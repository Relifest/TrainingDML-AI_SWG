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017B11A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commentRangeStart w:id="1"/>
      <w:r w:rsidRPr="00154114">
        <w:rPr>
          <w:color w:val="FF0000"/>
          <w:sz w:val="20"/>
          <w:szCs w:val="20"/>
        </w:rPr>
        <w:t>&lt;Name(s) of Editor or Editors&gt;</w:t>
      </w:r>
      <w:r w:rsidRPr="00154114">
        <w:rPr>
          <w:b/>
          <w:color w:val="0000FF"/>
          <w:sz w:val="20"/>
          <w:szCs w:val="20"/>
        </w:rPr>
        <w:t xml:space="preserve"> </w:t>
      </w:r>
      <w:commentRangeEnd w:id="1"/>
      <w:r w:rsidR="00C713D1">
        <w:rPr>
          <w:rStyle w:val="af5"/>
        </w:rPr>
        <w:commentReference w:id="1"/>
      </w:r>
    </w:p>
    <w:p w14:paraId="13BD7520" w14:textId="77777777" w:rsidR="00AC2E40" w:rsidRDefault="00AC2E40" w:rsidP="00AC2E40">
      <w:pPr>
        <w:jc w:val="right"/>
        <w:rPr>
          <w:b/>
          <w:color w:val="FF0000"/>
          <w:sz w:val="28"/>
          <w:szCs w:val="28"/>
          <w:lang w:val="en-GB"/>
        </w:rPr>
      </w:pPr>
    </w:p>
    <w:p w14:paraId="338755B2" w14:textId="7AB11E9D"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Pr>
          <w:sz w:val="36"/>
          <w:szCs w:val="36"/>
        </w:rPr>
        <w:t>2</w:t>
      </w:r>
      <w:r w:rsidRPr="00BB57F7">
        <w:rPr>
          <w:sz w:val="36"/>
          <w:szCs w:val="36"/>
        </w:rPr>
        <w:t xml:space="preserve">: </w:t>
      </w:r>
      <w:r w:rsidR="00B30ED9">
        <w:rPr>
          <w:sz w:val="36"/>
          <w:szCs w:val="36"/>
        </w:rPr>
        <w:t xml:space="preserve">JSON </w:t>
      </w:r>
      <w:r>
        <w:rPr>
          <w:sz w:val="36"/>
          <w:szCs w:val="36"/>
        </w:rPr>
        <w:t>E</w:t>
      </w:r>
      <w:r>
        <w:rPr>
          <w:rFonts w:hint="eastAsia"/>
          <w:sz w:val="36"/>
          <w:szCs w:val="36"/>
          <w:lang w:eastAsia="zh-CN"/>
        </w:rPr>
        <w:t>nc</w:t>
      </w:r>
      <w:r>
        <w:rPr>
          <w:sz w:val="36"/>
          <w:szCs w:val="36"/>
        </w:rPr>
        <w:t>oding</w:t>
      </w:r>
      <w:r w:rsidRPr="00BB57F7">
        <w:rPr>
          <w:sz w:val="36"/>
          <w:szCs w:val="36"/>
        </w:rPr>
        <w:t xml:space="preserve"> 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235F55DA" w:rsidR="009A7B37" w:rsidRDefault="004203F0" w:rsidP="00E50724">
      <w:pPr>
        <w:jc w:val="center"/>
        <w:rPr>
          <w:b/>
        </w:rPr>
      </w:pPr>
      <w:r>
        <w:t>Copyright ©</w:t>
      </w:r>
      <w:r w:rsidR="00AF1ED9">
        <w:t xml:space="preserve"> 202</w:t>
      </w:r>
      <w:r w:rsidR="00866AE5">
        <w:t>4</w:t>
      </w:r>
      <w:r w:rsidR="00E50724">
        <w:t xml:space="preserve"> Open Geospatial Consortium</w:t>
      </w:r>
      <w:r w:rsidR="009A7B37">
        <w:br/>
        <w:t xml:space="preserve">To obtain additional rights of use, visit </w:t>
      </w:r>
      <w:hyperlink r:id="rId12" w:history="1">
        <w:r w:rsidR="00C46840" w:rsidRPr="00C058BC">
          <w:rPr>
            <w:rStyle w:val="a3"/>
          </w:rPr>
          <w:t>https://www.ogc.org/ogc/Document</w:t>
        </w:r>
      </w:hyperlink>
      <w:r w:rsidR="009A7B37">
        <w:t>.</w:t>
      </w:r>
    </w:p>
    <w:p w14:paraId="0587050D" w14:textId="20497B74" w:rsidR="00684C85" w:rsidRDefault="00C46840" w:rsidP="00684C85">
      <w:pPr>
        <w:jc w:val="center"/>
        <w:rPr>
          <w:b/>
          <w:bCs/>
        </w:rPr>
      </w:pPr>
      <w:r>
        <w:rPr>
          <w:b/>
          <w:bCs/>
        </w:rPr>
        <w:t>License Agreement</w:t>
      </w:r>
    </w:p>
    <w:p w14:paraId="3E11E549" w14:textId="72E4C50E" w:rsidR="00C46840" w:rsidRPr="00C46840" w:rsidRDefault="00C46840" w:rsidP="00684C85">
      <w:pPr>
        <w:jc w:val="center"/>
      </w:pPr>
      <w:r>
        <w:t xml:space="preserve">Permission for use/distribution of this document and any associated materials is subject to the terms of this License Agreement: </w:t>
      </w:r>
      <w:hyperlink r:id="rId13"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2" w:name="_Toc165888228"/>
    </w:p>
    <w:p w14:paraId="166C66B4" w14:textId="77777777" w:rsidR="00F60CB2" w:rsidRDefault="00F60CB2">
      <w:pPr>
        <w:pStyle w:val="TOC"/>
      </w:pPr>
      <w:r>
        <w:lastRenderedPageBreak/>
        <w:t>Contents</w:t>
      </w:r>
    </w:p>
    <w:p w14:paraId="44173495" w14:textId="461C2679" w:rsidR="00914AF7" w:rsidRDefault="00F27D5A">
      <w:pPr>
        <w:pStyle w:val="TOC1"/>
        <w:tabs>
          <w:tab w:val="left" w:pos="480"/>
          <w:tab w:val="right" w:leader="dot" w:pos="863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9438623" w:history="1">
        <w:r w:rsidR="00914AF7" w:rsidRPr="00255949">
          <w:rPr>
            <w:rStyle w:val="a3"/>
            <w:noProof/>
          </w:rPr>
          <w:t>1.</w:t>
        </w:r>
        <w:r w:rsidR="00914AF7">
          <w:rPr>
            <w:rFonts w:asciiTheme="minorHAnsi" w:eastAsiaTheme="minorEastAsia" w:hAnsiTheme="minorHAnsi" w:cstheme="minorBidi"/>
            <w:noProof/>
            <w:kern w:val="2"/>
            <w:sz w:val="21"/>
            <w:szCs w:val="22"/>
            <w:lang w:eastAsia="zh-CN"/>
          </w:rPr>
          <w:tab/>
        </w:r>
        <w:r w:rsidR="00914AF7" w:rsidRPr="00255949">
          <w:rPr>
            <w:rStyle w:val="a3"/>
            <w:noProof/>
          </w:rPr>
          <w:t>Scope</w:t>
        </w:r>
        <w:r w:rsidR="00914AF7">
          <w:rPr>
            <w:noProof/>
            <w:webHidden/>
          </w:rPr>
          <w:tab/>
        </w:r>
        <w:r w:rsidR="00914AF7">
          <w:rPr>
            <w:noProof/>
            <w:webHidden/>
          </w:rPr>
          <w:fldChar w:fldCharType="begin"/>
        </w:r>
        <w:r w:rsidR="00914AF7">
          <w:rPr>
            <w:noProof/>
            <w:webHidden/>
          </w:rPr>
          <w:instrText xml:space="preserve"> PAGEREF _Toc159438623 \h </w:instrText>
        </w:r>
        <w:r w:rsidR="00914AF7">
          <w:rPr>
            <w:noProof/>
            <w:webHidden/>
          </w:rPr>
        </w:r>
        <w:r w:rsidR="00914AF7">
          <w:rPr>
            <w:noProof/>
            <w:webHidden/>
          </w:rPr>
          <w:fldChar w:fldCharType="separate"/>
        </w:r>
        <w:r w:rsidR="00914AF7">
          <w:rPr>
            <w:noProof/>
            <w:webHidden/>
          </w:rPr>
          <w:t>6</w:t>
        </w:r>
        <w:r w:rsidR="00914AF7">
          <w:rPr>
            <w:noProof/>
            <w:webHidden/>
          </w:rPr>
          <w:fldChar w:fldCharType="end"/>
        </w:r>
      </w:hyperlink>
    </w:p>
    <w:p w14:paraId="49490D66" w14:textId="1C78747F" w:rsidR="00914AF7" w:rsidRDefault="00EB7D7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24" w:history="1">
        <w:r w:rsidR="00914AF7" w:rsidRPr="00255949">
          <w:rPr>
            <w:rStyle w:val="a3"/>
            <w:noProof/>
          </w:rPr>
          <w:t>2.</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w:t>
        </w:r>
        <w:r w:rsidR="00914AF7">
          <w:rPr>
            <w:noProof/>
            <w:webHidden/>
          </w:rPr>
          <w:tab/>
        </w:r>
        <w:r w:rsidR="00914AF7">
          <w:rPr>
            <w:noProof/>
            <w:webHidden/>
          </w:rPr>
          <w:fldChar w:fldCharType="begin"/>
        </w:r>
        <w:r w:rsidR="00914AF7">
          <w:rPr>
            <w:noProof/>
            <w:webHidden/>
          </w:rPr>
          <w:instrText xml:space="preserve"> PAGEREF _Toc159438624 \h </w:instrText>
        </w:r>
        <w:r w:rsidR="00914AF7">
          <w:rPr>
            <w:noProof/>
            <w:webHidden/>
          </w:rPr>
        </w:r>
        <w:r w:rsidR="00914AF7">
          <w:rPr>
            <w:noProof/>
            <w:webHidden/>
          </w:rPr>
          <w:fldChar w:fldCharType="separate"/>
        </w:r>
        <w:r w:rsidR="00914AF7">
          <w:rPr>
            <w:noProof/>
            <w:webHidden/>
          </w:rPr>
          <w:t>6</w:t>
        </w:r>
        <w:r w:rsidR="00914AF7">
          <w:rPr>
            <w:noProof/>
            <w:webHidden/>
          </w:rPr>
          <w:fldChar w:fldCharType="end"/>
        </w:r>
      </w:hyperlink>
    </w:p>
    <w:p w14:paraId="1293D0A8" w14:textId="76C7C323" w:rsidR="00914AF7" w:rsidRDefault="00EB7D7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25" w:history="1">
        <w:r w:rsidR="00914AF7" w:rsidRPr="00255949">
          <w:rPr>
            <w:rStyle w:val="a3"/>
            <w:noProof/>
          </w:rPr>
          <w:t>3.</w:t>
        </w:r>
        <w:r w:rsidR="00914AF7">
          <w:rPr>
            <w:rFonts w:asciiTheme="minorHAnsi" w:eastAsiaTheme="minorEastAsia" w:hAnsiTheme="minorHAnsi" w:cstheme="minorBidi"/>
            <w:noProof/>
            <w:kern w:val="2"/>
            <w:sz w:val="21"/>
            <w:szCs w:val="22"/>
            <w:lang w:eastAsia="zh-CN"/>
          </w:rPr>
          <w:tab/>
        </w:r>
        <w:r w:rsidR="00914AF7" w:rsidRPr="00255949">
          <w:rPr>
            <w:rStyle w:val="a3"/>
            <w:noProof/>
          </w:rPr>
          <w:t>Normative References</w:t>
        </w:r>
        <w:r w:rsidR="00914AF7">
          <w:rPr>
            <w:noProof/>
            <w:webHidden/>
          </w:rPr>
          <w:tab/>
        </w:r>
        <w:r w:rsidR="00914AF7">
          <w:rPr>
            <w:noProof/>
            <w:webHidden/>
          </w:rPr>
          <w:fldChar w:fldCharType="begin"/>
        </w:r>
        <w:r w:rsidR="00914AF7">
          <w:rPr>
            <w:noProof/>
            <w:webHidden/>
          </w:rPr>
          <w:instrText xml:space="preserve"> PAGEREF _Toc159438625 \h </w:instrText>
        </w:r>
        <w:r w:rsidR="00914AF7">
          <w:rPr>
            <w:noProof/>
            <w:webHidden/>
          </w:rPr>
        </w:r>
        <w:r w:rsidR="00914AF7">
          <w:rPr>
            <w:noProof/>
            <w:webHidden/>
          </w:rPr>
          <w:fldChar w:fldCharType="separate"/>
        </w:r>
        <w:r w:rsidR="00914AF7">
          <w:rPr>
            <w:noProof/>
            <w:webHidden/>
          </w:rPr>
          <w:t>6</w:t>
        </w:r>
        <w:r w:rsidR="00914AF7">
          <w:rPr>
            <w:noProof/>
            <w:webHidden/>
          </w:rPr>
          <w:fldChar w:fldCharType="end"/>
        </w:r>
      </w:hyperlink>
    </w:p>
    <w:p w14:paraId="4BB88543" w14:textId="25165CF9" w:rsidR="00914AF7" w:rsidRDefault="00EB7D7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26" w:history="1">
        <w:r w:rsidR="00914AF7" w:rsidRPr="00255949">
          <w:rPr>
            <w:rStyle w:val="a3"/>
            <w:noProof/>
          </w:rPr>
          <w:t>4.</w:t>
        </w:r>
        <w:r w:rsidR="00914AF7">
          <w:rPr>
            <w:rFonts w:asciiTheme="minorHAnsi" w:eastAsiaTheme="minorEastAsia" w:hAnsiTheme="minorHAnsi" w:cstheme="minorBidi"/>
            <w:noProof/>
            <w:kern w:val="2"/>
            <w:sz w:val="21"/>
            <w:szCs w:val="22"/>
            <w:lang w:eastAsia="zh-CN"/>
          </w:rPr>
          <w:tab/>
        </w:r>
        <w:r w:rsidR="00914AF7" w:rsidRPr="00255949">
          <w:rPr>
            <w:rStyle w:val="a3"/>
            <w:noProof/>
          </w:rPr>
          <w:t>Terms and Definitions</w:t>
        </w:r>
        <w:r w:rsidR="00914AF7">
          <w:rPr>
            <w:noProof/>
            <w:webHidden/>
          </w:rPr>
          <w:tab/>
        </w:r>
        <w:r w:rsidR="00914AF7">
          <w:rPr>
            <w:noProof/>
            <w:webHidden/>
          </w:rPr>
          <w:fldChar w:fldCharType="begin"/>
        </w:r>
        <w:r w:rsidR="00914AF7">
          <w:rPr>
            <w:noProof/>
            <w:webHidden/>
          </w:rPr>
          <w:instrText xml:space="preserve"> PAGEREF _Toc159438626 \h </w:instrText>
        </w:r>
        <w:r w:rsidR="00914AF7">
          <w:rPr>
            <w:noProof/>
            <w:webHidden/>
          </w:rPr>
        </w:r>
        <w:r w:rsidR="00914AF7">
          <w:rPr>
            <w:noProof/>
            <w:webHidden/>
          </w:rPr>
          <w:fldChar w:fldCharType="separate"/>
        </w:r>
        <w:r w:rsidR="00914AF7">
          <w:rPr>
            <w:noProof/>
            <w:webHidden/>
          </w:rPr>
          <w:t>7</w:t>
        </w:r>
        <w:r w:rsidR="00914AF7">
          <w:rPr>
            <w:noProof/>
            <w:webHidden/>
          </w:rPr>
          <w:fldChar w:fldCharType="end"/>
        </w:r>
      </w:hyperlink>
    </w:p>
    <w:p w14:paraId="00DD3914" w14:textId="6ACD890C"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27" w:history="1">
        <w:r w:rsidR="00914AF7" w:rsidRPr="00255949">
          <w:rPr>
            <w:rStyle w:val="a3"/>
            <w:noProof/>
          </w:rPr>
          <w:t>4.1</w:t>
        </w:r>
        <w:r w:rsidR="00914AF7">
          <w:rPr>
            <w:rFonts w:asciiTheme="minorHAnsi" w:eastAsiaTheme="minorEastAsia" w:hAnsiTheme="minorHAnsi" w:cstheme="minorBidi"/>
            <w:noProof/>
            <w:kern w:val="2"/>
            <w:sz w:val="21"/>
            <w:szCs w:val="22"/>
            <w:lang w:eastAsia="zh-CN"/>
          </w:rPr>
          <w:tab/>
        </w:r>
        <w:r w:rsidR="00914AF7" w:rsidRPr="00255949">
          <w:rPr>
            <w:rStyle w:val="a3"/>
            <w:noProof/>
          </w:rPr>
          <w:t>Artificial Intelligence (AI)</w:t>
        </w:r>
        <w:r w:rsidR="00914AF7">
          <w:rPr>
            <w:noProof/>
            <w:webHidden/>
          </w:rPr>
          <w:tab/>
        </w:r>
        <w:r w:rsidR="00914AF7">
          <w:rPr>
            <w:noProof/>
            <w:webHidden/>
          </w:rPr>
          <w:fldChar w:fldCharType="begin"/>
        </w:r>
        <w:r w:rsidR="00914AF7">
          <w:rPr>
            <w:noProof/>
            <w:webHidden/>
          </w:rPr>
          <w:instrText xml:space="preserve"> PAGEREF _Toc159438627 \h </w:instrText>
        </w:r>
        <w:r w:rsidR="00914AF7">
          <w:rPr>
            <w:noProof/>
            <w:webHidden/>
          </w:rPr>
        </w:r>
        <w:r w:rsidR="00914AF7">
          <w:rPr>
            <w:noProof/>
            <w:webHidden/>
          </w:rPr>
          <w:fldChar w:fldCharType="separate"/>
        </w:r>
        <w:r w:rsidR="00914AF7">
          <w:rPr>
            <w:noProof/>
            <w:webHidden/>
          </w:rPr>
          <w:t>7</w:t>
        </w:r>
        <w:r w:rsidR="00914AF7">
          <w:rPr>
            <w:noProof/>
            <w:webHidden/>
          </w:rPr>
          <w:fldChar w:fldCharType="end"/>
        </w:r>
      </w:hyperlink>
    </w:p>
    <w:p w14:paraId="41E370A8" w14:textId="01698174"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28" w:history="1">
        <w:r w:rsidR="00914AF7" w:rsidRPr="00255949">
          <w:rPr>
            <w:rStyle w:val="a3"/>
            <w:noProof/>
            <w:lang w:eastAsia="zh-CN"/>
          </w:rPr>
          <w:t>4.2</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Machine Learning (ML)</w:t>
        </w:r>
        <w:r w:rsidR="00914AF7">
          <w:rPr>
            <w:noProof/>
            <w:webHidden/>
          </w:rPr>
          <w:tab/>
        </w:r>
        <w:r w:rsidR="00914AF7">
          <w:rPr>
            <w:noProof/>
            <w:webHidden/>
          </w:rPr>
          <w:fldChar w:fldCharType="begin"/>
        </w:r>
        <w:r w:rsidR="00914AF7">
          <w:rPr>
            <w:noProof/>
            <w:webHidden/>
          </w:rPr>
          <w:instrText xml:space="preserve"> PAGEREF _Toc159438628 \h </w:instrText>
        </w:r>
        <w:r w:rsidR="00914AF7">
          <w:rPr>
            <w:noProof/>
            <w:webHidden/>
          </w:rPr>
        </w:r>
        <w:r w:rsidR="00914AF7">
          <w:rPr>
            <w:noProof/>
            <w:webHidden/>
          </w:rPr>
          <w:fldChar w:fldCharType="separate"/>
        </w:r>
        <w:r w:rsidR="00914AF7">
          <w:rPr>
            <w:noProof/>
            <w:webHidden/>
          </w:rPr>
          <w:t>7</w:t>
        </w:r>
        <w:r w:rsidR="00914AF7">
          <w:rPr>
            <w:noProof/>
            <w:webHidden/>
          </w:rPr>
          <w:fldChar w:fldCharType="end"/>
        </w:r>
      </w:hyperlink>
    </w:p>
    <w:p w14:paraId="4D65C64E" w14:textId="1565106B"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29" w:history="1">
        <w:r w:rsidR="00914AF7" w:rsidRPr="00255949">
          <w:rPr>
            <w:rStyle w:val="a3"/>
            <w:noProof/>
            <w:lang w:eastAsia="zh-CN"/>
          </w:rPr>
          <w:t>4.3</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Deep Learning (DL)</w:t>
        </w:r>
        <w:r w:rsidR="00914AF7">
          <w:rPr>
            <w:noProof/>
            <w:webHidden/>
          </w:rPr>
          <w:tab/>
        </w:r>
        <w:r w:rsidR="00914AF7">
          <w:rPr>
            <w:noProof/>
            <w:webHidden/>
          </w:rPr>
          <w:fldChar w:fldCharType="begin"/>
        </w:r>
        <w:r w:rsidR="00914AF7">
          <w:rPr>
            <w:noProof/>
            <w:webHidden/>
          </w:rPr>
          <w:instrText xml:space="preserve"> PAGEREF _Toc159438629 \h </w:instrText>
        </w:r>
        <w:r w:rsidR="00914AF7">
          <w:rPr>
            <w:noProof/>
            <w:webHidden/>
          </w:rPr>
        </w:r>
        <w:r w:rsidR="00914AF7">
          <w:rPr>
            <w:noProof/>
            <w:webHidden/>
          </w:rPr>
          <w:fldChar w:fldCharType="separate"/>
        </w:r>
        <w:r w:rsidR="00914AF7">
          <w:rPr>
            <w:noProof/>
            <w:webHidden/>
          </w:rPr>
          <w:t>7</w:t>
        </w:r>
        <w:r w:rsidR="00914AF7">
          <w:rPr>
            <w:noProof/>
            <w:webHidden/>
          </w:rPr>
          <w:fldChar w:fldCharType="end"/>
        </w:r>
      </w:hyperlink>
    </w:p>
    <w:p w14:paraId="54758B81" w14:textId="5E983179"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0" w:history="1">
        <w:r w:rsidR="00914AF7" w:rsidRPr="00255949">
          <w:rPr>
            <w:rStyle w:val="a3"/>
            <w:noProof/>
            <w:lang w:eastAsia="zh-CN"/>
          </w:rPr>
          <w:t>4.4</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Dataset</w:t>
        </w:r>
        <w:r w:rsidR="00914AF7">
          <w:rPr>
            <w:noProof/>
            <w:webHidden/>
          </w:rPr>
          <w:tab/>
        </w:r>
        <w:r w:rsidR="00914AF7">
          <w:rPr>
            <w:noProof/>
            <w:webHidden/>
          </w:rPr>
          <w:fldChar w:fldCharType="begin"/>
        </w:r>
        <w:r w:rsidR="00914AF7">
          <w:rPr>
            <w:noProof/>
            <w:webHidden/>
          </w:rPr>
          <w:instrText xml:space="preserve"> PAGEREF _Toc159438630 \h </w:instrText>
        </w:r>
        <w:r w:rsidR="00914AF7">
          <w:rPr>
            <w:noProof/>
            <w:webHidden/>
          </w:rPr>
        </w:r>
        <w:r w:rsidR="00914AF7">
          <w:rPr>
            <w:noProof/>
            <w:webHidden/>
          </w:rPr>
          <w:fldChar w:fldCharType="separate"/>
        </w:r>
        <w:r w:rsidR="00914AF7">
          <w:rPr>
            <w:noProof/>
            <w:webHidden/>
          </w:rPr>
          <w:t>8</w:t>
        </w:r>
        <w:r w:rsidR="00914AF7">
          <w:rPr>
            <w:noProof/>
            <w:webHidden/>
          </w:rPr>
          <w:fldChar w:fldCharType="end"/>
        </w:r>
      </w:hyperlink>
    </w:p>
    <w:p w14:paraId="3C75C6A7" w14:textId="65C2BB6D"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1" w:history="1">
        <w:r w:rsidR="00914AF7" w:rsidRPr="00255949">
          <w:rPr>
            <w:rStyle w:val="a3"/>
            <w:noProof/>
          </w:rPr>
          <w:t>4.5</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Training Dataset</w:t>
        </w:r>
        <w:r w:rsidR="00914AF7">
          <w:rPr>
            <w:noProof/>
            <w:webHidden/>
          </w:rPr>
          <w:tab/>
        </w:r>
        <w:r w:rsidR="00914AF7">
          <w:rPr>
            <w:noProof/>
            <w:webHidden/>
          </w:rPr>
          <w:fldChar w:fldCharType="begin"/>
        </w:r>
        <w:r w:rsidR="00914AF7">
          <w:rPr>
            <w:noProof/>
            <w:webHidden/>
          </w:rPr>
          <w:instrText xml:space="preserve"> PAGEREF _Toc159438631 \h </w:instrText>
        </w:r>
        <w:r w:rsidR="00914AF7">
          <w:rPr>
            <w:noProof/>
            <w:webHidden/>
          </w:rPr>
        </w:r>
        <w:r w:rsidR="00914AF7">
          <w:rPr>
            <w:noProof/>
            <w:webHidden/>
          </w:rPr>
          <w:fldChar w:fldCharType="separate"/>
        </w:r>
        <w:r w:rsidR="00914AF7">
          <w:rPr>
            <w:noProof/>
            <w:webHidden/>
          </w:rPr>
          <w:t>8</w:t>
        </w:r>
        <w:r w:rsidR="00914AF7">
          <w:rPr>
            <w:noProof/>
            <w:webHidden/>
          </w:rPr>
          <w:fldChar w:fldCharType="end"/>
        </w:r>
      </w:hyperlink>
    </w:p>
    <w:p w14:paraId="0D52D900" w14:textId="44BF2F10"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2" w:history="1">
        <w:r w:rsidR="00914AF7" w:rsidRPr="00255949">
          <w:rPr>
            <w:rStyle w:val="a3"/>
            <w:noProof/>
            <w:lang w:eastAsia="zh-CN"/>
          </w:rPr>
          <w:t>4.6</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Label</w:t>
        </w:r>
        <w:r w:rsidR="00914AF7">
          <w:rPr>
            <w:noProof/>
            <w:webHidden/>
          </w:rPr>
          <w:tab/>
        </w:r>
        <w:r w:rsidR="00914AF7">
          <w:rPr>
            <w:noProof/>
            <w:webHidden/>
          </w:rPr>
          <w:fldChar w:fldCharType="begin"/>
        </w:r>
        <w:r w:rsidR="00914AF7">
          <w:rPr>
            <w:noProof/>
            <w:webHidden/>
          </w:rPr>
          <w:instrText xml:space="preserve"> PAGEREF _Toc159438632 \h </w:instrText>
        </w:r>
        <w:r w:rsidR="00914AF7">
          <w:rPr>
            <w:noProof/>
            <w:webHidden/>
          </w:rPr>
        </w:r>
        <w:r w:rsidR="00914AF7">
          <w:rPr>
            <w:noProof/>
            <w:webHidden/>
          </w:rPr>
          <w:fldChar w:fldCharType="separate"/>
        </w:r>
        <w:r w:rsidR="00914AF7">
          <w:rPr>
            <w:noProof/>
            <w:webHidden/>
          </w:rPr>
          <w:t>8</w:t>
        </w:r>
        <w:r w:rsidR="00914AF7">
          <w:rPr>
            <w:noProof/>
            <w:webHidden/>
          </w:rPr>
          <w:fldChar w:fldCharType="end"/>
        </w:r>
      </w:hyperlink>
    </w:p>
    <w:p w14:paraId="3E5B90CB" w14:textId="772A8C04"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3" w:history="1">
        <w:r w:rsidR="00914AF7" w:rsidRPr="00255949">
          <w:rPr>
            <w:rStyle w:val="a3"/>
            <w:noProof/>
            <w:lang w:eastAsia="zh-CN"/>
          </w:rPr>
          <w:t>4.7</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Class</w:t>
        </w:r>
        <w:r w:rsidR="00914AF7">
          <w:rPr>
            <w:noProof/>
            <w:webHidden/>
          </w:rPr>
          <w:tab/>
        </w:r>
        <w:r w:rsidR="00914AF7">
          <w:rPr>
            <w:noProof/>
            <w:webHidden/>
          </w:rPr>
          <w:fldChar w:fldCharType="begin"/>
        </w:r>
        <w:r w:rsidR="00914AF7">
          <w:rPr>
            <w:noProof/>
            <w:webHidden/>
          </w:rPr>
          <w:instrText xml:space="preserve"> PAGEREF _Toc159438633 \h </w:instrText>
        </w:r>
        <w:r w:rsidR="00914AF7">
          <w:rPr>
            <w:noProof/>
            <w:webHidden/>
          </w:rPr>
        </w:r>
        <w:r w:rsidR="00914AF7">
          <w:rPr>
            <w:noProof/>
            <w:webHidden/>
          </w:rPr>
          <w:fldChar w:fldCharType="separate"/>
        </w:r>
        <w:r w:rsidR="00914AF7">
          <w:rPr>
            <w:noProof/>
            <w:webHidden/>
          </w:rPr>
          <w:t>8</w:t>
        </w:r>
        <w:r w:rsidR="00914AF7">
          <w:rPr>
            <w:noProof/>
            <w:webHidden/>
          </w:rPr>
          <w:fldChar w:fldCharType="end"/>
        </w:r>
      </w:hyperlink>
    </w:p>
    <w:p w14:paraId="59CE93A3" w14:textId="413772FC"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4" w:history="1">
        <w:r w:rsidR="00914AF7" w:rsidRPr="00255949">
          <w:rPr>
            <w:rStyle w:val="a3"/>
            <w:noProof/>
            <w:lang w:eastAsia="zh-CN"/>
          </w:rPr>
          <w:t>4.8</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Task</w:t>
        </w:r>
        <w:r w:rsidR="00914AF7">
          <w:rPr>
            <w:noProof/>
            <w:webHidden/>
          </w:rPr>
          <w:tab/>
        </w:r>
        <w:r w:rsidR="00914AF7">
          <w:rPr>
            <w:noProof/>
            <w:webHidden/>
          </w:rPr>
          <w:fldChar w:fldCharType="begin"/>
        </w:r>
        <w:r w:rsidR="00914AF7">
          <w:rPr>
            <w:noProof/>
            <w:webHidden/>
          </w:rPr>
          <w:instrText xml:space="preserve"> PAGEREF _Toc159438634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6502B086" w14:textId="58C14733"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35" w:history="1">
        <w:r w:rsidR="00914AF7" w:rsidRPr="00255949">
          <w:rPr>
            <w:rStyle w:val="a3"/>
            <w:noProof/>
            <w:lang w:eastAsia="zh-CN"/>
          </w:rPr>
          <w:t>4.9</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Provenance</w:t>
        </w:r>
        <w:r w:rsidR="00914AF7">
          <w:rPr>
            <w:noProof/>
            <w:webHidden/>
          </w:rPr>
          <w:tab/>
        </w:r>
        <w:r w:rsidR="00914AF7">
          <w:rPr>
            <w:noProof/>
            <w:webHidden/>
          </w:rPr>
          <w:fldChar w:fldCharType="begin"/>
        </w:r>
        <w:r w:rsidR="00914AF7">
          <w:rPr>
            <w:noProof/>
            <w:webHidden/>
          </w:rPr>
          <w:instrText xml:space="preserve"> PAGEREF _Toc159438635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333AFC7E" w14:textId="78742AD5"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36" w:history="1">
        <w:r w:rsidR="00914AF7" w:rsidRPr="00255949">
          <w:rPr>
            <w:rStyle w:val="a3"/>
            <w:noProof/>
            <w:lang w:eastAsia="zh-CN"/>
          </w:rPr>
          <w:t>4.10</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Quality</w:t>
        </w:r>
        <w:r w:rsidR="00914AF7">
          <w:rPr>
            <w:noProof/>
            <w:webHidden/>
          </w:rPr>
          <w:tab/>
        </w:r>
        <w:r w:rsidR="00914AF7">
          <w:rPr>
            <w:noProof/>
            <w:webHidden/>
          </w:rPr>
          <w:fldChar w:fldCharType="begin"/>
        </w:r>
        <w:r w:rsidR="00914AF7">
          <w:rPr>
            <w:noProof/>
            <w:webHidden/>
          </w:rPr>
          <w:instrText xml:space="preserve"> PAGEREF _Toc159438636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78F53241" w14:textId="7D48051E"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37" w:history="1">
        <w:r w:rsidR="00914AF7" w:rsidRPr="00255949">
          <w:rPr>
            <w:rStyle w:val="a3"/>
            <w:noProof/>
            <w:lang w:eastAsia="zh-CN"/>
          </w:rPr>
          <w:t>4.11</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Earth Observation</w:t>
        </w:r>
        <w:r w:rsidR="00914AF7">
          <w:rPr>
            <w:noProof/>
            <w:webHidden/>
          </w:rPr>
          <w:tab/>
        </w:r>
        <w:r w:rsidR="00914AF7">
          <w:rPr>
            <w:noProof/>
            <w:webHidden/>
          </w:rPr>
          <w:fldChar w:fldCharType="begin"/>
        </w:r>
        <w:r w:rsidR="00914AF7">
          <w:rPr>
            <w:noProof/>
            <w:webHidden/>
          </w:rPr>
          <w:instrText xml:space="preserve"> PAGEREF _Toc159438637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7195E890" w14:textId="5FD496CA"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38" w:history="1">
        <w:r w:rsidR="00914AF7" w:rsidRPr="00255949">
          <w:rPr>
            <w:rStyle w:val="a3"/>
            <w:noProof/>
            <w:lang w:eastAsia="zh-CN"/>
          </w:rPr>
          <w:t>4.12</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Scene Classification</w:t>
        </w:r>
        <w:r w:rsidR="00914AF7">
          <w:rPr>
            <w:noProof/>
            <w:webHidden/>
          </w:rPr>
          <w:tab/>
        </w:r>
        <w:r w:rsidR="00914AF7">
          <w:rPr>
            <w:noProof/>
            <w:webHidden/>
          </w:rPr>
          <w:fldChar w:fldCharType="begin"/>
        </w:r>
        <w:r w:rsidR="00914AF7">
          <w:rPr>
            <w:noProof/>
            <w:webHidden/>
          </w:rPr>
          <w:instrText xml:space="preserve"> PAGEREF _Toc159438638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1F07CD62" w14:textId="61093571"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39" w:history="1">
        <w:r w:rsidR="00914AF7" w:rsidRPr="00255949">
          <w:rPr>
            <w:rStyle w:val="a3"/>
            <w:noProof/>
            <w:lang w:eastAsia="zh-CN"/>
          </w:rPr>
          <w:t>4.13</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Object Detection</w:t>
        </w:r>
        <w:r w:rsidR="00914AF7">
          <w:rPr>
            <w:noProof/>
            <w:webHidden/>
          </w:rPr>
          <w:tab/>
        </w:r>
        <w:r w:rsidR="00914AF7">
          <w:rPr>
            <w:noProof/>
            <w:webHidden/>
          </w:rPr>
          <w:fldChar w:fldCharType="begin"/>
        </w:r>
        <w:r w:rsidR="00914AF7">
          <w:rPr>
            <w:noProof/>
            <w:webHidden/>
          </w:rPr>
          <w:instrText xml:space="preserve"> PAGEREF _Toc159438639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095EDFD4" w14:textId="57C39D7A"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0" w:history="1">
        <w:r w:rsidR="00914AF7" w:rsidRPr="00255949">
          <w:rPr>
            <w:rStyle w:val="a3"/>
            <w:noProof/>
            <w:lang w:eastAsia="zh-CN"/>
          </w:rPr>
          <w:t>4.14</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Semantic Segmentation</w:t>
        </w:r>
        <w:r w:rsidR="00914AF7">
          <w:rPr>
            <w:noProof/>
            <w:webHidden/>
          </w:rPr>
          <w:tab/>
        </w:r>
        <w:r w:rsidR="00914AF7">
          <w:rPr>
            <w:noProof/>
            <w:webHidden/>
          </w:rPr>
          <w:fldChar w:fldCharType="begin"/>
        </w:r>
        <w:r w:rsidR="00914AF7">
          <w:rPr>
            <w:noProof/>
            <w:webHidden/>
          </w:rPr>
          <w:instrText xml:space="preserve"> PAGEREF _Toc159438640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17BD7679" w14:textId="623CDE0B"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1" w:history="1">
        <w:r w:rsidR="00914AF7" w:rsidRPr="00255949">
          <w:rPr>
            <w:rStyle w:val="a3"/>
            <w:noProof/>
            <w:lang w:eastAsia="zh-CN"/>
          </w:rPr>
          <w:t>4.15</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Change Detection</w:t>
        </w:r>
        <w:r w:rsidR="00914AF7">
          <w:rPr>
            <w:noProof/>
            <w:webHidden/>
          </w:rPr>
          <w:tab/>
        </w:r>
        <w:r w:rsidR="00914AF7">
          <w:rPr>
            <w:noProof/>
            <w:webHidden/>
          </w:rPr>
          <w:fldChar w:fldCharType="begin"/>
        </w:r>
        <w:r w:rsidR="00914AF7">
          <w:rPr>
            <w:noProof/>
            <w:webHidden/>
          </w:rPr>
          <w:instrText xml:space="preserve"> PAGEREF _Toc159438641 \h </w:instrText>
        </w:r>
        <w:r w:rsidR="00914AF7">
          <w:rPr>
            <w:noProof/>
            <w:webHidden/>
          </w:rPr>
        </w:r>
        <w:r w:rsidR="00914AF7">
          <w:rPr>
            <w:noProof/>
            <w:webHidden/>
          </w:rPr>
          <w:fldChar w:fldCharType="separate"/>
        </w:r>
        <w:r w:rsidR="00914AF7">
          <w:rPr>
            <w:noProof/>
            <w:webHidden/>
          </w:rPr>
          <w:t>9</w:t>
        </w:r>
        <w:r w:rsidR="00914AF7">
          <w:rPr>
            <w:noProof/>
            <w:webHidden/>
          </w:rPr>
          <w:fldChar w:fldCharType="end"/>
        </w:r>
      </w:hyperlink>
    </w:p>
    <w:p w14:paraId="5A76CB1C" w14:textId="78BA5D2D"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2" w:history="1">
        <w:r w:rsidR="00914AF7" w:rsidRPr="00255949">
          <w:rPr>
            <w:rStyle w:val="a3"/>
            <w:noProof/>
            <w:lang w:eastAsia="zh-CN"/>
          </w:rPr>
          <w:t>4.16</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3D Model Reconstruction</w:t>
        </w:r>
        <w:r w:rsidR="00914AF7">
          <w:rPr>
            <w:noProof/>
            <w:webHidden/>
          </w:rPr>
          <w:tab/>
        </w:r>
        <w:r w:rsidR="00914AF7">
          <w:rPr>
            <w:noProof/>
            <w:webHidden/>
          </w:rPr>
          <w:fldChar w:fldCharType="begin"/>
        </w:r>
        <w:r w:rsidR="00914AF7">
          <w:rPr>
            <w:noProof/>
            <w:webHidden/>
          </w:rPr>
          <w:instrText xml:space="preserve"> PAGEREF _Toc159438642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1A5AD222" w14:textId="0CD58A5F"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3" w:history="1">
        <w:r w:rsidR="00914AF7" w:rsidRPr="00255949">
          <w:rPr>
            <w:rStyle w:val="a3"/>
            <w:noProof/>
            <w:lang w:val="en-GB" w:eastAsia="zh-CN"/>
          </w:rPr>
          <w:t>4.17</w:t>
        </w:r>
        <w:r w:rsidR="00914AF7">
          <w:rPr>
            <w:rFonts w:asciiTheme="minorHAnsi" w:eastAsiaTheme="minorEastAsia" w:hAnsiTheme="minorHAnsi" w:cstheme="minorBidi"/>
            <w:noProof/>
            <w:kern w:val="2"/>
            <w:sz w:val="21"/>
            <w:szCs w:val="22"/>
            <w:lang w:eastAsia="zh-CN"/>
          </w:rPr>
          <w:tab/>
        </w:r>
        <w:r w:rsidR="00914AF7" w:rsidRPr="00255949">
          <w:rPr>
            <w:rStyle w:val="a3"/>
            <w:noProof/>
            <w:lang w:val="en-GB" w:eastAsia="zh-CN"/>
          </w:rPr>
          <w:t>Generative Model</w:t>
        </w:r>
        <w:r w:rsidR="00914AF7">
          <w:rPr>
            <w:noProof/>
            <w:webHidden/>
          </w:rPr>
          <w:tab/>
        </w:r>
        <w:r w:rsidR="00914AF7">
          <w:rPr>
            <w:noProof/>
            <w:webHidden/>
          </w:rPr>
          <w:fldChar w:fldCharType="begin"/>
        </w:r>
        <w:r w:rsidR="00914AF7">
          <w:rPr>
            <w:noProof/>
            <w:webHidden/>
          </w:rPr>
          <w:instrText xml:space="preserve"> PAGEREF _Toc159438643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293C177A" w14:textId="1873D9B3"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4" w:history="1">
        <w:r w:rsidR="00914AF7" w:rsidRPr="00255949">
          <w:rPr>
            <w:rStyle w:val="a3"/>
            <w:noProof/>
            <w:lang w:eastAsia="zh-CN"/>
          </w:rPr>
          <w:t>4.18</w:t>
        </w:r>
        <w:r w:rsidR="00914AF7">
          <w:rPr>
            <w:rFonts w:asciiTheme="minorHAnsi" w:eastAsiaTheme="minorEastAsia" w:hAnsiTheme="minorHAnsi" w:cstheme="minorBidi"/>
            <w:noProof/>
            <w:kern w:val="2"/>
            <w:sz w:val="21"/>
            <w:szCs w:val="22"/>
            <w:lang w:eastAsia="zh-CN"/>
          </w:rPr>
          <w:tab/>
        </w:r>
        <w:r w:rsidR="00914AF7" w:rsidRPr="00255949">
          <w:rPr>
            <w:rStyle w:val="a3"/>
            <w:noProof/>
          </w:rPr>
          <w:t>JavaScript Object Notation (JSON)</w:t>
        </w:r>
        <w:r w:rsidR="00914AF7">
          <w:rPr>
            <w:noProof/>
            <w:webHidden/>
          </w:rPr>
          <w:tab/>
        </w:r>
        <w:r w:rsidR="00914AF7">
          <w:rPr>
            <w:noProof/>
            <w:webHidden/>
          </w:rPr>
          <w:fldChar w:fldCharType="begin"/>
        </w:r>
        <w:r w:rsidR="00914AF7">
          <w:rPr>
            <w:noProof/>
            <w:webHidden/>
          </w:rPr>
          <w:instrText xml:space="preserve"> PAGEREF _Toc159438644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015D74D9" w14:textId="71EA04B8"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5" w:history="1">
        <w:r w:rsidR="00914AF7" w:rsidRPr="00255949">
          <w:rPr>
            <w:rStyle w:val="a3"/>
            <w:noProof/>
            <w:lang w:eastAsia="zh-CN"/>
          </w:rPr>
          <w:t>4.19</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JSON Schema</w:t>
        </w:r>
        <w:r w:rsidR="00914AF7">
          <w:rPr>
            <w:noProof/>
            <w:webHidden/>
          </w:rPr>
          <w:tab/>
        </w:r>
        <w:r w:rsidR="00914AF7">
          <w:rPr>
            <w:noProof/>
            <w:webHidden/>
          </w:rPr>
          <w:fldChar w:fldCharType="begin"/>
        </w:r>
        <w:r w:rsidR="00914AF7">
          <w:rPr>
            <w:noProof/>
            <w:webHidden/>
          </w:rPr>
          <w:instrText xml:space="preserve"> PAGEREF _Toc159438645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79584DEB" w14:textId="44D2B5D1" w:rsidR="00914AF7" w:rsidRDefault="00EB7D7B">
      <w:pPr>
        <w:pStyle w:val="TOC2"/>
        <w:tabs>
          <w:tab w:val="left" w:pos="1050"/>
          <w:tab w:val="right" w:leader="dot" w:pos="8630"/>
        </w:tabs>
        <w:rPr>
          <w:rFonts w:asciiTheme="minorHAnsi" w:eastAsiaTheme="minorEastAsia" w:hAnsiTheme="minorHAnsi" w:cstheme="minorBidi"/>
          <w:noProof/>
          <w:kern w:val="2"/>
          <w:sz w:val="21"/>
          <w:szCs w:val="22"/>
          <w:lang w:eastAsia="zh-CN"/>
        </w:rPr>
      </w:pPr>
      <w:hyperlink w:anchor="_Toc159438646" w:history="1">
        <w:r w:rsidR="00914AF7" w:rsidRPr="00255949">
          <w:rPr>
            <w:rStyle w:val="a3"/>
            <w:noProof/>
            <w:lang w:eastAsia="zh-CN"/>
          </w:rPr>
          <w:t>4.20</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Training Dataset Publisher</w:t>
        </w:r>
        <w:r w:rsidR="00914AF7">
          <w:rPr>
            <w:noProof/>
            <w:webHidden/>
          </w:rPr>
          <w:tab/>
        </w:r>
        <w:r w:rsidR="00914AF7">
          <w:rPr>
            <w:noProof/>
            <w:webHidden/>
          </w:rPr>
          <w:fldChar w:fldCharType="begin"/>
        </w:r>
        <w:r w:rsidR="00914AF7">
          <w:rPr>
            <w:noProof/>
            <w:webHidden/>
          </w:rPr>
          <w:instrText xml:space="preserve"> PAGEREF _Toc159438646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4BB22D34" w14:textId="36C95DF1" w:rsidR="00914AF7" w:rsidRDefault="00EB7D7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47" w:history="1">
        <w:r w:rsidR="00914AF7" w:rsidRPr="00255949">
          <w:rPr>
            <w:rStyle w:val="a3"/>
            <w:noProof/>
          </w:rPr>
          <w:t>5.</w:t>
        </w:r>
        <w:r w:rsidR="00914AF7">
          <w:rPr>
            <w:rFonts w:asciiTheme="minorHAnsi" w:eastAsiaTheme="minorEastAsia" w:hAnsiTheme="minorHAnsi" w:cstheme="minorBidi"/>
            <w:noProof/>
            <w:kern w:val="2"/>
            <w:sz w:val="21"/>
            <w:szCs w:val="22"/>
            <w:lang w:eastAsia="zh-CN"/>
          </w:rPr>
          <w:tab/>
        </w:r>
        <w:r w:rsidR="00914AF7" w:rsidRPr="00255949">
          <w:rPr>
            <w:rStyle w:val="a3"/>
            <w:noProof/>
          </w:rPr>
          <w:t>Conventions</w:t>
        </w:r>
        <w:r w:rsidR="00914AF7">
          <w:rPr>
            <w:noProof/>
            <w:webHidden/>
          </w:rPr>
          <w:tab/>
        </w:r>
        <w:r w:rsidR="00914AF7">
          <w:rPr>
            <w:noProof/>
            <w:webHidden/>
          </w:rPr>
          <w:fldChar w:fldCharType="begin"/>
        </w:r>
        <w:r w:rsidR="00914AF7">
          <w:rPr>
            <w:noProof/>
            <w:webHidden/>
          </w:rPr>
          <w:instrText xml:space="preserve"> PAGEREF _Toc159438647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0D7CFA70" w14:textId="7C4473F3"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48" w:history="1">
        <w:r w:rsidR="00914AF7" w:rsidRPr="00255949">
          <w:rPr>
            <w:rStyle w:val="a3"/>
            <w:noProof/>
          </w:rPr>
          <w:t>5.1</w:t>
        </w:r>
        <w:r w:rsidR="00914AF7">
          <w:rPr>
            <w:rFonts w:asciiTheme="minorHAnsi" w:eastAsiaTheme="minorEastAsia" w:hAnsiTheme="minorHAnsi" w:cstheme="minorBidi"/>
            <w:noProof/>
            <w:kern w:val="2"/>
            <w:sz w:val="21"/>
            <w:szCs w:val="22"/>
            <w:lang w:eastAsia="zh-CN"/>
          </w:rPr>
          <w:tab/>
        </w:r>
        <w:r w:rsidR="00914AF7" w:rsidRPr="00255949">
          <w:rPr>
            <w:rStyle w:val="a3"/>
            <w:noProof/>
          </w:rPr>
          <w:t>Identifiers</w:t>
        </w:r>
        <w:r w:rsidR="00914AF7">
          <w:rPr>
            <w:noProof/>
            <w:webHidden/>
          </w:rPr>
          <w:tab/>
        </w:r>
        <w:r w:rsidR="00914AF7">
          <w:rPr>
            <w:noProof/>
            <w:webHidden/>
          </w:rPr>
          <w:fldChar w:fldCharType="begin"/>
        </w:r>
        <w:r w:rsidR="00914AF7">
          <w:rPr>
            <w:noProof/>
            <w:webHidden/>
          </w:rPr>
          <w:instrText xml:space="preserve"> PAGEREF _Toc159438648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0EA0464D" w14:textId="49A06456"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49" w:history="1">
        <w:r w:rsidR="00914AF7" w:rsidRPr="00255949">
          <w:rPr>
            <w:rStyle w:val="a3"/>
            <w:noProof/>
          </w:rPr>
          <w:t>5.2</w:t>
        </w:r>
        <w:r w:rsidR="00914AF7">
          <w:rPr>
            <w:rFonts w:asciiTheme="minorHAnsi" w:eastAsiaTheme="minorEastAsia" w:hAnsiTheme="minorHAnsi" w:cstheme="minorBidi"/>
            <w:noProof/>
            <w:kern w:val="2"/>
            <w:sz w:val="21"/>
            <w:szCs w:val="22"/>
            <w:lang w:eastAsia="zh-CN"/>
          </w:rPr>
          <w:tab/>
        </w:r>
        <w:r w:rsidR="00914AF7" w:rsidRPr="00255949">
          <w:rPr>
            <w:rStyle w:val="a3"/>
            <w:noProof/>
          </w:rPr>
          <w:t>Abbreviated Terms</w:t>
        </w:r>
        <w:r w:rsidR="00914AF7">
          <w:rPr>
            <w:noProof/>
            <w:webHidden/>
          </w:rPr>
          <w:tab/>
        </w:r>
        <w:r w:rsidR="00914AF7">
          <w:rPr>
            <w:noProof/>
            <w:webHidden/>
          </w:rPr>
          <w:fldChar w:fldCharType="begin"/>
        </w:r>
        <w:r w:rsidR="00914AF7">
          <w:rPr>
            <w:noProof/>
            <w:webHidden/>
          </w:rPr>
          <w:instrText xml:space="preserve"> PAGEREF _Toc159438649 \h </w:instrText>
        </w:r>
        <w:r w:rsidR="00914AF7">
          <w:rPr>
            <w:noProof/>
            <w:webHidden/>
          </w:rPr>
        </w:r>
        <w:r w:rsidR="00914AF7">
          <w:rPr>
            <w:noProof/>
            <w:webHidden/>
          </w:rPr>
          <w:fldChar w:fldCharType="separate"/>
        </w:r>
        <w:r w:rsidR="00914AF7">
          <w:rPr>
            <w:noProof/>
            <w:webHidden/>
          </w:rPr>
          <w:t>10</w:t>
        </w:r>
        <w:r w:rsidR="00914AF7">
          <w:rPr>
            <w:noProof/>
            <w:webHidden/>
          </w:rPr>
          <w:fldChar w:fldCharType="end"/>
        </w:r>
      </w:hyperlink>
    </w:p>
    <w:p w14:paraId="35B5A083" w14:textId="71E02582" w:rsidR="00914AF7" w:rsidRDefault="00EB7D7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50" w:history="1">
        <w:r w:rsidR="00914AF7" w:rsidRPr="00255949">
          <w:rPr>
            <w:rStyle w:val="a3"/>
            <w:noProof/>
          </w:rPr>
          <w:t>6.</w:t>
        </w:r>
        <w:r w:rsidR="00914AF7">
          <w:rPr>
            <w:rFonts w:asciiTheme="minorHAnsi" w:eastAsiaTheme="minorEastAsia" w:hAnsiTheme="minorHAnsi" w:cstheme="minorBidi"/>
            <w:noProof/>
            <w:kern w:val="2"/>
            <w:sz w:val="21"/>
            <w:szCs w:val="22"/>
            <w:lang w:eastAsia="zh-CN"/>
          </w:rPr>
          <w:tab/>
        </w:r>
        <w:r w:rsidR="00914AF7" w:rsidRPr="00255949">
          <w:rPr>
            <w:rStyle w:val="a3"/>
            <w:noProof/>
          </w:rPr>
          <w:t>Overview</w:t>
        </w:r>
        <w:r w:rsidR="00914AF7">
          <w:rPr>
            <w:noProof/>
            <w:webHidden/>
          </w:rPr>
          <w:tab/>
        </w:r>
        <w:r w:rsidR="00914AF7">
          <w:rPr>
            <w:noProof/>
            <w:webHidden/>
          </w:rPr>
          <w:fldChar w:fldCharType="begin"/>
        </w:r>
        <w:r w:rsidR="00914AF7">
          <w:rPr>
            <w:noProof/>
            <w:webHidden/>
          </w:rPr>
          <w:instrText xml:space="preserve"> PAGEREF _Toc159438650 \h </w:instrText>
        </w:r>
        <w:r w:rsidR="00914AF7">
          <w:rPr>
            <w:noProof/>
            <w:webHidden/>
          </w:rPr>
        </w:r>
        <w:r w:rsidR="00914AF7">
          <w:rPr>
            <w:noProof/>
            <w:webHidden/>
          </w:rPr>
          <w:fldChar w:fldCharType="separate"/>
        </w:r>
        <w:r w:rsidR="00914AF7">
          <w:rPr>
            <w:noProof/>
            <w:webHidden/>
          </w:rPr>
          <w:t>11</w:t>
        </w:r>
        <w:r w:rsidR="00914AF7">
          <w:rPr>
            <w:noProof/>
            <w:webHidden/>
          </w:rPr>
          <w:fldChar w:fldCharType="end"/>
        </w:r>
      </w:hyperlink>
    </w:p>
    <w:p w14:paraId="13DB7F55" w14:textId="3ADE6706"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51" w:history="1">
        <w:r w:rsidR="00914AF7" w:rsidRPr="00255949">
          <w:rPr>
            <w:rStyle w:val="a3"/>
            <w:noProof/>
          </w:rPr>
          <w:t>6.1</w:t>
        </w:r>
        <w:r w:rsidR="00914AF7">
          <w:rPr>
            <w:rFonts w:asciiTheme="minorHAnsi" w:eastAsiaTheme="minorEastAsia" w:hAnsiTheme="minorHAnsi" w:cstheme="minorBidi"/>
            <w:noProof/>
            <w:kern w:val="2"/>
            <w:sz w:val="21"/>
            <w:szCs w:val="22"/>
            <w:lang w:eastAsia="zh-CN"/>
          </w:rPr>
          <w:tab/>
        </w:r>
        <w:r w:rsidR="00914AF7" w:rsidRPr="00255949">
          <w:rPr>
            <w:rStyle w:val="a3"/>
            <w:noProof/>
          </w:rPr>
          <w:t>JavaScript Object Notation</w:t>
        </w:r>
        <w:r w:rsidR="00914AF7">
          <w:rPr>
            <w:noProof/>
            <w:webHidden/>
          </w:rPr>
          <w:tab/>
        </w:r>
        <w:r w:rsidR="00914AF7">
          <w:rPr>
            <w:noProof/>
            <w:webHidden/>
          </w:rPr>
          <w:fldChar w:fldCharType="begin"/>
        </w:r>
        <w:r w:rsidR="00914AF7">
          <w:rPr>
            <w:noProof/>
            <w:webHidden/>
          </w:rPr>
          <w:instrText xml:space="preserve"> PAGEREF _Toc159438651 \h </w:instrText>
        </w:r>
        <w:r w:rsidR="00914AF7">
          <w:rPr>
            <w:noProof/>
            <w:webHidden/>
          </w:rPr>
        </w:r>
        <w:r w:rsidR="00914AF7">
          <w:rPr>
            <w:noProof/>
            <w:webHidden/>
          </w:rPr>
          <w:fldChar w:fldCharType="separate"/>
        </w:r>
        <w:r w:rsidR="00914AF7">
          <w:rPr>
            <w:noProof/>
            <w:webHidden/>
          </w:rPr>
          <w:t>12</w:t>
        </w:r>
        <w:r w:rsidR="00914AF7">
          <w:rPr>
            <w:noProof/>
            <w:webHidden/>
          </w:rPr>
          <w:fldChar w:fldCharType="end"/>
        </w:r>
      </w:hyperlink>
    </w:p>
    <w:p w14:paraId="66B0AD21" w14:textId="1A52E3C1" w:rsidR="00914AF7" w:rsidRDefault="00EB7D7B">
      <w:pPr>
        <w:pStyle w:val="TOC1"/>
        <w:tabs>
          <w:tab w:val="left" w:pos="480"/>
          <w:tab w:val="right" w:leader="dot" w:pos="8630"/>
        </w:tabs>
        <w:rPr>
          <w:rFonts w:asciiTheme="minorHAnsi" w:eastAsiaTheme="minorEastAsia" w:hAnsiTheme="minorHAnsi" w:cstheme="minorBidi"/>
          <w:noProof/>
          <w:kern w:val="2"/>
          <w:sz w:val="21"/>
          <w:szCs w:val="22"/>
          <w:lang w:eastAsia="zh-CN"/>
        </w:rPr>
      </w:pPr>
      <w:hyperlink w:anchor="_Toc159438652" w:history="1">
        <w:r w:rsidR="00914AF7" w:rsidRPr="00255949">
          <w:rPr>
            <w:rStyle w:val="a3"/>
            <w:noProof/>
          </w:rPr>
          <w:t>7.</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for TrainingDML-AI JSON Encoding</w:t>
        </w:r>
        <w:r w:rsidR="00914AF7">
          <w:rPr>
            <w:noProof/>
            <w:webHidden/>
          </w:rPr>
          <w:tab/>
        </w:r>
        <w:r w:rsidR="00914AF7">
          <w:rPr>
            <w:noProof/>
            <w:webHidden/>
          </w:rPr>
          <w:fldChar w:fldCharType="begin"/>
        </w:r>
        <w:r w:rsidR="00914AF7">
          <w:rPr>
            <w:noProof/>
            <w:webHidden/>
          </w:rPr>
          <w:instrText xml:space="preserve"> PAGEREF _Toc159438652 \h </w:instrText>
        </w:r>
        <w:r w:rsidR="00914AF7">
          <w:rPr>
            <w:noProof/>
            <w:webHidden/>
          </w:rPr>
        </w:r>
        <w:r w:rsidR="00914AF7">
          <w:rPr>
            <w:noProof/>
            <w:webHidden/>
          </w:rPr>
          <w:fldChar w:fldCharType="separate"/>
        </w:r>
        <w:r w:rsidR="00914AF7">
          <w:rPr>
            <w:noProof/>
            <w:webHidden/>
          </w:rPr>
          <w:t>12</w:t>
        </w:r>
        <w:r w:rsidR="00914AF7">
          <w:rPr>
            <w:noProof/>
            <w:webHidden/>
          </w:rPr>
          <w:fldChar w:fldCharType="end"/>
        </w:r>
      </w:hyperlink>
    </w:p>
    <w:p w14:paraId="22EEAF3F" w14:textId="5E17EC8C"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53" w:history="1">
        <w:r w:rsidR="00914AF7" w:rsidRPr="00255949">
          <w:rPr>
            <w:rStyle w:val="a3"/>
            <w:noProof/>
          </w:rPr>
          <w:t>7.1</w:t>
        </w:r>
        <w:r w:rsidR="00914AF7">
          <w:rPr>
            <w:rFonts w:asciiTheme="minorHAnsi" w:eastAsiaTheme="minorEastAsia" w:hAnsiTheme="minorHAnsi" w:cstheme="minorBidi"/>
            <w:noProof/>
            <w:kern w:val="2"/>
            <w:sz w:val="21"/>
            <w:szCs w:val="22"/>
            <w:lang w:eastAsia="zh-CN"/>
          </w:rPr>
          <w:tab/>
        </w:r>
        <w:r w:rsidR="00914AF7" w:rsidRPr="00255949">
          <w:rPr>
            <w:rStyle w:val="a3"/>
            <w:noProof/>
            <w:lang w:eastAsia="zh-CN"/>
          </w:rPr>
          <w:t>Requirements Class: Base</w:t>
        </w:r>
        <w:r w:rsidR="00914AF7">
          <w:rPr>
            <w:noProof/>
            <w:webHidden/>
          </w:rPr>
          <w:tab/>
        </w:r>
        <w:r w:rsidR="00914AF7">
          <w:rPr>
            <w:noProof/>
            <w:webHidden/>
          </w:rPr>
          <w:fldChar w:fldCharType="begin"/>
        </w:r>
        <w:r w:rsidR="00914AF7">
          <w:rPr>
            <w:noProof/>
            <w:webHidden/>
          </w:rPr>
          <w:instrText xml:space="preserve"> PAGEREF _Toc159438653 \h </w:instrText>
        </w:r>
        <w:r w:rsidR="00914AF7">
          <w:rPr>
            <w:noProof/>
            <w:webHidden/>
          </w:rPr>
        </w:r>
        <w:r w:rsidR="00914AF7">
          <w:rPr>
            <w:noProof/>
            <w:webHidden/>
          </w:rPr>
          <w:fldChar w:fldCharType="separate"/>
        </w:r>
        <w:r w:rsidR="00914AF7">
          <w:rPr>
            <w:noProof/>
            <w:webHidden/>
          </w:rPr>
          <w:t>12</w:t>
        </w:r>
        <w:r w:rsidR="00914AF7">
          <w:rPr>
            <w:noProof/>
            <w:webHidden/>
          </w:rPr>
          <w:fldChar w:fldCharType="end"/>
        </w:r>
      </w:hyperlink>
    </w:p>
    <w:p w14:paraId="39C5B8B6" w14:textId="3E1E2493"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54" w:history="1">
        <w:r w:rsidR="00914AF7" w:rsidRPr="00255949">
          <w:rPr>
            <w:rStyle w:val="a3"/>
            <w:noProof/>
          </w:rPr>
          <w:t>7.1.1</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JSON Base Type</w:t>
        </w:r>
        <w:r w:rsidR="00914AF7">
          <w:rPr>
            <w:noProof/>
            <w:webHidden/>
          </w:rPr>
          <w:tab/>
        </w:r>
        <w:r w:rsidR="00914AF7">
          <w:rPr>
            <w:noProof/>
            <w:webHidden/>
          </w:rPr>
          <w:fldChar w:fldCharType="begin"/>
        </w:r>
        <w:r w:rsidR="00914AF7">
          <w:rPr>
            <w:noProof/>
            <w:webHidden/>
          </w:rPr>
          <w:instrText xml:space="preserve"> PAGEREF _Toc159438654 \h </w:instrText>
        </w:r>
        <w:r w:rsidR="00914AF7">
          <w:rPr>
            <w:noProof/>
            <w:webHidden/>
          </w:rPr>
        </w:r>
        <w:r w:rsidR="00914AF7">
          <w:rPr>
            <w:noProof/>
            <w:webHidden/>
          </w:rPr>
          <w:fldChar w:fldCharType="separate"/>
        </w:r>
        <w:r w:rsidR="00914AF7">
          <w:rPr>
            <w:noProof/>
            <w:webHidden/>
          </w:rPr>
          <w:t>12</w:t>
        </w:r>
        <w:r w:rsidR="00914AF7">
          <w:rPr>
            <w:noProof/>
            <w:webHidden/>
          </w:rPr>
          <w:fldChar w:fldCharType="end"/>
        </w:r>
      </w:hyperlink>
    </w:p>
    <w:p w14:paraId="714BFA20" w14:textId="440AB48C"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55" w:history="1">
        <w:r w:rsidR="00914AF7" w:rsidRPr="00255949">
          <w:rPr>
            <w:rStyle w:val="a3"/>
            <w:noProof/>
          </w:rPr>
          <w:t>7.1.2</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ISO Metadata Type</w:t>
        </w:r>
        <w:r w:rsidR="00914AF7">
          <w:rPr>
            <w:noProof/>
            <w:webHidden/>
          </w:rPr>
          <w:tab/>
        </w:r>
        <w:r w:rsidR="00914AF7">
          <w:rPr>
            <w:noProof/>
            <w:webHidden/>
          </w:rPr>
          <w:fldChar w:fldCharType="begin"/>
        </w:r>
        <w:r w:rsidR="00914AF7">
          <w:rPr>
            <w:noProof/>
            <w:webHidden/>
          </w:rPr>
          <w:instrText xml:space="preserve"> PAGEREF _Toc159438655 \h </w:instrText>
        </w:r>
        <w:r w:rsidR="00914AF7">
          <w:rPr>
            <w:noProof/>
            <w:webHidden/>
          </w:rPr>
        </w:r>
        <w:r w:rsidR="00914AF7">
          <w:rPr>
            <w:noProof/>
            <w:webHidden/>
          </w:rPr>
          <w:fldChar w:fldCharType="separate"/>
        </w:r>
        <w:r w:rsidR="00914AF7">
          <w:rPr>
            <w:noProof/>
            <w:webHidden/>
          </w:rPr>
          <w:t>14</w:t>
        </w:r>
        <w:r w:rsidR="00914AF7">
          <w:rPr>
            <w:noProof/>
            <w:webHidden/>
          </w:rPr>
          <w:fldChar w:fldCharType="end"/>
        </w:r>
      </w:hyperlink>
    </w:p>
    <w:p w14:paraId="0AC79FEE" w14:textId="7CC71838"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56" w:history="1">
        <w:r w:rsidR="00914AF7" w:rsidRPr="00255949">
          <w:rPr>
            <w:rStyle w:val="a3"/>
            <w:noProof/>
          </w:rPr>
          <w:t>7.1.3</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ISO Quality Type</w:t>
        </w:r>
        <w:r w:rsidR="00914AF7">
          <w:rPr>
            <w:noProof/>
            <w:webHidden/>
          </w:rPr>
          <w:tab/>
        </w:r>
        <w:r w:rsidR="00914AF7">
          <w:rPr>
            <w:noProof/>
            <w:webHidden/>
          </w:rPr>
          <w:fldChar w:fldCharType="begin"/>
        </w:r>
        <w:r w:rsidR="00914AF7">
          <w:rPr>
            <w:noProof/>
            <w:webHidden/>
          </w:rPr>
          <w:instrText xml:space="preserve"> PAGEREF _Toc159438656 \h </w:instrText>
        </w:r>
        <w:r w:rsidR="00914AF7">
          <w:rPr>
            <w:noProof/>
            <w:webHidden/>
          </w:rPr>
        </w:r>
        <w:r w:rsidR="00914AF7">
          <w:rPr>
            <w:noProof/>
            <w:webHidden/>
          </w:rPr>
          <w:fldChar w:fldCharType="separate"/>
        </w:r>
        <w:r w:rsidR="00914AF7">
          <w:rPr>
            <w:noProof/>
            <w:webHidden/>
          </w:rPr>
          <w:t>16</w:t>
        </w:r>
        <w:r w:rsidR="00914AF7">
          <w:rPr>
            <w:noProof/>
            <w:webHidden/>
          </w:rPr>
          <w:fldChar w:fldCharType="end"/>
        </w:r>
      </w:hyperlink>
    </w:p>
    <w:p w14:paraId="274F1C25" w14:textId="3390D342"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57" w:history="1">
        <w:r w:rsidR="00914AF7" w:rsidRPr="00255949">
          <w:rPr>
            <w:rStyle w:val="a3"/>
            <w:noProof/>
          </w:rPr>
          <w:t>7.1.4</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Geospatial Type</w:t>
        </w:r>
        <w:r w:rsidR="00914AF7">
          <w:rPr>
            <w:noProof/>
            <w:webHidden/>
          </w:rPr>
          <w:tab/>
        </w:r>
        <w:r w:rsidR="00914AF7">
          <w:rPr>
            <w:noProof/>
            <w:webHidden/>
          </w:rPr>
          <w:fldChar w:fldCharType="begin"/>
        </w:r>
        <w:r w:rsidR="00914AF7">
          <w:rPr>
            <w:noProof/>
            <w:webHidden/>
          </w:rPr>
          <w:instrText xml:space="preserve"> PAGEREF _Toc159438657 \h </w:instrText>
        </w:r>
        <w:r w:rsidR="00914AF7">
          <w:rPr>
            <w:noProof/>
            <w:webHidden/>
          </w:rPr>
        </w:r>
        <w:r w:rsidR="00914AF7">
          <w:rPr>
            <w:noProof/>
            <w:webHidden/>
          </w:rPr>
          <w:fldChar w:fldCharType="separate"/>
        </w:r>
        <w:r w:rsidR="00914AF7">
          <w:rPr>
            <w:noProof/>
            <w:webHidden/>
          </w:rPr>
          <w:t>18</w:t>
        </w:r>
        <w:r w:rsidR="00914AF7">
          <w:rPr>
            <w:noProof/>
            <w:webHidden/>
          </w:rPr>
          <w:fldChar w:fldCharType="end"/>
        </w:r>
      </w:hyperlink>
    </w:p>
    <w:p w14:paraId="20F77123" w14:textId="08C5313A"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58" w:history="1">
        <w:r w:rsidR="00914AF7" w:rsidRPr="00255949">
          <w:rPr>
            <w:rStyle w:val="a3"/>
            <w:noProof/>
          </w:rPr>
          <w:t>7.2</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AI_TrainingDataset</w:t>
        </w:r>
        <w:r w:rsidR="00914AF7">
          <w:rPr>
            <w:noProof/>
            <w:webHidden/>
          </w:rPr>
          <w:tab/>
        </w:r>
        <w:r w:rsidR="00914AF7">
          <w:rPr>
            <w:noProof/>
            <w:webHidden/>
          </w:rPr>
          <w:fldChar w:fldCharType="begin"/>
        </w:r>
        <w:r w:rsidR="00914AF7">
          <w:rPr>
            <w:noProof/>
            <w:webHidden/>
          </w:rPr>
          <w:instrText xml:space="preserve"> PAGEREF _Toc159438658 \h </w:instrText>
        </w:r>
        <w:r w:rsidR="00914AF7">
          <w:rPr>
            <w:noProof/>
            <w:webHidden/>
          </w:rPr>
        </w:r>
        <w:r w:rsidR="00914AF7">
          <w:rPr>
            <w:noProof/>
            <w:webHidden/>
          </w:rPr>
          <w:fldChar w:fldCharType="separate"/>
        </w:r>
        <w:r w:rsidR="00914AF7">
          <w:rPr>
            <w:noProof/>
            <w:webHidden/>
          </w:rPr>
          <w:t>19</w:t>
        </w:r>
        <w:r w:rsidR="00914AF7">
          <w:rPr>
            <w:noProof/>
            <w:webHidden/>
          </w:rPr>
          <w:fldChar w:fldCharType="end"/>
        </w:r>
      </w:hyperlink>
    </w:p>
    <w:p w14:paraId="4FBC204F" w14:textId="7C16CC76"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59" w:history="1">
        <w:r w:rsidR="00914AF7" w:rsidRPr="00255949">
          <w:rPr>
            <w:rStyle w:val="a3"/>
            <w:noProof/>
          </w:rPr>
          <w:t>7.3</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AI_TrainingData</w:t>
        </w:r>
        <w:r w:rsidR="00914AF7">
          <w:rPr>
            <w:noProof/>
            <w:webHidden/>
          </w:rPr>
          <w:tab/>
        </w:r>
        <w:r w:rsidR="00914AF7">
          <w:rPr>
            <w:noProof/>
            <w:webHidden/>
          </w:rPr>
          <w:fldChar w:fldCharType="begin"/>
        </w:r>
        <w:r w:rsidR="00914AF7">
          <w:rPr>
            <w:noProof/>
            <w:webHidden/>
          </w:rPr>
          <w:instrText xml:space="preserve"> PAGEREF _Toc159438659 \h </w:instrText>
        </w:r>
        <w:r w:rsidR="00914AF7">
          <w:rPr>
            <w:noProof/>
            <w:webHidden/>
          </w:rPr>
        </w:r>
        <w:r w:rsidR="00914AF7">
          <w:rPr>
            <w:noProof/>
            <w:webHidden/>
          </w:rPr>
          <w:fldChar w:fldCharType="separate"/>
        </w:r>
        <w:r w:rsidR="00914AF7">
          <w:rPr>
            <w:noProof/>
            <w:webHidden/>
          </w:rPr>
          <w:t>25</w:t>
        </w:r>
        <w:r w:rsidR="00914AF7">
          <w:rPr>
            <w:noProof/>
            <w:webHidden/>
          </w:rPr>
          <w:fldChar w:fldCharType="end"/>
        </w:r>
      </w:hyperlink>
    </w:p>
    <w:p w14:paraId="7F30534F" w14:textId="05FDA2EB"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0" w:history="1">
        <w:r w:rsidR="00914AF7" w:rsidRPr="00255949">
          <w:rPr>
            <w:rStyle w:val="a3"/>
            <w:noProof/>
          </w:rPr>
          <w:t>7.4</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AI_Task</w:t>
        </w:r>
        <w:r w:rsidR="00914AF7">
          <w:rPr>
            <w:noProof/>
            <w:webHidden/>
          </w:rPr>
          <w:tab/>
        </w:r>
        <w:r w:rsidR="00914AF7">
          <w:rPr>
            <w:noProof/>
            <w:webHidden/>
          </w:rPr>
          <w:fldChar w:fldCharType="begin"/>
        </w:r>
        <w:r w:rsidR="00914AF7">
          <w:rPr>
            <w:noProof/>
            <w:webHidden/>
          </w:rPr>
          <w:instrText xml:space="preserve"> PAGEREF _Toc159438660 \h </w:instrText>
        </w:r>
        <w:r w:rsidR="00914AF7">
          <w:rPr>
            <w:noProof/>
            <w:webHidden/>
          </w:rPr>
        </w:r>
        <w:r w:rsidR="00914AF7">
          <w:rPr>
            <w:noProof/>
            <w:webHidden/>
          </w:rPr>
          <w:fldChar w:fldCharType="separate"/>
        </w:r>
        <w:r w:rsidR="00914AF7">
          <w:rPr>
            <w:noProof/>
            <w:webHidden/>
          </w:rPr>
          <w:t>29</w:t>
        </w:r>
        <w:r w:rsidR="00914AF7">
          <w:rPr>
            <w:noProof/>
            <w:webHidden/>
          </w:rPr>
          <w:fldChar w:fldCharType="end"/>
        </w:r>
      </w:hyperlink>
    </w:p>
    <w:p w14:paraId="7BF8EB04" w14:textId="3E69E4EF"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1" w:history="1">
        <w:r w:rsidR="00914AF7" w:rsidRPr="00255949">
          <w:rPr>
            <w:rStyle w:val="a3"/>
            <w:noProof/>
          </w:rPr>
          <w:t>7.5</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AI_Label</w:t>
        </w:r>
        <w:r w:rsidR="00914AF7">
          <w:rPr>
            <w:noProof/>
            <w:webHidden/>
          </w:rPr>
          <w:tab/>
        </w:r>
        <w:r w:rsidR="00914AF7">
          <w:rPr>
            <w:noProof/>
            <w:webHidden/>
          </w:rPr>
          <w:fldChar w:fldCharType="begin"/>
        </w:r>
        <w:r w:rsidR="00914AF7">
          <w:rPr>
            <w:noProof/>
            <w:webHidden/>
          </w:rPr>
          <w:instrText xml:space="preserve"> PAGEREF _Toc159438661 \h </w:instrText>
        </w:r>
        <w:r w:rsidR="00914AF7">
          <w:rPr>
            <w:noProof/>
            <w:webHidden/>
          </w:rPr>
        </w:r>
        <w:r w:rsidR="00914AF7">
          <w:rPr>
            <w:noProof/>
            <w:webHidden/>
          </w:rPr>
          <w:fldChar w:fldCharType="separate"/>
        </w:r>
        <w:r w:rsidR="00914AF7">
          <w:rPr>
            <w:noProof/>
            <w:webHidden/>
          </w:rPr>
          <w:t>31</w:t>
        </w:r>
        <w:r w:rsidR="00914AF7">
          <w:rPr>
            <w:noProof/>
            <w:webHidden/>
          </w:rPr>
          <w:fldChar w:fldCharType="end"/>
        </w:r>
      </w:hyperlink>
    </w:p>
    <w:p w14:paraId="175CF942" w14:textId="36C172B9"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2" w:history="1">
        <w:r w:rsidR="00914AF7" w:rsidRPr="00255949">
          <w:rPr>
            <w:rStyle w:val="a3"/>
            <w:noProof/>
          </w:rPr>
          <w:t>7.6</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AI_Labeling</w:t>
        </w:r>
        <w:r w:rsidR="00914AF7">
          <w:rPr>
            <w:noProof/>
            <w:webHidden/>
          </w:rPr>
          <w:tab/>
        </w:r>
        <w:r w:rsidR="00914AF7">
          <w:rPr>
            <w:noProof/>
            <w:webHidden/>
          </w:rPr>
          <w:fldChar w:fldCharType="begin"/>
        </w:r>
        <w:r w:rsidR="00914AF7">
          <w:rPr>
            <w:noProof/>
            <w:webHidden/>
          </w:rPr>
          <w:instrText xml:space="preserve"> PAGEREF _Toc159438662 \h </w:instrText>
        </w:r>
        <w:r w:rsidR="00914AF7">
          <w:rPr>
            <w:noProof/>
            <w:webHidden/>
          </w:rPr>
        </w:r>
        <w:r w:rsidR="00914AF7">
          <w:rPr>
            <w:noProof/>
            <w:webHidden/>
          </w:rPr>
          <w:fldChar w:fldCharType="separate"/>
        </w:r>
        <w:r w:rsidR="00914AF7">
          <w:rPr>
            <w:noProof/>
            <w:webHidden/>
          </w:rPr>
          <w:t>35</w:t>
        </w:r>
        <w:r w:rsidR="00914AF7">
          <w:rPr>
            <w:noProof/>
            <w:webHidden/>
          </w:rPr>
          <w:fldChar w:fldCharType="end"/>
        </w:r>
      </w:hyperlink>
    </w:p>
    <w:p w14:paraId="64D315BE" w14:textId="29E45FC3"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3" w:history="1">
        <w:r w:rsidR="00914AF7" w:rsidRPr="00255949">
          <w:rPr>
            <w:rStyle w:val="a3"/>
            <w:noProof/>
          </w:rPr>
          <w:t>7.7</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 AI_DataQuality</w:t>
        </w:r>
        <w:r w:rsidR="00914AF7">
          <w:rPr>
            <w:noProof/>
            <w:webHidden/>
          </w:rPr>
          <w:tab/>
        </w:r>
        <w:r w:rsidR="00914AF7">
          <w:rPr>
            <w:noProof/>
            <w:webHidden/>
          </w:rPr>
          <w:fldChar w:fldCharType="begin"/>
        </w:r>
        <w:r w:rsidR="00914AF7">
          <w:rPr>
            <w:noProof/>
            <w:webHidden/>
          </w:rPr>
          <w:instrText xml:space="preserve"> PAGEREF _Toc159438663 \h </w:instrText>
        </w:r>
        <w:r w:rsidR="00914AF7">
          <w:rPr>
            <w:noProof/>
            <w:webHidden/>
          </w:rPr>
        </w:r>
        <w:r w:rsidR="00914AF7">
          <w:rPr>
            <w:noProof/>
            <w:webHidden/>
          </w:rPr>
          <w:fldChar w:fldCharType="separate"/>
        </w:r>
        <w:r w:rsidR="00914AF7">
          <w:rPr>
            <w:noProof/>
            <w:webHidden/>
          </w:rPr>
          <w:t>39</w:t>
        </w:r>
        <w:r w:rsidR="00914AF7">
          <w:rPr>
            <w:noProof/>
            <w:webHidden/>
          </w:rPr>
          <w:fldChar w:fldCharType="end"/>
        </w:r>
      </w:hyperlink>
    </w:p>
    <w:p w14:paraId="10F5FFC7" w14:textId="78DD9EB7"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4" w:history="1">
        <w:r w:rsidR="00914AF7" w:rsidRPr="00255949">
          <w:rPr>
            <w:rStyle w:val="a3"/>
            <w:noProof/>
          </w:rPr>
          <w:t>7.8</w:t>
        </w:r>
        <w:r w:rsidR="00914AF7">
          <w:rPr>
            <w:rFonts w:asciiTheme="minorHAnsi" w:eastAsiaTheme="minorEastAsia" w:hAnsiTheme="minorHAnsi" w:cstheme="minorBidi"/>
            <w:noProof/>
            <w:kern w:val="2"/>
            <w:sz w:val="21"/>
            <w:szCs w:val="22"/>
            <w:lang w:eastAsia="zh-CN"/>
          </w:rPr>
          <w:tab/>
        </w:r>
        <w:r w:rsidR="00914AF7" w:rsidRPr="00255949">
          <w:rPr>
            <w:rStyle w:val="a3"/>
            <w:noProof/>
          </w:rPr>
          <w:t>Requirements Class</w:t>
        </w:r>
        <w:r w:rsidR="00914AF7" w:rsidRPr="00255949">
          <w:rPr>
            <w:rStyle w:val="a3"/>
            <w:noProof/>
            <w:lang w:eastAsia="zh-CN"/>
          </w:rPr>
          <w:t xml:space="preserve">: </w:t>
        </w:r>
        <w:r w:rsidR="00914AF7" w:rsidRPr="00255949">
          <w:rPr>
            <w:rStyle w:val="a3"/>
            <w:noProof/>
          </w:rPr>
          <w:t>AI_TDChangeset</w:t>
        </w:r>
        <w:r w:rsidR="00914AF7">
          <w:rPr>
            <w:noProof/>
            <w:webHidden/>
          </w:rPr>
          <w:tab/>
        </w:r>
        <w:r w:rsidR="00914AF7">
          <w:rPr>
            <w:noProof/>
            <w:webHidden/>
          </w:rPr>
          <w:fldChar w:fldCharType="begin"/>
        </w:r>
        <w:r w:rsidR="00914AF7">
          <w:rPr>
            <w:noProof/>
            <w:webHidden/>
          </w:rPr>
          <w:instrText xml:space="preserve"> PAGEREF _Toc159438664 \h </w:instrText>
        </w:r>
        <w:r w:rsidR="00914AF7">
          <w:rPr>
            <w:noProof/>
            <w:webHidden/>
          </w:rPr>
        </w:r>
        <w:r w:rsidR="00914AF7">
          <w:rPr>
            <w:noProof/>
            <w:webHidden/>
          </w:rPr>
          <w:fldChar w:fldCharType="separate"/>
        </w:r>
        <w:r w:rsidR="00914AF7">
          <w:rPr>
            <w:noProof/>
            <w:webHidden/>
          </w:rPr>
          <w:t>40</w:t>
        </w:r>
        <w:r w:rsidR="00914AF7">
          <w:rPr>
            <w:noProof/>
            <w:webHidden/>
          </w:rPr>
          <w:fldChar w:fldCharType="end"/>
        </w:r>
      </w:hyperlink>
    </w:p>
    <w:p w14:paraId="48624265" w14:textId="2C682DE9" w:rsidR="00914AF7" w:rsidRDefault="00EB7D7B">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438665" w:history="1">
        <w:r w:rsidR="00914AF7" w:rsidRPr="00255949">
          <w:rPr>
            <w:rStyle w:val="a3"/>
            <w:noProof/>
          </w:rPr>
          <w:t>Annex A</w:t>
        </w:r>
        <w:r w:rsidR="00914AF7">
          <w:rPr>
            <w:rFonts w:asciiTheme="minorHAnsi" w:eastAsiaTheme="minorEastAsia" w:hAnsiTheme="minorHAnsi" w:cstheme="minorBidi"/>
            <w:noProof/>
            <w:kern w:val="2"/>
            <w:sz w:val="21"/>
            <w:szCs w:val="22"/>
            <w:lang w:eastAsia="zh-CN"/>
          </w:rPr>
          <w:tab/>
        </w:r>
        <w:r w:rsidR="00914AF7" w:rsidRPr="00255949">
          <w:rPr>
            <w:rStyle w:val="a3"/>
            <w:noProof/>
          </w:rPr>
          <w:t>Abstract Test Suite (Normative)</w:t>
        </w:r>
        <w:r w:rsidR="00914AF7">
          <w:rPr>
            <w:noProof/>
            <w:webHidden/>
          </w:rPr>
          <w:tab/>
        </w:r>
        <w:r w:rsidR="00914AF7">
          <w:rPr>
            <w:noProof/>
            <w:webHidden/>
          </w:rPr>
          <w:fldChar w:fldCharType="begin"/>
        </w:r>
        <w:r w:rsidR="00914AF7">
          <w:rPr>
            <w:noProof/>
            <w:webHidden/>
          </w:rPr>
          <w:instrText xml:space="preserve"> PAGEREF _Toc159438665 \h </w:instrText>
        </w:r>
        <w:r w:rsidR="00914AF7">
          <w:rPr>
            <w:noProof/>
            <w:webHidden/>
          </w:rPr>
        </w:r>
        <w:r w:rsidR="00914AF7">
          <w:rPr>
            <w:noProof/>
            <w:webHidden/>
          </w:rPr>
          <w:fldChar w:fldCharType="separate"/>
        </w:r>
        <w:r w:rsidR="00914AF7">
          <w:rPr>
            <w:noProof/>
            <w:webHidden/>
          </w:rPr>
          <w:t>43</w:t>
        </w:r>
        <w:r w:rsidR="00914AF7">
          <w:rPr>
            <w:noProof/>
            <w:webHidden/>
          </w:rPr>
          <w:fldChar w:fldCharType="end"/>
        </w:r>
      </w:hyperlink>
    </w:p>
    <w:p w14:paraId="7C99F301" w14:textId="1B080662"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6" w:history="1">
        <w:r w:rsidR="00914AF7" w:rsidRPr="00255949">
          <w:rPr>
            <w:rStyle w:val="a3"/>
            <w:noProof/>
          </w:rPr>
          <w:t>A.1</w:t>
        </w:r>
        <w:r w:rsidR="00914AF7">
          <w:rPr>
            <w:rFonts w:asciiTheme="minorHAnsi" w:eastAsiaTheme="minorEastAsia" w:hAnsiTheme="minorHAnsi" w:cstheme="minorBidi"/>
            <w:noProof/>
            <w:kern w:val="2"/>
            <w:sz w:val="21"/>
            <w:szCs w:val="22"/>
            <w:lang w:eastAsia="zh-CN"/>
          </w:rPr>
          <w:tab/>
        </w:r>
        <w:r w:rsidR="00914AF7" w:rsidRPr="00255949">
          <w:rPr>
            <w:rStyle w:val="a3"/>
            <w:noProof/>
          </w:rPr>
          <w:t>Introduction</w:t>
        </w:r>
        <w:r w:rsidR="00914AF7">
          <w:rPr>
            <w:noProof/>
            <w:webHidden/>
          </w:rPr>
          <w:tab/>
        </w:r>
        <w:r w:rsidR="00914AF7">
          <w:rPr>
            <w:noProof/>
            <w:webHidden/>
          </w:rPr>
          <w:fldChar w:fldCharType="begin"/>
        </w:r>
        <w:r w:rsidR="00914AF7">
          <w:rPr>
            <w:noProof/>
            <w:webHidden/>
          </w:rPr>
          <w:instrText xml:space="preserve"> PAGEREF _Toc159438666 \h </w:instrText>
        </w:r>
        <w:r w:rsidR="00914AF7">
          <w:rPr>
            <w:noProof/>
            <w:webHidden/>
          </w:rPr>
        </w:r>
        <w:r w:rsidR="00914AF7">
          <w:rPr>
            <w:noProof/>
            <w:webHidden/>
          </w:rPr>
          <w:fldChar w:fldCharType="separate"/>
        </w:r>
        <w:r w:rsidR="00914AF7">
          <w:rPr>
            <w:noProof/>
            <w:webHidden/>
          </w:rPr>
          <w:t>43</w:t>
        </w:r>
        <w:r w:rsidR="00914AF7">
          <w:rPr>
            <w:noProof/>
            <w:webHidden/>
          </w:rPr>
          <w:fldChar w:fldCharType="end"/>
        </w:r>
      </w:hyperlink>
    </w:p>
    <w:p w14:paraId="390C7728" w14:textId="6D334F9F"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7" w:history="1">
        <w:r w:rsidR="00914AF7" w:rsidRPr="00255949">
          <w:rPr>
            <w:rStyle w:val="a3"/>
            <w:noProof/>
          </w:rPr>
          <w:t>A.2</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Base</w:t>
        </w:r>
        <w:r w:rsidR="00914AF7">
          <w:rPr>
            <w:noProof/>
            <w:webHidden/>
          </w:rPr>
          <w:tab/>
        </w:r>
        <w:r w:rsidR="00914AF7">
          <w:rPr>
            <w:noProof/>
            <w:webHidden/>
          </w:rPr>
          <w:fldChar w:fldCharType="begin"/>
        </w:r>
        <w:r w:rsidR="00914AF7">
          <w:rPr>
            <w:noProof/>
            <w:webHidden/>
          </w:rPr>
          <w:instrText xml:space="preserve"> PAGEREF _Toc159438667 \h </w:instrText>
        </w:r>
        <w:r w:rsidR="00914AF7">
          <w:rPr>
            <w:noProof/>
            <w:webHidden/>
          </w:rPr>
        </w:r>
        <w:r w:rsidR="00914AF7">
          <w:rPr>
            <w:noProof/>
            <w:webHidden/>
          </w:rPr>
          <w:fldChar w:fldCharType="separate"/>
        </w:r>
        <w:r w:rsidR="00914AF7">
          <w:rPr>
            <w:noProof/>
            <w:webHidden/>
          </w:rPr>
          <w:t>43</w:t>
        </w:r>
        <w:r w:rsidR="00914AF7">
          <w:rPr>
            <w:noProof/>
            <w:webHidden/>
          </w:rPr>
          <w:fldChar w:fldCharType="end"/>
        </w:r>
      </w:hyperlink>
    </w:p>
    <w:p w14:paraId="2E4414DF" w14:textId="0437E9C2"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8" w:history="1">
        <w:r w:rsidR="00914AF7" w:rsidRPr="00255949">
          <w:rPr>
            <w:rStyle w:val="a3"/>
            <w:noProof/>
          </w:rPr>
          <w:t>A.3</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AI_TrainingDataset</w:t>
        </w:r>
        <w:r w:rsidR="00914AF7">
          <w:rPr>
            <w:noProof/>
            <w:webHidden/>
          </w:rPr>
          <w:tab/>
        </w:r>
        <w:r w:rsidR="00914AF7">
          <w:rPr>
            <w:noProof/>
            <w:webHidden/>
          </w:rPr>
          <w:fldChar w:fldCharType="begin"/>
        </w:r>
        <w:r w:rsidR="00914AF7">
          <w:rPr>
            <w:noProof/>
            <w:webHidden/>
          </w:rPr>
          <w:instrText xml:space="preserve"> PAGEREF _Toc159438668 \h </w:instrText>
        </w:r>
        <w:r w:rsidR="00914AF7">
          <w:rPr>
            <w:noProof/>
            <w:webHidden/>
          </w:rPr>
        </w:r>
        <w:r w:rsidR="00914AF7">
          <w:rPr>
            <w:noProof/>
            <w:webHidden/>
          </w:rPr>
          <w:fldChar w:fldCharType="separate"/>
        </w:r>
        <w:r w:rsidR="00914AF7">
          <w:rPr>
            <w:noProof/>
            <w:webHidden/>
          </w:rPr>
          <w:t>44</w:t>
        </w:r>
        <w:r w:rsidR="00914AF7">
          <w:rPr>
            <w:noProof/>
            <w:webHidden/>
          </w:rPr>
          <w:fldChar w:fldCharType="end"/>
        </w:r>
      </w:hyperlink>
    </w:p>
    <w:p w14:paraId="04E1729A" w14:textId="38965145"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69" w:history="1">
        <w:r w:rsidR="00914AF7" w:rsidRPr="00255949">
          <w:rPr>
            <w:rStyle w:val="a3"/>
            <w:noProof/>
          </w:rPr>
          <w:t>A.4</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AI_TrainingData</w:t>
        </w:r>
        <w:r w:rsidR="00914AF7">
          <w:rPr>
            <w:noProof/>
            <w:webHidden/>
          </w:rPr>
          <w:tab/>
        </w:r>
        <w:r w:rsidR="00914AF7">
          <w:rPr>
            <w:noProof/>
            <w:webHidden/>
          </w:rPr>
          <w:fldChar w:fldCharType="begin"/>
        </w:r>
        <w:r w:rsidR="00914AF7">
          <w:rPr>
            <w:noProof/>
            <w:webHidden/>
          </w:rPr>
          <w:instrText xml:space="preserve"> PAGEREF _Toc159438669 \h </w:instrText>
        </w:r>
        <w:r w:rsidR="00914AF7">
          <w:rPr>
            <w:noProof/>
            <w:webHidden/>
          </w:rPr>
        </w:r>
        <w:r w:rsidR="00914AF7">
          <w:rPr>
            <w:noProof/>
            <w:webHidden/>
          </w:rPr>
          <w:fldChar w:fldCharType="separate"/>
        </w:r>
        <w:r w:rsidR="00914AF7">
          <w:rPr>
            <w:noProof/>
            <w:webHidden/>
          </w:rPr>
          <w:t>44</w:t>
        </w:r>
        <w:r w:rsidR="00914AF7">
          <w:rPr>
            <w:noProof/>
            <w:webHidden/>
          </w:rPr>
          <w:fldChar w:fldCharType="end"/>
        </w:r>
      </w:hyperlink>
    </w:p>
    <w:p w14:paraId="57F62B47" w14:textId="11364749"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70" w:history="1">
        <w:r w:rsidR="00914AF7" w:rsidRPr="00255949">
          <w:rPr>
            <w:rStyle w:val="a3"/>
            <w:noProof/>
          </w:rPr>
          <w:t>A.5</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AI_Task</w:t>
        </w:r>
        <w:r w:rsidR="00914AF7">
          <w:rPr>
            <w:noProof/>
            <w:webHidden/>
          </w:rPr>
          <w:tab/>
        </w:r>
        <w:r w:rsidR="00914AF7">
          <w:rPr>
            <w:noProof/>
            <w:webHidden/>
          </w:rPr>
          <w:fldChar w:fldCharType="begin"/>
        </w:r>
        <w:r w:rsidR="00914AF7">
          <w:rPr>
            <w:noProof/>
            <w:webHidden/>
          </w:rPr>
          <w:instrText xml:space="preserve"> PAGEREF _Toc159438670 \h </w:instrText>
        </w:r>
        <w:r w:rsidR="00914AF7">
          <w:rPr>
            <w:noProof/>
            <w:webHidden/>
          </w:rPr>
        </w:r>
        <w:r w:rsidR="00914AF7">
          <w:rPr>
            <w:noProof/>
            <w:webHidden/>
          </w:rPr>
          <w:fldChar w:fldCharType="separate"/>
        </w:r>
        <w:r w:rsidR="00914AF7">
          <w:rPr>
            <w:noProof/>
            <w:webHidden/>
          </w:rPr>
          <w:t>45</w:t>
        </w:r>
        <w:r w:rsidR="00914AF7">
          <w:rPr>
            <w:noProof/>
            <w:webHidden/>
          </w:rPr>
          <w:fldChar w:fldCharType="end"/>
        </w:r>
      </w:hyperlink>
    </w:p>
    <w:p w14:paraId="19E71883" w14:textId="00E91689"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71" w:history="1">
        <w:r w:rsidR="00914AF7" w:rsidRPr="00255949">
          <w:rPr>
            <w:rStyle w:val="a3"/>
            <w:noProof/>
          </w:rPr>
          <w:t>A.6</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AI_Label</w:t>
        </w:r>
        <w:r w:rsidR="00914AF7">
          <w:rPr>
            <w:noProof/>
            <w:webHidden/>
          </w:rPr>
          <w:tab/>
        </w:r>
        <w:r w:rsidR="00914AF7">
          <w:rPr>
            <w:noProof/>
            <w:webHidden/>
          </w:rPr>
          <w:fldChar w:fldCharType="begin"/>
        </w:r>
        <w:r w:rsidR="00914AF7">
          <w:rPr>
            <w:noProof/>
            <w:webHidden/>
          </w:rPr>
          <w:instrText xml:space="preserve"> PAGEREF _Toc159438671 \h </w:instrText>
        </w:r>
        <w:r w:rsidR="00914AF7">
          <w:rPr>
            <w:noProof/>
            <w:webHidden/>
          </w:rPr>
        </w:r>
        <w:r w:rsidR="00914AF7">
          <w:rPr>
            <w:noProof/>
            <w:webHidden/>
          </w:rPr>
          <w:fldChar w:fldCharType="separate"/>
        </w:r>
        <w:r w:rsidR="00914AF7">
          <w:rPr>
            <w:noProof/>
            <w:webHidden/>
          </w:rPr>
          <w:t>45</w:t>
        </w:r>
        <w:r w:rsidR="00914AF7">
          <w:rPr>
            <w:noProof/>
            <w:webHidden/>
          </w:rPr>
          <w:fldChar w:fldCharType="end"/>
        </w:r>
      </w:hyperlink>
    </w:p>
    <w:p w14:paraId="51A42BA3" w14:textId="3415F24E"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72" w:history="1">
        <w:r w:rsidR="00914AF7" w:rsidRPr="00255949">
          <w:rPr>
            <w:rStyle w:val="a3"/>
            <w:noProof/>
          </w:rPr>
          <w:t>A.7</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AI_Labeling</w:t>
        </w:r>
        <w:r w:rsidR="00914AF7">
          <w:rPr>
            <w:noProof/>
            <w:webHidden/>
          </w:rPr>
          <w:tab/>
        </w:r>
        <w:r w:rsidR="00914AF7">
          <w:rPr>
            <w:noProof/>
            <w:webHidden/>
          </w:rPr>
          <w:fldChar w:fldCharType="begin"/>
        </w:r>
        <w:r w:rsidR="00914AF7">
          <w:rPr>
            <w:noProof/>
            <w:webHidden/>
          </w:rPr>
          <w:instrText xml:space="preserve"> PAGEREF _Toc159438672 \h </w:instrText>
        </w:r>
        <w:r w:rsidR="00914AF7">
          <w:rPr>
            <w:noProof/>
            <w:webHidden/>
          </w:rPr>
        </w:r>
        <w:r w:rsidR="00914AF7">
          <w:rPr>
            <w:noProof/>
            <w:webHidden/>
          </w:rPr>
          <w:fldChar w:fldCharType="separate"/>
        </w:r>
        <w:r w:rsidR="00914AF7">
          <w:rPr>
            <w:noProof/>
            <w:webHidden/>
          </w:rPr>
          <w:t>46</w:t>
        </w:r>
        <w:r w:rsidR="00914AF7">
          <w:rPr>
            <w:noProof/>
            <w:webHidden/>
          </w:rPr>
          <w:fldChar w:fldCharType="end"/>
        </w:r>
      </w:hyperlink>
    </w:p>
    <w:p w14:paraId="222AE216" w14:textId="79EC97AF"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73" w:history="1">
        <w:r w:rsidR="00914AF7" w:rsidRPr="00255949">
          <w:rPr>
            <w:rStyle w:val="a3"/>
            <w:noProof/>
          </w:rPr>
          <w:t>A.8</w:t>
        </w:r>
        <w:r w:rsidR="00914AF7">
          <w:rPr>
            <w:rFonts w:asciiTheme="minorHAnsi" w:eastAsiaTheme="minorEastAsia" w:hAnsiTheme="minorHAnsi" w:cstheme="minorBidi"/>
            <w:noProof/>
            <w:kern w:val="2"/>
            <w:sz w:val="21"/>
            <w:szCs w:val="22"/>
            <w:lang w:eastAsia="zh-CN"/>
          </w:rPr>
          <w:tab/>
        </w:r>
        <w:r w:rsidR="00914AF7" w:rsidRPr="00255949">
          <w:rPr>
            <w:rStyle w:val="a3"/>
            <w:noProof/>
          </w:rPr>
          <w:t>Conformance Class: AI_TDChangeset</w:t>
        </w:r>
        <w:r w:rsidR="00914AF7">
          <w:rPr>
            <w:noProof/>
            <w:webHidden/>
          </w:rPr>
          <w:tab/>
        </w:r>
        <w:r w:rsidR="00914AF7">
          <w:rPr>
            <w:noProof/>
            <w:webHidden/>
          </w:rPr>
          <w:fldChar w:fldCharType="begin"/>
        </w:r>
        <w:r w:rsidR="00914AF7">
          <w:rPr>
            <w:noProof/>
            <w:webHidden/>
          </w:rPr>
          <w:instrText xml:space="preserve"> PAGEREF _Toc159438673 \h </w:instrText>
        </w:r>
        <w:r w:rsidR="00914AF7">
          <w:rPr>
            <w:noProof/>
            <w:webHidden/>
          </w:rPr>
        </w:r>
        <w:r w:rsidR="00914AF7">
          <w:rPr>
            <w:noProof/>
            <w:webHidden/>
          </w:rPr>
          <w:fldChar w:fldCharType="separate"/>
        </w:r>
        <w:r w:rsidR="00914AF7">
          <w:rPr>
            <w:noProof/>
            <w:webHidden/>
          </w:rPr>
          <w:t>46</w:t>
        </w:r>
        <w:r w:rsidR="00914AF7">
          <w:rPr>
            <w:noProof/>
            <w:webHidden/>
          </w:rPr>
          <w:fldChar w:fldCharType="end"/>
        </w:r>
      </w:hyperlink>
    </w:p>
    <w:p w14:paraId="62301F9C" w14:textId="05CE50DF" w:rsidR="00914AF7" w:rsidRDefault="00EB7D7B">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438674" w:history="1">
        <w:r w:rsidR="00914AF7" w:rsidRPr="00255949">
          <w:rPr>
            <w:rStyle w:val="a3"/>
            <w:noProof/>
          </w:rPr>
          <w:t>Annex B</w:t>
        </w:r>
        <w:r w:rsidR="00914AF7">
          <w:rPr>
            <w:rFonts w:asciiTheme="minorHAnsi" w:eastAsiaTheme="minorEastAsia" w:hAnsiTheme="minorHAnsi" w:cstheme="minorBidi"/>
            <w:noProof/>
            <w:kern w:val="2"/>
            <w:sz w:val="21"/>
            <w:szCs w:val="22"/>
            <w:lang w:eastAsia="zh-CN"/>
          </w:rPr>
          <w:tab/>
        </w:r>
        <w:r w:rsidR="00914AF7" w:rsidRPr="00255949">
          <w:rPr>
            <w:rStyle w:val="a3"/>
            <w:noProof/>
          </w:rPr>
          <w:t>Example (Informative)</w:t>
        </w:r>
        <w:r w:rsidR="00914AF7">
          <w:rPr>
            <w:noProof/>
            <w:webHidden/>
          </w:rPr>
          <w:tab/>
        </w:r>
        <w:r w:rsidR="00914AF7">
          <w:rPr>
            <w:noProof/>
            <w:webHidden/>
          </w:rPr>
          <w:fldChar w:fldCharType="begin"/>
        </w:r>
        <w:r w:rsidR="00914AF7">
          <w:rPr>
            <w:noProof/>
            <w:webHidden/>
          </w:rPr>
          <w:instrText xml:space="preserve"> PAGEREF _Toc159438674 \h </w:instrText>
        </w:r>
        <w:r w:rsidR="00914AF7">
          <w:rPr>
            <w:noProof/>
            <w:webHidden/>
          </w:rPr>
        </w:r>
        <w:r w:rsidR="00914AF7">
          <w:rPr>
            <w:noProof/>
            <w:webHidden/>
          </w:rPr>
          <w:fldChar w:fldCharType="separate"/>
        </w:r>
        <w:r w:rsidR="00914AF7">
          <w:rPr>
            <w:noProof/>
            <w:webHidden/>
          </w:rPr>
          <w:t>48</w:t>
        </w:r>
        <w:r w:rsidR="00914AF7">
          <w:rPr>
            <w:noProof/>
            <w:webHidden/>
          </w:rPr>
          <w:fldChar w:fldCharType="end"/>
        </w:r>
      </w:hyperlink>
    </w:p>
    <w:p w14:paraId="6B3997A9" w14:textId="5B4EAA69"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75" w:history="1">
        <w:r w:rsidR="00914AF7" w:rsidRPr="00255949">
          <w:rPr>
            <w:rStyle w:val="a3"/>
            <w:noProof/>
          </w:rPr>
          <w:t>B.1</w:t>
        </w:r>
        <w:r w:rsidR="00914AF7">
          <w:rPr>
            <w:rFonts w:asciiTheme="minorHAnsi" w:eastAsiaTheme="minorEastAsia" w:hAnsiTheme="minorHAnsi" w:cstheme="minorBidi"/>
            <w:noProof/>
            <w:kern w:val="2"/>
            <w:sz w:val="21"/>
            <w:szCs w:val="22"/>
            <w:lang w:eastAsia="zh-CN"/>
          </w:rPr>
          <w:tab/>
        </w:r>
        <w:r w:rsidR="00914AF7" w:rsidRPr="00255949">
          <w:rPr>
            <w:rStyle w:val="a3"/>
            <w:noProof/>
          </w:rPr>
          <w:t>TrainingDataset Encoding Examples</w:t>
        </w:r>
        <w:r w:rsidR="00914AF7">
          <w:rPr>
            <w:noProof/>
            <w:webHidden/>
          </w:rPr>
          <w:tab/>
        </w:r>
        <w:r w:rsidR="00914AF7">
          <w:rPr>
            <w:noProof/>
            <w:webHidden/>
          </w:rPr>
          <w:fldChar w:fldCharType="begin"/>
        </w:r>
        <w:r w:rsidR="00914AF7">
          <w:rPr>
            <w:noProof/>
            <w:webHidden/>
          </w:rPr>
          <w:instrText xml:space="preserve"> PAGEREF _Toc159438675 \h </w:instrText>
        </w:r>
        <w:r w:rsidR="00914AF7">
          <w:rPr>
            <w:noProof/>
            <w:webHidden/>
          </w:rPr>
        </w:r>
        <w:r w:rsidR="00914AF7">
          <w:rPr>
            <w:noProof/>
            <w:webHidden/>
          </w:rPr>
          <w:fldChar w:fldCharType="separate"/>
        </w:r>
        <w:r w:rsidR="00914AF7">
          <w:rPr>
            <w:noProof/>
            <w:webHidden/>
          </w:rPr>
          <w:t>48</w:t>
        </w:r>
        <w:r w:rsidR="00914AF7">
          <w:rPr>
            <w:noProof/>
            <w:webHidden/>
          </w:rPr>
          <w:fldChar w:fldCharType="end"/>
        </w:r>
      </w:hyperlink>
    </w:p>
    <w:p w14:paraId="1B7C0F21" w14:textId="55C66439"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76" w:history="1">
        <w:r w:rsidR="00914AF7" w:rsidRPr="00255949">
          <w:rPr>
            <w:rStyle w:val="a3"/>
            <w:noProof/>
          </w:rPr>
          <w:t>B.1.1</w:t>
        </w:r>
        <w:r w:rsidR="00914AF7">
          <w:rPr>
            <w:rFonts w:asciiTheme="minorHAnsi" w:eastAsiaTheme="minorEastAsia" w:hAnsiTheme="minorHAnsi" w:cstheme="minorBidi"/>
            <w:noProof/>
            <w:kern w:val="2"/>
            <w:sz w:val="21"/>
            <w:szCs w:val="22"/>
            <w:lang w:eastAsia="zh-CN"/>
          </w:rPr>
          <w:tab/>
        </w:r>
        <w:r w:rsidR="00914AF7" w:rsidRPr="00255949">
          <w:rPr>
            <w:rStyle w:val="a3"/>
            <w:noProof/>
          </w:rPr>
          <w:t>WHU-RS19 Dataset</w:t>
        </w:r>
        <w:r w:rsidR="00914AF7">
          <w:rPr>
            <w:noProof/>
            <w:webHidden/>
          </w:rPr>
          <w:tab/>
        </w:r>
        <w:r w:rsidR="00914AF7">
          <w:rPr>
            <w:noProof/>
            <w:webHidden/>
          </w:rPr>
          <w:fldChar w:fldCharType="begin"/>
        </w:r>
        <w:r w:rsidR="00914AF7">
          <w:rPr>
            <w:noProof/>
            <w:webHidden/>
          </w:rPr>
          <w:instrText xml:space="preserve"> PAGEREF _Toc159438676 \h </w:instrText>
        </w:r>
        <w:r w:rsidR="00914AF7">
          <w:rPr>
            <w:noProof/>
            <w:webHidden/>
          </w:rPr>
        </w:r>
        <w:r w:rsidR="00914AF7">
          <w:rPr>
            <w:noProof/>
            <w:webHidden/>
          </w:rPr>
          <w:fldChar w:fldCharType="separate"/>
        </w:r>
        <w:r w:rsidR="00914AF7">
          <w:rPr>
            <w:noProof/>
            <w:webHidden/>
          </w:rPr>
          <w:t>48</w:t>
        </w:r>
        <w:r w:rsidR="00914AF7">
          <w:rPr>
            <w:noProof/>
            <w:webHidden/>
          </w:rPr>
          <w:fldChar w:fldCharType="end"/>
        </w:r>
      </w:hyperlink>
    </w:p>
    <w:p w14:paraId="015D2BA6" w14:textId="7C10D416"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77" w:history="1">
        <w:r w:rsidR="00914AF7" w:rsidRPr="00255949">
          <w:rPr>
            <w:rStyle w:val="a3"/>
            <w:noProof/>
          </w:rPr>
          <w:t>B.1.2</w:t>
        </w:r>
        <w:r w:rsidR="00914AF7">
          <w:rPr>
            <w:rFonts w:asciiTheme="minorHAnsi" w:eastAsiaTheme="minorEastAsia" w:hAnsiTheme="minorHAnsi" w:cstheme="minorBidi"/>
            <w:noProof/>
            <w:kern w:val="2"/>
            <w:sz w:val="21"/>
            <w:szCs w:val="22"/>
            <w:lang w:eastAsia="zh-CN"/>
          </w:rPr>
          <w:tab/>
        </w:r>
        <w:r w:rsidR="00914AF7" w:rsidRPr="00255949">
          <w:rPr>
            <w:rStyle w:val="a3"/>
            <w:noProof/>
          </w:rPr>
          <w:t>DOTA-v1.5 Dataset</w:t>
        </w:r>
        <w:r w:rsidR="00914AF7">
          <w:rPr>
            <w:noProof/>
            <w:webHidden/>
          </w:rPr>
          <w:tab/>
        </w:r>
        <w:r w:rsidR="00914AF7">
          <w:rPr>
            <w:noProof/>
            <w:webHidden/>
          </w:rPr>
          <w:fldChar w:fldCharType="begin"/>
        </w:r>
        <w:r w:rsidR="00914AF7">
          <w:rPr>
            <w:noProof/>
            <w:webHidden/>
          </w:rPr>
          <w:instrText xml:space="preserve"> PAGEREF _Toc159438677 \h </w:instrText>
        </w:r>
        <w:r w:rsidR="00914AF7">
          <w:rPr>
            <w:noProof/>
            <w:webHidden/>
          </w:rPr>
        </w:r>
        <w:r w:rsidR="00914AF7">
          <w:rPr>
            <w:noProof/>
            <w:webHidden/>
          </w:rPr>
          <w:fldChar w:fldCharType="separate"/>
        </w:r>
        <w:r w:rsidR="00914AF7">
          <w:rPr>
            <w:noProof/>
            <w:webHidden/>
          </w:rPr>
          <w:t>48</w:t>
        </w:r>
        <w:r w:rsidR="00914AF7">
          <w:rPr>
            <w:noProof/>
            <w:webHidden/>
          </w:rPr>
          <w:fldChar w:fldCharType="end"/>
        </w:r>
      </w:hyperlink>
    </w:p>
    <w:p w14:paraId="6E603DCB" w14:textId="1CCF8E78"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78" w:history="1">
        <w:r w:rsidR="00914AF7" w:rsidRPr="00255949">
          <w:rPr>
            <w:rStyle w:val="a3"/>
            <w:noProof/>
          </w:rPr>
          <w:t>B.1.3</w:t>
        </w:r>
        <w:r w:rsidR="00914AF7">
          <w:rPr>
            <w:rFonts w:asciiTheme="minorHAnsi" w:eastAsiaTheme="minorEastAsia" w:hAnsiTheme="minorHAnsi" w:cstheme="minorBidi"/>
            <w:noProof/>
            <w:kern w:val="2"/>
            <w:sz w:val="21"/>
            <w:szCs w:val="22"/>
            <w:lang w:eastAsia="zh-CN"/>
          </w:rPr>
          <w:tab/>
        </w:r>
        <w:r w:rsidR="00914AF7" w:rsidRPr="00255949">
          <w:rPr>
            <w:rStyle w:val="a3"/>
            <w:noProof/>
          </w:rPr>
          <w:t>KITTI 2D Object Detection Dataset</w:t>
        </w:r>
        <w:r w:rsidR="00914AF7">
          <w:rPr>
            <w:noProof/>
            <w:webHidden/>
          </w:rPr>
          <w:tab/>
        </w:r>
        <w:r w:rsidR="00914AF7">
          <w:rPr>
            <w:noProof/>
            <w:webHidden/>
          </w:rPr>
          <w:fldChar w:fldCharType="begin"/>
        </w:r>
        <w:r w:rsidR="00914AF7">
          <w:rPr>
            <w:noProof/>
            <w:webHidden/>
          </w:rPr>
          <w:instrText xml:space="preserve"> PAGEREF _Toc159438678 \h </w:instrText>
        </w:r>
        <w:r w:rsidR="00914AF7">
          <w:rPr>
            <w:noProof/>
            <w:webHidden/>
          </w:rPr>
        </w:r>
        <w:r w:rsidR="00914AF7">
          <w:rPr>
            <w:noProof/>
            <w:webHidden/>
          </w:rPr>
          <w:fldChar w:fldCharType="separate"/>
        </w:r>
        <w:r w:rsidR="00914AF7">
          <w:rPr>
            <w:noProof/>
            <w:webHidden/>
          </w:rPr>
          <w:t>48</w:t>
        </w:r>
        <w:r w:rsidR="00914AF7">
          <w:rPr>
            <w:noProof/>
            <w:webHidden/>
          </w:rPr>
          <w:fldChar w:fldCharType="end"/>
        </w:r>
      </w:hyperlink>
    </w:p>
    <w:p w14:paraId="7D2F8151" w14:textId="33F07C1F"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79" w:history="1">
        <w:r w:rsidR="00914AF7" w:rsidRPr="00255949">
          <w:rPr>
            <w:rStyle w:val="a3"/>
            <w:noProof/>
          </w:rPr>
          <w:t>B.1.4</w:t>
        </w:r>
        <w:r w:rsidR="00914AF7">
          <w:rPr>
            <w:rFonts w:asciiTheme="minorHAnsi" w:eastAsiaTheme="minorEastAsia" w:hAnsiTheme="minorHAnsi" w:cstheme="minorBidi"/>
            <w:noProof/>
            <w:kern w:val="2"/>
            <w:sz w:val="21"/>
            <w:szCs w:val="22"/>
            <w:lang w:eastAsia="zh-CN"/>
          </w:rPr>
          <w:tab/>
        </w:r>
        <w:r w:rsidR="00914AF7" w:rsidRPr="00255949">
          <w:rPr>
            <w:rStyle w:val="a3"/>
            <w:noProof/>
          </w:rPr>
          <w:t>GID Dataset</w:t>
        </w:r>
        <w:r w:rsidR="00914AF7">
          <w:rPr>
            <w:noProof/>
            <w:webHidden/>
          </w:rPr>
          <w:tab/>
        </w:r>
        <w:r w:rsidR="00914AF7">
          <w:rPr>
            <w:noProof/>
            <w:webHidden/>
          </w:rPr>
          <w:fldChar w:fldCharType="begin"/>
        </w:r>
        <w:r w:rsidR="00914AF7">
          <w:rPr>
            <w:noProof/>
            <w:webHidden/>
          </w:rPr>
          <w:instrText xml:space="preserve"> PAGEREF _Toc159438679 \h </w:instrText>
        </w:r>
        <w:r w:rsidR="00914AF7">
          <w:rPr>
            <w:noProof/>
            <w:webHidden/>
          </w:rPr>
        </w:r>
        <w:r w:rsidR="00914AF7">
          <w:rPr>
            <w:noProof/>
            <w:webHidden/>
          </w:rPr>
          <w:fldChar w:fldCharType="separate"/>
        </w:r>
        <w:r w:rsidR="00914AF7">
          <w:rPr>
            <w:noProof/>
            <w:webHidden/>
          </w:rPr>
          <w:t>49</w:t>
        </w:r>
        <w:r w:rsidR="00914AF7">
          <w:rPr>
            <w:noProof/>
            <w:webHidden/>
          </w:rPr>
          <w:fldChar w:fldCharType="end"/>
        </w:r>
      </w:hyperlink>
    </w:p>
    <w:p w14:paraId="2280ED73" w14:textId="6A7A3FBE"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0" w:history="1">
        <w:r w:rsidR="00914AF7" w:rsidRPr="00255949">
          <w:rPr>
            <w:rStyle w:val="a3"/>
            <w:noProof/>
          </w:rPr>
          <w:t>B.1.5</w:t>
        </w:r>
        <w:r w:rsidR="00914AF7">
          <w:rPr>
            <w:rFonts w:asciiTheme="minorHAnsi" w:eastAsiaTheme="minorEastAsia" w:hAnsiTheme="minorHAnsi" w:cstheme="minorBidi"/>
            <w:noProof/>
            <w:kern w:val="2"/>
            <w:sz w:val="21"/>
            <w:szCs w:val="22"/>
            <w:lang w:eastAsia="zh-CN"/>
          </w:rPr>
          <w:tab/>
        </w:r>
        <w:r w:rsidR="00914AF7" w:rsidRPr="00255949">
          <w:rPr>
            <w:rStyle w:val="a3"/>
            <w:noProof/>
          </w:rPr>
          <w:t>Toronto3D Dataset</w:t>
        </w:r>
        <w:r w:rsidR="00914AF7">
          <w:rPr>
            <w:noProof/>
            <w:webHidden/>
          </w:rPr>
          <w:tab/>
        </w:r>
        <w:r w:rsidR="00914AF7">
          <w:rPr>
            <w:noProof/>
            <w:webHidden/>
          </w:rPr>
          <w:fldChar w:fldCharType="begin"/>
        </w:r>
        <w:r w:rsidR="00914AF7">
          <w:rPr>
            <w:noProof/>
            <w:webHidden/>
          </w:rPr>
          <w:instrText xml:space="preserve"> PAGEREF _Toc159438680 \h </w:instrText>
        </w:r>
        <w:r w:rsidR="00914AF7">
          <w:rPr>
            <w:noProof/>
            <w:webHidden/>
          </w:rPr>
        </w:r>
        <w:r w:rsidR="00914AF7">
          <w:rPr>
            <w:noProof/>
            <w:webHidden/>
          </w:rPr>
          <w:fldChar w:fldCharType="separate"/>
        </w:r>
        <w:r w:rsidR="00914AF7">
          <w:rPr>
            <w:noProof/>
            <w:webHidden/>
          </w:rPr>
          <w:t>49</w:t>
        </w:r>
        <w:r w:rsidR="00914AF7">
          <w:rPr>
            <w:noProof/>
            <w:webHidden/>
          </w:rPr>
          <w:fldChar w:fldCharType="end"/>
        </w:r>
      </w:hyperlink>
    </w:p>
    <w:p w14:paraId="47221358" w14:textId="2D7B418B"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1" w:history="1">
        <w:r w:rsidR="00914AF7" w:rsidRPr="00255949">
          <w:rPr>
            <w:rStyle w:val="a3"/>
            <w:noProof/>
          </w:rPr>
          <w:t>B.1.6</w:t>
        </w:r>
        <w:r w:rsidR="00914AF7">
          <w:rPr>
            <w:rFonts w:asciiTheme="minorHAnsi" w:eastAsiaTheme="minorEastAsia" w:hAnsiTheme="minorHAnsi" w:cstheme="minorBidi"/>
            <w:noProof/>
            <w:kern w:val="2"/>
            <w:sz w:val="21"/>
            <w:szCs w:val="22"/>
            <w:lang w:eastAsia="zh-CN"/>
          </w:rPr>
          <w:tab/>
        </w:r>
        <w:r w:rsidR="00914AF7" w:rsidRPr="00255949">
          <w:rPr>
            <w:rStyle w:val="a3"/>
            <w:noProof/>
          </w:rPr>
          <w:t>WHU-Building Dataset</w:t>
        </w:r>
        <w:r w:rsidR="00914AF7">
          <w:rPr>
            <w:noProof/>
            <w:webHidden/>
          </w:rPr>
          <w:tab/>
        </w:r>
        <w:r w:rsidR="00914AF7">
          <w:rPr>
            <w:noProof/>
            <w:webHidden/>
          </w:rPr>
          <w:fldChar w:fldCharType="begin"/>
        </w:r>
        <w:r w:rsidR="00914AF7">
          <w:rPr>
            <w:noProof/>
            <w:webHidden/>
          </w:rPr>
          <w:instrText xml:space="preserve"> PAGEREF _Toc159438681 \h </w:instrText>
        </w:r>
        <w:r w:rsidR="00914AF7">
          <w:rPr>
            <w:noProof/>
            <w:webHidden/>
          </w:rPr>
        </w:r>
        <w:r w:rsidR="00914AF7">
          <w:rPr>
            <w:noProof/>
            <w:webHidden/>
          </w:rPr>
          <w:fldChar w:fldCharType="separate"/>
        </w:r>
        <w:r w:rsidR="00914AF7">
          <w:rPr>
            <w:noProof/>
            <w:webHidden/>
          </w:rPr>
          <w:t>49</w:t>
        </w:r>
        <w:r w:rsidR="00914AF7">
          <w:rPr>
            <w:noProof/>
            <w:webHidden/>
          </w:rPr>
          <w:fldChar w:fldCharType="end"/>
        </w:r>
      </w:hyperlink>
    </w:p>
    <w:p w14:paraId="014CE426" w14:textId="374161FD"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2" w:history="1">
        <w:r w:rsidR="00914AF7" w:rsidRPr="00255949">
          <w:rPr>
            <w:rStyle w:val="a3"/>
            <w:noProof/>
          </w:rPr>
          <w:t>B.1.7</w:t>
        </w:r>
        <w:r w:rsidR="00914AF7">
          <w:rPr>
            <w:rFonts w:asciiTheme="minorHAnsi" w:eastAsiaTheme="minorEastAsia" w:hAnsiTheme="minorHAnsi" w:cstheme="minorBidi"/>
            <w:noProof/>
            <w:kern w:val="2"/>
            <w:sz w:val="21"/>
            <w:szCs w:val="22"/>
            <w:lang w:eastAsia="zh-CN"/>
          </w:rPr>
          <w:tab/>
        </w:r>
        <w:r w:rsidR="00914AF7" w:rsidRPr="00255949">
          <w:rPr>
            <w:rStyle w:val="a3"/>
            <w:noProof/>
          </w:rPr>
          <w:t>California Change Detection Dataset</w:t>
        </w:r>
        <w:r w:rsidR="00914AF7">
          <w:rPr>
            <w:noProof/>
            <w:webHidden/>
          </w:rPr>
          <w:tab/>
        </w:r>
        <w:r w:rsidR="00914AF7">
          <w:rPr>
            <w:noProof/>
            <w:webHidden/>
          </w:rPr>
          <w:fldChar w:fldCharType="begin"/>
        </w:r>
        <w:r w:rsidR="00914AF7">
          <w:rPr>
            <w:noProof/>
            <w:webHidden/>
          </w:rPr>
          <w:instrText xml:space="preserve"> PAGEREF _Toc159438682 \h </w:instrText>
        </w:r>
        <w:r w:rsidR="00914AF7">
          <w:rPr>
            <w:noProof/>
            <w:webHidden/>
          </w:rPr>
        </w:r>
        <w:r w:rsidR="00914AF7">
          <w:rPr>
            <w:noProof/>
            <w:webHidden/>
          </w:rPr>
          <w:fldChar w:fldCharType="separate"/>
        </w:r>
        <w:r w:rsidR="00914AF7">
          <w:rPr>
            <w:noProof/>
            <w:webHidden/>
          </w:rPr>
          <w:t>49</w:t>
        </w:r>
        <w:r w:rsidR="00914AF7">
          <w:rPr>
            <w:noProof/>
            <w:webHidden/>
          </w:rPr>
          <w:fldChar w:fldCharType="end"/>
        </w:r>
      </w:hyperlink>
    </w:p>
    <w:p w14:paraId="7DD93CB9" w14:textId="15B7C9FC"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3" w:history="1">
        <w:r w:rsidR="00914AF7" w:rsidRPr="00255949">
          <w:rPr>
            <w:rStyle w:val="a3"/>
            <w:noProof/>
          </w:rPr>
          <w:t>B.1.8</w:t>
        </w:r>
        <w:r w:rsidR="00914AF7">
          <w:rPr>
            <w:rFonts w:asciiTheme="minorHAnsi" w:eastAsiaTheme="minorEastAsia" w:hAnsiTheme="minorHAnsi" w:cstheme="minorBidi"/>
            <w:noProof/>
            <w:kern w:val="2"/>
            <w:sz w:val="21"/>
            <w:szCs w:val="22"/>
            <w:lang w:eastAsia="zh-CN"/>
          </w:rPr>
          <w:tab/>
        </w:r>
        <w:r w:rsidR="00914AF7" w:rsidRPr="00255949">
          <w:rPr>
            <w:rStyle w:val="a3"/>
            <w:noProof/>
          </w:rPr>
          <w:t>WHU MVS Dataset</w:t>
        </w:r>
        <w:r w:rsidR="00914AF7">
          <w:rPr>
            <w:noProof/>
            <w:webHidden/>
          </w:rPr>
          <w:tab/>
        </w:r>
        <w:r w:rsidR="00914AF7">
          <w:rPr>
            <w:noProof/>
            <w:webHidden/>
          </w:rPr>
          <w:fldChar w:fldCharType="begin"/>
        </w:r>
        <w:r w:rsidR="00914AF7">
          <w:rPr>
            <w:noProof/>
            <w:webHidden/>
          </w:rPr>
          <w:instrText xml:space="preserve"> PAGEREF _Toc159438683 \h </w:instrText>
        </w:r>
        <w:r w:rsidR="00914AF7">
          <w:rPr>
            <w:noProof/>
            <w:webHidden/>
          </w:rPr>
        </w:r>
        <w:r w:rsidR="00914AF7">
          <w:rPr>
            <w:noProof/>
            <w:webHidden/>
          </w:rPr>
          <w:fldChar w:fldCharType="separate"/>
        </w:r>
        <w:r w:rsidR="00914AF7">
          <w:rPr>
            <w:noProof/>
            <w:webHidden/>
          </w:rPr>
          <w:t>50</w:t>
        </w:r>
        <w:r w:rsidR="00914AF7">
          <w:rPr>
            <w:noProof/>
            <w:webHidden/>
          </w:rPr>
          <w:fldChar w:fldCharType="end"/>
        </w:r>
      </w:hyperlink>
    </w:p>
    <w:p w14:paraId="11FB8AE2" w14:textId="7E26AD8E"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4" w:history="1">
        <w:r w:rsidR="00914AF7" w:rsidRPr="00255949">
          <w:rPr>
            <w:rStyle w:val="a3"/>
            <w:noProof/>
          </w:rPr>
          <w:t>B.1.9</w:t>
        </w:r>
        <w:r w:rsidR="00914AF7">
          <w:rPr>
            <w:rFonts w:asciiTheme="minorHAnsi" w:eastAsiaTheme="minorEastAsia" w:hAnsiTheme="minorHAnsi" w:cstheme="minorBidi"/>
            <w:noProof/>
            <w:kern w:val="2"/>
            <w:sz w:val="21"/>
            <w:szCs w:val="22"/>
            <w:lang w:eastAsia="zh-CN"/>
          </w:rPr>
          <w:tab/>
        </w:r>
        <w:r w:rsidR="00914AF7" w:rsidRPr="00255949">
          <w:rPr>
            <w:rStyle w:val="a3"/>
            <w:noProof/>
          </w:rPr>
          <w:t>iSAID Dataset</w:t>
        </w:r>
        <w:r w:rsidR="00914AF7">
          <w:rPr>
            <w:noProof/>
            <w:webHidden/>
          </w:rPr>
          <w:tab/>
        </w:r>
        <w:r w:rsidR="00914AF7">
          <w:rPr>
            <w:noProof/>
            <w:webHidden/>
          </w:rPr>
          <w:fldChar w:fldCharType="begin"/>
        </w:r>
        <w:r w:rsidR="00914AF7">
          <w:rPr>
            <w:noProof/>
            <w:webHidden/>
          </w:rPr>
          <w:instrText xml:space="preserve"> PAGEREF _Toc159438684 \h </w:instrText>
        </w:r>
        <w:r w:rsidR="00914AF7">
          <w:rPr>
            <w:noProof/>
            <w:webHidden/>
          </w:rPr>
        </w:r>
        <w:r w:rsidR="00914AF7">
          <w:rPr>
            <w:noProof/>
            <w:webHidden/>
          </w:rPr>
          <w:fldChar w:fldCharType="separate"/>
        </w:r>
        <w:r w:rsidR="00914AF7">
          <w:rPr>
            <w:noProof/>
            <w:webHidden/>
          </w:rPr>
          <w:t>50</w:t>
        </w:r>
        <w:r w:rsidR="00914AF7">
          <w:rPr>
            <w:noProof/>
            <w:webHidden/>
          </w:rPr>
          <w:fldChar w:fldCharType="end"/>
        </w:r>
      </w:hyperlink>
    </w:p>
    <w:p w14:paraId="7A0BC0E9" w14:textId="16387948"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85" w:history="1">
        <w:r w:rsidR="00914AF7" w:rsidRPr="00255949">
          <w:rPr>
            <w:rStyle w:val="a3"/>
            <w:noProof/>
          </w:rPr>
          <w:t>B.2</w:t>
        </w:r>
        <w:r w:rsidR="00914AF7">
          <w:rPr>
            <w:rFonts w:asciiTheme="minorHAnsi" w:eastAsiaTheme="minorEastAsia" w:hAnsiTheme="minorHAnsi" w:cstheme="minorBidi"/>
            <w:noProof/>
            <w:kern w:val="2"/>
            <w:sz w:val="21"/>
            <w:szCs w:val="22"/>
            <w:lang w:eastAsia="zh-CN"/>
          </w:rPr>
          <w:tab/>
        </w:r>
        <w:r w:rsidR="00914AF7" w:rsidRPr="00255949">
          <w:rPr>
            <w:rStyle w:val="a3"/>
            <w:noProof/>
          </w:rPr>
          <w:t>DataQuality Encoding Example</w:t>
        </w:r>
        <w:r w:rsidR="00914AF7">
          <w:rPr>
            <w:noProof/>
            <w:webHidden/>
          </w:rPr>
          <w:tab/>
        </w:r>
        <w:r w:rsidR="00914AF7">
          <w:rPr>
            <w:noProof/>
            <w:webHidden/>
          </w:rPr>
          <w:fldChar w:fldCharType="begin"/>
        </w:r>
        <w:r w:rsidR="00914AF7">
          <w:rPr>
            <w:noProof/>
            <w:webHidden/>
          </w:rPr>
          <w:instrText xml:space="preserve"> PAGEREF _Toc159438685 \h </w:instrText>
        </w:r>
        <w:r w:rsidR="00914AF7">
          <w:rPr>
            <w:noProof/>
            <w:webHidden/>
          </w:rPr>
        </w:r>
        <w:r w:rsidR="00914AF7">
          <w:rPr>
            <w:noProof/>
            <w:webHidden/>
          </w:rPr>
          <w:fldChar w:fldCharType="separate"/>
        </w:r>
        <w:r w:rsidR="00914AF7">
          <w:rPr>
            <w:noProof/>
            <w:webHidden/>
          </w:rPr>
          <w:t>50</w:t>
        </w:r>
        <w:r w:rsidR="00914AF7">
          <w:rPr>
            <w:noProof/>
            <w:webHidden/>
          </w:rPr>
          <w:fldChar w:fldCharType="end"/>
        </w:r>
      </w:hyperlink>
    </w:p>
    <w:p w14:paraId="2FF4AF6B" w14:textId="3E248D19"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6" w:history="1">
        <w:r w:rsidR="00914AF7" w:rsidRPr="00255949">
          <w:rPr>
            <w:rStyle w:val="a3"/>
            <w:noProof/>
          </w:rPr>
          <w:t>B.2.1</w:t>
        </w:r>
        <w:r w:rsidR="00914AF7">
          <w:rPr>
            <w:rFonts w:asciiTheme="minorHAnsi" w:eastAsiaTheme="minorEastAsia" w:hAnsiTheme="minorHAnsi" w:cstheme="minorBidi"/>
            <w:noProof/>
            <w:kern w:val="2"/>
            <w:sz w:val="21"/>
            <w:szCs w:val="22"/>
            <w:lang w:eastAsia="zh-CN"/>
          </w:rPr>
          <w:tab/>
        </w:r>
        <w:r w:rsidR="00914AF7" w:rsidRPr="00255949">
          <w:rPr>
            <w:rStyle w:val="a3"/>
            <w:noProof/>
          </w:rPr>
          <w:t xml:space="preserve">WHU-RS19 Data </w:t>
        </w:r>
        <w:r w:rsidR="00914AF7" w:rsidRPr="00255949">
          <w:rPr>
            <w:rStyle w:val="a3"/>
            <w:noProof/>
            <w:lang w:eastAsia="zh-CN"/>
          </w:rPr>
          <w:t>Q</w:t>
        </w:r>
        <w:r w:rsidR="00914AF7" w:rsidRPr="00255949">
          <w:rPr>
            <w:rStyle w:val="a3"/>
            <w:noProof/>
          </w:rPr>
          <w:t>uality</w:t>
        </w:r>
        <w:r w:rsidR="00914AF7">
          <w:rPr>
            <w:noProof/>
            <w:webHidden/>
          </w:rPr>
          <w:tab/>
        </w:r>
        <w:r w:rsidR="00914AF7">
          <w:rPr>
            <w:noProof/>
            <w:webHidden/>
          </w:rPr>
          <w:fldChar w:fldCharType="begin"/>
        </w:r>
        <w:r w:rsidR="00914AF7">
          <w:rPr>
            <w:noProof/>
            <w:webHidden/>
          </w:rPr>
          <w:instrText xml:space="preserve"> PAGEREF _Toc159438686 \h </w:instrText>
        </w:r>
        <w:r w:rsidR="00914AF7">
          <w:rPr>
            <w:noProof/>
            <w:webHidden/>
          </w:rPr>
        </w:r>
        <w:r w:rsidR="00914AF7">
          <w:rPr>
            <w:noProof/>
            <w:webHidden/>
          </w:rPr>
          <w:fldChar w:fldCharType="separate"/>
        </w:r>
        <w:r w:rsidR="00914AF7">
          <w:rPr>
            <w:noProof/>
            <w:webHidden/>
          </w:rPr>
          <w:t>50</w:t>
        </w:r>
        <w:r w:rsidR="00914AF7">
          <w:rPr>
            <w:noProof/>
            <w:webHidden/>
          </w:rPr>
          <w:fldChar w:fldCharType="end"/>
        </w:r>
      </w:hyperlink>
    </w:p>
    <w:p w14:paraId="58FA709D" w14:textId="042D6A4E"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87" w:history="1">
        <w:r w:rsidR="00914AF7" w:rsidRPr="00255949">
          <w:rPr>
            <w:rStyle w:val="a3"/>
            <w:noProof/>
          </w:rPr>
          <w:t>B.3</w:t>
        </w:r>
        <w:r w:rsidR="00914AF7">
          <w:rPr>
            <w:rFonts w:asciiTheme="minorHAnsi" w:eastAsiaTheme="minorEastAsia" w:hAnsiTheme="minorHAnsi" w:cstheme="minorBidi"/>
            <w:noProof/>
            <w:kern w:val="2"/>
            <w:sz w:val="21"/>
            <w:szCs w:val="22"/>
            <w:lang w:eastAsia="zh-CN"/>
          </w:rPr>
          <w:tab/>
        </w:r>
        <w:r w:rsidR="00914AF7" w:rsidRPr="00255949">
          <w:rPr>
            <w:rStyle w:val="a3"/>
            <w:noProof/>
          </w:rPr>
          <w:t>TDChangeset Encoding Example</w:t>
        </w:r>
        <w:r w:rsidR="00914AF7">
          <w:rPr>
            <w:noProof/>
            <w:webHidden/>
          </w:rPr>
          <w:tab/>
        </w:r>
        <w:r w:rsidR="00914AF7">
          <w:rPr>
            <w:noProof/>
            <w:webHidden/>
          </w:rPr>
          <w:fldChar w:fldCharType="begin"/>
        </w:r>
        <w:r w:rsidR="00914AF7">
          <w:rPr>
            <w:noProof/>
            <w:webHidden/>
          </w:rPr>
          <w:instrText xml:space="preserve"> PAGEREF _Toc159438687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1ABF2196" w14:textId="4C9169AF"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88" w:history="1">
        <w:r w:rsidR="00914AF7" w:rsidRPr="00255949">
          <w:rPr>
            <w:rStyle w:val="a3"/>
            <w:noProof/>
          </w:rPr>
          <w:t>B.3.1</w:t>
        </w:r>
        <w:r w:rsidR="00914AF7">
          <w:rPr>
            <w:rFonts w:asciiTheme="minorHAnsi" w:eastAsiaTheme="minorEastAsia" w:hAnsiTheme="minorHAnsi" w:cstheme="minorBidi"/>
            <w:noProof/>
            <w:kern w:val="2"/>
            <w:sz w:val="21"/>
            <w:szCs w:val="22"/>
            <w:lang w:eastAsia="zh-CN"/>
          </w:rPr>
          <w:tab/>
        </w:r>
        <w:r w:rsidR="00914AF7" w:rsidRPr="00255949">
          <w:rPr>
            <w:rStyle w:val="a3"/>
            <w:noProof/>
          </w:rPr>
          <w:t>DOTA-v1.5 Changeset</w:t>
        </w:r>
        <w:r w:rsidR="00914AF7">
          <w:rPr>
            <w:noProof/>
            <w:webHidden/>
          </w:rPr>
          <w:tab/>
        </w:r>
        <w:r w:rsidR="00914AF7">
          <w:rPr>
            <w:noProof/>
            <w:webHidden/>
          </w:rPr>
          <w:fldChar w:fldCharType="begin"/>
        </w:r>
        <w:r w:rsidR="00914AF7">
          <w:rPr>
            <w:noProof/>
            <w:webHidden/>
          </w:rPr>
          <w:instrText xml:space="preserve"> PAGEREF _Toc159438688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31783635" w14:textId="3AEF3AB2" w:rsidR="00914AF7" w:rsidRDefault="00EB7D7B">
      <w:pPr>
        <w:pStyle w:val="TOC2"/>
        <w:tabs>
          <w:tab w:val="left" w:pos="840"/>
          <w:tab w:val="right" w:leader="dot" w:pos="8630"/>
        </w:tabs>
        <w:rPr>
          <w:rFonts w:asciiTheme="minorHAnsi" w:eastAsiaTheme="minorEastAsia" w:hAnsiTheme="minorHAnsi" w:cstheme="minorBidi"/>
          <w:noProof/>
          <w:kern w:val="2"/>
          <w:sz w:val="21"/>
          <w:szCs w:val="22"/>
          <w:lang w:eastAsia="zh-CN"/>
        </w:rPr>
      </w:pPr>
      <w:hyperlink w:anchor="_Toc159438689" w:history="1">
        <w:r w:rsidR="00914AF7" w:rsidRPr="00255949">
          <w:rPr>
            <w:rStyle w:val="a3"/>
            <w:noProof/>
          </w:rPr>
          <w:t>B.4</w:t>
        </w:r>
        <w:r w:rsidR="00914AF7">
          <w:rPr>
            <w:rFonts w:asciiTheme="minorHAnsi" w:eastAsiaTheme="minorEastAsia" w:hAnsiTheme="minorHAnsi" w:cstheme="minorBidi"/>
            <w:noProof/>
            <w:kern w:val="2"/>
            <w:sz w:val="21"/>
            <w:szCs w:val="22"/>
            <w:lang w:eastAsia="zh-CN"/>
          </w:rPr>
          <w:tab/>
        </w:r>
        <w:r w:rsidR="00914AF7" w:rsidRPr="00255949">
          <w:rPr>
            <w:rStyle w:val="a3"/>
            <w:noProof/>
          </w:rPr>
          <w:t>Non-EO Imagery TrainingDataset Encoding Examples</w:t>
        </w:r>
        <w:r w:rsidR="00914AF7">
          <w:rPr>
            <w:noProof/>
            <w:webHidden/>
          </w:rPr>
          <w:tab/>
        </w:r>
        <w:r w:rsidR="00914AF7">
          <w:rPr>
            <w:noProof/>
            <w:webHidden/>
          </w:rPr>
          <w:fldChar w:fldCharType="begin"/>
        </w:r>
        <w:r w:rsidR="00914AF7">
          <w:rPr>
            <w:noProof/>
            <w:webHidden/>
          </w:rPr>
          <w:instrText xml:space="preserve"> PAGEREF _Toc159438689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6BC46A5D" w14:textId="0A4B2085"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90" w:history="1">
        <w:r w:rsidR="00914AF7" w:rsidRPr="00255949">
          <w:rPr>
            <w:rStyle w:val="a3"/>
            <w:noProof/>
          </w:rPr>
          <w:t>B.4.1</w:t>
        </w:r>
        <w:r w:rsidR="00914AF7">
          <w:rPr>
            <w:rFonts w:asciiTheme="minorHAnsi" w:eastAsiaTheme="minorEastAsia" w:hAnsiTheme="minorHAnsi" w:cstheme="minorBidi"/>
            <w:noProof/>
            <w:kern w:val="2"/>
            <w:sz w:val="21"/>
            <w:szCs w:val="22"/>
            <w:lang w:eastAsia="zh-CN"/>
          </w:rPr>
          <w:tab/>
        </w:r>
        <w:r w:rsidR="00914AF7" w:rsidRPr="00255949">
          <w:rPr>
            <w:rStyle w:val="a3"/>
            <w:noProof/>
          </w:rPr>
          <w:t>ERA5 Dataset</w:t>
        </w:r>
        <w:r w:rsidR="00914AF7">
          <w:rPr>
            <w:noProof/>
            <w:webHidden/>
          </w:rPr>
          <w:tab/>
        </w:r>
        <w:r w:rsidR="00914AF7">
          <w:rPr>
            <w:noProof/>
            <w:webHidden/>
          </w:rPr>
          <w:fldChar w:fldCharType="begin"/>
        </w:r>
        <w:r w:rsidR="00914AF7">
          <w:rPr>
            <w:noProof/>
            <w:webHidden/>
          </w:rPr>
          <w:instrText xml:space="preserve"> PAGEREF _Toc159438690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69316D31" w14:textId="14936228"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91" w:history="1">
        <w:r w:rsidR="00914AF7" w:rsidRPr="00255949">
          <w:rPr>
            <w:rStyle w:val="a3"/>
            <w:noProof/>
          </w:rPr>
          <w:t>B.4.2</w:t>
        </w:r>
        <w:r w:rsidR="00914AF7">
          <w:rPr>
            <w:rFonts w:asciiTheme="minorHAnsi" w:eastAsiaTheme="minorEastAsia" w:hAnsiTheme="minorHAnsi" w:cstheme="minorBidi"/>
            <w:noProof/>
            <w:kern w:val="2"/>
            <w:sz w:val="21"/>
            <w:szCs w:val="22"/>
            <w:lang w:eastAsia="zh-CN"/>
          </w:rPr>
          <w:tab/>
        </w:r>
        <w:r w:rsidR="00914AF7" w:rsidRPr="00255949">
          <w:rPr>
            <w:rStyle w:val="a3"/>
            <w:noProof/>
          </w:rPr>
          <w:t>SCIERC Dataset</w:t>
        </w:r>
        <w:r w:rsidR="00914AF7">
          <w:rPr>
            <w:noProof/>
            <w:webHidden/>
          </w:rPr>
          <w:tab/>
        </w:r>
        <w:r w:rsidR="00914AF7">
          <w:rPr>
            <w:noProof/>
            <w:webHidden/>
          </w:rPr>
          <w:fldChar w:fldCharType="begin"/>
        </w:r>
        <w:r w:rsidR="00914AF7">
          <w:rPr>
            <w:noProof/>
            <w:webHidden/>
          </w:rPr>
          <w:instrText xml:space="preserve"> PAGEREF _Toc159438691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2836D0F0" w14:textId="56A24771" w:rsidR="00914AF7" w:rsidRDefault="00EB7D7B">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9438692" w:history="1">
        <w:r w:rsidR="00914AF7" w:rsidRPr="00255949">
          <w:rPr>
            <w:rStyle w:val="a3"/>
            <w:noProof/>
          </w:rPr>
          <w:t>B.4.3</w:t>
        </w:r>
        <w:r w:rsidR="00914AF7">
          <w:rPr>
            <w:rFonts w:asciiTheme="minorHAnsi" w:eastAsiaTheme="minorEastAsia" w:hAnsiTheme="minorHAnsi" w:cstheme="minorBidi"/>
            <w:noProof/>
            <w:kern w:val="2"/>
            <w:sz w:val="21"/>
            <w:szCs w:val="22"/>
            <w:lang w:eastAsia="zh-CN"/>
          </w:rPr>
          <w:tab/>
        </w:r>
        <w:r w:rsidR="00914AF7" w:rsidRPr="00255949">
          <w:rPr>
            <w:rStyle w:val="a3"/>
            <w:noProof/>
          </w:rPr>
          <w:t>nuScenes Dataset</w:t>
        </w:r>
        <w:r w:rsidR="00914AF7">
          <w:rPr>
            <w:noProof/>
            <w:webHidden/>
          </w:rPr>
          <w:tab/>
        </w:r>
        <w:r w:rsidR="00914AF7">
          <w:rPr>
            <w:noProof/>
            <w:webHidden/>
          </w:rPr>
          <w:fldChar w:fldCharType="begin"/>
        </w:r>
        <w:r w:rsidR="00914AF7">
          <w:rPr>
            <w:noProof/>
            <w:webHidden/>
          </w:rPr>
          <w:instrText xml:space="preserve"> PAGEREF _Toc159438692 \h </w:instrText>
        </w:r>
        <w:r w:rsidR="00914AF7">
          <w:rPr>
            <w:noProof/>
            <w:webHidden/>
          </w:rPr>
        </w:r>
        <w:r w:rsidR="00914AF7">
          <w:rPr>
            <w:noProof/>
            <w:webHidden/>
          </w:rPr>
          <w:fldChar w:fldCharType="separate"/>
        </w:r>
        <w:r w:rsidR="00914AF7">
          <w:rPr>
            <w:noProof/>
            <w:webHidden/>
          </w:rPr>
          <w:t>51</w:t>
        </w:r>
        <w:r w:rsidR="00914AF7">
          <w:rPr>
            <w:noProof/>
            <w:webHidden/>
          </w:rPr>
          <w:fldChar w:fldCharType="end"/>
        </w:r>
      </w:hyperlink>
    </w:p>
    <w:p w14:paraId="59FA3C63" w14:textId="2FA55E66" w:rsidR="00914AF7" w:rsidRDefault="00EB7D7B">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438693" w:history="1">
        <w:r w:rsidR="00914AF7" w:rsidRPr="00255949">
          <w:rPr>
            <w:rStyle w:val="a3"/>
            <w:noProof/>
          </w:rPr>
          <w:t>Annex C</w:t>
        </w:r>
        <w:r w:rsidR="00914AF7">
          <w:rPr>
            <w:rFonts w:asciiTheme="minorHAnsi" w:eastAsiaTheme="minorEastAsia" w:hAnsiTheme="minorHAnsi" w:cstheme="minorBidi"/>
            <w:noProof/>
            <w:kern w:val="2"/>
            <w:sz w:val="21"/>
            <w:szCs w:val="22"/>
            <w:lang w:eastAsia="zh-CN"/>
          </w:rPr>
          <w:tab/>
        </w:r>
        <w:r w:rsidR="00914AF7" w:rsidRPr="00255949">
          <w:rPr>
            <w:rStyle w:val="a3"/>
            <w:noProof/>
          </w:rPr>
          <w:t>Revision History (Informative)</w:t>
        </w:r>
        <w:r w:rsidR="00914AF7">
          <w:rPr>
            <w:noProof/>
            <w:webHidden/>
          </w:rPr>
          <w:tab/>
        </w:r>
        <w:r w:rsidR="00914AF7">
          <w:rPr>
            <w:noProof/>
            <w:webHidden/>
          </w:rPr>
          <w:fldChar w:fldCharType="begin"/>
        </w:r>
        <w:r w:rsidR="00914AF7">
          <w:rPr>
            <w:noProof/>
            <w:webHidden/>
          </w:rPr>
          <w:instrText xml:space="preserve"> PAGEREF _Toc159438693 \h </w:instrText>
        </w:r>
        <w:r w:rsidR="00914AF7">
          <w:rPr>
            <w:noProof/>
            <w:webHidden/>
          </w:rPr>
        </w:r>
        <w:r w:rsidR="00914AF7">
          <w:rPr>
            <w:noProof/>
            <w:webHidden/>
          </w:rPr>
          <w:fldChar w:fldCharType="separate"/>
        </w:r>
        <w:r w:rsidR="00914AF7">
          <w:rPr>
            <w:noProof/>
            <w:webHidden/>
          </w:rPr>
          <w:t>53</w:t>
        </w:r>
        <w:r w:rsidR="00914AF7">
          <w:rPr>
            <w:noProof/>
            <w:webHidden/>
          </w:rPr>
          <w:fldChar w:fldCharType="end"/>
        </w:r>
      </w:hyperlink>
    </w:p>
    <w:p w14:paraId="6FEB7A74" w14:textId="2EBF13FC" w:rsidR="00914AF7" w:rsidRDefault="00EB7D7B">
      <w:pPr>
        <w:pStyle w:val="TOC1"/>
        <w:tabs>
          <w:tab w:val="left" w:pos="1260"/>
          <w:tab w:val="right" w:leader="dot" w:pos="8630"/>
        </w:tabs>
        <w:rPr>
          <w:rFonts w:asciiTheme="minorHAnsi" w:eastAsiaTheme="minorEastAsia" w:hAnsiTheme="minorHAnsi" w:cstheme="minorBidi"/>
          <w:noProof/>
          <w:kern w:val="2"/>
          <w:sz w:val="21"/>
          <w:szCs w:val="22"/>
          <w:lang w:eastAsia="zh-CN"/>
        </w:rPr>
      </w:pPr>
      <w:hyperlink w:anchor="_Toc159438694" w:history="1">
        <w:r w:rsidR="00914AF7" w:rsidRPr="00255949">
          <w:rPr>
            <w:rStyle w:val="a3"/>
            <w:noProof/>
          </w:rPr>
          <w:t>Annex D</w:t>
        </w:r>
        <w:r w:rsidR="00914AF7">
          <w:rPr>
            <w:rFonts w:asciiTheme="minorHAnsi" w:eastAsiaTheme="minorEastAsia" w:hAnsiTheme="minorHAnsi" w:cstheme="minorBidi"/>
            <w:noProof/>
            <w:kern w:val="2"/>
            <w:sz w:val="21"/>
            <w:szCs w:val="22"/>
            <w:lang w:eastAsia="zh-CN"/>
          </w:rPr>
          <w:tab/>
        </w:r>
        <w:r w:rsidR="00914AF7" w:rsidRPr="00255949">
          <w:rPr>
            <w:rStyle w:val="a3"/>
            <w:noProof/>
          </w:rPr>
          <w:t>Bibliography</w:t>
        </w:r>
        <w:r w:rsidR="00914AF7">
          <w:rPr>
            <w:noProof/>
            <w:webHidden/>
          </w:rPr>
          <w:tab/>
        </w:r>
        <w:r w:rsidR="00914AF7">
          <w:rPr>
            <w:noProof/>
            <w:webHidden/>
          </w:rPr>
          <w:fldChar w:fldCharType="begin"/>
        </w:r>
        <w:r w:rsidR="00914AF7">
          <w:rPr>
            <w:noProof/>
            <w:webHidden/>
          </w:rPr>
          <w:instrText xml:space="preserve"> PAGEREF _Toc159438694 \h </w:instrText>
        </w:r>
        <w:r w:rsidR="00914AF7">
          <w:rPr>
            <w:noProof/>
            <w:webHidden/>
          </w:rPr>
        </w:r>
        <w:r w:rsidR="00914AF7">
          <w:rPr>
            <w:noProof/>
            <w:webHidden/>
          </w:rPr>
          <w:fldChar w:fldCharType="separate"/>
        </w:r>
        <w:r w:rsidR="00914AF7">
          <w:rPr>
            <w:noProof/>
            <w:webHidden/>
          </w:rPr>
          <w:t>54</w:t>
        </w:r>
        <w:r w:rsidR="00914AF7">
          <w:rPr>
            <w:noProof/>
            <w:webHidden/>
          </w:rPr>
          <w:fldChar w:fldCharType="end"/>
        </w:r>
      </w:hyperlink>
    </w:p>
    <w:p w14:paraId="34D4798A" w14:textId="2A1A0AA5" w:rsidR="00F60CB2" w:rsidRDefault="00F27D5A">
      <w:r>
        <w:fldChar w:fldCharType="end"/>
      </w:r>
    </w:p>
    <w:p w14:paraId="56477A0C" w14:textId="77777777" w:rsidR="00F60CB2" w:rsidRPr="00F60CB2" w:rsidRDefault="00F60CB2" w:rsidP="00F60CB2">
      <w:r>
        <w:br w:type="page"/>
      </w:r>
    </w:p>
    <w:p w14:paraId="0F22132D" w14:textId="77777777" w:rsidR="007F6680" w:rsidRDefault="007F6680" w:rsidP="007F6680">
      <w:pPr>
        <w:pStyle w:val="introelements"/>
      </w:pPr>
      <w:r>
        <w:lastRenderedPageBreak/>
        <w:t>Abstract</w:t>
      </w:r>
    </w:p>
    <w:p w14:paraId="29465FA5" w14:textId="70675BA7" w:rsidR="007F6680" w:rsidRPr="000A3E6A" w:rsidRDefault="00C82348" w:rsidP="00527DCA">
      <w:pPr>
        <w:rPr>
          <w:b/>
        </w:rPr>
      </w:pPr>
      <w:r>
        <w:t xml:space="preserve">The </w:t>
      </w:r>
      <w:r w:rsidR="00C713D1" w:rsidRPr="00C713D1">
        <w:t>OGC Training Data Markup Language for Artificial Intelligence (</w:t>
      </w:r>
      <w:proofErr w:type="spellStart"/>
      <w:r w:rsidR="00C713D1" w:rsidRPr="00C713D1">
        <w:t>TrainingDML</w:t>
      </w:r>
      <w:proofErr w:type="spellEnd"/>
      <w:r w:rsidR="00C713D1" w:rsidRPr="00C713D1">
        <w:t xml:space="preserve">-AI) Part 2: JSON Encoding Standard </w:t>
      </w:r>
      <w:r w:rsidR="00C713D1">
        <w:t xml:space="preserve">defines requirements for </w:t>
      </w:r>
      <w:r w:rsidR="008F39C9">
        <w:t>encoding</w:t>
      </w:r>
      <w:r w:rsidR="00C713D1">
        <w:t xml:space="preserve"> AI training datasets</w:t>
      </w:r>
      <w:r w:rsidR="008F39C9">
        <w:t xml:space="preserve"> as JSON</w:t>
      </w:r>
      <w:r w:rsidR="00C713D1">
        <w:t xml:space="preserve">. </w:t>
      </w:r>
      <w:r w:rsidR="00126855" w:rsidRPr="00126855">
        <w:t xml:space="preserve">JavaScript Object Notation (JSON) is widely used for encoding data in Web-based applications. It consists of sets of objects described by name/value pairs.  </w:t>
      </w:r>
      <w:proofErr w:type="spellStart"/>
      <w:r w:rsidR="00C713D1" w:rsidRPr="00C713D1">
        <w:t>TrainingDML</w:t>
      </w:r>
      <w:proofErr w:type="spellEnd"/>
      <w:r w:rsidR="00C713D1" w:rsidRPr="00C713D1">
        <w:t>-AI Part 2</w:t>
      </w:r>
      <w:r w:rsidR="00C713D1">
        <w:t xml:space="preserve"> </w:t>
      </w:r>
      <w:r w:rsidR="00126855" w:rsidRPr="00126855">
        <w:t xml:space="preserve">is based on </w:t>
      </w:r>
      <w:r w:rsidR="00C713D1">
        <w:t xml:space="preserve">the </w:t>
      </w:r>
      <w:r w:rsidR="00126855" w:rsidRPr="00126855">
        <w:t>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47D6799D"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encoding, JSON</w:t>
      </w:r>
    </w:p>
    <w:p w14:paraId="478C468A" w14:textId="77777777" w:rsidR="009A7B37" w:rsidRDefault="009A7B37">
      <w:pPr>
        <w:pStyle w:val="introelements"/>
      </w:pPr>
      <w:r>
        <w:t>Preface</w:t>
      </w:r>
      <w:bookmarkEnd w:id="2"/>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3" w:name="_Toc165888229"/>
      <w:r>
        <w:t>Security Considerations</w:t>
      </w:r>
    </w:p>
    <w:p w14:paraId="4EE50BEF" w14:textId="617F41AC" w:rsidR="00235B6E" w:rsidRDefault="00A67053" w:rsidP="00A67053">
      <w:r w:rsidRPr="00A67053">
        <w:t xml:space="preserve">No security considerations have been made for this </w:t>
      </w:r>
      <w:r w:rsidR="001C2151">
        <w:t>Standard</w:t>
      </w:r>
      <w:r w:rsidR="00177F5F">
        <w:rPr>
          <w:rFonts w:hint="eastAsia"/>
          <w:lang w:eastAsia="zh-CN"/>
        </w:rPr>
        <w:t>.</w:t>
      </w:r>
    </w:p>
    <w:p w14:paraId="559B58BA" w14:textId="77777777" w:rsidR="009A7B37" w:rsidRDefault="009A7B37">
      <w:pPr>
        <w:pStyle w:val="introelements"/>
      </w:pPr>
      <w:r>
        <w:t>Submitting organizations</w:t>
      </w:r>
      <w:bookmarkEnd w:id="3"/>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commentRangeStart w:id="4"/>
      <w:r>
        <w:rPr>
          <w:color w:val="FF0000"/>
        </w:rPr>
        <w:t>Organization name(s)</w:t>
      </w:r>
      <w:commentRangeEnd w:id="4"/>
      <w:r w:rsidR="00C713D1">
        <w:rPr>
          <w:rStyle w:val="af5"/>
        </w:rPr>
        <w:commentReference w:id="4"/>
      </w:r>
    </w:p>
    <w:p w14:paraId="2128CAB8" w14:textId="77777777" w:rsidR="009A7B37" w:rsidRDefault="009A7B37">
      <w:pPr>
        <w:pStyle w:val="introelements"/>
      </w:pPr>
      <w:bookmarkStart w:id="5" w:name="_Toc165888230"/>
      <w:r>
        <w:t>Submi</w:t>
      </w:r>
      <w:bookmarkEnd w:id="5"/>
      <w:r>
        <w:t>tters</w:t>
      </w:r>
    </w:p>
    <w:p w14:paraId="34F5C937" w14:textId="305E2FEA" w:rsidR="009A7B37" w:rsidRDefault="009A7B37">
      <w:r>
        <w:t>All questions regarding this submission should be directed to the editor</w:t>
      </w:r>
      <w:r w:rsidR="00D00FA7">
        <w:t>s</w:t>
      </w:r>
      <w:r>
        <w:t xml:space="preserve">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commentRangeStart w:id="6"/>
      <w:r w:rsidRPr="00B91DAE">
        <w:rPr>
          <w:color w:val="FF0000"/>
        </w:rPr>
        <w:lastRenderedPageBreak/>
        <w:t>Individual name(s), Organization</w:t>
      </w:r>
      <w:commentRangeEnd w:id="6"/>
      <w:r w:rsidR="00C713D1">
        <w:rPr>
          <w:rStyle w:val="af5"/>
        </w:rPr>
        <w:commentReference w:id="6"/>
      </w:r>
    </w:p>
    <w:p w14:paraId="06DF15D2" w14:textId="4512388C" w:rsidR="009A7B37" w:rsidRDefault="009A7B37">
      <w:pPr>
        <w:pStyle w:val="1"/>
      </w:pPr>
      <w:bookmarkStart w:id="7" w:name="_Toc159438623"/>
      <w:r>
        <w:t>Scope</w:t>
      </w:r>
      <w:bookmarkEnd w:id="7"/>
    </w:p>
    <w:p w14:paraId="5FDDD976" w14:textId="3344D8C3" w:rsidR="00126855" w:rsidRDefault="00126855" w:rsidP="00126855">
      <w:r>
        <w:t xml:space="preserve">This OGC </w:t>
      </w:r>
      <w:bookmarkStart w:id="8" w:name="_Hlk153872194"/>
      <w:proofErr w:type="spellStart"/>
      <w:r w:rsidR="00DC3A90" w:rsidRPr="00DC3A90">
        <w:t>TrainingDML</w:t>
      </w:r>
      <w:proofErr w:type="spellEnd"/>
      <w:r w:rsidR="00DC3A90">
        <w:t xml:space="preserve"> </w:t>
      </w:r>
      <w:r w:rsidR="00DC3A90" w:rsidRPr="00DC3A90">
        <w:t>-</w:t>
      </w:r>
      <w:r w:rsidR="00DC3A90">
        <w:t xml:space="preserve"> </w:t>
      </w:r>
      <w:r w:rsidR="00DC3A90" w:rsidRPr="00DC3A90">
        <w:t>AI Part 2</w:t>
      </w:r>
      <w:bookmarkEnd w:id="8"/>
      <w:r w:rsidR="00DC3A90" w:rsidRPr="00DC3A90">
        <w:t xml:space="preserve">: JSON Encoding </w:t>
      </w:r>
      <w:r w:rsidR="00062F5F">
        <w:t>S</w:t>
      </w:r>
      <w:r>
        <w:t xml:space="preserve">tandard defines a JSON encoding </w:t>
      </w:r>
      <w:r w:rsidR="00DC3A90">
        <w:t>for the exchange of</w:t>
      </w:r>
      <w:r>
        <w:t xml:space="preserve"> training datasets. The </w:t>
      </w:r>
      <w:proofErr w:type="spellStart"/>
      <w:r w:rsidR="008F39C9" w:rsidRPr="00DC3A90">
        <w:t>TrainingDML</w:t>
      </w:r>
      <w:proofErr w:type="spellEnd"/>
      <w:r w:rsidR="008F39C9">
        <w:t xml:space="preserve"> </w:t>
      </w:r>
      <w:r w:rsidR="008F39C9" w:rsidRPr="00DC3A90">
        <w:t>-</w:t>
      </w:r>
      <w:r w:rsidR="008F39C9">
        <w:t xml:space="preserve"> </w:t>
      </w:r>
      <w:r w:rsidR="008F39C9" w:rsidRPr="00DC3A90">
        <w:t>AI Part 2</w:t>
      </w:r>
      <w:r w:rsidR="008F39C9">
        <w:t xml:space="preserve"> </w:t>
      </w:r>
      <w:r w:rsidR="00284076">
        <w:t>S</w:t>
      </w:r>
      <w:r>
        <w:t xml:space="preserve">tandard provides </w:t>
      </w:r>
      <w:ins w:id="9" w:author="Ruixiang Liu" w:date="2024-02-21T17:49:00Z">
        <w:r w:rsidR="0028717F">
          <w:t>a JSON-base</w:t>
        </w:r>
      </w:ins>
      <w:ins w:id="10" w:author="Ruixiang Liu" w:date="2024-02-21T17:50:00Z">
        <w:r w:rsidR="0028717F">
          <w:t xml:space="preserve">d </w:t>
        </w:r>
      </w:ins>
      <w:del w:id="11" w:author="Ruixiang Liu" w:date="2024-02-20T09:53:00Z">
        <w:r w:rsidDel="00985BF5">
          <w:delText xml:space="preserve">a </w:delText>
        </w:r>
      </w:del>
      <w:ins w:id="12" w:author="Ruixiang Liu" w:date="2024-02-20T09:53:00Z">
        <w:r w:rsidR="00EB15DA">
          <w:t>encoding</w:t>
        </w:r>
      </w:ins>
      <w:commentRangeStart w:id="13"/>
      <w:commentRangeStart w:id="14"/>
      <w:del w:id="15" w:author="Ruixiang Liu" w:date="2024-02-20T09:53:00Z">
        <w:r w:rsidDel="00EB15DA">
          <w:delText>document model</w:delText>
        </w:r>
      </w:del>
      <w:r>
        <w:t xml:space="preserve"> </w:t>
      </w:r>
      <w:commentRangeEnd w:id="13"/>
      <w:r w:rsidR="008F39C9">
        <w:rPr>
          <w:rStyle w:val="af5"/>
        </w:rPr>
        <w:commentReference w:id="13"/>
      </w:r>
      <w:commentRangeEnd w:id="14"/>
      <w:r w:rsidR="002670D4">
        <w:rPr>
          <w:rStyle w:val="af5"/>
        </w:rPr>
        <w:commentReference w:id="14"/>
      </w:r>
      <w:r>
        <w:t>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18" w:name="_Toc159438624"/>
      <w:r>
        <w:t>Conformance</w:t>
      </w:r>
      <w:bookmarkEnd w:id="18"/>
    </w:p>
    <w:p w14:paraId="6EE7D1FC" w14:textId="2886198C" w:rsidR="00537F20" w:rsidRPr="00537F20" w:rsidRDefault="00537F20" w:rsidP="00537F20">
      <w:pPr>
        <w:rPr>
          <w:lang w:val="en-AU"/>
        </w:rPr>
      </w:pPr>
      <w:r w:rsidRPr="00537F20">
        <w:rPr>
          <w:lang w:val="en-AU"/>
        </w:rPr>
        <w:t xml:space="preserve">This </w:t>
      </w:r>
      <w:r w:rsidR="007229D2">
        <w:rPr>
          <w:lang w:val="en-AU"/>
        </w:rPr>
        <w:t>S</w:t>
      </w:r>
      <w:r w:rsidRPr="00537F20">
        <w:rPr>
          <w:lang w:val="en-AU"/>
        </w:rPr>
        <w:t>tandard defines a</w:t>
      </w:r>
      <w:r>
        <w:rPr>
          <w:lang w:val="en-AU"/>
        </w:rPr>
        <w:t xml:space="preserve"> JSON encoding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456DC382"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126855">
        <w:rPr>
          <w:lang w:val="en-AU"/>
        </w:rPr>
        <w:t xml:space="preserve">JSON </w:t>
      </w:r>
      <w:r w:rsidR="00E35A5E">
        <w:rPr>
          <w:lang w:val="en-AU"/>
        </w:rPr>
        <w:t>Encoding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19" w:name="_Toc159438625"/>
      <w:r w:rsidRPr="00BA340D">
        <w:t>Normative References</w:t>
      </w:r>
      <w:bookmarkEnd w:id="19"/>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3A1FC1F4" w:rsidR="00BB6F9C" w:rsidRDefault="00EB7D7B" w:rsidP="00BA340D">
      <w:hyperlink r:id="rId14" w:history="1">
        <w:r w:rsidR="00A971BF" w:rsidRPr="00147036">
          <w:rPr>
            <w:rStyle w:val="a3"/>
          </w:rPr>
          <w:t>OGC: OGC 23-008r</w:t>
        </w:r>
        <w:r w:rsidR="00BB535E" w:rsidRPr="00147036">
          <w:rPr>
            <w:rStyle w:val="a3"/>
          </w:rPr>
          <w:t>3</w:t>
        </w:r>
        <w:r w:rsidR="00A971BF" w:rsidRPr="00147036">
          <w:rPr>
            <w:rStyle w:val="a3"/>
          </w:rPr>
          <w:t xml:space="preserve">, </w:t>
        </w:r>
        <w:r w:rsidR="00BB6F9C" w:rsidRPr="00147036">
          <w:rPr>
            <w:rStyle w:val="a3"/>
          </w:rPr>
          <w:t>OGC Training Data Markup Language for Artificial Intelligence (TrainingDML-AI) Part1: Conceptual Model Standard, 2023</w:t>
        </w:r>
      </w:hyperlink>
    </w:p>
    <w:p w14:paraId="3E196041" w14:textId="6F608A2D" w:rsidR="009A7B37" w:rsidRDefault="00EB7D7B" w:rsidP="00BA340D">
      <w:hyperlink r:id="rId15" w:history="1">
        <w:r w:rsidR="00A971BF" w:rsidRPr="00120CDB">
          <w:rPr>
            <w:rStyle w:val="a3"/>
          </w:rPr>
          <w:t xml:space="preserve">IETF: </w:t>
        </w:r>
        <w:r w:rsidR="00714833" w:rsidRPr="00120CDB">
          <w:rPr>
            <w:rStyle w:val="a3"/>
          </w:rPr>
          <w:t>RFC 7159</w:t>
        </w:r>
        <w:r w:rsidR="00A0045F" w:rsidRPr="00120CDB">
          <w:rPr>
            <w:rStyle w:val="a3"/>
          </w:rPr>
          <w:t>,</w:t>
        </w:r>
        <w:r w:rsidR="00714833" w:rsidRPr="00120CDB">
          <w:rPr>
            <w:rStyle w:val="a3"/>
          </w:rPr>
          <w:t xml:space="preserve"> The JavaScript Object Notation (JSON) Data Interchange Format, 2014</w:t>
        </w:r>
      </w:hyperlink>
    </w:p>
    <w:p w14:paraId="7C5E799B" w14:textId="65A1C6B3" w:rsidR="00714833" w:rsidRDefault="00EB7D7B" w:rsidP="00BA340D">
      <w:hyperlink r:id="rId16" w:history="1">
        <w:r w:rsidR="00A971BF" w:rsidRPr="00120CDB">
          <w:rPr>
            <w:rStyle w:val="a3"/>
          </w:rPr>
          <w:t xml:space="preserve">IETF: </w:t>
        </w:r>
        <w:r w:rsidR="00714833" w:rsidRPr="00120CDB">
          <w:rPr>
            <w:rStyle w:val="a3"/>
          </w:rPr>
          <w:t>RFC 7946</w:t>
        </w:r>
        <w:r w:rsidR="00A0045F" w:rsidRPr="00120CDB">
          <w:rPr>
            <w:rStyle w:val="a3"/>
          </w:rPr>
          <w:t>,</w:t>
        </w:r>
        <w:r w:rsidR="00714833" w:rsidRPr="00120CDB">
          <w:rPr>
            <w:rStyle w:val="a3"/>
          </w:rPr>
          <w:t xml:space="preserve"> The GeoJSON Format, 2016</w:t>
        </w:r>
      </w:hyperlink>
    </w:p>
    <w:p w14:paraId="396CFFD0" w14:textId="0A509FAA" w:rsidR="00027513" w:rsidRDefault="00EB7D7B" w:rsidP="00BA340D">
      <w:pPr>
        <w:rPr>
          <w:rStyle w:val="a3"/>
        </w:rPr>
      </w:pPr>
      <w:hyperlink r:id="rId17" w:history="1">
        <w:r w:rsidR="00A971BF" w:rsidRPr="00120CDB">
          <w:rPr>
            <w:rStyle w:val="a3"/>
          </w:rPr>
          <w:t xml:space="preserve">IETF: </w:t>
        </w:r>
        <w:r w:rsidR="00027513" w:rsidRPr="00120CDB">
          <w:rPr>
            <w:rStyle w:val="a3"/>
          </w:rPr>
          <w:t>RFC 3986</w:t>
        </w:r>
        <w:r w:rsidR="00A0045F" w:rsidRPr="00120CDB">
          <w:rPr>
            <w:rStyle w:val="a3"/>
          </w:rPr>
          <w:t>,</w:t>
        </w:r>
        <w:r w:rsidR="00027513" w:rsidRPr="00120CDB">
          <w:rPr>
            <w:rStyle w:val="a3"/>
          </w:rPr>
          <w:t xml:space="preserve"> Uniform Resource Identifiers (URI): Generic Syntax, 2005</w:t>
        </w:r>
      </w:hyperlink>
    </w:p>
    <w:p w14:paraId="4DC0F50A" w14:textId="7DCB97F7" w:rsidR="00EF651B" w:rsidRDefault="00EB7D7B" w:rsidP="00BA340D">
      <w:pPr>
        <w:rPr>
          <w:ins w:id="20" w:author="Ruixiang Liu" w:date="2024-02-20T10:20:00Z"/>
          <w:rStyle w:val="a3"/>
          <w:lang w:eastAsia="zh-CN"/>
        </w:rPr>
      </w:pPr>
      <w:hyperlink r:id="rId18" w:history="1">
        <w:r w:rsidR="00A971BF" w:rsidRPr="00120CDB">
          <w:rPr>
            <w:rStyle w:val="a3"/>
          </w:rPr>
          <w:t xml:space="preserve">IETF: </w:t>
        </w:r>
        <w:r w:rsidR="00EF651B" w:rsidRPr="00120CDB">
          <w:rPr>
            <w:rStyle w:val="a3"/>
            <w:rFonts w:hint="eastAsia"/>
            <w:lang w:eastAsia="zh-CN"/>
          </w:rPr>
          <w:t>R</w:t>
        </w:r>
        <w:r w:rsidR="00EF651B" w:rsidRPr="00120CDB">
          <w:rPr>
            <w:rStyle w:val="a3"/>
            <w:lang w:eastAsia="zh-CN"/>
          </w:rPr>
          <w:t>FC</w:t>
        </w:r>
        <w:r w:rsidR="0078307A" w:rsidRPr="00120CDB">
          <w:rPr>
            <w:rStyle w:val="a3"/>
            <w:lang w:eastAsia="zh-CN"/>
          </w:rPr>
          <w:t xml:space="preserve"> 3339</w:t>
        </w:r>
        <w:r w:rsidR="00460F8C" w:rsidRPr="00120CDB">
          <w:rPr>
            <w:rStyle w:val="a3"/>
            <w:lang w:eastAsia="zh-CN"/>
          </w:rPr>
          <w:t>, Date and Time on the Internet: Timestamps, 2002</w:t>
        </w:r>
      </w:hyperlink>
    </w:p>
    <w:p w14:paraId="0691DA37" w14:textId="664CA7C5" w:rsidR="00EB43E6" w:rsidRDefault="00EB43E6" w:rsidP="00BA340D">
      <w:pPr>
        <w:rPr>
          <w:rStyle w:val="a3"/>
          <w:lang w:eastAsia="zh-CN"/>
        </w:rPr>
      </w:pPr>
      <w:ins w:id="21" w:author="Ruixiang Liu" w:date="2024-02-20T10:23:00Z">
        <w:r>
          <w:rPr>
            <w:rStyle w:val="a3"/>
            <w:lang w:eastAsia="zh-CN"/>
          </w:rPr>
          <w:fldChar w:fldCharType="begin"/>
        </w:r>
      </w:ins>
      <w:ins w:id="22" w:author="Ruixiang Liu" w:date="2024-02-20T10:26:00Z">
        <w:r w:rsidR="00A360A7">
          <w:rPr>
            <w:rStyle w:val="a3"/>
            <w:lang w:eastAsia="zh-CN"/>
          </w:rPr>
          <w:instrText>HYPERLINK "https://www.ietf.org/rfc/rfc2046.txt"</w:instrText>
        </w:r>
      </w:ins>
      <w:ins w:id="23" w:author="Ruixiang Liu" w:date="2024-02-20T10:23:00Z">
        <w:r>
          <w:rPr>
            <w:rStyle w:val="a3"/>
            <w:lang w:eastAsia="zh-CN"/>
          </w:rPr>
          <w:fldChar w:fldCharType="separate"/>
        </w:r>
        <w:r w:rsidRPr="00EB43E6">
          <w:rPr>
            <w:rStyle w:val="a3"/>
            <w:rFonts w:hint="eastAsia"/>
            <w:lang w:eastAsia="zh-CN"/>
          </w:rPr>
          <w:t>I</w:t>
        </w:r>
        <w:r w:rsidRPr="00EB43E6">
          <w:rPr>
            <w:rStyle w:val="a3"/>
            <w:lang w:eastAsia="zh-CN"/>
          </w:rPr>
          <w:t>ETF: RFC 2046, Multipurpose Internet Mail Extensions (MIME) Part Two: Media Types, 1996</w:t>
        </w:r>
        <w:r>
          <w:rPr>
            <w:rStyle w:val="a3"/>
            <w:lang w:eastAsia="zh-CN"/>
          </w:rPr>
          <w:fldChar w:fldCharType="end"/>
        </w:r>
      </w:ins>
    </w:p>
    <w:p w14:paraId="0C334989" w14:textId="64B0842E" w:rsidR="00372BF7" w:rsidRPr="00D81E93" w:rsidRDefault="00EB7D7B" w:rsidP="00B7512F">
      <w:pPr>
        <w:rPr>
          <w:color w:val="000000" w:themeColor="text1"/>
        </w:rPr>
      </w:pPr>
      <w:hyperlink r:id="rId19" w:history="1">
        <w:r w:rsidR="00372BF7" w:rsidRPr="00DA0CF8">
          <w:rPr>
            <w:rStyle w:val="a3"/>
          </w:rPr>
          <w:t>ISO 19107:2019 Geographic information — Spatial schema</w:t>
        </w:r>
      </w:hyperlink>
    </w:p>
    <w:p w14:paraId="2698BDD9" w14:textId="62CBBEE9" w:rsidR="00372BF7" w:rsidRPr="00D81E93" w:rsidRDefault="00EB7D7B" w:rsidP="00B7512F">
      <w:pPr>
        <w:rPr>
          <w:color w:val="000000" w:themeColor="text1"/>
        </w:rPr>
      </w:pPr>
      <w:hyperlink r:id="rId20" w:history="1">
        <w:r w:rsidR="00372BF7" w:rsidRPr="00DA0CF8">
          <w:rPr>
            <w:rStyle w:val="a3"/>
          </w:rPr>
          <w:t>ISO 19115-1:2014 Geographic information — Metadata — Part 1: Fundamentals</w:t>
        </w:r>
      </w:hyperlink>
    </w:p>
    <w:p w14:paraId="152AD511" w14:textId="67821269" w:rsidR="00372BF7" w:rsidRDefault="00EB15DA" w:rsidP="00372BF7">
      <w:pPr>
        <w:rPr>
          <w:lang w:eastAsia="zh-CN"/>
        </w:rPr>
      </w:pPr>
      <w:r>
        <w:fldChar w:fldCharType="begin"/>
      </w:r>
      <w:r>
        <w:instrText xml:space="preserve"> HYPERLINK "https://www.iso.org/standard/78900.html" </w:instrText>
      </w:r>
      <w:r>
        <w:fldChar w:fldCharType="separate"/>
      </w:r>
      <w:r w:rsidR="00372BF7" w:rsidRPr="00DA0CF8">
        <w:rPr>
          <w:rStyle w:val="a3"/>
        </w:rPr>
        <w:t>ISO 19157-1</w:t>
      </w:r>
      <w:ins w:id="24" w:author="Ruixiang Liu" w:date="2024-02-20T10:56:00Z">
        <w:r w:rsidR="00A06161">
          <w:rPr>
            <w:rStyle w:val="a3"/>
          </w:rPr>
          <w:t>:2023</w:t>
        </w:r>
      </w:ins>
      <w:r w:rsidR="00372BF7" w:rsidRPr="00DA0CF8">
        <w:rPr>
          <w:rStyle w:val="a3"/>
        </w:rPr>
        <w:t xml:space="preserve"> Geographic information — Data quality — Part 1: General requirements</w:t>
      </w:r>
      <w:r>
        <w:rPr>
          <w:rStyle w:val="a3"/>
        </w:rPr>
        <w:fldChar w:fldCharType="end"/>
      </w:r>
    </w:p>
    <w:p w14:paraId="6E8E8131" w14:textId="7D66B01C" w:rsidR="009A7B37" w:rsidRDefault="009A7B37">
      <w:pPr>
        <w:pStyle w:val="1"/>
      </w:pPr>
      <w:bookmarkStart w:id="25" w:name="_Toc159438626"/>
      <w:r>
        <w:t>Terms and Definitions</w:t>
      </w:r>
      <w:bookmarkEnd w:id="25"/>
    </w:p>
    <w:p w14:paraId="6BFF1DFF" w14:textId="562B168A" w:rsidR="009A7B37" w:rsidRDefault="00107D02">
      <w:r w:rsidRPr="00107D02">
        <w:t>This document used the terms defined in</w:t>
      </w:r>
      <w:r>
        <w:t xml:space="preserve"> </w:t>
      </w:r>
      <w:hyperlink r:id="rId21" w:history="1">
        <w:r w:rsidR="00FE12DE" w:rsidRPr="00287B91">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26" w:name="_Toc110449359"/>
      <w:bookmarkStart w:id="27" w:name="_Toc112436596"/>
      <w:bookmarkStart w:id="28" w:name="_Toc159438627"/>
      <w:bookmarkStart w:id="29" w:name="OLE_LINK3"/>
      <w:bookmarkStart w:id="30" w:name="OLE_LINK4"/>
      <w:r w:rsidRPr="00922F80">
        <w:t xml:space="preserve">Artificial </w:t>
      </w:r>
      <w:r>
        <w:t>I</w:t>
      </w:r>
      <w:r w:rsidRPr="00922F80">
        <w:t>ntelligence</w:t>
      </w:r>
      <w:bookmarkEnd w:id="26"/>
      <w:bookmarkEnd w:id="27"/>
      <w:r w:rsidRPr="00922F80">
        <w:t xml:space="preserve"> </w:t>
      </w:r>
      <w:r>
        <w:t>(AI)</w:t>
      </w:r>
      <w:bookmarkEnd w:id="28"/>
    </w:p>
    <w:bookmarkEnd w:id="29"/>
    <w:bookmarkEnd w:id="30"/>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31" w:name="_Toc110449360"/>
      <w:bookmarkStart w:id="32" w:name="_Toc112436597"/>
      <w:bookmarkStart w:id="33" w:name="_Toc159438628"/>
      <w:bookmarkStart w:id="34" w:name="OLE_LINK1"/>
      <w:bookmarkStart w:id="35" w:name="OLE_LINK2"/>
      <w:r w:rsidRPr="0051398D">
        <w:rPr>
          <w:lang w:eastAsia="zh-CN"/>
        </w:rPr>
        <w:t xml:space="preserve">Machine </w:t>
      </w:r>
      <w:r>
        <w:rPr>
          <w:lang w:eastAsia="zh-CN"/>
        </w:rPr>
        <w:t>L</w:t>
      </w:r>
      <w:r w:rsidRPr="0051398D">
        <w:rPr>
          <w:lang w:eastAsia="zh-CN"/>
        </w:rPr>
        <w:t>earning</w:t>
      </w:r>
      <w:bookmarkEnd w:id="31"/>
      <w:bookmarkEnd w:id="32"/>
      <w:r>
        <w:rPr>
          <w:lang w:eastAsia="zh-CN"/>
        </w:rPr>
        <w:t xml:space="preserve"> (ML)</w:t>
      </w:r>
      <w:bookmarkEnd w:id="33"/>
    </w:p>
    <w:bookmarkEnd w:id="34"/>
    <w:bookmarkEnd w:id="35"/>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w:t>
      </w:r>
      <w:proofErr w:type="gramStart"/>
      <w:r>
        <w:t>so.</w:t>
      </w:r>
      <w:proofErr w:type="gramEnd"/>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36" w:name="_Toc159438629"/>
      <w:bookmarkStart w:id="37" w:name="_Toc110449361"/>
      <w:bookmarkStart w:id="38"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36"/>
    </w:p>
    <w:p w14:paraId="5BC1709E" w14:textId="28B36A73" w:rsidR="00126855" w:rsidRDefault="004352F8" w:rsidP="00126855">
      <w:pPr>
        <w:pStyle w:val="Definition"/>
      </w:pPr>
      <w:r w:rsidRPr="00BC76FE">
        <w:t xml:space="preserve">is a subset of machine learning, which is essentially a neural network with three or more </w:t>
      </w:r>
      <w:proofErr w:type="gramStart"/>
      <w:r w:rsidRPr="00BC76FE">
        <w:t>layers.</w:t>
      </w:r>
      <w:proofErr w:type="gramEnd"/>
      <w:r w:rsidRPr="00BC76FE">
        <w:t xml:space="preserve"> </w:t>
      </w:r>
      <w:r>
        <w:t xml:space="preserve">The number of layers is referred to as depth. </w:t>
      </w:r>
      <w:r w:rsidRPr="00BC76FE">
        <w:t xml:space="preserve">While a neural network with a single </w:t>
      </w:r>
      <w:r w:rsidRPr="00BC76FE">
        <w:lastRenderedPageBreak/>
        <w:t>layer can still make approximate predictions, additional hidden layers can help to optimize and refine for accuracy.</w:t>
      </w:r>
    </w:p>
    <w:p w14:paraId="270A4AA5" w14:textId="4E0C91CF" w:rsidR="00126855" w:rsidRDefault="00126855" w:rsidP="00126855">
      <w:pPr>
        <w:pStyle w:val="Definition"/>
      </w:pPr>
      <w:r w:rsidRPr="00C47021">
        <w:t xml:space="preserve">SOURCE: </w:t>
      </w:r>
      <w:bookmarkEnd w:id="37"/>
      <w:bookmarkEnd w:id="38"/>
      <w:r w:rsidR="00EF18BC">
        <w:fldChar w:fldCharType="begin"/>
      </w:r>
      <w:r w:rsidR="00EF18BC">
        <w:instrText xml:space="preserve"> HYPERLINK "https://www.ibm.com/topics/deep-learning" </w:instrText>
      </w:r>
      <w:r w:rsidR="00EF18BC">
        <w:fldChar w:fldCharType="separate"/>
      </w:r>
      <w:r w:rsidR="00EF18BC" w:rsidRPr="00ED780D">
        <w:rPr>
          <w:rStyle w:val="a3"/>
        </w:rPr>
        <w:t>https://www.ibm.com/topics/deep-learning</w:t>
      </w:r>
      <w:r w:rsidR="00EF18BC">
        <w:rPr>
          <w:rStyle w:val="a3"/>
        </w:rPr>
        <w:fldChar w:fldCharType="end"/>
      </w:r>
    </w:p>
    <w:p w14:paraId="03D48E78" w14:textId="77777777" w:rsidR="00F639D8" w:rsidRPr="003C771F" w:rsidRDefault="00F639D8" w:rsidP="00F639D8">
      <w:pPr>
        <w:pStyle w:val="2"/>
        <w:rPr>
          <w:ins w:id="39" w:author="Ruixiang Liu" w:date="2024-02-21T19:56:00Z"/>
          <w:lang w:eastAsia="zh-CN"/>
        </w:rPr>
      </w:pPr>
      <w:bookmarkStart w:id="40" w:name="_Toc159438630"/>
      <w:bookmarkStart w:id="41" w:name="_Toc110449362"/>
      <w:bookmarkStart w:id="42" w:name="_Toc112436599"/>
      <w:ins w:id="43" w:author="Ruixiang Liu" w:date="2024-02-21T19:56:00Z">
        <w:r>
          <w:rPr>
            <w:lang w:eastAsia="zh-CN"/>
          </w:rPr>
          <w:t>Dataset</w:t>
        </w:r>
        <w:bookmarkEnd w:id="40"/>
      </w:ins>
    </w:p>
    <w:p w14:paraId="0C6A32CA" w14:textId="77777777" w:rsidR="00F639D8" w:rsidRDefault="00F639D8" w:rsidP="00F639D8">
      <w:pPr>
        <w:pStyle w:val="Definition"/>
        <w:jc w:val="both"/>
        <w:rPr>
          <w:ins w:id="44" w:author="Ruixiang Liu" w:date="2024-02-21T19:56:00Z"/>
        </w:rPr>
      </w:pPr>
      <w:ins w:id="45" w:author="Ruixiang Liu" w:date="2024-02-21T19:56:00Z">
        <w:r>
          <w:t>identifiable collection of data</w:t>
        </w:r>
      </w:ins>
    </w:p>
    <w:p w14:paraId="612B34C4" w14:textId="77777777" w:rsidR="00F639D8" w:rsidRDefault="00F639D8" w:rsidP="00F639D8">
      <w:pPr>
        <w:pStyle w:val="Definition"/>
        <w:jc w:val="both"/>
        <w:rPr>
          <w:ins w:id="46" w:author="Ruixiang Liu" w:date="2024-02-21T19:56:00Z"/>
        </w:rPr>
      </w:pPr>
      <w:ins w:id="47" w:author="Ruixiang Liu" w:date="2024-02-21T19:56:00Z">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ins>
    </w:p>
    <w:p w14:paraId="7DE1F1D3" w14:textId="693B597F" w:rsidR="00F639D8" w:rsidRDefault="00F639D8" w:rsidP="00F639D8">
      <w:pPr>
        <w:pStyle w:val="Definition"/>
        <w:jc w:val="both"/>
        <w:rPr>
          <w:ins w:id="48" w:author="Ruixiang Liu" w:date="2024-02-21T19:56:00Z"/>
        </w:rPr>
      </w:pPr>
      <w:ins w:id="49" w:author="Ruixiang Liu" w:date="2024-02-21T19:56:00Z">
        <w:r>
          <w:t>[SOURCE: ISO 19115‑1:2014, 4.3]</w:t>
        </w:r>
      </w:ins>
    </w:p>
    <w:p w14:paraId="50DE6F56" w14:textId="0EB2D6AA" w:rsidR="00126855" w:rsidRPr="003C771F" w:rsidRDefault="00126855" w:rsidP="00126855">
      <w:pPr>
        <w:pStyle w:val="2"/>
      </w:pPr>
      <w:bookmarkStart w:id="50" w:name="_Toc159438631"/>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50"/>
    </w:p>
    <w:bookmarkEnd w:id="41"/>
    <w:bookmarkEnd w:id="42"/>
    <w:p w14:paraId="20E096A2" w14:textId="62FF9459" w:rsidR="0083452D" w:rsidRPr="0083452D" w:rsidRDefault="00373601" w:rsidP="0083452D">
      <w:pPr>
        <w:pStyle w:val="Definition"/>
        <w:jc w:val="both"/>
      </w:pPr>
      <w:r>
        <w:t xml:space="preserve">is </w:t>
      </w:r>
      <w:r w:rsidR="001531D8" w:rsidRPr="00C40DD9">
        <w:t xml:space="preserve">a collection of </w:t>
      </w:r>
      <w:r w:rsidR="001531D8">
        <w:t>samples</w:t>
      </w:r>
      <w:ins w:id="51" w:author="Ruixiang Liu" w:date="2024-02-21T20:03:00Z">
        <w:r w:rsidR="00905323">
          <w:t xml:space="preserve"> that have been derived or generated from reliable geospatial data sources</w:t>
        </w:r>
      </w:ins>
      <w:r w:rsidR="001531D8" w:rsidRPr="00C40DD9">
        <w:t xml:space="preserve">, often </w:t>
      </w:r>
      <w:proofErr w:type="spellStart"/>
      <w:r w:rsidR="001531D8" w:rsidRPr="00C40DD9">
        <w:t>label</w:t>
      </w:r>
      <w:del w:id="52" w:author="Ruixiang Liu" w:date="2024-02-20T15:54:00Z">
        <w:r w:rsidR="001531D8" w:rsidRPr="00C40DD9" w:rsidDel="00306115">
          <w:delText>l</w:delText>
        </w:r>
      </w:del>
      <w:r w:rsidR="001531D8" w:rsidRPr="00C40DD9">
        <w:t>ed</w:t>
      </w:r>
      <w:proofErr w:type="spellEnd"/>
      <w:r w:rsidR="001531D8" w:rsidRPr="00C40DD9">
        <w:t xml:space="preserve"> in terms of supervised </w:t>
      </w:r>
      <w:proofErr w:type="gramStart"/>
      <w:r w:rsidR="001531D8" w:rsidRPr="00C40DD9">
        <w:t>learning.</w:t>
      </w:r>
      <w:proofErr w:type="gramEnd"/>
      <w:r w:rsidR="001531D8">
        <w:t xml:space="preserve"> A training dataset can be divided into training, validation, and test sets</w:t>
      </w:r>
      <w:r w:rsidR="001531D8" w:rsidRPr="0054221E">
        <w:t xml:space="preserve">. </w:t>
      </w:r>
      <w:r w:rsidR="001531D8">
        <w:t xml:space="preserve">Training samples are different from samples in </w:t>
      </w:r>
      <w:hyperlink r:id="rId22" w:history="1">
        <w:r w:rsidR="001531D8" w:rsidRPr="00C47021">
          <w:rPr>
            <w:rStyle w:val="a3"/>
          </w:rPr>
          <w:t>OGC O</w:t>
        </w:r>
        <w:r w:rsidR="001531D8">
          <w:rPr>
            <w:rStyle w:val="a3"/>
          </w:rPr>
          <w:t xml:space="preserve">bservations </w:t>
        </w:r>
        <w:r w:rsidR="001531D8" w:rsidRPr="00C47021">
          <w:rPr>
            <w:rStyle w:val="a3"/>
          </w:rPr>
          <w:t>&amp;</w:t>
        </w:r>
        <w:r w:rsidR="001531D8">
          <w:rPr>
            <w:rStyle w:val="a3"/>
          </w:rPr>
          <w:t xml:space="preserve"> Measurements (O&amp;M)</w:t>
        </w:r>
      </w:hyperlink>
      <w:r w:rsidR="001531D8">
        <w:t xml:space="preserve">. They are often collected in purposive ways that deviate from purely probability sampling, with known or expected results </w:t>
      </w:r>
      <w:proofErr w:type="spellStart"/>
      <w:r w:rsidR="001531D8">
        <w:t>label</w:t>
      </w:r>
      <w:del w:id="53" w:author="Ruixiang Liu" w:date="2024-02-20T15:54:00Z">
        <w:r w:rsidR="001531D8" w:rsidDel="00306115">
          <w:delText>l</w:delText>
        </w:r>
      </w:del>
      <w:r w:rsidR="001531D8">
        <w:t>ed</w:t>
      </w:r>
      <w:proofErr w:type="spellEnd"/>
      <w:r w:rsidR="001531D8">
        <w:t xml:space="preserve"> as values of a dependent variable for generating a trained predictive model.</w:t>
      </w:r>
    </w:p>
    <w:p w14:paraId="6AEFBEB9" w14:textId="0A74A7A9" w:rsidR="0083452D" w:rsidRDefault="0083452D" w:rsidP="00126855">
      <w:pPr>
        <w:pStyle w:val="Definition"/>
        <w:jc w:val="both"/>
        <w:rPr>
          <w:ins w:id="54" w:author="Ruixiang Liu" w:date="2024-02-21T20:03:00Z"/>
        </w:rPr>
      </w:pPr>
      <w:ins w:id="55" w:author="Ruixiang Liu" w:date="2024-02-21T20:03:00Z">
        <w:r>
          <w:t>Note 1 to entry: the quality of data source considered higher than the AI data.</w:t>
        </w:r>
      </w:ins>
    </w:p>
    <w:p w14:paraId="4E041C4F" w14:textId="062C4214" w:rsidR="00126855" w:rsidRDefault="00126855" w:rsidP="00126855">
      <w:pPr>
        <w:pStyle w:val="Definition"/>
        <w:jc w:val="both"/>
        <w:rPr>
          <w:lang w:eastAsia="zh-CN"/>
        </w:rPr>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56" w:name="_Toc159438632"/>
      <w:bookmarkStart w:id="57" w:name="_Toc110449363"/>
      <w:bookmarkStart w:id="58" w:name="_Toc112436600"/>
      <w:r w:rsidRPr="003C771F">
        <w:rPr>
          <w:rFonts w:hint="eastAsia"/>
          <w:lang w:eastAsia="zh-CN"/>
        </w:rPr>
        <w:t>Label</w:t>
      </w:r>
      <w:bookmarkEnd w:id="56"/>
    </w:p>
    <w:bookmarkEnd w:id="57"/>
    <w:bookmarkEnd w:id="58"/>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4D2A9A79" w14:textId="77777777" w:rsidR="00DD70CA" w:rsidRDefault="00DD70CA" w:rsidP="00DD70CA">
      <w:pPr>
        <w:pStyle w:val="2"/>
        <w:rPr>
          <w:ins w:id="59" w:author="Ruixiang Liu" w:date="2024-02-21T19:57:00Z"/>
          <w:lang w:eastAsia="zh-CN"/>
        </w:rPr>
      </w:pPr>
      <w:bookmarkStart w:id="60" w:name="_Toc159438633"/>
      <w:bookmarkStart w:id="61" w:name="_Toc112436601"/>
      <w:ins w:id="62" w:author="Ruixiang Liu" w:date="2024-02-21T19:57:00Z">
        <w:r>
          <w:rPr>
            <w:rFonts w:hint="eastAsia"/>
            <w:lang w:eastAsia="zh-CN"/>
          </w:rPr>
          <w:t>Class</w:t>
        </w:r>
        <w:bookmarkEnd w:id="60"/>
      </w:ins>
    </w:p>
    <w:p w14:paraId="7674F476" w14:textId="77777777" w:rsidR="00DD70CA" w:rsidRDefault="00DD70CA" w:rsidP="00DD70CA">
      <w:pPr>
        <w:rPr>
          <w:ins w:id="63" w:author="Ruixiang Liu" w:date="2024-02-21T19:57:00Z"/>
          <w:lang w:eastAsia="zh-CN"/>
        </w:rPr>
      </w:pPr>
      <w:ins w:id="64" w:author="Ruixiang Liu" w:date="2024-02-21T19:57:00Z">
        <w:r>
          <w:rPr>
            <w:lang w:eastAsia="zh-CN"/>
          </w:rPr>
          <w:t>human-defined category of elements that are part of the dataset and that share common attributes.</w:t>
        </w:r>
      </w:ins>
    </w:p>
    <w:p w14:paraId="7FD35145" w14:textId="77777777" w:rsidR="00DD70CA" w:rsidRDefault="00DD70CA" w:rsidP="00DD70CA">
      <w:pPr>
        <w:rPr>
          <w:ins w:id="65" w:author="Ruixiang Liu" w:date="2024-02-21T19:57:00Z"/>
          <w:lang w:eastAsia="zh-CN"/>
        </w:rPr>
      </w:pPr>
      <w:ins w:id="66" w:author="Ruixiang Liu" w:date="2024-02-21T19:57:00Z">
        <w:r>
          <w:rPr>
            <w:lang w:eastAsia="zh-CN"/>
          </w:rPr>
          <w:t>EXAMPLE:</w:t>
        </w:r>
      </w:ins>
    </w:p>
    <w:p w14:paraId="68E1AE63" w14:textId="77777777" w:rsidR="00DD70CA" w:rsidRDefault="00DD70CA" w:rsidP="00DD70CA">
      <w:pPr>
        <w:rPr>
          <w:ins w:id="67" w:author="Ruixiang Liu" w:date="2024-02-21T19:57:00Z"/>
          <w:lang w:eastAsia="zh-CN"/>
        </w:rPr>
      </w:pPr>
      <w:ins w:id="68" w:author="Ruixiang Liu" w:date="2024-02-21T19:57:00Z">
        <w:r>
          <w:rPr>
            <w:lang w:eastAsia="zh-CN"/>
          </w:rPr>
          <w:t>"telephone", "table", "chair", "ball bearing" and "tennis ball" are classes. The "table" class includes: a work table, a dining table, a study desk, a coffee table, a workbench.</w:t>
        </w:r>
      </w:ins>
    </w:p>
    <w:p w14:paraId="34EC0294" w14:textId="77777777" w:rsidR="00DD70CA" w:rsidRDefault="00DD70CA" w:rsidP="00DD70CA">
      <w:pPr>
        <w:rPr>
          <w:ins w:id="69" w:author="Ruixiang Liu" w:date="2024-02-21T19:57:00Z"/>
          <w:lang w:eastAsia="zh-CN"/>
        </w:rPr>
      </w:pPr>
      <w:ins w:id="70" w:author="Ruixiang Liu" w:date="2024-02-21T19:57:00Z">
        <w:r>
          <w:rPr>
            <w:lang w:eastAsia="zh-CN"/>
          </w:rPr>
          <w:t>Note 1 to entry: Classes are typically target variables and designated by a name.</w:t>
        </w:r>
      </w:ins>
    </w:p>
    <w:p w14:paraId="5D2BAFD8" w14:textId="77777777" w:rsidR="00DD70CA" w:rsidRDefault="00DD70CA" w:rsidP="00DD70CA">
      <w:pPr>
        <w:rPr>
          <w:ins w:id="71" w:author="Ruixiang Liu" w:date="2024-02-21T19:57:00Z"/>
        </w:rPr>
      </w:pPr>
      <w:ins w:id="72" w:author="Ruixiang Liu" w:date="2024-02-21T19:57:00Z">
        <w:r>
          <w:lastRenderedPageBreak/>
          <w:t xml:space="preserve">[SOURCE: </w:t>
        </w:r>
        <w:r w:rsidRPr="009B31CF">
          <w:t>ISO/IEC 23053:2022</w:t>
        </w:r>
        <w:r>
          <w:t>, 3.3.1]</w:t>
        </w:r>
      </w:ins>
    </w:p>
    <w:p w14:paraId="7005E7A1" w14:textId="77777777" w:rsidR="00DD70CA" w:rsidRPr="003C771F" w:rsidRDefault="00DD70CA" w:rsidP="00DD70CA">
      <w:pPr>
        <w:pStyle w:val="2"/>
        <w:rPr>
          <w:ins w:id="73" w:author="Ruixiang Liu" w:date="2024-02-21T19:57:00Z"/>
          <w:lang w:eastAsia="zh-CN"/>
        </w:rPr>
      </w:pPr>
      <w:bookmarkStart w:id="74" w:name="_Toc159438634"/>
      <w:ins w:id="75" w:author="Ruixiang Liu" w:date="2024-02-21T19:57:00Z">
        <w:r>
          <w:rPr>
            <w:lang w:eastAsia="zh-CN"/>
          </w:rPr>
          <w:t>Task</w:t>
        </w:r>
        <w:bookmarkEnd w:id="74"/>
      </w:ins>
    </w:p>
    <w:p w14:paraId="2D93F67D" w14:textId="77777777" w:rsidR="00DD70CA" w:rsidRDefault="00DD70CA" w:rsidP="00DD70CA">
      <w:pPr>
        <w:rPr>
          <w:ins w:id="76" w:author="Ruixiang Liu" w:date="2024-02-21T19:57:00Z"/>
          <w:lang w:eastAsia="zh-CN"/>
        </w:rPr>
      </w:pPr>
      <w:ins w:id="77" w:author="Ruixiang Liu" w:date="2024-02-21T19:57:00Z">
        <w:r>
          <w:rPr>
            <w:lang w:eastAsia="zh-CN"/>
          </w:rPr>
          <w:t>actions required to achieve a specific goal.</w:t>
        </w:r>
      </w:ins>
    </w:p>
    <w:p w14:paraId="2063DB93" w14:textId="77777777" w:rsidR="00DD70CA" w:rsidRDefault="00DD70CA" w:rsidP="00DD70CA">
      <w:pPr>
        <w:rPr>
          <w:ins w:id="78" w:author="Ruixiang Liu" w:date="2024-02-21T19:57:00Z"/>
          <w:lang w:eastAsia="zh-CN"/>
        </w:rPr>
      </w:pPr>
      <w:ins w:id="79" w:author="Ruixiang Liu" w:date="2024-02-21T19:57:00Z">
        <w:r>
          <w:rPr>
            <w:lang w:eastAsia="zh-CN"/>
          </w:rPr>
          <w:t>Note 1 to entry: These actions can be physical or cognitive.</w:t>
        </w:r>
      </w:ins>
    </w:p>
    <w:p w14:paraId="31EB58CA" w14:textId="77777777" w:rsidR="00DD70CA" w:rsidRDefault="00DD70CA" w:rsidP="00DD70CA">
      <w:pPr>
        <w:rPr>
          <w:ins w:id="80" w:author="Ruixiang Liu" w:date="2024-02-21T19:57:00Z"/>
          <w:lang w:eastAsia="zh-CN"/>
        </w:rPr>
      </w:pPr>
      <w:ins w:id="81" w:author="Ruixiang Liu" w:date="2024-02-21T19:57:00Z">
        <w:r>
          <w:rPr>
            <w:lang w:eastAsia="zh-CN"/>
          </w:rPr>
          <w:t>Note 2 to entry: Examples of tasks include classification, regression, ranking, clustering and dimensionality reduction.</w:t>
        </w:r>
      </w:ins>
    </w:p>
    <w:p w14:paraId="2CBA14AD" w14:textId="77777777" w:rsidR="00DD70CA" w:rsidRPr="0024506C" w:rsidRDefault="00DD70CA" w:rsidP="00DD70CA">
      <w:pPr>
        <w:rPr>
          <w:ins w:id="82" w:author="Ruixiang Liu" w:date="2024-02-21T19:57:00Z"/>
          <w:lang w:eastAsia="zh-CN"/>
        </w:rPr>
      </w:pPr>
      <w:ins w:id="83" w:author="Ruixiang Liu" w:date="2024-02-21T19:57:00Z">
        <w:r>
          <w:t xml:space="preserve">[SOURCE: </w:t>
        </w:r>
        <w:r w:rsidRPr="009B31CF">
          <w:t>ISO/IEC 2</w:t>
        </w:r>
        <w:r>
          <w:t>2989</w:t>
        </w:r>
        <w:r w:rsidRPr="009B31CF">
          <w:t>:2022</w:t>
        </w:r>
        <w:r>
          <w:t>, 3.1.37]</w:t>
        </w:r>
      </w:ins>
    </w:p>
    <w:p w14:paraId="79B7FBC6" w14:textId="77777777" w:rsidR="00DD70CA" w:rsidRPr="003C771F" w:rsidRDefault="00DD70CA" w:rsidP="00DD70CA">
      <w:pPr>
        <w:pStyle w:val="2"/>
        <w:rPr>
          <w:ins w:id="84" w:author="Ruixiang Liu" w:date="2024-02-21T19:57:00Z"/>
          <w:lang w:eastAsia="zh-CN"/>
        </w:rPr>
      </w:pPr>
      <w:bookmarkStart w:id="85" w:name="_Toc142040517"/>
      <w:bookmarkStart w:id="86" w:name="_Toc159438635"/>
      <w:ins w:id="87" w:author="Ruixiang Liu" w:date="2024-02-21T19:57:00Z">
        <w:r>
          <w:rPr>
            <w:lang w:eastAsia="zh-CN"/>
          </w:rPr>
          <w:t>Provenance</w:t>
        </w:r>
        <w:bookmarkEnd w:id="85"/>
        <w:bookmarkEnd w:id="86"/>
      </w:ins>
    </w:p>
    <w:p w14:paraId="2242CD59" w14:textId="77777777" w:rsidR="00DD70CA" w:rsidRDefault="00DD70CA" w:rsidP="00DD70CA">
      <w:pPr>
        <w:pStyle w:val="Definition"/>
        <w:rPr>
          <w:ins w:id="88" w:author="Ruixiang Liu" w:date="2024-02-21T19:57:00Z"/>
        </w:rPr>
      </w:pPr>
      <w:ins w:id="89" w:author="Ruixiang Liu" w:date="2024-02-21T19:57:00Z">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ins>
    </w:p>
    <w:p w14:paraId="77CC90E4" w14:textId="77777777" w:rsidR="00DD70CA" w:rsidRPr="000504D0" w:rsidRDefault="00DD70CA" w:rsidP="00DD70CA">
      <w:pPr>
        <w:pStyle w:val="Definition"/>
        <w:rPr>
          <w:ins w:id="90" w:author="Ruixiang Liu" w:date="2024-02-21T19:57:00Z"/>
        </w:rPr>
      </w:pPr>
      <w:ins w:id="91" w:author="Ruixiang Liu" w:date="2024-02-21T19:57:00Z">
        <w:r w:rsidRPr="000504D0">
          <w:t>SOURCE: W3C (</w:t>
        </w:r>
        <w:r>
          <w:fldChar w:fldCharType="begin"/>
        </w:r>
        <w:r>
          <w:instrText xml:space="preserve"> HYPERLINK "https://www.w3.org/TR/prov-overview/" </w:instrText>
        </w:r>
        <w:r>
          <w:fldChar w:fldCharType="separate"/>
        </w:r>
        <w:r w:rsidRPr="001C4682">
          <w:rPr>
            <w:rStyle w:val="a3"/>
          </w:rPr>
          <w:t>https://www.w3.org/TR/prov-overview/</w:t>
        </w:r>
        <w:r>
          <w:rPr>
            <w:rStyle w:val="a3"/>
          </w:rPr>
          <w:fldChar w:fldCharType="end"/>
        </w:r>
        <w:r w:rsidRPr="000504D0">
          <w:t>)</w:t>
        </w:r>
      </w:ins>
    </w:p>
    <w:p w14:paraId="7DDF788E" w14:textId="77777777" w:rsidR="00DD70CA" w:rsidRPr="003C771F" w:rsidRDefault="00DD70CA" w:rsidP="00DD70CA">
      <w:pPr>
        <w:pStyle w:val="2"/>
        <w:rPr>
          <w:ins w:id="92" w:author="Ruixiang Liu" w:date="2024-02-21T19:57:00Z"/>
          <w:lang w:eastAsia="zh-CN"/>
        </w:rPr>
      </w:pPr>
      <w:bookmarkStart w:id="93" w:name="_Toc142040518"/>
      <w:bookmarkStart w:id="94" w:name="_Toc159438636"/>
      <w:ins w:id="95" w:author="Ruixiang Liu" w:date="2024-02-21T19:57:00Z">
        <w:r>
          <w:rPr>
            <w:lang w:eastAsia="zh-CN"/>
          </w:rPr>
          <w:t>Quality</w:t>
        </w:r>
        <w:bookmarkEnd w:id="93"/>
        <w:bookmarkEnd w:id="94"/>
      </w:ins>
    </w:p>
    <w:p w14:paraId="163A47AD" w14:textId="54DC87B8" w:rsidR="006454B7" w:rsidRDefault="00DD70CA" w:rsidP="00DD70CA">
      <w:pPr>
        <w:pStyle w:val="Definition"/>
        <w:jc w:val="both"/>
        <w:rPr>
          <w:ins w:id="96" w:author="Ruixiang Liu" w:date="2024-02-21T20:29:00Z"/>
        </w:rPr>
      </w:pPr>
      <w:ins w:id="97" w:author="Ruixiang Liu" w:date="2024-02-21T19:57:00Z">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xml:space="preserve">. Quality of training data (such as data imbalance and </w:t>
        </w:r>
        <w:proofErr w:type="spellStart"/>
        <w:r>
          <w:t>mislabeling</w:t>
        </w:r>
        <w:proofErr w:type="spellEnd"/>
        <w:r>
          <w:t>) can impact the performance of AI/ML models.</w:t>
        </w:r>
      </w:ins>
    </w:p>
    <w:p w14:paraId="0120D800" w14:textId="39734567" w:rsidR="00DD70CA" w:rsidRPr="006C2D3D" w:rsidRDefault="006454B7" w:rsidP="00DD70CA">
      <w:pPr>
        <w:pStyle w:val="Definition"/>
        <w:jc w:val="both"/>
        <w:rPr>
          <w:ins w:id="98" w:author="Ruixiang Liu" w:date="2024-02-21T19:57:00Z"/>
        </w:rPr>
      </w:pPr>
      <w:ins w:id="99" w:author="Ruixiang Liu" w:date="2024-02-21T20:29:00Z">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ins>
    </w:p>
    <w:p w14:paraId="586FE25A" w14:textId="77777777" w:rsidR="00DD70CA" w:rsidRPr="003C771F" w:rsidRDefault="00DD70CA" w:rsidP="00DD70CA">
      <w:pPr>
        <w:pStyle w:val="2"/>
        <w:rPr>
          <w:ins w:id="100" w:author="Ruixiang Liu" w:date="2024-02-21T19:58:00Z"/>
          <w:lang w:eastAsia="zh-CN"/>
        </w:rPr>
      </w:pPr>
      <w:bookmarkStart w:id="101" w:name="_Toc142040519"/>
      <w:bookmarkStart w:id="102" w:name="_Toc159438637"/>
      <w:ins w:id="103" w:author="Ruixiang Liu" w:date="2024-02-21T19:58:00Z">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101"/>
        <w:bookmarkEnd w:id="102"/>
      </w:ins>
    </w:p>
    <w:p w14:paraId="574B6AEA" w14:textId="77777777" w:rsidR="00DD70CA" w:rsidRDefault="00DD70CA" w:rsidP="00DD70CA">
      <w:pPr>
        <w:pStyle w:val="Definition"/>
        <w:rPr>
          <w:ins w:id="104" w:author="Ruixiang Liu" w:date="2024-02-21T19:58:00Z"/>
        </w:rPr>
      </w:pPr>
      <w:ins w:id="105" w:author="Ruixiang Liu" w:date="2024-02-21T19:58:00Z">
        <w:r w:rsidRPr="003C771F">
          <w:t>data and information collected about our planet, whether atmospheric, oceanic or terrestrial. This includes space-based or remotely-sensed data, as well as ground-based or in situ data.</w:t>
        </w:r>
        <w:r w:rsidRPr="00113754">
          <w:t xml:space="preserve"> </w:t>
        </w:r>
      </w:ins>
    </w:p>
    <w:p w14:paraId="03517325" w14:textId="77777777" w:rsidR="00DD70CA" w:rsidRPr="003C771F" w:rsidRDefault="00DD70CA" w:rsidP="00DD70CA">
      <w:pPr>
        <w:pStyle w:val="Definition"/>
        <w:rPr>
          <w:ins w:id="106" w:author="Ruixiang Liu" w:date="2024-02-21T19:58:00Z"/>
        </w:rPr>
      </w:pPr>
      <w:ins w:id="107" w:author="Ruixiang Liu" w:date="2024-02-21T19:58:00Z">
        <w:r>
          <w:t>SOURCE: GEO (</w:t>
        </w:r>
        <w:r>
          <w:fldChar w:fldCharType="begin"/>
        </w:r>
        <w:r>
          <w:instrText xml:space="preserve"> HYPERLINK "https://earthobservations.org/geo_wwd.php" </w:instrText>
        </w:r>
        <w:r>
          <w:fldChar w:fldCharType="separate"/>
        </w:r>
        <w:r w:rsidRPr="005010FF">
          <w:rPr>
            <w:rStyle w:val="a3"/>
          </w:rPr>
          <w:t>https://earthobservations.org/geo_wwd.php</w:t>
        </w:r>
        <w:r>
          <w:rPr>
            <w:rStyle w:val="a3"/>
          </w:rPr>
          <w:fldChar w:fldCharType="end"/>
        </w:r>
        <w:r>
          <w:t>)</w:t>
        </w:r>
      </w:ins>
    </w:p>
    <w:p w14:paraId="66BB07A3" w14:textId="77777777" w:rsidR="00DD70CA" w:rsidRPr="003C771F" w:rsidRDefault="00DD70CA" w:rsidP="00DD70CA">
      <w:pPr>
        <w:pStyle w:val="2"/>
        <w:rPr>
          <w:ins w:id="108" w:author="Ruixiang Liu" w:date="2024-02-21T19:58:00Z"/>
          <w:lang w:eastAsia="zh-CN"/>
        </w:rPr>
      </w:pPr>
      <w:bookmarkStart w:id="109" w:name="_Toc142040520"/>
      <w:bookmarkStart w:id="110" w:name="_Toc159438638"/>
      <w:ins w:id="111" w:author="Ruixiang Liu" w:date="2024-02-21T19:58:00Z">
        <w:r w:rsidRPr="003C771F">
          <w:rPr>
            <w:rFonts w:hint="eastAsia"/>
            <w:lang w:eastAsia="zh-CN"/>
          </w:rPr>
          <w:t xml:space="preserve">Scene </w:t>
        </w:r>
        <w:r>
          <w:rPr>
            <w:lang w:eastAsia="zh-CN"/>
          </w:rPr>
          <w:t>C</w:t>
        </w:r>
        <w:r w:rsidRPr="003C771F">
          <w:rPr>
            <w:rFonts w:hint="eastAsia"/>
            <w:lang w:eastAsia="zh-CN"/>
          </w:rPr>
          <w:t>lassification</w:t>
        </w:r>
        <w:bookmarkEnd w:id="109"/>
        <w:bookmarkEnd w:id="110"/>
      </w:ins>
    </w:p>
    <w:p w14:paraId="43752B4F" w14:textId="010B528A" w:rsidR="006454B7" w:rsidRDefault="00DD70CA" w:rsidP="00DD70CA">
      <w:pPr>
        <w:pStyle w:val="Definition"/>
        <w:rPr>
          <w:ins w:id="112" w:author="Ruixiang Liu" w:date="2024-02-21T20:29:00Z"/>
        </w:rPr>
      </w:pPr>
      <w:ins w:id="113" w:author="Ruixiang Liu" w:date="2024-02-21T19:58:00Z">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ins>
    </w:p>
    <w:p w14:paraId="3020F712" w14:textId="6DB7E911" w:rsidR="00DD70CA" w:rsidRPr="003C771F" w:rsidRDefault="006454B7" w:rsidP="00DD70CA">
      <w:pPr>
        <w:pStyle w:val="Definition"/>
        <w:rPr>
          <w:ins w:id="114" w:author="Ruixiang Liu" w:date="2024-02-21T19:58:00Z"/>
        </w:rPr>
      </w:pPr>
      <w:ins w:id="115" w:author="Ruixiang Liu" w:date="2024-02-21T20:29:00Z">
        <w:r w:rsidRPr="007D1AEE">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ins>
    </w:p>
    <w:p w14:paraId="7BB34BDF" w14:textId="77777777" w:rsidR="00DD70CA" w:rsidRPr="003C771F" w:rsidRDefault="00DD70CA" w:rsidP="00DD70CA">
      <w:pPr>
        <w:pStyle w:val="2"/>
        <w:rPr>
          <w:ins w:id="116" w:author="Ruixiang Liu" w:date="2024-02-21T19:58:00Z"/>
          <w:lang w:eastAsia="zh-CN"/>
        </w:rPr>
      </w:pPr>
      <w:bookmarkStart w:id="117" w:name="_Toc142040521"/>
      <w:bookmarkStart w:id="118" w:name="_Toc159438639"/>
      <w:ins w:id="119" w:author="Ruixiang Liu" w:date="2024-02-21T19:58:00Z">
        <w:r w:rsidRPr="003C771F">
          <w:rPr>
            <w:rFonts w:hint="eastAsia"/>
            <w:lang w:eastAsia="zh-CN"/>
          </w:rPr>
          <w:t xml:space="preserve">Object </w:t>
        </w:r>
        <w:r>
          <w:rPr>
            <w:lang w:eastAsia="zh-CN"/>
          </w:rPr>
          <w:t>D</w:t>
        </w:r>
        <w:r w:rsidRPr="003C771F">
          <w:rPr>
            <w:rFonts w:hint="eastAsia"/>
            <w:lang w:eastAsia="zh-CN"/>
          </w:rPr>
          <w:t>etection</w:t>
        </w:r>
        <w:bookmarkEnd w:id="117"/>
        <w:bookmarkEnd w:id="118"/>
      </w:ins>
    </w:p>
    <w:p w14:paraId="38ABA73C" w14:textId="2C3B724E" w:rsidR="006454B7" w:rsidRDefault="00DD70CA" w:rsidP="00DD70CA">
      <w:pPr>
        <w:pStyle w:val="Definition"/>
        <w:tabs>
          <w:tab w:val="left" w:pos="1770"/>
        </w:tabs>
        <w:rPr>
          <w:ins w:id="120" w:author="Ruixiang Liu" w:date="2024-02-21T20:29:00Z"/>
        </w:rPr>
      </w:pPr>
      <w:ins w:id="121" w:author="Ruixiang Liu" w:date="2024-02-21T19:58:00Z">
        <w:r>
          <w:t xml:space="preserve">task of recognizing objects such as </w:t>
        </w:r>
        <w:r w:rsidRPr="00F86396">
          <w:t>car</w:t>
        </w:r>
        <w:r>
          <w:t>s</w:t>
        </w:r>
        <w:r w:rsidRPr="00F86396">
          <w:t xml:space="preserve"> </w:t>
        </w:r>
        <w:r>
          <w:t>f</w:t>
        </w:r>
        <w:r w:rsidRPr="00F86396">
          <w:t>rom images</w:t>
        </w:r>
        <w:r>
          <w:t>. The objects are often localized using bounding boxes.</w:t>
        </w:r>
      </w:ins>
    </w:p>
    <w:p w14:paraId="28729E27" w14:textId="3C342CE8" w:rsidR="00DD70CA" w:rsidRPr="003C771F" w:rsidRDefault="006454B7" w:rsidP="00DD70CA">
      <w:pPr>
        <w:pStyle w:val="Definition"/>
        <w:tabs>
          <w:tab w:val="left" w:pos="1770"/>
        </w:tabs>
        <w:rPr>
          <w:ins w:id="122" w:author="Ruixiang Liu" w:date="2024-02-21T19:58:00Z"/>
        </w:rPr>
      </w:pPr>
      <w:ins w:id="123" w:author="Ruixiang Liu" w:date="2024-02-21T20:29:00Z">
        <w:r w:rsidRPr="007D1AEE">
          <w:lastRenderedPageBreak/>
          <w:t xml:space="preserve">SOURCE: </w:t>
        </w:r>
        <w:r w:rsidRPr="008E5455">
          <w:t xml:space="preserve">OGC Training Data </w:t>
        </w:r>
        <w:proofErr w:type="spellStart"/>
        <w:r w:rsidRPr="008E5455">
          <w:t>Markup</w:t>
        </w:r>
        <w:proofErr w:type="spellEnd"/>
        <w:r w:rsidRPr="008E5455">
          <w:t xml:space="preserve"> Language for Artificial Intelligence (</w:t>
        </w:r>
        <w:proofErr w:type="spellStart"/>
        <w:r w:rsidRPr="008E5455">
          <w:t>TrainingDML</w:t>
        </w:r>
        <w:proofErr w:type="spellEnd"/>
        <w:r w:rsidRPr="008E5455">
          <w:t xml:space="preserve">-AI) </w:t>
        </w:r>
        <w:r>
          <w:t>Part 1</w:t>
        </w:r>
        <w:r w:rsidRPr="008E5455">
          <w:t>: Conceptual Model Standard</w:t>
        </w:r>
      </w:ins>
    </w:p>
    <w:p w14:paraId="502A069F" w14:textId="77777777" w:rsidR="00DD70CA" w:rsidRPr="003C771F" w:rsidRDefault="00DD70CA" w:rsidP="00DD70CA">
      <w:pPr>
        <w:pStyle w:val="2"/>
        <w:rPr>
          <w:ins w:id="124" w:author="Ruixiang Liu" w:date="2024-02-21T19:58:00Z"/>
          <w:lang w:eastAsia="zh-CN"/>
        </w:rPr>
      </w:pPr>
      <w:bookmarkStart w:id="125" w:name="_Toc142040522"/>
      <w:bookmarkStart w:id="126" w:name="_Toc159438640"/>
      <w:ins w:id="127" w:author="Ruixiang Liu" w:date="2024-02-21T19:58:00Z">
        <w:r w:rsidRPr="003C771F">
          <w:rPr>
            <w:lang w:eastAsia="zh-CN"/>
          </w:rPr>
          <w:t xml:space="preserve">Semantic </w:t>
        </w:r>
        <w:r>
          <w:rPr>
            <w:lang w:eastAsia="zh-CN"/>
          </w:rPr>
          <w:t>S</w:t>
        </w:r>
        <w:r w:rsidRPr="003C771F">
          <w:rPr>
            <w:lang w:eastAsia="zh-CN"/>
          </w:rPr>
          <w:t>egmentation</w:t>
        </w:r>
        <w:bookmarkEnd w:id="125"/>
        <w:bookmarkEnd w:id="126"/>
      </w:ins>
    </w:p>
    <w:p w14:paraId="32C2D4A8" w14:textId="77650433" w:rsidR="006454B7" w:rsidRDefault="00DD70CA" w:rsidP="00DD70CA">
      <w:pPr>
        <w:rPr>
          <w:ins w:id="128" w:author="Ruixiang Liu" w:date="2024-02-21T20:29:00Z"/>
          <w:szCs w:val="20"/>
          <w:lang w:val="en-GB"/>
        </w:rPr>
      </w:pPr>
      <w:ins w:id="129" w:author="Ruixiang Liu" w:date="2024-02-21T19:58:00Z">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ins>
    </w:p>
    <w:p w14:paraId="774CF466" w14:textId="3EA749B1" w:rsidR="00DD70CA" w:rsidRDefault="006454B7" w:rsidP="00DD70CA">
      <w:pPr>
        <w:rPr>
          <w:ins w:id="130" w:author="Ruixiang Liu" w:date="2024-02-21T19:58:00Z"/>
          <w:szCs w:val="20"/>
          <w:lang w:val="en-GB"/>
        </w:rPr>
      </w:pPr>
      <w:ins w:id="131" w:author="Ruixiang Liu" w:date="2024-02-21T20: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5E48E9CF" w14:textId="77777777" w:rsidR="00DD70CA" w:rsidRPr="003C771F" w:rsidRDefault="00DD70CA" w:rsidP="00DD70CA">
      <w:pPr>
        <w:pStyle w:val="2"/>
        <w:rPr>
          <w:ins w:id="132" w:author="Ruixiang Liu" w:date="2024-02-21T19:58:00Z"/>
          <w:lang w:eastAsia="zh-CN"/>
        </w:rPr>
      </w:pPr>
      <w:bookmarkStart w:id="133" w:name="_Toc109297456"/>
      <w:bookmarkStart w:id="134" w:name="_Toc142040523"/>
      <w:bookmarkStart w:id="135" w:name="_Toc159438641"/>
      <w:bookmarkEnd w:id="133"/>
      <w:ins w:id="136" w:author="Ruixiang Liu" w:date="2024-02-21T19:58:00Z">
        <w:r w:rsidRPr="003C771F">
          <w:rPr>
            <w:rFonts w:hint="eastAsia"/>
            <w:lang w:eastAsia="zh-CN"/>
          </w:rPr>
          <w:t xml:space="preserve">Change </w:t>
        </w:r>
        <w:r>
          <w:rPr>
            <w:lang w:eastAsia="zh-CN"/>
          </w:rPr>
          <w:t>D</w:t>
        </w:r>
        <w:r w:rsidRPr="003C771F">
          <w:rPr>
            <w:rFonts w:hint="eastAsia"/>
            <w:lang w:eastAsia="zh-CN"/>
          </w:rPr>
          <w:t>etection</w:t>
        </w:r>
        <w:bookmarkEnd w:id="134"/>
        <w:bookmarkEnd w:id="135"/>
      </w:ins>
    </w:p>
    <w:p w14:paraId="14F051AE" w14:textId="627A40DF" w:rsidR="006454B7" w:rsidRDefault="00DD70CA" w:rsidP="00DD70CA">
      <w:pPr>
        <w:rPr>
          <w:ins w:id="137" w:author="Ruixiang Liu" w:date="2024-02-21T20:29:00Z"/>
        </w:rPr>
      </w:pPr>
      <w:ins w:id="138" w:author="Ruixiang Liu" w:date="2024-02-21T19:58:00Z">
        <w:r>
          <w:rPr>
            <w:lang w:eastAsia="zh-CN"/>
          </w:rPr>
          <w:t xml:space="preserve">task that finds the changes in an area between images </w:t>
        </w:r>
        <w:r w:rsidRPr="00360DB7">
          <w:rPr>
            <w:lang w:eastAsia="zh-CN"/>
          </w:rPr>
          <w:t>taken at different times</w:t>
        </w:r>
        <w:r>
          <w:rPr>
            <w:lang w:eastAsia="zh-CN"/>
          </w:rPr>
          <w:t>.</w:t>
        </w:r>
      </w:ins>
    </w:p>
    <w:p w14:paraId="2E3E94AC" w14:textId="5FECA7DA" w:rsidR="00DD70CA" w:rsidRDefault="006454B7" w:rsidP="00DD70CA">
      <w:pPr>
        <w:rPr>
          <w:ins w:id="139" w:author="Ruixiang Liu" w:date="2024-02-21T19:58:00Z"/>
          <w:lang w:eastAsia="zh-CN"/>
        </w:rPr>
      </w:pPr>
      <w:ins w:id="140" w:author="Ruixiang Liu" w:date="2024-02-21T20: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31DA6898" w14:textId="77777777" w:rsidR="00DD70CA" w:rsidRPr="003C771F" w:rsidRDefault="00DD70CA" w:rsidP="00DD70CA">
      <w:pPr>
        <w:pStyle w:val="2"/>
        <w:rPr>
          <w:ins w:id="141" w:author="Ruixiang Liu" w:date="2024-02-21T19:58:00Z"/>
          <w:lang w:eastAsia="zh-CN"/>
        </w:rPr>
      </w:pPr>
      <w:bookmarkStart w:id="142" w:name="_Toc142040524"/>
      <w:bookmarkStart w:id="143" w:name="_Toc159438642"/>
      <w:ins w:id="144" w:author="Ruixiang Liu" w:date="2024-02-21T19:58:00Z">
        <w:r>
          <w:rPr>
            <w:lang w:eastAsia="zh-CN"/>
          </w:rPr>
          <w:t>3D Model Reconstruction</w:t>
        </w:r>
        <w:bookmarkEnd w:id="142"/>
        <w:bookmarkEnd w:id="143"/>
      </w:ins>
    </w:p>
    <w:p w14:paraId="5978E1B9" w14:textId="0D786255" w:rsidR="006454B7" w:rsidRDefault="00DD70CA" w:rsidP="00DD70CA">
      <w:pPr>
        <w:rPr>
          <w:ins w:id="145" w:author="Ruixiang Liu" w:date="2024-02-21T20:29:00Z"/>
          <w:lang w:eastAsia="zh-CN"/>
        </w:rPr>
      </w:pPr>
      <w:ins w:id="146" w:author="Ruixiang Liu" w:date="2024-02-21T19:58:00Z">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ins>
    </w:p>
    <w:p w14:paraId="22EB6E74" w14:textId="30A8DED2" w:rsidR="00DD70CA" w:rsidRDefault="006454B7" w:rsidP="00DD70CA">
      <w:pPr>
        <w:rPr>
          <w:ins w:id="147" w:author="Ruixiang Liu" w:date="2024-02-21T19:58:00Z"/>
          <w:lang w:eastAsia="zh-CN"/>
        </w:rPr>
      </w:pPr>
      <w:ins w:id="148" w:author="Ruixiang Liu" w:date="2024-02-21T20: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3CF92CCF" w14:textId="77777777" w:rsidR="00DD70CA" w:rsidRDefault="00DD70CA" w:rsidP="00DD70CA">
      <w:pPr>
        <w:pStyle w:val="2"/>
        <w:rPr>
          <w:ins w:id="149" w:author="Ruixiang Liu" w:date="2024-02-21T19:58:00Z"/>
          <w:lang w:val="en-GB" w:eastAsia="zh-CN"/>
        </w:rPr>
      </w:pPr>
      <w:bookmarkStart w:id="150" w:name="_Toc142040525"/>
      <w:bookmarkStart w:id="151" w:name="_Toc159438643"/>
      <w:ins w:id="152" w:author="Ruixiang Liu" w:date="2024-02-21T19:58:00Z">
        <w:r w:rsidRPr="00D915CC">
          <w:rPr>
            <w:lang w:val="en-GB" w:eastAsia="zh-CN"/>
          </w:rPr>
          <w:t xml:space="preserve">Generative </w:t>
        </w:r>
        <w:r>
          <w:rPr>
            <w:lang w:val="en-GB" w:eastAsia="zh-CN"/>
          </w:rPr>
          <w:t>M</w:t>
        </w:r>
        <w:r w:rsidRPr="00D915CC">
          <w:rPr>
            <w:lang w:val="en-GB" w:eastAsia="zh-CN"/>
          </w:rPr>
          <w:t>odel</w:t>
        </w:r>
        <w:bookmarkEnd w:id="150"/>
        <w:bookmarkEnd w:id="151"/>
      </w:ins>
    </w:p>
    <w:p w14:paraId="008FC289" w14:textId="2626A54A" w:rsidR="006454B7" w:rsidRDefault="00DD70CA" w:rsidP="00DD70CA">
      <w:pPr>
        <w:rPr>
          <w:ins w:id="153" w:author="Ruixiang Liu" w:date="2024-02-21T20:29:00Z"/>
        </w:rPr>
      </w:pPr>
      <w:ins w:id="154" w:author="Ruixiang Liu" w:date="2024-02-21T19:58:00Z">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ins>
    </w:p>
    <w:p w14:paraId="2C978DE0" w14:textId="46B09D4F" w:rsidR="00DD70CA" w:rsidRDefault="006454B7" w:rsidP="00DD70CA">
      <w:pPr>
        <w:rPr>
          <w:ins w:id="155" w:author="Ruixiang Liu" w:date="2024-02-21T19:57:00Z"/>
          <w:lang w:eastAsia="zh-CN"/>
        </w:rPr>
      </w:pPr>
      <w:ins w:id="156" w:author="Ruixiang Liu" w:date="2024-02-21T20: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3DFDE680" w14:textId="4BA24E02" w:rsidR="00126855" w:rsidRDefault="00126855" w:rsidP="00126855">
      <w:pPr>
        <w:pStyle w:val="2"/>
        <w:numPr>
          <w:ilvl w:val="1"/>
          <w:numId w:val="11"/>
        </w:numPr>
        <w:rPr>
          <w:lang w:eastAsia="zh-CN"/>
        </w:rPr>
      </w:pPr>
      <w:bookmarkStart w:id="157" w:name="_Toc159438644"/>
      <w:r w:rsidRPr="001C22DE">
        <w:t>JavaScript Object Notation (JSON)</w:t>
      </w:r>
      <w:bookmarkEnd w:id="61"/>
      <w:bookmarkEnd w:id="157"/>
    </w:p>
    <w:p w14:paraId="50809E5B" w14:textId="50BFBEE6" w:rsidR="00126855" w:rsidRDefault="006D7460" w:rsidP="00126855">
      <w:pPr>
        <w:rPr>
          <w:lang w:eastAsia="zh-CN"/>
        </w:rPr>
      </w:pPr>
      <w:r>
        <w:rPr>
          <w:lang w:eastAsia="zh-CN"/>
        </w:rPr>
        <w:t xml:space="preserve">is </w:t>
      </w:r>
      <w:r w:rsidR="00EF1336" w:rsidRPr="00EF1336">
        <w:rPr>
          <w:lang w:eastAsia="zh-CN"/>
        </w:rPr>
        <w:t>a lightweight, text-based, language-independent syntax for defining data interchange formats. It was derived from the ECMAScript programming language but is programming language independent. JSON defines a small set of structuring rules for the portable representation of structured data.</w:t>
      </w:r>
    </w:p>
    <w:p w14:paraId="76380D60" w14:textId="372A59D6" w:rsidR="00126855" w:rsidRDefault="00126855" w:rsidP="00EF1336">
      <w:pPr>
        <w:rPr>
          <w:lang w:eastAsia="zh-CN"/>
        </w:rPr>
      </w:pPr>
      <w:r>
        <w:rPr>
          <w:lang w:eastAsia="zh-CN"/>
        </w:rPr>
        <w:t xml:space="preserve">SOURCE: </w:t>
      </w:r>
      <w:r w:rsidR="00EF1336">
        <w:rPr>
          <w:lang w:eastAsia="zh-CN"/>
        </w:rPr>
        <w:t>ECMA-404</w:t>
      </w:r>
      <w:r w:rsidR="00EF1336">
        <w:rPr>
          <w:rFonts w:hint="eastAsia"/>
          <w:lang w:eastAsia="zh-CN"/>
        </w:rPr>
        <w:t xml:space="preserve"> </w:t>
      </w:r>
      <w:r w:rsidR="00EF1336">
        <w:rPr>
          <w:lang w:eastAsia="zh-CN"/>
        </w:rPr>
        <w:t>The JSON data interchange syntax</w:t>
      </w:r>
      <w:r w:rsidR="00EF1336">
        <w:rPr>
          <w:rFonts w:hint="eastAsia"/>
          <w:lang w:eastAsia="zh-CN"/>
        </w:rPr>
        <w:t xml:space="preserve"> </w:t>
      </w:r>
      <w:r w:rsidR="00EF1336">
        <w:rPr>
          <w:lang w:eastAsia="zh-CN"/>
        </w:rPr>
        <w:t>2nd edition, December 2017</w:t>
      </w:r>
    </w:p>
    <w:p w14:paraId="7147EB70" w14:textId="77777777" w:rsidR="00126855" w:rsidRDefault="00126855" w:rsidP="00126855">
      <w:pPr>
        <w:pStyle w:val="2"/>
        <w:numPr>
          <w:ilvl w:val="1"/>
          <w:numId w:val="11"/>
        </w:numPr>
        <w:rPr>
          <w:lang w:eastAsia="zh-CN"/>
        </w:rPr>
      </w:pPr>
      <w:bookmarkStart w:id="158" w:name="_Toc112436602"/>
      <w:bookmarkStart w:id="159" w:name="_Toc159438645"/>
      <w:r>
        <w:rPr>
          <w:lang w:eastAsia="zh-CN"/>
        </w:rPr>
        <w:t>JSON Schema</w:t>
      </w:r>
      <w:bookmarkEnd w:id="158"/>
      <w:bookmarkEnd w:id="159"/>
    </w:p>
    <w:p w14:paraId="6F20147B" w14:textId="1BC2939C" w:rsidR="00126855" w:rsidRDefault="00AE1EDB" w:rsidP="00126855">
      <w:pPr>
        <w:rPr>
          <w:lang w:eastAsia="zh-CN"/>
        </w:rPr>
      </w:pPr>
      <w:r>
        <w:rPr>
          <w:lang w:eastAsia="zh-CN"/>
        </w:rPr>
        <w:t xml:space="preserve">is </w:t>
      </w:r>
      <w:r w:rsidR="00EF1336" w:rsidRPr="00EF1336">
        <w:rPr>
          <w:lang w:eastAsia="zh-CN"/>
        </w:rPr>
        <w:t>a vocabulary that allows you to annotate and validate JSON documents.</w:t>
      </w:r>
    </w:p>
    <w:p w14:paraId="25B2DCB7" w14:textId="3DCEED1A" w:rsidR="00126855" w:rsidRDefault="00126855" w:rsidP="00126855">
      <w:pPr>
        <w:rPr>
          <w:rStyle w:val="a3"/>
          <w:lang w:eastAsia="zh-CN"/>
        </w:rPr>
      </w:pPr>
      <w:r>
        <w:rPr>
          <w:lang w:eastAsia="zh-CN"/>
        </w:rPr>
        <w:t xml:space="preserve">SOURCE: </w:t>
      </w:r>
      <w:hyperlink r:id="rId23" w:history="1">
        <w:r w:rsidR="00EF1336" w:rsidRPr="009B0F9C">
          <w:rPr>
            <w:rStyle w:val="a3"/>
            <w:lang w:eastAsia="zh-CN"/>
          </w:rPr>
          <w:t>https://json-schema.org/</w:t>
        </w:r>
      </w:hyperlink>
    </w:p>
    <w:p w14:paraId="14B6E38A" w14:textId="4811F194" w:rsidR="0037778F" w:rsidRDefault="005756E8" w:rsidP="00DF03D0">
      <w:pPr>
        <w:pStyle w:val="2"/>
        <w:rPr>
          <w:lang w:eastAsia="zh-CN"/>
        </w:rPr>
      </w:pPr>
      <w:bookmarkStart w:id="160" w:name="_Toc159438646"/>
      <w:ins w:id="161" w:author="Ruixiang Liu" w:date="2024-02-20T10:01:00Z">
        <w:r>
          <w:rPr>
            <w:lang w:eastAsia="zh-CN"/>
          </w:rPr>
          <w:lastRenderedPageBreak/>
          <w:t xml:space="preserve">Training Dataset </w:t>
        </w:r>
      </w:ins>
      <w:r w:rsidR="0037778F">
        <w:rPr>
          <w:lang w:eastAsia="zh-CN"/>
        </w:rPr>
        <w:t>Publisher</w:t>
      </w:r>
      <w:bookmarkEnd w:id="160"/>
    </w:p>
    <w:p w14:paraId="2392E0E6" w14:textId="41004DAF" w:rsidR="0037778F" w:rsidRPr="008F111D" w:rsidRDefault="00920F2E" w:rsidP="00126855">
      <w:pPr>
        <w:rPr>
          <w:lang w:eastAsia="zh-CN"/>
        </w:rPr>
      </w:pPr>
      <w:r w:rsidRPr="00920F2E">
        <w:rPr>
          <w:lang w:eastAsia="zh-CN"/>
        </w:rPr>
        <w:t xml:space="preserve">refers to the entity or individual responsible for creating and releasing the JSON-based serialization syntax for geospatial training datasets, as defined in the </w:t>
      </w:r>
      <w:proofErr w:type="spellStart"/>
      <w:r w:rsidRPr="00920F2E">
        <w:rPr>
          <w:lang w:eastAsia="zh-CN"/>
        </w:rPr>
        <w:t>TrainingDML</w:t>
      </w:r>
      <w:proofErr w:type="spellEnd"/>
      <w:r w:rsidRPr="00920F2E">
        <w:rPr>
          <w:lang w:eastAsia="zh-CN"/>
        </w:rPr>
        <w:t>-AI Part 2: JSON Encoding Standard.</w:t>
      </w:r>
    </w:p>
    <w:p w14:paraId="55136D4B" w14:textId="60740411" w:rsidR="009A7B37" w:rsidRDefault="009A7B37">
      <w:pPr>
        <w:pStyle w:val="1"/>
      </w:pPr>
      <w:bookmarkStart w:id="162" w:name="_Toc159438647"/>
      <w:r>
        <w:t>Conventions</w:t>
      </w:r>
      <w:bookmarkEnd w:id="162"/>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163" w:name="_Toc159438648"/>
      <w:r>
        <w:t>Identifiers</w:t>
      </w:r>
      <w:bookmarkEnd w:id="163"/>
    </w:p>
    <w:p w14:paraId="7C784522" w14:textId="3BE3D228" w:rsidR="00DE7A41" w:rsidRPr="00C411FD" w:rsidRDefault="00DE7A41" w:rsidP="00DE7A41">
      <w:r w:rsidRPr="00C411FD">
        <w:t xml:space="preserve">The normative provisions in this </w:t>
      </w:r>
      <w:r w:rsidR="00AD1916">
        <w:t>Standard</w:t>
      </w:r>
      <w:r w:rsidR="00AD1916" w:rsidRPr="00C411FD">
        <w:t xml:space="preserve"> </w:t>
      </w:r>
      <w:r w:rsidRPr="00C411FD">
        <w:t>are denoted by the URI</w:t>
      </w:r>
      <w:r w:rsidR="003751C7">
        <w:t>:</w:t>
      </w:r>
    </w:p>
    <w:p w14:paraId="2D012429" w14:textId="66BDB150"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TrainingDML-AI-2/1.0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7DF75511" w:rsidR="00647BBA" w:rsidRDefault="00647BBA" w:rsidP="00647BBA">
      <w:pPr>
        <w:pStyle w:val="2"/>
      </w:pPr>
      <w:bookmarkStart w:id="164" w:name="_Toc89644833"/>
      <w:bookmarkStart w:id="165" w:name="_Toc110449374"/>
      <w:bookmarkStart w:id="166" w:name="_Toc159438649"/>
      <w:r w:rsidRPr="00647BBA">
        <w:t xml:space="preserve">Abbreviated </w:t>
      </w:r>
      <w:r w:rsidR="00331403">
        <w:t>T</w:t>
      </w:r>
      <w:r w:rsidRPr="00647BBA">
        <w:t>erms</w:t>
      </w:r>
      <w:bookmarkEnd w:id="164"/>
      <w:bookmarkEnd w:id="165"/>
      <w:bookmarkEnd w:id="166"/>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4A84F9F6" w:rsidR="00647BBA" w:rsidRDefault="00647BBA" w:rsidP="00647BBA">
      <w:pPr>
        <w:rPr>
          <w:ins w:id="167" w:author="Ruixiang Liu" w:date="2024-02-21T20:00:00Z"/>
          <w:color w:val="000000" w:themeColor="text1"/>
        </w:rPr>
      </w:pPr>
      <w:r>
        <w:rPr>
          <w:color w:val="000000" w:themeColor="text1"/>
        </w:rPr>
        <w:tab/>
        <w:t>EO</w:t>
      </w:r>
      <w:r>
        <w:rPr>
          <w:color w:val="000000" w:themeColor="text1"/>
        </w:rPr>
        <w:tab/>
      </w:r>
      <w:r>
        <w:rPr>
          <w:color w:val="000000" w:themeColor="text1"/>
        </w:rPr>
        <w:tab/>
        <w:t>Earth Observation</w:t>
      </w:r>
    </w:p>
    <w:p w14:paraId="6A762F20" w14:textId="52FAD9E2" w:rsidR="00AB4934" w:rsidRDefault="00AB4934" w:rsidP="00647BBA">
      <w:pPr>
        <w:rPr>
          <w:color w:val="000000" w:themeColor="text1"/>
        </w:rPr>
      </w:pPr>
      <w:ins w:id="168" w:author="Ruixiang Liu" w:date="2024-02-21T20:00:00Z">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ins>
    </w:p>
    <w:p w14:paraId="30BC7806" w14:textId="7C858538" w:rsidR="001E436C" w:rsidRDefault="00647BBA" w:rsidP="001E436C">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t>JSON</w:t>
      </w:r>
      <w:r>
        <w:rPr>
          <w:color w:val="000000" w:themeColor="text1"/>
        </w:rPr>
        <w:tab/>
      </w:r>
      <w:r>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Del="00264346" w:rsidRDefault="00647BBA" w:rsidP="00647BBA">
      <w:pPr>
        <w:rPr>
          <w:del w:id="169" w:author="Ruixiang Liu" w:date="2024-02-21T20:40:00Z"/>
          <w:color w:val="000000" w:themeColor="text1"/>
        </w:rPr>
      </w:pPr>
      <w:r>
        <w:rPr>
          <w:color w:val="000000" w:themeColor="text1"/>
        </w:rPr>
        <w:tab/>
        <w:t>UML</w:t>
      </w:r>
      <w:r>
        <w:rPr>
          <w:color w:val="000000" w:themeColor="text1"/>
        </w:rPr>
        <w:tab/>
      </w:r>
      <w:r>
        <w:rPr>
          <w:color w:val="000000" w:themeColor="text1"/>
        </w:rPr>
        <w:tab/>
        <w:t>Unified Model</w:t>
      </w:r>
      <w:del w:id="170" w:author="Ruixiang Liu" w:date="2024-02-20T15:54:00Z">
        <w:r w:rsidDel="00306115">
          <w:rPr>
            <w:color w:val="000000" w:themeColor="text1"/>
          </w:rPr>
          <w:delText>l</w:delText>
        </w:r>
      </w:del>
      <w:r>
        <w:rPr>
          <w:color w:val="000000" w:themeColor="text1"/>
        </w:rPr>
        <w:t>ing Language</w:t>
      </w:r>
    </w:p>
    <w:p w14:paraId="32FAFF54" w14:textId="4443664A" w:rsidR="00647BBA" w:rsidRDefault="00647BBA" w:rsidP="00647BBA">
      <w:pPr>
        <w:rPr>
          <w:ins w:id="171" w:author="Ruixiang Liu" w:date="2024-02-21T20:01:00Z"/>
          <w:color w:val="000000" w:themeColor="text1"/>
        </w:rPr>
      </w:pPr>
      <w:del w:id="172" w:author="Ruixiang Liu" w:date="2024-02-21T20:39:00Z">
        <w:r w:rsidDel="00264346">
          <w:rPr>
            <w:color w:val="000000" w:themeColor="text1"/>
          </w:rPr>
          <w:tab/>
          <w:delText>XML</w:delText>
        </w:r>
        <w:r w:rsidDel="00264346">
          <w:rPr>
            <w:color w:val="000000" w:themeColor="text1"/>
          </w:rPr>
          <w:tab/>
        </w:r>
        <w:r w:rsidDel="00264346">
          <w:rPr>
            <w:color w:val="000000" w:themeColor="text1"/>
          </w:rPr>
          <w:tab/>
          <w:delText>Extensible Markup Language</w:delText>
        </w:r>
      </w:del>
    </w:p>
    <w:p w14:paraId="1FFCC385" w14:textId="3EE59185" w:rsidR="00474D9C" w:rsidRDefault="00474D9C" w:rsidP="00647BBA">
      <w:pPr>
        <w:rPr>
          <w:color w:val="000000" w:themeColor="text1"/>
        </w:rPr>
      </w:pPr>
      <w:ins w:id="173" w:author="Ruixiang Liu" w:date="2024-02-21T20:01:00Z">
        <w:r w:rsidRPr="00D81E93">
          <w:rPr>
            <w:color w:val="000000" w:themeColor="text1"/>
          </w:rPr>
          <w:tab/>
        </w: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ins>
    </w:p>
    <w:p w14:paraId="4F3C1676" w14:textId="78D92916" w:rsidR="003A5F19" w:rsidRDefault="00C47EA6" w:rsidP="003A5F19">
      <w:pPr>
        <w:rPr>
          <w:ins w:id="174" w:author="Ruixiang Liu" w:date="2024-02-21T20:39:00Z"/>
          <w:color w:val="000000" w:themeColor="text1"/>
        </w:rPr>
      </w:pPr>
      <w:r>
        <w:rPr>
          <w:color w:val="000000" w:themeColor="text1"/>
        </w:rPr>
        <w:tab/>
      </w:r>
      <w:r w:rsidRPr="00C47EA6">
        <w:rPr>
          <w:color w:val="000000" w:themeColor="text1"/>
        </w:rPr>
        <w:t>UTC                Coordinated Universal Time</w:t>
      </w:r>
    </w:p>
    <w:p w14:paraId="3E0A2D4C" w14:textId="2778A3A3" w:rsidR="00264346" w:rsidRPr="00D81E93" w:rsidRDefault="00264346" w:rsidP="003A5F19">
      <w:pPr>
        <w:rPr>
          <w:ins w:id="175" w:author="Ruixiang Liu" w:date="2024-02-20T14:28:00Z"/>
          <w:color w:val="000000" w:themeColor="text1"/>
        </w:rPr>
      </w:pPr>
      <w:ins w:id="176" w:author="Ruixiang Liu" w:date="2024-02-21T20:39:00Z">
        <w:r>
          <w:rPr>
            <w:color w:val="000000" w:themeColor="text1"/>
          </w:rPr>
          <w:lastRenderedPageBreak/>
          <w:tab/>
          <w:t>XML</w:t>
        </w:r>
        <w:r>
          <w:rPr>
            <w:color w:val="000000" w:themeColor="text1"/>
          </w:rPr>
          <w:tab/>
        </w:r>
        <w:r>
          <w:rPr>
            <w:color w:val="000000" w:themeColor="text1"/>
          </w:rPr>
          <w:tab/>
          <w:t>Extensible Markup Language</w:t>
        </w:r>
      </w:ins>
    </w:p>
    <w:p w14:paraId="1B1D546A" w14:textId="4F36904C" w:rsidR="003A5F19" w:rsidDel="003A5F19" w:rsidRDefault="003A5F19" w:rsidP="00647BBA">
      <w:pPr>
        <w:rPr>
          <w:del w:id="177" w:author="Ruixiang Liu" w:date="2024-02-20T14:28:00Z"/>
          <w:color w:val="000000" w:themeColor="text1"/>
        </w:rPr>
      </w:pPr>
    </w:p>
    <w:p w14:paraId="4A931B1C" w14:textId="3C5194F6" w:rsidR="009A7B37" w:rsidRDefault="00B70F75">
      <w:pPr>
        <w:pStyle w:val="1"/>
      </w:pPr>
      <w:bookmarkStart w:id="178" w:name="_Toc159438650"/>
      <w:r>
        <w:t>Overview</w:t>
      </w:r>
      <w:bookmarkEnd w:id="178"/>
    </w:p>
    <w:p w14:paraId="535C0AD4" w14:textId="658DBA75" w:rsidR="007C1CC2" w:rsidRDefault="007C1CC2" w:rsidP="007C1CC2">
      <w:bookmarkStart w:id="179" w:name="OLE_LINK23"/>
      <w:r>
        <w:t>Th</w:t>
      </w:r>
      <w:r w:rsidR="008F39C9">
        <w:t>e</w:t>
      </w:r>
      <w:r>
        <w:t xml:space="preserve"> </w:t>
      </w:r>
      <w:proofErr w:type="spellStart"/>
      <w:r w:rsidR="008F39C9" w:rsidRPr="008F39C9">
        <w:t>TrainingDML</w:t>
      </w:r>
      <w:proofErr w:type="spellEnd"/>
      <w:r w:rsidR="008F39C9" w:rsidRPr="008F39C9">
        <w:t>-AI Part 2: JSON Encoding Standard</w:t>
      </w:r>
      <w:r>
        <w:t xml:space="preserve"> defines a JSON-based serialization syntax for geospatial training dataset</w:t>
      </w:r>
      <w:r>
        <w:rPr>
          <w:rFonts w:hint="eastAsia"/>
          <w:lang w:eastAsia="zh-CN"/>
        </w:rPr>
        <w:t>s</w:t>
      </w:r>
      <w:r>
        <w:t>. While other serialization form</w:t>
      </w:r>
      <w:r w:rsidR="004B14D8">
        <w:t>at</w:t>
      </w:r>
      <w:r>
        <w:t xml:space="preserve">s are possible, such alternatives are not discussed in this </w:t>
      </w:r>
      <w:r w:rsidR="008F39C9">
        <w:t>Standard</w:t>
      </w:r>
      <w:r>
        <w:t>.</w:t>
      </w:r>
    </w:p>
    <w:p w14:paraId="1CC1583B" w14:textId="75E4BD70" w:rsidR="00C60494" w:rsidRDefault="00C60494" w:rsidP="00C60494">
      <w:r>
        <w:t xml:space="preserve">When serialized, absent properties are represented by either (a) setting the property value to null, or (b) by omitting the property declaration altogether at the option of the </w:t>
      </w:r>
      <w:ins w:id="180" w:author="Ruixiang Liu" w:date="2024-02-20T10:00:00Z">
        <w:r w:rsidR="005756E8">
          <w:t>training datas</w:t>
        </w:r>
      </w:ins>
      <w:ins w:id="181" w:author="Ruixiang Liu" w:date="2024-02-20T10:01:00Z">
        <w:r w:rsidR="005756E8">
          <w:t xml:space="preserve">et </w:t>
        </w:r>
      </w:ins>
      <w:commentRangeStart w:id="182"/>
      <w:r>
        <w:t>publisher</w:t>
      </w:r>
      <w:commentRangeEnd w:id="182"/>
      <w:r w:rsidR="008F39C9">
        <w:rPr>
          <w:rStyle w:val="af5"/>
        </w:rPr>
        <w:commentReference w:id="182"/>
      </w:r>
      <w:r>
        <w:t>. These representations are semantically equivalent. If a property has an array value, the absence of any items in that array shall be represented by omitting the property entirely or by setting the value to null. The appropriate interpretation of an omitted or explicitly null value is that no value has been assigned</w:t>
      </w:r>
      <w:r w:rsidR="003B10C9">
        <w:t>,</w:t>
      </w:r>
      <w:r>
        <w:t xml:space="preserve"> as opposed to the view that the given value is empty or nil.</w:t>
      </w:r>
    </w:p>
    <w:p w14:paraId="40629617" w14:textId="09370581" w:rsidR="00C60494" w:rsidRDefault="00C60494" w:rsidP="00C60494">
      <w:r>
        <w:t xml:space="preserve">JSON does not have a formal class model. JSON objects are just sets of properties. However, the JSON encoding described in this </w:t>
      </w:r>
      <w:r w:rsidR="008F39C9">
        <w:t>S</w:t>
      </w:r>
      <w:r>
        <w:t xml:space="preserve">tandard features a </w:t>
      </w:r>
      <w:r w:rsidR="00FC3581">
        <w:t>“</w:t>
      </w:r>
      <w:r>
        <w:t>type</w:t>
      </w:r>
      <w:r w:rsidR="00FC3581">
        <w:t>”</w:t>
      </w:r>
      <w:r>
        <w:t xml:space="preserve"> property on each JSON object.</w:t>
      </w:r>
    </w:p>
    <w:p w14:paraId="2124D536" w14:textId="1EDAE807" w:rsidR="00C60494" w:rsidRDefault="00C60494" w:rsidP="00C60494">
      <w:r>
        <w:t xml:space="preserve">A training dataset document conforming to this </w:t>
      </w:r>
      <w:r w:rsidR="008F39C9">
        <w:t>S</w:t>
      </w:r>
      <w:r>
        <w:t xml:space="preserve">tandard is a JSON document whose root value is an </w:t>
      </w:r>
      <w:proofErr w:type="spellStart"/>
      <w:r>
        <w:t>AI_TrainingDataset</w:t>
      </w:r>
      <w:proofErr w:type="spellEnd"/>
      <w:r>
        <w:t xml:space="preserve"> object.</w:t>
      </w:r>
      <w:bookmarkEnd w:id="179"/>
    </w:p>
    <w:p w14:paraId="576CC06F" w14:textId="77777777" w:rsidR="001C5635" w:rsidRDefault="001C5635" w:rsidP="001C5635">
      <w:pPr>
        <w:pStyle w:val="2"/>
      </w:pPr>
      <w:bookmarkStart w:id="183" w:name="_Toc159438651"/>
      <w:r>
        <w:t>JavaScript Object Notation</w:t>
      </w:r>
      <w:bookmarkEnd w:id="183"/>
    </w:p>
    <w:p w14:paraId="02B0104E" w14:textId="28A9C4B7" w:rsidR="001C5635" w:rsidRDefault="001C5635" w:rsidP="001C5635">
      <w:r>
        <w:t xml:space="preserve">JavaScript Object Notation (JSON) is a lightweight, text-based, language-independent data interchange format that defines a small set of formatting rules for the portable representation of structured data.  JSON is derived from the object literals of JavaScript, as defined in the ECMAScript Programming Language Standard and can represent four primitive types (strings, numbers, </w:t>
      </w:r>
      <w:r w:rsidR="008F39C9">
        <w:t>B</w:t>
      </w:r>
      <w:r>
        <w:t>oolean values, and null) and two structured types (objects and arrays).  The ordering of the members or properties of any JSON object is considered irrelevant. Even though JSON is based on a subset of the JavaScript Programming Language it is currently well</w:t>
      </w:r>
      <w:r w:rsidR="003B10C9">
        <w:t>-</w:t>
      </w:r>
      <w:r>
        <w:t>supported by nearly all programming languages, including Java, Python, and C#.</w:t>
      </w:r>
    </w:p>
    <w:p w14:paraId="19A3276E" w14:textId="5041FFCF" w:rsidR="001C5635" w:rsidRDefault="001C5635" w:rsidP="001C5635">
      <w:r>
        <w:t>The JSON format is currently described by two competing standards, RFC7159 and ECMA-404. Both standards documents are consistent, but the latter defines mainly the grammatical syntax where the former provides some additional semantic and security points.</w:t>
      </w:r>
    </w:p>
    <w:p w14:paraId="4A8785BF" w14:textId="03C86CB5" w:rsidR="009A7B37" w:rsidRDefault="00447FB1">
      <w:pPr>
        <w:pStyle w:val="1"/>
      </w:pPr>
      <w:bookmarkStart w:id="184" w:name="_Toc159438652"/>
      <w:r>
        <w:lastRenderedPageBreak/>
        <w:t xml:space="preserve">Requirements for </w:t>
      </w:r>
      <w:proofErr w:type="spellStart"/>
      <w:r w:rsidR="006F15EC">
        <w:t>TrainingDML</w:t>
      </w:r>
      <w:proofErr w:type="spellEnd"/>
      <w:r w:rsidR="00F0513C">
        <w:t>-</w:t>
      </w:r>
      <w:r w:rsidR="006F15EC">
        <w:t xml:space="preserve">AI </w:t>
      </w:r>
      <w:r w:rsidR="001C5635" w:rsidRPr="001C5635">
        <w:t>JSON Encoding</w:t>
      </w:r>
      <w:bookmarkEnd w:id="184"/>
    </w:p>
    <w:p w14:paraId="37CB16EE" w14:textId="13EC7321" w:rsidR="00893F6A" w:rsidRDefault="00F43BDD" w:rsidP="003A289F">
      <w:pPr>
        <w:pStyle w:val="2"/>
      </w:pPr>
      <w:bookmarkStart w:id="185" w:name="_Toc159438653"/>
      <w:r>
        <w:rPr>
          <w:lang w:eastAsia="zh-CN"/>
        </w:rPr>
        <w:t>R</w:t>
      </w:r>
      <w:r w:rsidR="00893F6A">
        <w:rPr>
          <w:lang w:eastAsia="zh-CN"/>
        </w:rPr>
        <w:t>equirement</w:t>
      </w:r>
      <w:r w:rsidR="009F2B0C">
        <w:rPr>
          <w:lang w:eastAsia="zh-CN"/>
        </w:rPr>
        <w:t>s</w:t>
      </w:r>
      <w:r w:rsidR="003F50D4">
        <w:rPr>
          <w:lang w:eastAsia="zh-CN"/>
        </w:rPr>
        <w:t xml:space="preserve"> </w:t>
      </w:r>
      <w:r w:rsidR="002A72CD">
        <w:rPr>
          <w:lang w:eastAsia="zh-CN"/>
        </w:rPr>
        <w:t>C</w:t>
      </w:r>
      <w:r w:rsidR="003F50D4">
        <w:rPr>
          <w:lang w:eastAsia="zh-CN"/>
        </w:rPr>
        <w:t>lass</w:t>
      </w:r>
      <w:r>
        <w:rPr>
          <w:lang w:eastAsia="zh-CN"/>
        </w:rPr>
        <w:t xml:space="preserve">: </w:t>
      </w:r>
      <w:r w:rsidR="00C3493D">
        <w:rPr>
          <w:lang w:eastAsia="zh-CN"/>
        </w:rPr>
        <w:t>B</w:t>
      </w:r>
      <w:r>
        <w:rPr>
          <w:lang w:eastAsia="zh-CN"/>
        </w:rPr>
        <w:t>ase</w:t>
      </w:r>
      <w:bookmarkEnd w:id="185"/>
    </w:p>
    <w:p w14:paraId="6AC07B9E" w14:textId="1A767CD2" w:rsidR="0064604D" w:rsidRDefault="0036549D" w:rsidP="000222CD">
      <w:pPr>
        <w:pStyle w:val="3"/>
      </w:pPr>
      <w:bookmarkStart w:id="186" w:name="_Toc159438654"/>
      <w:r>
        <w:t xml:space="preserve">Requirements </w:t>
      </w:r>
      <w:r w:rsidR="002A72CD">
        <w:t>C</w:t>
      </w:r>
      <w:r>
        <w:t xml:space="preserve">lass: </w:t>
      </w:r>
      <w:r w:rsidR="0064604D">
        <w:t xml:space="preserve">JSON </w:t>
      </w:r>
      <w:r w:rsidR="00A3647C">
        <w:t>B</w:t>
      </w:r>
      <w:r w:rsidR="0064604D">
        <w:t xml:space="preserve">ase </w:t>
      </w:r>
      <w:r w:rsidR="00A3647C">
        <w:t>T</w:t>
      </w:r>
      <w:r w:rsidR="0064604D">
        <w:t>ype</w:t>
      </w:r>
      <w:bookmarkEnd w:id="186"/>
    </w:p>
    <w:p w14:paraId="030AF06D" w14:textId="7A0BF021" w:rsidR="0064604D" w:rsidRDefault="0036549D" w:rsidP="0064604D">
      <w:r w:rsidRPr="0036549D">
        <w:t>Th</w:t>
      </w:r>
      <w:r w:rsidR="00A3647C">
        <w:t xml:space="preserve">e JSON Base </w:t>
      </w:r>
      <w:proofErr w:type="gramStart"/>
      <w:r w:rsidR="00A3647C">
        <w:t xml:space="preserve">Type </w:t>
      </w:r>
      <w:r w:rsidRPr="0036549D">
        <w:t xml:space="preserve"> requirements</w:t>
      </w:r>
      <w:proofErr w:type="gramEnd"/>
      <w:r w:rsidRPr="0036549D">
        <w:t xml:space="preserve"> class defines the base requirements for JSON encodings</w:t>
      </w:r>
      <w:r w:rsidR="003B10C9">
        <w:t>, which</w:t>
      </w:r>
      <w:r w:rsidRPr="0036549D">
        <w:t xml:space="preserve"> includes definitions of common types used in</w:t>
      </w:r>
      <w:r w:rsidR="009D293D">
        <w:t xml:space="preserve"> the </w:t>
      </w:r>
      <w:proofErr w:type="spellStart"/>
      <w:r w:rsidR="009D293D">
        <w:t>TrainingDML</w:t>
      </w:r>
      <w:proofErr w:type="spellEnd"/>
      <w:r w:rsidR="009D293D">
        <w:t>-AI JSON encoding</w:t>
      </w:r>
      <w:r>
        <w:t>.</w:t>
      </w:r>
    </w:p>
    <w:tbl>
      <w:tblPr>
        <w:tblStyle w:val="af1"/>
        <w:tblW w:w="0" w:type="auto"/>
        <w:tblLook w:val="04A0" w:firstRow="1" w:lastRow="0" w:firstColumn="1" w:lastColumn="0" w:noHBand="0" w:noVBand="1"/>
      </w:tblPr>
      <w:tblGrid>
        <w:gridCol w:w="1981"/>
        <w:gridCol w:w="6649"/>
      </w:tblGrid>
      <w:tr w:rsidR="00E767C4" w14:paraId="3BFEF168" w14:textId="77777777" w:rsidTr="00B7512F">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B7512F">
        <w:tc>
          <w:tcPr>
            <w:tcW w:w="8630" w:type="dxa"/>
            <w:gridSpan w:val="2"/>
          </w:tcPr>
          <w:p w14:paraId="3E7FF3B4" w14:textId="5E8091D2"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p>
        </w:tc>
      </w:tr>
      <w:tr w:rsidR="00E767C4" w14:paraId="5C116898" w14:textId="77777777" w:rsidTr="00B7512F">
        <w:tc>
          <w:tcPr>
            <w:tcW w:w="1660"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77777777" w:rsidR="00E767C4" w:rsidRDefault="00E767C4" w:rsidP="003A289F">
            <w:pPr>
              <w:rPr>
                <w:lang w:eastAsia="zh-CN"/>
              </w:rPr>
            </w:pPr>
            <w:r>
              <w:rPr>
                <w:rFonts w:hint="eastAsia"/>
                <w:lang w:eastAsia="zh-CN"/>
              </w:rPr>
              <w:t>J</w:t>
            </w:r>
            <w:r>
              <w:rPr>
                <w:lang w:eastAsia="zh-CN"/>
              </w:rPr>
              <w:t>SON</w:t>
            </w:r>
          </w:p>
        </w:tc>
      </w:tr>
      <w:tr w:rsidR="00E767C4" w14:paraId="5B9B9599" w14:textId="77777777" w:rsidTr="00B7512F">
        <w:tc>
          <w:tcPr>
            <w:tcW w:w="1660" w:type="dxa"/>
          </w:tcPr>
          <w:p w14:paraId="22E67E57" w14:textId="5192B48E" w:rsidR="00E767C4" w:rsidRDefault="007028A1" w:rsidP="003A289F">
            <w:commentRangeStart w:id="187"/>
            <w:r>
              <w:rPr>
                <w:lang w:eastAsia="zh-CN"/>
              </w:rPr>
              <w:t>Requirement</w:t>
            </w:r>
            <w:commentRangeEnd w:id="187"/>
            <w:r w:rsidR="00AD1916">
              <w:rPr>
                <w:rStyle w:val="af5"/>
              </w:rPr>
              <w:commentReference w:id="187"/>
            </w:r>
            <w:r w:rsidR="00E17C1C">
              <w:rPr>
                <w:lang w:eastAsia="zh-CN"/>
              </w:rPr>
              <w:t xml:space="preserve"> 1</w:t>
            </w:r>
          </w:p>
        </w:tc>
        <w:tc>
          <w:tcPr>
            <w:tcW w:w="6970" w:type="dxa"/>
          </w:tcPr>
          <w:p w14:paraId="7F899164" w14:textId="5B8D0434"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/json</w:t>
            </w:r>
          </w:p>
        </w:tc>
      </w:tr>
      <w:tr w:rsidR="00E767C4" w14:paraId="58BCDF36" w14:textId="77777777" w:rsidTr="00B7512F">
        <w:tc>
          <w:tcPr>
            <w:tcW w:w="1660" w:type="dxa"/>
          </w:tcPr>
          <w:p w14:paraId="7AC6FA8D" w14:textId="56460CB8" w:rsidR="00E767C4" w:rsidRDefault="007028A1" w:rsidP="003A289F">
            <w:r>
              <w:rPr>
                <w:lang w:eastAsia="zh-CN"/>
              </w:rPr>
              <w:t>Requirement</w:t>
            </w:r>
            <w:r w:rsidR="00412BC4">
              <w:rPr>
                <w:lang w:eastAsia="zh-CN"/>
              </w:rPr>
              <w:t xml:space="preserve"> 2</w:t>
            </w:r>
          </w:p>
        </w:tc>
        <w:tc>
          <w:tcPr>
            <w:tcW w:w="6970" w:type="dxa"/>
          </w:tcPr>
          <w:p w14:paraId="3E86E99C" w14:textId="04A0DBA7" w:rsidR="00E767C4"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D293D">
              <w:rPr>
                <w:lang w:eastAsia="zh-CN"/>
              </w:rPr>
              <w:t>/</w:t>
            </w:r>
            <w:r w:rsidR="003A39EE">
              <w:rPr>
                <w:lang w:eastAsia="zh-CN"/>
              </w:rPr>
              <w:t>date</w:t>
            </w:r>
            <w:r w:rsidR="0081157A">
              <w:rPr>
                <w:lang w:eastAsia="zh-CN"/>
              </w:rPr>
              <w:t>time</w:t>
            </w:r>
          </w:p>
        </w:tc>
      </w:tr>
      <w:tr w:rsidR="004F060A" w14:paraId="47114B7D" w14:textId="77777777" w:rsidTr="00B7512F">
        <w:tc>
          <w:tcPr>
            <w:tcW w:w="1660" w:type="dxa"/>
          </w:tcPr>
          <w:p w14:paraId="79A8C8CC" w14:textId="62B0BC9D" w:rsidR="004F060A" w:rsidRDefault="004F060A" w:rsidP="003A289F">
            <w:pPr>
              <w:rPr>
                <w:lang w:eastAsia="zh-CN"/>
              </w:rPr>
            </w:pPr>
            <w:r>
              <w:rPr>
                <w:lang w:eastAsia="zh-CN"/>
              </w:rPr>
              <w:t>Requirement</w:t>
            </w:r>
            <w:r w:rsidR="00412BC4">
              <w:rPr>
                <w:lang w:eastAsia="zh-CN"/>
              </w:rPr>
              <w:t xml:space="preserve"> 3</w:t>
            </w:r>
          </w:p>
        </w:tc>
        <w:tc>
          <w:tcPr>
            <w:tcW w:w="6970" w:type="dxa"/>
          </w:tcPr>
          <w:p w14:paraId="5B2C2196" w14:textId="5C54F36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namedvalue</w:t>
            </w:r>
            <w:proofErr w:type="spellEnd"/>
          </w:p>
        </w:tc>
      </w:tr>
      <w:tr w:rsidR="004F060A" w14:paraId="1C02B3E3" w14:textId="77777777" w:rsidTr="00B7512F">
        <w:tc>
          <w:tcPr>
            <w:tcW w:w="1660" w:type="dxa"/>
          </w:tcPr>
          <w:p w14:paraId="44DCCA85" w14:textId="1A4BB281" w:rsidR="004F060A" w:rsidRDefault="004F060A" w:rsidP="003A289F">
            <w:pPr>
              <w:rPr>
                <w:lang w:eastAsia="zh-CN"/>
              </w:rPr>
            </w:pPr>
            <w:r>
              <w:rPr>
                <w:lang w:eastAsia="zh-CN"/>
              </w:rPr>
              <w:t>Requirement</w:t>
            </w:r>
            <w:r w:rsidR="00412BC4">
              <w:rPr>
                <w:lang w:eastAsia="zh-CN"/>
              </w:rPr>
              <w:t xml:space="preserve"> 4</w:t>
            </w:r>
          </w:p>
        </w:tc>
        <w:tc>
          <w:tcPr>
            <w:tcW w:w="6970" w:type="dxa"/>
          </w:tcPr>
          <w:p w14:paraId="6552292E" w14:textId="57A15B8F" w:rsidR="004F060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4F060A">
              <w:rPr>
                <w:lang w:eastAsia="zh-CN"/>
              </w:rPr>
              <w:t>/</w:t>
            </w:r>
            <w:proofErr w:type="spellStart"/>
            <w:r w:rsidR="004F060A">
              <w:rPr>
                <w:lang w:eastAsia="zh-CN"/>
              </w:rPr>
              <w:t>url</w:t>
            </w:r>
            <w:proofErr w:type="spellEnd"/>
          </w:p>
        </w:tc>
      </w:tr>
    </w:tbl>
    <w:p w14:paraId="293BB7E6" w14:textId="3E4229FF" w:rsidR="0036549D" w:rsidRDefault="0036549D" w:rsidP="0064604D"/>
    <w:p w14:paraId="0B51F09C" w14:textId="208AE936" w:rsidR="005609CD" w:rsidRDefault="005609CD" w:rsidP="0064604D">
      <w:r w:rsidRPr="005609CD">
        <w:t xml:space="preserve">The first requirement is that a </w:t>
      </w:r>
      <w:proofErr w:type="spellStart"/>
      <w:r>
        <w:t>TrainingDML</w:t>
      </w:r>
      <w:proofErr w:type="spellEnd"/>
      <w:r>
        <w:t xml:space="preserve">-AI </w:t>
      </w:r>
      <w:r w:rsidRPr="005609CD">
        <w:t>JSON document is a valid JSON document.</w:t>
      </w:r>
    </w:p>
    <w:tbl>
      <w:tblPr>
        <w:tblStyle w:val="af1"/>
        <w:tblW w:w="0" w:type="auto"/>
        <w:tblLook w:val="04A0" w:firstRow="1" w:lastRow="0" w:firstColumn="1" w:lastColumn="0" w:noHBand="0" w:noVBand="1"/>
      </w:tblPr>
      <w:tblGrid>
        <w:gridCol w:w="1981"/>
        <w:gridCol w:w="6649"/>
      </w:tblGrid>
      <w:tr w:rsidR="00EB191C" w14:paraId="296C96CE" w14:textId="77777777" w:rsidTr="00EB191C">
        <w:tc>
          <w:tcPr>
            <w:tcW w:w="1668" w:type="dxa"/>
          </w:tcPr>
          <w:p w14:paraId="49BDE1D9" w14:textId="6B458A6A" w:rsidR="00EB191C" w:rsidRDefault="00EB191C" w:rsidP="0064604D">
            <w:commentRangeStart w:id="188"/>
            <w:r>
              <w:rPr>
                <w:lang w:eastAsia="zh-CN"/>
              </w:rPr>
              <w:t>Requirement</w:t>
            </w:r>
            <w:commentRangeEnd w:id="188"/>
            <w:r w:rsidR="00AD1916">
              <w:rPr>
                <w:rStyle w:val="af5"/>
              </w:rPr>
              <w:commentReference w:id="188"/>
            </w:r>
            <w:r w:rsidR="00DB54D0">
              <w:rPr>
                <w:lang w:eastAsia="zh-CN"/>
              </w:rPr>
              <w:t xml:space="preserve"> 1</w:t>
            </w:r>
          </w:p>
        </w:tc>
        <w:tc>
          <w:tcPr>
            <w:tcW w:w="7188" w:type="dxa"/>
          </w:tcPr>
          <w:p w14:paraId="6B9BAA72" w14:textId="61E85F75" w:rsidR="00EB191C" w:rsidRDefault="00F43BDD" w:rsidP="0064604D">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D32E58">
              <w:rPr>
                <w:lang w:eastAsia="zh-CN"/>
              </w:rPr>
              <w:t>/json</w:t>
            </w:r>
          </w:p>
          <w:p w14:paraId="148E129C" w14:textId="370818C0" w:rsidR="00D32E58" w:rsidRDefault="00D32E58" w:rsidP="0064604D">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8F39C9">
              <w:rPr>
                <w:lang w:eastAsia="zh-CN"/>
              </w:rPr>
              <w:t>SHALL</w:t>
            </w:r>
            <w:r w:rsidR="008F39C9" w:rsidRPr="00D32E58">
              <w:rPr>
                <w:lang w:eastAsia="zh-CN"/>
              </w:rPr>
              <w:t xml:space="preserve"> </w:t>
            </w:r>
            <w:r w:rsidRPr="00D32E58">
              <w:rPr>
                <w:lang w:eastAsia="zh-CN"/>
              </w:rPr>
              <w:t>be a conformant JSON document, as defined in ECMA-404</w:t>
            </w:r>
          </w:p>
        </w:tc>
      </w:tr>
    </w:tbl>
    <w:p w14:paraId="4FAA2E7A" w14:textId="01B4B8B3" w:rsidR="005609CD" w:rsidRDefault="005609CD" w:rsidP="0064604D"/>
    <w:p w14:paraId="6AC9A9EE" w14:textId="0345F265" w:rsidR="0084695B" w:rsidRDefault="00227947" w:rsidP="0064604D">
      <w:r w:rsidRPr="00227947">
        <w:t xml:space="preserve">JSON has a limited range of built-in types (http://json.org/). The </w:t>
      </w:r>
      <w:r w:rsidR="00F35DFC">
        <w:t>following</w:t>
      </w:r>
      <w:r w:rsidRPr="00227947">
        <w:t xml:space="preserve"> requirements provide standard JSON representations of additional types required across all requirements within this specification.</w:t>
      </w:r>
    </w:p>
    <w:p w14:paraId="0D1E5F7B" w14:textId="3D5F53FE" w:rsidR="00227947" w:rsidRDefault="00C3730A" w:rsidP="0064604D">
      <w:r>
        <w:t xml:space="preserve">The </w:t>
      </w:r>
      <w:proofErr w:type="spellStart"/>
      <w:r w:rsidR="006A1B69">
        <w:t>Dat</w:t>
      </w:r>
      <w:r w:rsidR="00920266">
        <w:t>e</w:t>
      </w:r>
      <w:r w:rsidR="006A1B69">
        <w:t>Time</w:t>
      </w:r>
      <w:proofErr w:type="spellEnd"/>
      <w:r w:rsidR="00227947" w:rsidRPr="00227947">
        <w:t xml:space="preserve"> is encoded as a text string.</w:t>
      </w:r>
    </w:p>
    <w:tbl>
      <w:tblPr>
        <w:tblStyle w:val="af1"/>
        <w:tblW w:w="0" w:type="auto"/>
        <w:tblLook w:val="04A0" w:firstRow="1" w:lastRow="0" w:firstColumn="1" w:lastColumn="0" w:noHBand="0" w:noVBand="1"/>
      </w:tblPr>
      <w:tblGrid>
        <w:gridCol w:w="1656"/>
        <w:gridCol w:w="6974"/>
      </w:tblGrid>
      <w:tr w:rsidR="00C869C5" w14:paraId="3A84309F" w14:textId="77777777" w:rsidTr="003A289F">
        <w:tc>
          <w:tcPr>
            <w:tcW w:w="1668" w:type="dxa"/>
          </w:tcPr>
          <w:p w14:paraId="364C5C35" w14:textId="45802DD3" w:rsidR="00C869C5" w:rsidRDefault="00C869C5" w:rsidP="003A289F">
            <w:r>
              <w:rPr>
                <w:lang w:eastAsia="zh-CN"/>
              </w:rPr>
              <w:t>Requirement</w:t>
            </w:r>
            <w:r w:rsidR="00F36865">
              <w:rPr>
                <w:lang w:eastAsia="zh-CN"/>
              </w:rPr>
              <w:t xml:space="preserve"> 2</w:t>
            </w:r>
          </w:p>
        </w:tc>
        <w:tc>
          <w:tcPr>
            <w:tcW w:w="7188" w:type="dxa"/>
          </w:tcPr>
          <w:p w14:paraId="2A7A330C" w14:textId="2C94EE3C" w:rsidR="00C869C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C869C5">
              <w:rPr>
                <w:lang w:eastAsia="zh-CN"/>
              </w:rPr>
              <w:t>/</w:t>
            </w:r>
            <w:r w:rsidR="00B57111">
              <w:rPr>
                <w:lang w:eastAsia="zh-CN"/>
              </w:rPr>
              <w:t>date</w:t>
            </w:r>
            <w:r w:rsidR="00797281">
              <w:rPr>
                <w:lang w:eastAsia="zh-CN"/>
              </w:rPr>
              <w:t>time</w:t>
            </w:r>
          </w:p>
          <w:p w14:paraId="0A904AB5" w14:textId="0A7C3F6A" w:rsidR="00360D3F" w:rsidRDefault="00D57136" w:rsidP="00920266">
            <w:pPr>
              <w:rPr>
                <w:lang w:eastAsia="zh-CN"/>
              </w:rPr>
            </w:pPr>
            <w:commentRangeStart w:id="189"/>
            <w:r>
              <w:rPr>
                <w:lang w:eastAsia="zh-CN"/>
              </w:rPr>
              <w:t xml:space="preserve">Each </w:t>
            </w:r>
            <w:proofErr w:type="spellStart"/>
            <w:r w:rsidR="00B94CFA">
              <w:rPr>
                <w:lang w:eastAsia="zh-CN"/>
              </w:rPr>
              <w:t>Dat</w:t>
            </w:r>
            <w:r w:rsidR="00920266">
              <w:rPr>
                <w:lang w:eastAsia="zh-CN"/>
              </w:rPr>
              <w:t>e</w:t>
            </w:r>
            <w:r w:rsidR="00B94CFA">
              <w:rPr>
                <w:lang w:eastAsia="zh-CN"/>
              </w:rPr>
              <w:t>Time</w:t>
            </w:r>
            <w:proofErr w:type="spellEnd"/>
            <w:r w:rsidR="00B94CFA">
              <w:rPr>
                <w:lang w:eastAsia="zh-CN"/>
              </w:rPr>
              <w:t xml:space="preserve"> </w:t>
            </w:r>
            <w:r w:rsidR="00A519EC">
              <w:rPr>
                <w:lang w:eastAsia="zh-CN"/>
              </w:rPr>
              <w:t xml:space="preserve">value </w:t>
            </w:r>
            <w:r w:rsidR="008F39C9">
              <w:rPr>
                <w:lang w:eastAsia="zh-CN"/>
              </w:rPr>
              <w:t xml:space="preserve">SHALL </w:t>
            </w:r>
            <w:r>
              <w:rPr>
                <w:lang w:eastAsia="zh-CN"/>
              </w:rPr>
              <w:t xml:space="preserve">be encoded as a </w:t>
            </w:r>
            <w:r w:rsidR="009376FC">
              <w:rPr>
                <w:lang w:eastAsia="zh-CN"/>
              </w:rPr>
              <w:t xml:space="preserve">text </w:t>
            </w:r>
            <w:r>
              <w:rPr>
                <w:lang w:eastAsia="zh-CN"/>
              </w:rPr>
              <w:t>string</w:t>
            </w:r>
            <w:r w:rsidR="00144945">
              <w:rPr>
                <w:lang w:eastAsia="zh-CN"/>
              </w:rPr>
              <w:t xml:space="preserve"> defined in </w:t>
            </w:r>
            <w:r w:rsidR="00DC0183" w:rsidRPr="00DC0183">
              <w:rPr>
                <w:lang w:eastAsia="zh-CN"/>
              </w:rPr>
              <w:t>Date and Time on the Internet: Timestamps</w:t>
            </w:r>
            <w:r w:rsidR="00DC0183">
              <w:rPr>
                <w:lang w:eastAsia="zh-CN"/>
              </w:rPr>
              <w:t xml:space="preserve"> [</w:t>
            </w:r>
            <w:hyperlink r:id="rId24" w:anchor="section-5.6" w:history="1">
              <w:r w:rsidR="00960B4E" w:rsidRPr="00330B53">
                <w:rPr>
                  <w:rStyle w:val="a3"/>
                  <w:lang w:eastAsia="zh-CN"/>
                </w:rPr>
                <w:t>RFC 3339</w:t>
              </w:r>
              <w:r w:rsidR="00360D3F" w:rsidRPr="00330B53">
                <w:rPr>
                  <w:rStyle w:val="a3"/>
                  <w:lang w:eastAsia="zh-CN"/>
                </w:rPr>
                <w:t xml:space="preserve"> Section 5.6</w:t>
              </w:r>
            </w:hyperlink>
            <w:r w:rsidR="00DC0183">
              <w:rPr>
                <w:lang w:eastAsia="zh-CN"/>
              </w:rPr>
              <w:t>].</w:t>
            </w:r>
            <w:r>
              <w:rPr>
                <w:lang w:eastAsia="zh-CN"/>
              </w:rPr>
              <w:t xml:space="preserve"> </w:t>
            </w:r>
            <w:commentRangeEnd w:id="189"/>
            <w:r w:rsidR="00DC0183">
              <w:rPr>
                <w:rStyle w:val="af5"/>
              </w:rPr>
              <w:commentReference w:id="189"/>
            </w:r>
          </w:p>
          <w:p w14:paraId="607A47FE" w14:textId="77777777" w:rsidR="00DC0183" w:rsidRDefault="00DC0183" w:rsidP="00920266">
            <w:r>
              <w:lastRenderedPageBreak/>
              <w:t>RFC 3339 is a profile of the ISO 8601 standard for representation of dates and times using the Gregorian calendar.</w:t>
            </w:r>
          </w:p>
          <w:p w14:paraId="2D052C60" w14:textId="51F6F74E" w:rsidR="001521C1" w:rsidRDefault="001521C1" w:rsidP="00920266">
            <w:pPr>
              <w:rPr>
                <w:lang w:eastAsia="zh-CN"/>
              </w:rPr>
            </w:pPr>
            <w:r w:rsidRPr="001521C1">
              <w:rPr>
                <w:lang w:eastAsia="zh-CN"/>
              </w:rPr>
              <w:t>The specification of date and time in any JSON encoding of training set data SHALL be specified in UTC.</w:t>
            </w:r>
          </w:p>
        </w:tc>
      </w:tr>
    </w:tbl>
    <w:p w14:paraId="2C14C71D" w14:textId="7DC9812F" w:rsidR="00F6475A" w:rsidRDefault="00F6475A" w:rsidP="0064604D">
      <w:pPr>
        <w:rPr>
          <w:lang w:eastAsia="zh-CN"/>
        </w:rPr>
      </w:pPr>
      <w:r>
        <w:rPr>
          <w:rFonts w:hint="eastAsia"/>
          <w:lang w:eastAsia="zh-CN"/>
        </w:rPr>
        <w:lastRenderedPageBreak/>
        <w:t>E</w:t>
      </w:r>
      <w:r>
        <w:rPr>
          <w:lang w:eastAsia="zh-CN"/>
        </w:rPr>
        <w:t>xample</w:t>
      </w:r>
      <w:r w:rsidR="00342AF5">
        <w:rPr>
          <w:lang w:eastAsia="zh-CN"/>
        </w:rPr>
        <w:t>s</w:t>
      </w:r>
      <w:r>
        <w:rPr>
          <w:lang w:eastAsia="zh-CN"/>
        </w:rPr>
        <w:t>:</w:t>
      </w:r>
    </w:p>
    <w:p w14:paraId="66138452" w14:textId="4B5E83AF" w:rsidR="00F6475A" w:rsidRPr="00F6475A" w:rsidRDefault="00190D1A" w:rsidP="00812230">
      <w:pPr>
        <w:pStyle w:val="List1OGCletters"/>
        <w:numPr>
          <w:ilvl w:val="0"/>
          <w:numId w:val="13"/>
        </w:numPr>
        <w:rPr>
          <w:lang w:eastAsia="zh-CN"/>
        </w:rPr>
      </w:pPr>
      <w:r w:rsidDel="00190D1A">
        <w:rPr>
          <w:lang w:eastAsia="zh-CN"/>
        </w:rPr>
        <w:t xml:space="preserve"> </w:t>
      </w:r>
      <w:r w:rsidR="00FC3581">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sidR="00F6475A" w:rsidRPr="00F6475A">
        <w:rPr>
          <w:lang w:eastAsia="zh-CN"/>
        </w:rPr>
        <w:t>T0</w:t>
      </w:r>
      <w:r w:rsidR="00F6475A">
        <w:rPr>
          <w:lang w:eastAsia="zh-CN"/>
        </w:rPr>
        <w:t>8</w:t>
      </w:r>
      <w:r w:rsidR="00F6475A" w:rsidRPr="00F6475A">
        <w:rPr>
          <w:lang w:eastAsia="zh-CN"/>
        </w:rPr>
        <w:t>:0</w:t>
      </w:r>
      <w:r w:rsidR="00F6475A">
        <w:rPr>
          <w:lang w:eastAsia="zh-CN"/>
        </w:rPr>
        <w:t>8</w:t>
      </w:r>
      <w:r w:rsidR="00F6475A" w:rsidRPr="00F6475A">
        <w:rPr>
          <w:lang w:eastAsia="zh-CN"/>
        </w:rPr>
        <w:t>:00.00Z</w:t>
      </w:r>
      <w:r w:rsidR="00FC3581">
        <w:rPr>
          <w:lang w:eastAsia="zh-CN"/>
        </w:rPr>
        <w:t>”</w:t>
      </w:r>
    </w:p>
    <w:p w14:paraId="3C94DB3E" w14:textId="2769E3CA" w:rsidR="00F6475A" w:rsidRDefault="00FC3581" w:rsidP="00812230">
      <w:pPr>
        <w:pStyle w:val="List1OGCletters"/>
        <w:numPr>
          <w:ilvl w:val="0"/>
          <w:numId w:val="13"/>
        </w:numPr>
        <w:rPr>
          <w:lang w:eastAsia="zh-CN"/>
        </w:rPr>
      </w:pPr>
      <w:r>
        <w:rPr>
          <w:lang w:eastAsia="zh-CN"/>
        </w:rPr>
        <w:t>“</w:t>
      </w:r>
      <w:r w:rsidR="00F6475A" w:rsidRPr="00F6475A">
        <w:rPr>
          <w:lang w:eastAsia="zh-CN"/>
        </w:rPr>
        <w:t>20</w:t>
      </w:r>
      <w:r w:rsidR="00F6475A">
        <w:rPr>
          <w:lang w:eastAsia="zh-CN"/>
        </w:rPr>
        <w:t>22</w:t>
      </w:r>
      <w:r w:rsidR="00F6475A" w:rsidRPr="00F6475A">
        <w:rPr>
          <w:lang w:eastAsia="zh-CN"/>
        </w:rPr>
        <w:t>-0</w:t>
      </w:r>
      <w:r w:rsidR="00F6475A">
        <w:rPr>
          <w:lang w:eastAsia="zh-CN"/>
        </w:rPr>
        <w:t>8</w:t>
      </w:r>
      <w:r w:rsidR="00F6475A" w:rsidRPr="00F6475A">
        <w:rPr>
          <w:lang w:eastAsia="zh-CN"/>
        </w:rPr>
        <w:t>-</w:t>
      </w:r>
      <w:r w:rsidR="00F6475A">
        <w:rPr>
          <w:lang w:eastAsia="zh-CN"/>
        </w:rPr>
        <w:t>08</w:t>
      </w:r>
      <w:r>
        <w:rPr>
          <w:lang w:eastAsia="zh-CN"/>
        </w:rPr>
        <w:t>”</w:t>
      </w:r>
      <w:r w:rsidR="00F6475A" w:rsidRPr="00F6475A">
        <w:rPr>
          <w:lang w:eastAsia="zh-CN"/>
        </w:rPr>
        <w:t xml:space="preserve"> </w:t>
      </w:r>
    </w:p>
    <w:p w14:paraId="773A2FE5" w14:textId="0C98EA8D" w:rsidR="009C29B5" w:rsidRDefault="00FC3581" w:rsidP="00812230">
      <w:pPr>
        <w:pStyle w:val="List1OGCletters"/>
        <w:numPr>
          <w:ilvl w:val="0"/>
          <w:numId w:val="13"/>
        </w:numPr>
        <w:rPr>
          <w:lang w:eastAsia="zh-CN"/>
        </w:rPr>
      </w:pPr>
      <w:r>
        <w:rPr>
          <w:lang w:eastAsia="zh-CN"/>
        </w:rPr>
        <w:t>“</w:t>
      </w:r>
      <w:r w:rsidR="009C29B5" w:rsidRPr="009C29B5">
        <w:rPr>
          <w:lang w:eastAsia="zh-CN"/>
        </w:rPr>
        <w:t>12:34:56</w:t>
      </w:r>
      <w:r>
        <w:rPr>
          <w:lang w:eastAsia="zh-CN"/>
        </w:rPr>
        <w:t>”</w:t>
      </w:r>
    </w:p>
    <w:p w14:paraId="7D272392" w14:textId="74C5FB61" w:rsidR="00841102" w:rsidRPr="00F6475A" w:rsidRDefault="00FC3581" w:rsidP="00812230">
      <w:pPr>
        <w:pStyle w:val="List1OGCletters"/>
        <w:numPr>
          <w:ilvl w:val="0"/>
          <w:numId w:val="13"/>
        </w:numPr>
        <w:rPr>
          <w:lang w:eastAsia="zh-CN"/>
        </w:rPr>
      </w:pPr>
      <w:r>
        <w:rPr>
          <w:lang w:eastAsia="zh-CN"/>
        </w:rPr>
        <w:t>“</w:t>
      </w:r>
      <w:r w:rsidR="00841102">
        <w:rPr>
          <w:lang w:eastAsia="zh-CN"/>
        </w:rPr>
        <w:t>12:34:56.123</w:t>
      </w:r>
      <w:r>
        <w:rPr>
          <w:lang w:eastAsia="zh-CN"/>
        </w:rPr>
        <w:t>”</w:t>
      </w:r>
    </w:p>
    <w:p w14:paraId="2EF9FF7A" w14:textId="77777777" w:rsidR="00C109CB" w:rsidRPr="00F6475A" w:rsidRDefault="00C109CB" w:rsidP="00EC609B">
      <w:pPr>
        <w:pStyle w:val="List1OGCletters"/>
        <w:numPr>
          <w:ilvl w:val="0"/>
          <w:numId w:val="0"/>
        </w:numPr>
        <w:rPr>
          <w:lang w:eastAsia="zh-CN"/>
        </w:rPr>
      </w:pPr>
    </w:p>
    <w:p w14:paraId="1392F2F2" w14:textId="73B970F3" w:rsidR="00F6475A" w:rsidRDefault="004433E2" w:rsidP="0064604D">
      <w:pPr>
        <w:rPr>
          <w:lang w:eastAsia="zh-CN"/>
        </w:rPr>
      </w:pPr>
      <w:r>
        <w:rPr>
          <w:lang w:eastAsia="zh-CN"/>
        </w:rPr>
        <w:t xml:space="preserve">The </w:t>
      </w:r>
      <w:proofErr w:type="spellStart"/>
      <w:r w:rsidR="00325D04">
        <w:rPr>
          <w:lang w:eastAsia="zh-CN"/>
        </w:rPr>
        <w:t>NamedValue</w:t>
      </w:r>
      <w:proofErr w:type="spellEnd"/>
      <w:r w:rsidR="00325D04">
        <w:rPr>
          <w:lang w:eastAsia="zh-CN"/>
        </w:rPr>
        <w:t xml:space="preserve"> is encoded as a JSON object with</w:t>
      </w:r>
      <w:r w:rsidR="000E09D6">
        <w:rPr>
          <w:lang w:eastAsia="zh-CN"/>
        </w:rPr>
        <w:t xml:space="preserve"> two properties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655"/>
        <w:gridCol w:w="6975"/>
      </w:tblGrid>
      <w:tr w:rsidR="00EB51ED" w14:paraId="524A651B" w14:textId="77777777" w:rsidTr="003A289F">
        <w:tc>
          <w:tcPr>
            <w:tcW w:w="1668" w:type="dxa"/>
          </w:tcPr>
          <w:p w14:paraId="3DC59116" w14:textId="211E9F39" w:rsidR="00EB51ED" w:rsidRDefault="00EB51ED" w:rsidP="003A289F">
            <w:r>
              <w:rPr>
                <w:lang w:eastAsia="zh-CN"/>
              </w:rPr>
              <w:t>Requirement</w:t>
            </w:r>
            <w:r w:rsidR="00E7385A">
              <w:rPr>
                <w:lang w:eastAsia="zh-CN"/>
              </w:rPr>
              <w:t xml:space="preserve"> 3</w:t>
            </w:r>
          </w:p>
        </w:tc>
        <w:tc>
          <w:tcPr>
            <w:tcW w:w="7188" w:type="dxa"/>
          </w:tcPr>
          <w:p w14:paraId="5F5BC93D" w14:textId="42637022" w:rsidR="00EB51ED"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EB51ED">
              <w:rPr>
                <w:lang w:eastAsia="zh-CN"/>
              </w:rPr>
              <w:t>/</w:t>
            </w:r>
            <w:proofErr w:type="spellStart"/>
            <w:r w:rsidR="00FC524C">
              <w:rPr>
                <w:lang w:eastAsia="zh-CN"/>
              </w:rPr>
              <w:t>namedvalue</w:t>
            </w:r>
            <w:proofErr w:type="spellEnd"/>
          </w:p>
          <w:p w14:paraId="5F44179A" w14:textId="2C2EFCBC" w:rsidR="00EB51ED" w:rsidRDefault="00EB51ED" w:rsidP="003A289F">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w:t>
            </w:r>
            <w:r w:rsidR="00922DA7">
              <w:rPr>
                <w:lang w:eastAsia="zh-CN"/>
              </w:rPr>
              <w:t xml:space="preserve">SHALL </w:t>
            </w:r>
            <w:r w:rsidR="00A519EC">
              <w:rPr>
                <w:lang w:eastAsia="zh-CN"/>
              </w:rPr>
              <w:t>be encoded as a JSON object with</w:t>
            </w:r>
            <w:r w:rsidR="008302D4">
              <w:rPr>
                <w:lang w:eastAsia="zh-CN"/>
              </w:rPr>
              <w:t xml:space="preserve"> </w:t>
            </w:r>
            <w:r w:rsidR="00A519EC">
              <w:rPr>
                <w:lang w:eastAsia="zh-CN"/>
              </w:rPr>
              <w:t xml:space="preserve">properties </w:t>
            </w:r>
            <w:r w:rsidR="00FC3581">
              <w:rPr>
                <w:lang w:eastAsia="zh-CN"/>
              </w:rPr>
              <w:t>“</w:t>
            </w:r>
            <w:r w:rsidR="00A519EC">
              <w:rPr>
                <w:lang w:eastAsia="zh-CN"/>
              </w:rPr>
              <w:t>key</w:t>
            </w:r>
            <w:r w:rsidR="00FC3581">
              <w:rPr>
                <w:lang w:eastAsia="zh-CN"/>
              </w:rPr>
              <w:t>”</w:t>
            </w:r>
            <w:r w:rsidR="00A519EC">
              <w:rPr>
                <w:lang w:eastAsia="zh-CN"/>
              </w:rPr>
              <w:t xml:space="preserve"> and </w:t>
            </w:r>
            <w:r w:rsidR="00FC3581">
              <w:rPr>
                <w:lang w:eastAsia="zh-CN"/>
              </w:rPr>
              <w:t>“</w:t>
            </w:r>
            <w:r w:rsidR="00A519EC">
              <w:rPr>
                <w:lang w:eastAsia="zh-CN"/>
              </w:rPr>
              <w:t>value</w:t>
            </w:r>
            <w:r w:rsidR="00FC3581">
              <w:rPr>
                <w:lang w:eastAsia="zh-CN"/>
              </w:rPr>
              <w:t>”</w:t>
            </w:r>
            <w:r w:rsidR="00AF2296">
              <w:rPr>
                <w:lang w:eastAsia="zh-CN"/>
              </w:rPr>
              <w:t>, wh</w:t>
            </w:r>
            <w:r w:rsidR="000942DC">
              <w:rPr>
                <w:lang w:eastAsia="zh-CN"/>
              </w:rPr>
              <w:t>ile</w:t>
            </w:r>
            <w:r w:rsidR="00AF2296">
              <w:rPr>
                <w:lang w:eastAsia="zh-CN"/>
              </w:rPr>
              <w:t xml:space="preserve"> the value of </w:t>
            </w:r>
            <w:r w:rsidR="001F0DD7">
              <w:rPr>
                <w:lang w:eastAsia="zh-CN"/>
              </w:rPr>
              <w:t xml:space="preserve">property </w:t>
            </w:r>
            <w:r w:rsidR="00FC3581">
              <w:rPr>
                <w:lang w:eastAsia="zh-CN"/>
              </w:rPr>
              <w:t>“</w:t>
            </w:r>
            <w:r w:rsidR="00AF2296">
              <w:rPr>
                <w:lang w:eastAsia="zh-CN"/>
              </w:rPr>
              <w:t>key</w:t>
            </w:r>
            <w:r w:rsidR="00FC3581">
              <w:rPr>
                <w:lang w:eastAsia="zh-CN"/>
              </w:rPr>
              <w:t>”</w:t>
            </w:r>
            <w:r w:rsidR="00AF2296">
              <w:rPr>
                <w:lang w:eastAsia="zh-CN"/>
              </w:rPr>
              <w:t xml:space="preserve"> is a text 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3CBBAF2E" w14:textId="3BFECD55" w:rsidR="003C02C2" w:rsidRDefault="0068571B" w:rsidP="006A6494">
      <w:pPr>
        <w:pStyle w:val="List1OGCletters"/>
        <w:numPr>
          <w:ilvl w:val="0"/>
          <w:numId w:val="16"/>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AF7AC3">
        <w:rPr>
          <w:lang w:eastAsia="zh-CN"/>
        </w:rPr>
        <w:t>forest</w:t>
      </w:r>
      <w:r w:rsidR="00FC3581">
        <w:rPr>
          <w:lang w:eastAsia="zh-CN"/>
        </w:rPr>
        <w:t>”</w:t>
      </w:r>
      <w:r w:rsidR="00AF7AC3">
        <w:rPr>
          <w:lang w:eastAsia="zh-CN"/>
        </w:rPr>
        <w:t xml:space="preserve">, </w:t>
      </w:r>
      <w:r w:rsidR="00FC3581">
        <w:rPr>
          <w:lang w:eastAsia="zh-CN"/>
        </w:rPr>
        <w:t>“</w:t>
      </w:r>
      <w:r w:rsidR="00AF7AC3">
        <w:rPr>
          <w:lang w:eastAsia="zh-CN"/>
        </w:rPr>
        <w:t>value</w:t>
      </w:r>
      <w:r w:rsidR="00FC3581">
        <w:rPr>
          <w:lang w:eastAsia="zh-CN"/>
        </w:rPr>
        <w:t>”</w:t>
      </w:r>
      <w:r w:rsidR="00AF7AC3">
        <w:rPr>
          <w:lang w:eastAsia="zh-CN"/>
        </w:rPr>
        <w:t xml:space="preserve">: </w:t>
      </w:r>
      <w:r w:rsidR="00FC3581">
        <w:rPr>
          <w:lang w:eastAsia="zh-CN"/>
        </w:rPr>
        <w:t>“</w:t>
      </w:r>
      <w:proofErr w:type="gramStart"/>
      <w:r w:rsidR="001C2FAD" w:rsidRPr="001C2FAD">
        <w:rPr>
          <w:lang w:eastAsia="zh-CN"/>
        </w:rPr>
        <w:t>RG</w:t>
      </w:r>
      <w:r w:rsidR="00965BEF">
        <w:rPr>
          <w:lang w:eastAsia="zh-CN"/>
        </w:rPr>
        <w:t>B</w:t>
      </w:r>
      <w:r w:rsidR="001C2FAD" w:rsidRPr="001C2FAD">
        <w:rPr>
          <w:lang w:eastAsia="zh-CN"/>
        </w:rPr>
        <w:t>(</w:t>
      </w:r>
      <w:proofErr w:type="gramEnd"/>
      <w:r w:rsidR="001C2FAD" w:rsidRPr="001C2FAD">
        <w:rPr>
          <w:lang w:eastAsia="zh-CN"/>
        </w:rPr>
        <w:t>0,255,255)</w:t>
      </w:r>
      <w:r w:rsidR="00FC3581">
        <w:rPr>
          <w:lang w:eastAsia="zh-CN"/>
        </w:rPr>
        <w:t>”</w:t>
      </w:r>
      <w:r>
        <w:rPr>
          <w:lang w:eastAsia="zh-CN"/>
        </w:rPr>
        <w:t>}</w:t>
      </w:r>
    </w:p>
    <w:p w14:paraId="231B3CFA" w14:textId="1FDB8E2B" w:rsidR="009D7C07" w:rsidRPr="00812230" w:rsidRDefault="009D7C07" w:rsidP="00812230">
      <w:pPr>
        <w:pStyle w:val="List1OGCletters"/>
        <w:numPr>
          <w:ilvl w:val="0"/>
          <w:numId w:val="13"/>
        </w:numPr>
        <w:rPr>
          <w:lang w:eastAsia="zh-CN"/>
        </w:rPr>
      </w:pPr>
      <w:r>
        <w:rPr>
          <w:rFonts w:hint="eastAsia"/>
          <w:lang w:eastAsia="zh-CN"/>
        </w:rPr>
        <w:t>{</w:t>
      </w:r>
      <w:r w:rsidR="00FC3581">
        <w:rPr>
          <w:lang w:eastAsia="zh-CN"/>
        </w:rPr>
        <w:t>“</w:t>
      </w:r>
      <w:r>
        <w:rPr>
          <w:lang w:eastAsia="zh-CN"/>
        </w:rPr>
        <w:t>key</w:t>
      </w:r>
      <w:r w:rsidR="00FC3581">
        <w:rPr>
          <w:lang w:eastAsia="zh-CN"/>
        </w:rPr>
        <w:t>”</w:t>
      </w:r>
      <w:r>
        <w:rPr>
          <w:lang w:eastAsia="zh-CN"/>
        </w:rPr>
        <w:t xml:space="preserve">: </w:t>
      </w:r>
      <w:r w:rsidR="00FC3581">
        <w:rPr>
          <w:lang w:eastAsia="zh-CN"/>
        </w:rPr>
        <w:t>“</w:t>
      </w:r>
      <w:r w:rsidR="000276B5">
        <w:rPr>
          <w:lang w:eastAsia="zh-CN"/>
        </w:rPr>
        <w:t>precision</w:t>
      </w:r>
      <w:r w:rsidR="00FC3581">
        <w:rPr>
          <w:lang w:eastAsia="zh-CN"/>
        </w:rPr>
        <w:t>”</w:t>
      </w:r>
      <w:r>
        <w:rPr>
          <w:lang w:eastAsia="zh-CN"/>
        </w:rPr>
        <w:t xml:space="preserve">, </w:t>
      </w:r>
      <w:r w:rsidR="00FC3581">
        <w:rPr>
          <w:lang w:eastAsia="zh-CN"/>
        </w:rPr>
        <w:t>“</w:t>
      </w:r>
      <w:r>
        <w:rPr>
          <w:lang w:eastAsia="zh-CN"/>
        </w:rPr>
        <w:t>value</w:t>
      </w:r>
      <w:r w:rsidR="00FC3581">
        <w:rPr>
          <w:lang w:eastAsia="zh-CN"/>
        </w:rPr>
        <w:t>”</w:t>
      </w:r>
      <w:r>
        <w:rPr>
          <w:lang w:eastAsia="zh-CN"/>
        </w:rPr>
        <w:t xml:space="preserve">: </w:t>
      </w:r>
      <w:r w:rsidR="000276B5">
        <w:rPr>
          <w:lang w:eastAsia="zh-CN"/>
        </w:rPr>
        <w:t>0.8</w:t>
      </w:r>
      <w:r>
        <w:rPr>
          <w:lang w:eastAsia="zh-CN"/>
        </w:rPr>
        <w:t>}</w:t>
      </w:r>
    </w:p>
    <w:p w14:paraId="1D0EDF15" w14:textId="77777777" w:rsidR="00C109CB" w:rsidRDefault="00C109CB" w:rsidP="0064604D">
      <w:pPr>
        <w:rPr>
          <w:lang w:eastAsia="zh-CN"/>
        </w:rPr>
      </w:pPr>
    </w:p>
    <w:p w14:paraId="4A93CC8E" w14:textId="72F5AF98" w:rsidR="009D7C07" w:rsidRDefault="004433E2" w:rsidP="0064604D">
      <w:pPr>
        <w:rPr>
          <w:lang w:eastAsia="zh-CN"/>
        </w:rPr>
      </w:pPr>
      <w:r>
        <w:rPr>
          <w:lang w:eastAsia="zh-CN"/>
        </w:rPr>
        <w:t xml:space="preserve">The </w:t>
      </w:r>
      <w:r w:rsidR="00BF37BB">
        <w:rPr>
          <w:lang w:eastAsia="zh-CN"/>
        </w:rPr>
        <w:t xml:space="preserve">URL is encoded as a </w:t>
      </w:r>
      <w:r w:rsidR="009F4ABE">
        <w:rPr>
          <w:lang w:eastAsia="zh-CN"/>
        </w:rPr>
        <w:t>text string.</w:t>
      </w:r>
    </w:p>
    <w:tbl>
      <w:tblPr>
        <w:tblStyle w:val="af1"/>
        <w:tblW w:w="0" w:type="auto"/>
        <w:tblLook w:val="04A0" w:firstRow="1" w:lastRow="0" w:firstColumn="1" w:lastColumn="0" w:noHBand="0" w:noVBand="1"/>
      </w:tblPr>
      <w:tblGrid>
        <w:gridCol w:w="1658"/>
        <w:gridCol w:w="6972"/>
      </w:tblGrid>
      <w:tr w:rsidR="00990E85" w14:paraId="7AED2E07" w14:textId="77777777" w:rsidTr="003A289F">
        <w:tc>
          <w:tcPr>
            <w:tcW w:w="1668" w:type="dxa"/>
          </w:tcPr>
          <w:p w14:paraId="3AD32B73" w14:textId="57D1A9B5" w:rsidR="00990E85" w:rsidRDefault="00990E85" w:rsidP="003A289F">
            <w:r>
              <w:rPr>
                <w:lang w:eastAsia="zh-CN"/>
              </w:rPr>
              <w:t>Requirement</w:t>
            </w:r>
            <w:r w:rsidR="00E7385A">
              <w:rPr>
                <w:lang w:eastAsia="zh-CN"/>
              </w:rPr>
              <w:t xml:space="preserve"> 4</w:t>
            </w:r>
          </w:p>
        </w:tc>
        <w:tc>
          <w:tcPr>
            <w:tcW w:w="7188" w:type="dxa"/>
          </w:tcPr>
          <w:p w14:paraId="5236A628" w14:textId="369B08B4" w:rsidR="00990E85"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jsonbasetype</w:t>
            </w:r>
            <w:proofErr w:type="spellEnd"/>
            <w:r w:rsidR="00990E85">
              <w:rPr>
                <w:lang w:eastAsia="zh-CN"/>
              </w:rPr>
              <w:t>/</w:t>
            </w:r>
            <w:proofErr w:type="spellStart"/>
            <w:r w:rsidR="00990E85">
              <w:rPr>
                <w:lang w:eastAsia="zh-CN"/>
              </w:rPr>
              <w:t>url</w:t>
            </w:r>
            <w:proofErr w:type="spellEnd"/>
          </w:p>
          <w:p w14:paraId="15911C08" w14:textId="64750741" w:rsidR="002D70EB" w:rsidRDefault="00990E85" w:rsidP="00017918">
            <w:pPr>
              <w:rPr>
                <w:lang w:eastAsia="zh-CN"/>
              </w:rPr>
            </w:pPr>
            <w:r>
              <w:rPr>
                <w:lang w:eastAsia="zh-CN"/>
              </w:rPr>
              <w:t xml:space="preserve">Each </w:t>
            </w:r>
            <w:r w:rsidR="00D0793B">
              <w:rPr>
                <w:lang w:eastAsia="zh-CN"/>
              </w:rPr>
              <w:t>URL</w:t>
            </w:r>
            <w:r>
              <w:rPr>
                <w:lang w:eastAsia="zh-CN"/>
              </w:rPr>
              <w:t xml:space="preserve"> value </w:t>
            </w:r>
            <w:r w:rsidR="00DC0183">
              <w:rPr>
                <w:lang w:eastAsia="zh-CN"/>
              </w:rPr>
              <w:t xml:space="preserve">SHALL </w:t>
            </w:r>
            <w:r>
              <w:rPr>
                <w:lang w:eastAsia="zh-CN"/>
              </w:rPr>
              <w:t xml:space="preserve">be encoded as a </w:t>
            </w:r>
            <w:r w:rsidR="005F17DA">
              <w:rPr>
                <w:lang w:eastAsia="zh-CN"/>
              </w:rPr>
              <w:t>text string</w:t>
            </w:r>
            <w:r w:rsidR="002D70EB">
              <w:rPr>
                <w:lang w:eastAsia="zh-CN"/>
              </w:rPr>
              <w:t xml:space="preserve"> defined in </w:t>
            </w:r>
            <w:r w:rsidR="00DC0183" w:rsidRPr="00DC0183">
              <w:rPr>
                <w:lang w:eastAsia="zh-CN"/>
              </w:rPr>
              <w:t>Uniform Resource Identifier (URI): Generic Syntax</w:t>
            </w:r>
            <w:r w:rsidR="00DC0183">
              <w:rPr>
                <w:lang w:eastAsia="zh-CN"/>
              </w:rPr>
              <w:t xml:space="preserve"> [</w:t>
            </w:r>
            <w:hyperlink r:id="rId25" w:anchor="section-4.1" w:history="1">
              <w:r w:rsidR="00017918" w:rsidRPr="00017918">
                <w:rPr>
                  <w:rStyle w:val="a3"/>
                  <w:lang w:eastAsia="zh-CN"/>
                </w:rPr>
                <w:t xml:space="preserve">RFC </w:t>
              </w:r>
              <w:r w:rsidR="002D70EB" w:rsidRPr="00017918">
                <w:rPr>
                  <w:rStyle w:val="a3"/>
                  <w:lang w:eastAsia="zh-CN"/>
                </w:rPr>
                <w:t>3986 Section 4.1</w:t>
              </w:r>
            </w:hyperlink>
            <w:r w:rsidR="00DC0183">
              <w:rPr>
                <w:lang w:eastAsia="zh-CN"/>
              </w:rPr>
              <w:t>].</w:t>
            </w:r>
            <w:r w:rsidR="00017918" w:rsidDel="00017918">
              <w:rPr>
                <w:lang w:eastAsia="zh-CN"/>
              </w:rPr>
              <w:t xml:space="preserve"> </w:t>
            </w:r>
          </w:p>
        </w:tc>
      </w:tr>
    </w:tbl>
    <w:p w14:paraId="6C22B4C4" w14:textId="77777777" w:rsidR="00DC0183" w:rsidRDefault="00DC0183" w:rsidP="00812230">
      <w:pPr>
        <w:rPr>
          <w:lang w:eastAsia="zh-CN"/>
        </w:rPr>
      </w:pPr>
    </w:p>
    <w:p w14:paraId="3B2437F2" w14:textId="18937601" w:rsidR="00812230" w:rsidRDefault="00812230" w:rsidP="00812230">
      <w:pPr>
        <w:rPr>
          <w:lang w:eastAsia="zh-CN"/>
        </w:rPr>
      </w:pPr>
      <w:r>
        <w:rPr>
          <w:rFonts w:hint="eastAsia"/>
          <w:lang w:eastAsia="zh-CN"/>
        </w:rPr>
        <w:t>E</w:t>
      </w:r>
      <w:r>
        <w:rPr>
          <w:lang w:eastAsia="zh-CN"/>
        </w:rPr>
        <w:t>xamples:</w:t>
      </w:r>
    </w:p>
    <w:p w14:paraId="61F546C1" w14:textId="161A51F8" w:rsidR="00E476B2" w:rsidRDefault="00FC3581" w:rsidP="00E476B2">
      <w:pPr>
        <w:pStyle w:val="List1OGCletters"/>
        <w:numPr>
          <w:ilvl w:val="0"/>
          <w:numId w:val="17"/>
        </w:numPr>
        <w:rPr>
          <w:lang w:eastAsia="zh-CN"/>
        </w:rPr>
      </w:pPr>
      <w:r>
        <w:rPr>
          <w:lang w:eastAsia="zh-CN"/>
        </w:rPr>
        <w:t>“</w:t>
      </w:r>
      <w:r w:rsidR="00622A3D" w:rsidRPr="00622A3D">
        <w:rPr>
          <w:lang w:eastAsia="zh-CN"/>
        </w:rPr>
        <w:t>http://www.opengeospatial.org</w:t>
      </w:r>
      <w:r>
        <w:rPr>
          <w:lang w:eastAsia="zh-CN"/>
        </w:rPr>
        <w:t>”</w:t>
      </w:r>
    </w:p>
    <w:p w14:paraId="7A5B1DED" w14:textId="7D97D7EA" w:rsidR="00990E85" w:rsidRDefault="00FC3581" w:rsidP="0064604D">
      <w:pPr>
        <w:pStyle w:val="List1OGCletters"/>
        <w:numPr>
          <w:ilvl w:val="0"/>
          <w:numId w:val="13"/>
        </w:numPr>
        <w:rPr>
          <w:lang w:eastAsia="zh-CN"/>
        </w:rPr>
      </w:pPr>
      <w:bookmarkStart w:id="190" w:name="OLE_LINK7"/>
      <w:bookmarkStart w:id="191" w:name="OLE_LINK8"/>
      <w:r>
        <w:rPr>
          <w:lang w:eastAsia="zh-CN"/>
        </w:rPr>
        <w:lastRenderedPageBreak/>
        <w:t>“</w:t>
      </w:r>
      <w:r w:rsidR="00EB10E3">
        <w:rPr>
          <w:lang w:eastAsia="zh-CN"/>
        </w:rPr>
        <w:t>/</w:t>
      </w:r>
      <w:r w:rsidR="006F6918">
        <w:rPr>
          <w:lang w:eastAsia="zh-CN"/>
        </w:rPr>
        <w:t>file</w:t>
      </w:r>
      <w:r w:rsidR="005F122C">
        <w:rPr>
          <w:lang w:eastAsia="zh-CN"/>
        </w:rPr>
        <w:t>.txt</w:t>
      </w:r>
      <w:r>
        <w:rPr>
          <w:lang w:eastAsia="zh-CN"/>
        </w:rPr>
        <w:t>”</w:t>
      </w:r>
    </w:p>
    <w:bookmarkEnd w:id="190"/>
    <w:bookmarkEnd w:id="191"/>
    <w:p w14:paraId="3AD12AD1" w14:textId="77777777" w:rsidR="007364B0" w:rsidRPr="007364B0" w:rsidRDefault="007364B0" w:rsidP="007364B0">
      <w:pPr>
        <w:pStyle w:val="List1OGCletters"/>
        <w:numPr>
          <w:ilvl w:val="0"/>
          <w:numId w:val="0"/>
        </w:numPr>
        <w:rPr>
          <w:lang w:eastAsia="zh-CN"/>
        </w:rPr>
      </w:pPr>
    </w:p>
    <w:p w14:paraId="0170E05A" w14:textId="504B39F4" w:rsidR="006030A0" w:rsidRDefault="008F6C38" w:rsidP="008F6C38">
      <w:pPr>
        <w:pStyle w:val="3"/>
      </w:pPr>
      <w:bookmarkStart w:id="192" w:name="_Toc159438655"/>
      <w:r>
        <w:t xml:space="preserve">Requirements </w:t>
      </w:r>
      <w:r w:rsidR="00192233">
        <w:t>C</w:t>
      </w:r>
      <w:r>
        <w:t xml:space="preserve">lass: </w:t>
      </w:r>
      <w:r w:rsidR="006368B9">
        <w:t xml:space="preserve">ISO </w:t>
      </w:r>
      <w:r w:rsidR="00A3647C">
        <w:t>M</w:t>
      </w:r>
      <w:r w:rsidR="006368B9">
        <w:t>etadata</w:t>
      </w:r>
      <w:r w:rsidR="006A0B1F">
        <w:t xml:space="preserve"> </w:t>
      </w:r>
      <w:r w:rsidR="00A3647C">
        <w:t>T</w:t>
      </w:r>
      <w:r w:rsidR="006A0B1F">
        <w:t>ype</w:t>
      </w:r>
      <w:bookmarkEnd w:id="192"/>
    </w:p>
    <w:p w14:paraId="3E9BC0AC" w14:textId="0DD68690" w:rsidR="008F6C38" w:rsidRDefault="00BF6527" w:rsidP="008F6C38">
      <w:pPr>
        <w:rPr>
          <w:lang w:val="en-GB" w:eastAsia="zh-CN"/>
        </w:rPr>
      </w:pPr>
      <w:r>
        <w:rPr>
          <w:rFonts w:hint="eastAsia"/>
          <w:lang w:val="en-GB" w:eastAsia="zh-CN"/>
        </w:rPr>
        <w:t>T</w:t>
      </w:r>
      <w:r>
        <w:rPr>
          <w:lang w:val="en-GB" w:eastAsia="zh-CN"/>
        </w:rPr>
        <w:t>h</w:t>
      </w:r>
      <w:r w:rsidR="00A3647C">
        <w:rPr>
          <w:lang w:val="en-GB" w:eastAsia="zh-CN"/>
        </w:rPr>
        <w:t xml:space="preserve">e ISO Metadata </w:t>
      </w:r>
      <w:proofErr w:type="gramStart"/>
      <w:r w:rsidR="00A3647C">
        <w:rPr>
          <w:lang w:val="en-GB" w:eastAsia="zh-CN"/>
        </w:rPr>
        <w:t xml:space="preserve">Type </w:t>
      </w:r>
      <w:r>
        <w:rPr>
          <w:lang w:val="en-GB" w:eastAsia="zh-CN"/>
        </w:rPr>
        <w:t xml:space="preserve"> requirement</w:t>
      </w:r>
      <w:r w:rsidR="00A3647C">
        <w:rPr>
          <w:lang w:val="en-GB" w:eastAsia="zh-CN"/>
        </w:rPr>
        <w:t>s</w:t>
      </w:r>
      <w:proofErr w:type="gramEnd"/>
      <w:r>
        <w:rPr>
          <w:lang w:val="en-GB" w:eastAsia="zh-CN"/>
        </w:rPr>
        <w:t xml:space="preserve"> class defines the requirements for JSON encoding of </w:t>
      </w:r>
      <w:r w:rsidR="003165C4">
        <w:rPr>
          <w:lang w:val="en-GB" w:eastAsia="zh-CN"/>
        </w:rPr>
        <w:t>ISO metadata types</w:t>
      </w:r>
      <w:r w:rsidR="007B4531">
        <w:rPr>
          <w:lang w:val="en-GB" w:eastAsia="zh-CN"/>
        </w:rPr>
        <w:t>.</w:t>
      </w:r>
    </w:p>
    <w:tbl>
      <w:tblPr>
        <w:tblStyle w:val="af1"/>
        <w:tblW w:w="0" w:type="auto"/>
        <w:tblLook w:val="04A0" w:firstRow="1" w:lastRow="0" w:firstColumn="1" w:lastColumn="0" w:noHBand="0" w:noVBand="1"/>
      </w:tblPr>
      <w:tblGrid>
        <w:gridCol w:w="1656"/>
        <w:gridCol w:w="6974"/>
      </w:tblGrid>
      <w:tr w:rsidR="007B4531" w14:paraId="11061547" w14:textId="77777777" w:rsidTr="003A289F">
        <w:tc>
          <w:tcPr>
            <w:tcW w:w="8856"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3A289F">
        <w:tc>
          <w:tcPr>
            <w:tcW w:w="8856" w:type="dxa"/>
            <w:gridSpan w:val="2"/>
          </w:tcPr>
          <w:p w14:paraId="316B0FB9" w14:textId="2D166867"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p>
        </w:tc>
      </w:tr>
      <w:tr w:rsidR="007B4531" w14:paraId="4059D444" w14:textId="77777777" w:rsidTr="003A289F">
        <w:tc>
          <w:tcPr>
            <w:tcW w:w="1668"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7188" w:type="dxa"/>
          </w:tcPr>
          <w:p w14:paraId="44670C90" w14:textId="77777777" w:rsidR="007B4531" w:rsidRDefault="007B4531" w:rsidP="003A289F">
            <w:pPr>
              <w:rPr>
                <w:lang w:eastAsia="zh-CN"/>
              </w:rPr>
            </w:pPr>
            <w:r>
              <w:rPr>
                <w:rFonts w:hint="eastAsia"/>
                <w:lang w:eastAsia="zh-CN"/>
              </w:rPr>
              <w:t>J</w:t>
            </w:r>
            <w:r>
              <w:rPr>
                <w:lang w:eastAsia="zh-CN"/>
              </w:rPr>
              <w:t>SON</w:t>
            </w:r>
          </w:p>
        </w:tc>
      </w:tr>
      <w:tr w:rsidR="00231E4C" w14:paraId="577725EE" w14:textId="77777777" w:rsidTr="003A289F">
        <w:tc>
          <w:tcPr>
            <w:tcW w:w="1668" w:type="dxa"/>
          </w:tcPr>
          <w:p w14:paraId="2ACBEAD5" w14:textId="4CFDF6EF" w:rsidR="00231E4C" w:rsidRDefault="00231E4C" w:rsidP="003A289F">
            <w:pPr>
              <w:rPr>
                <w:lang w:eastAsia="zh-CN"/>
              </w:rPr>
            </w:pPr>
            <w:r>
              <w:rPr>
                <w:rFonts w:hint="eastAsia"/>
                <w:lang w:eastAsia="zh-CN"/>
              </w:rPr>
              <w:t>D</w:t>
            </w:r>
            <w:r>
              <w:rPr>
                <w:lang w:eastAsia="zh-CN"/>
              </w:rPr>
              <w:t>ependency</w:t>
            </w:r>
          </w:p>
        </w:tc>
        <w:tc>
          <w:tcPr>
            <w:tcW w:w="7188" w:type="dxa"/>
          </w:tcPr>
          <w:p w14:paraId="6BFCAC9E" w14:textId="4B2EB848" w:rsidR="00231E4C" w:rsidRDefault="00231E4C" w:rsidP="003A289F">
            <w:pPr>
              <w:rPr>
                <w:lang w:eastAsia="zh-CN"/>
              </w:rPr>
            </w:pPr>
            <w:proofErr w:type="spellStart"/>
            <w:r>
              <w:rPr>
                <w:rFonts w:hint="eastAsia"/>
                <w:lang w:eastAsia="zh-CN"/>
              </w:rPr>
              <w:t>G</w:t>
            </w:r>
            <w:r>
              <w:rPr>
                <w:lang w:eastAsia="zh-CN"/>
              </w:rPr>
              <w:t>eoJSON</w:t>
            </w:r>
            <w:proofErr w:type="spellEnd"/>
          </w:p>
        </w:tc>
      </w:tr>
      <w:tr w:rsidR="007B4531" w14:paraId="6B118AA5" w14:textId="77777777" w:rsidTr="003A289F">
        <w:tc>
          <w:tcPr>
            <w:tcW w:w="1668" w:type="dxa"/>
          </w:tcPr>
          <w:p w14:paraId="49299C5A" w14:textId="3B9F6798" w:rsidR="007B4531" w:rsidRDefault="007B4531" w:rsidP="003A289F">
            <w:r>
              <w:rPr>
                <w:lang w:eastAsia="zh-CN"/>
              </w:rPr>
              <w:t>Requirement</w:t>
            </w:r>
            <w:r w:rsidR="00E644F9">
              <w:rPr>
                <w:lang w:eastAsia="zh-CN"/>
              </w:rPr>
              <w:t xml:space="preserve"> 5</w:t>
            </w:r>
          </w:p>
        </w:tc>
        <w:tc>
          <w:tcPr>
            <w:tcW w:w="7188" w:type="dxa"/>
          </w:tcPr>
          <w:p w14:paraId="5C6007A1" w14:textId="2DD58235" w:rsidR="007B453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3A289F">
        <w:tc>
          <w:tcPr>
            <w:tcW w:w="1668" w:type="dxa"/>
          </w:tcPr>
          <w:p w14:paraId="10CB837A" w14:textId="17955E95" w:rsidR="00231E4C" w:rsidRDefault="00231E4C" w:rsidP="003A289F">
            <w:pPr>
              <w:rPr>
                <w:lang w:eastAsia="zh-CN"/>
              </w:rPr>
            </w:pPr>
            <w:r>
              <w:rPr>
                <w:rFonts w:hint="eastAsia"/>
                <w:lang w:eastAsia="zh-CN"/>
              </w:rPr>
              <w:t>R</w:t>
            </w:r>
            <w:r>
              <w:rPr>
                <w:lang w:eastAsia="zh-CN"/>
              </w:rPr>
              <w:t>equirement</w:t>
            </w:r>
            <w:r w:rsidR="00E644F9">
              <w:rPr>
                <w:lang w:eastAsia="zh-CN"/>
              </w:rPr>
              <w:t xml:space="preserve"> 6</w:t>
            </w:r>
          </w:p>
        </w:tc>
        <w:tc>
          <w:tcPr>
            <w:tcW w:w="7188" w:type="dxa"/>
          </w:tcPr>
          <w:p w14:paraId="6A7F8B60" w14:textId="1EC2B06B"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/extent</w:t>
            </w:r>
          </w:p>
        </w:tc>
      </w:tr>
      <w:tr w:rsidR="00231E4C" w14:paraId="34382400" w14:textId="77777777" w:rsidTr="003A289F">
        <w:tc>
          <w:tcPr>
            <w:tcW w:w="1668" w:type="dxa"/>
          </w:tcPr>
          <w:p w14:paraId="6895BF1E" w14:textId="1968C465" w:rsidR="00231E4C" w:rsidRDefault="00231E4C" w:rsidP="003A289F">
            <w:pPr>
              <w:rPr>
                <w:lang w:eastAsia="zh-CN"/>
              </w:rPr>
            </w:pPr>
            <w:r>
              <w:rPr>
                <w:rFonts w:hint="eastAsia"/>
                <w:lang w:eastAsia="zh-CN"/>
              </w:rPr>
              <w:t>R</w:t>
            </w:r>
            <w:r>
              <w:rPr>
                <w:lang w:eastAsia="zh-CN"/>
              </w:rPr>
              <w:t>equirement</w:t>
            </w:r>
            <w:r w:rsidR="00E644F9">
              <w:rPr>
                <w:lang w:eastAsia="zh-CN"/>
              </w:rPr>
              <w:t xml:space="preserve"> 7</w:t>
            </w:r>
          </w:p>
        </w:tc>
        <w:tc>
          <w:tcPr>
            <w:tcW w:w="7188" w:type="dxa"/>
          </w:tcPr>
          <w:p w14:paraId="53D1D729" w14:textId="6B6CA1EF" w:rsidR="00231E4C"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31E4C">
              <w:rPr>
                <w:lang w:eastAsia="zh-CN"/>
              </w:rPr>
              <w:t>/citation</w:t>
            </w:r>
          </w:p>
        </w:tc>
      </w:tr>
      <w:tr w:rsidR="00F61E88" w14:paraId="2D7C7E05" w14:textId="77777777" w:rsidTr="003A289F">
        <w:tc>
          <w:tcPr>
            <w:tcW w:w="1668" w:type="dxa"/>
          </w:tcPr>
          <w:p w14:paraId="6E480089" w14:textId="1D712ABA" w:rsidR="00F61E88" w:rsidRDefault="00F61E88" w:rsidP="003A289F">
            <w:pPr>
              <w:rPr>
                <w:lang w:eastAsia="zh-CN"/>
              </w:rPr>
            </w:pPr>
            <w:r>
              <w:rPr>
                <w:rFonts w:hint="eastAsia"/>
                <w:lang w:eastAsia="zh-CN"/>
              </w:rPr>
              <w:t>R</w:t>
            </w:r>
            <w:r>
              <w:rPr>
                <w:lang w:eastAsia="zh-CN"/>
              </w:rPr>
              <w:t>equirement</w:t>
            </w:r>
            <w:r w:rsidR="00E644F9">
              <w:rPr>
                <w:lang w:eastAsia="zh-CN"/>
              </w:rPr>
              <w:t xml:space="preserve"> 8</w:t>
            </w:r>
          </w:p>
        </w:tc>
        <w:tc>
          <w:tcPr>
            <w:tcW w:w="7188" w:type="dxa"/>
          </w:tcPr>
          <w:p w14:paraId="5B497E3B" w14:textId="60C424A8" w:rsidR="00F61E88" w:rsidRDefault="00F61E88" w:rsidP="003A289F">
            <w:pPr>
              <w:rPr>
                <w:lang w:eastAsia="zh-CN"/>
              </w:rPr>
            </w:pPr>
            <w:r>
              <w:rPr>
                <w:rFonts w:hint="eastAsia"/>
                <w:lang w:eastAsia="zh-CN"/>
              </w:rPr>
              <w:t>/req/base/</w:t>
            </w:r>
            <w:proofErr w:type="spellStart"/>
            <w:r>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445B2581" w:rsidR="00155957" w:rsidRDefault="007C0889" w:rsidP="008F6C38">
      <w:pPr>
        <w:rPr>
          <w:lang w:val="en-GB" w:eastAsia="zh-CN"/>
        </w:rPr>
      </w:pPr>
      <w:r>
        <w:rPr>
          <w:lang w:val="en-GB" w:eastAsia="zh-CN"/>
        </w:rPr>
        <w:t xml:space="preserve">The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a JSON object</w:t>
      </w:r>
      <w:r w:rsidR="00104CFF">
        <w:rPr>
          <w:lang w:val="en-GB" w:eastAsia="zh-CN"/>
        </w:rPr>
        <w:t>.</w:t>
      </w:r>
    </w:p>
    <w:tbl>
      <w:tblPr>
        <w:tblStyle w:val="af1"/>
        <w:tblW w:w="0" w:type="auto"/>
        <w:tblLook w:val="04A0" w:firstRow="1" w:lastRow="0" w:firstColumn="1" w:lastColumn="0" w:noHBand="0" w:noVBand="1"/>
      </w:tblPr>
      <w:tblGrid>
        <w:gridCol w:w="1696"/>
        <w:gridCol w:w="6934"/>
      </w:tblGrid>
      <w:tr w:rsidR="00695D23" w14:paraId="643B8B30" w14:textId="77777777" w:rsidTr="00424358">
        <w:tc>
          <w:tcPr>
            <w:tcW w:w="1696" w:type="dxa"/>
          </w:tcPr>
          <w:p w14:paraId="0C8C86F4" w14:textId="4E93E08D" w:rsidR="00695D23" w:rsidRDefault="00695D23" w:rsidP="003A289F">
            <w:r>
              <w:rPr>
                <w:lang w:eastAsia="zh-CN"/>
              </w:rPr>
              <w:t>Requirement</w:t>
            </w:r>
            <w:r w:rsidR="00572C06">
              <w:rPr>
                <w:lang w:eastAsia="zh-CN"/>
              </w:rPr>
              <w:t xml:space="preserve"> 5</w:t>
            </w:r>
          </w:p>
        </w:tc>
        <w:tc>
          <w:tcPr>
            <w:tcW w:w="6934" w:type="dxa"/>
          </w:tcPr>
          <w:p w14:paraId="062208E6" w14:textId="437377CB" w:rsidR="00695D2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695D23">
              <w:rPr>
                <w:lang w:eastAsia="zh-CN"/>
              </w:rPr>
              <w:t>/band</w:t>
            </w:r>
          </w:p>
          <w:p w14:paraId="1F8925BB" w14:textId="4E7F0333" w:rsidR="00B569BC" w:rsidRDefault="00695D23" w:rsidP="001560B5">
            <w:pPr>
              <w:rPr>
                <w:lang w:eastAsia="zh-CN"/>
              </w:rPr>
            </w:pPr>
            <w:r>
              <w:rPr>
                <w:lang w:eastAsia="zh-CN"/>
              </w:rPr>
              <w:t xml:space="preserve">Each </w:t>
            </w:r>
            <w:proofErr w:type="spellStart"/>
            <w:r>
              <w:rPr>
                <w:lang w:eastAsia="zh-CN"/>
              </w:rPr>
              <w:t>MD_Band</w:t>
            </w:r>
            <w:proofErr w:type="spellEnd"/>
            <w:r>
              <w:rPr>
                <w:lang w:eastAsia="zh-CN"/>
              </w:rPr>
              <w:t xml:space="preserve"> value </w:t>
            </w:r>
            <w:r w:rsidR="00DC0183">
              <w:rPr>
                <w:lang w:eastAsia="zh-CN"/>
              </w:rPr>
              <w:t xml:space="preserve">SHALL </w:t>
            </w:r>
            <w:r>
              <w:rPr>
                <w:lang w:eastAsia="zh-CN"/>
              </w:rPr>
              <w:t>be encoded as a text string</w:t>
            </w:r>
            <w:r w:rsidR="003A289F">
              <w:rPr>
                <w:lang w:eastAsia="zh-CN"/>
              </w:rPr>
              <w:t xml:space="preserve"> </w:t>
            </w:r>
            <w:r w:rsidR="00920266">
              <w:rPr>
                <w:lang w:eastAsia="zh-CN"/>
              </w:rPr>
              <w:t>or a JSON object matching the XML Schema type</w:t>
            </w:r>
            <w:r w:rsidR="00E91C24">
              <w:rPr>
                <w:lang w:eastAsia="zh-CN"/>
              </w:rPr>
              <w:t xml:space="preserve"> as defined in:</w:t>
            </w:r>
            <w:r w:rsidR="00920266">
              <w:rPr>
                <w:lang w:eastAsia="zh-CN"/>
              </w:rPr>
              <w:t xml:space="preserve"> </w:t>
            </w:r>
          </w:p>
          <w:bookmarkStart w:id="193" w:name="OLE_LINK9"/>
          <w:bookmarkStart w:id="194" w:name="OLE_LINK10"/>
          <w:p w14:paraId="62BC1341" w14:textId="5D748B6F" w:rsidR="00695D23" w:rsidRDefault="000F46CA"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003D651F" w:rsidRPr="000F46CA">
              <w:rPr>
                <w:rStyle w:val="a3"/>
                <w:lang w:eastAsia="zh-CN"/>
              </w:rPr>
              <w:t>https://schemas.isotc211.org/19115/-1/mrc/1.3.0/content.xsd</w:t>
            </w:r>
            <w:r>
              <w:rPr>
                <w:lang w:eastAsia="zh-CN"/>
              </w:rPr>
              <w:fldChar w:fldCharType="end"/>
            </w:r>
            <w:bookmarkEnd w:id="193"/>
            <w:bookmarkEnd w:id="194"/>
          </w:p>
        </w:tc>
      </w:tr>
    </w:tbl>
    <w:p w14:paraId="6337F0D4" w14:textId="3D817D3E" w:rsidR="004C008C" w:rsidRDefault="004C008C" w:rsidP="004C008C">
      <w:pPr>
        <w:rPr>
          <w:lang w:eastAsia="zh-CN"/>
        </w:rPr>
      </w:pPr>
      <w:r>
        <w:rPr>
          <w:rFonts w:hint="eastAsia"/>
          <w:lang w:eastAsia="zh-CN"/>
        </w:rPr>
        <w:t>E</w:t>
      </w:r>
      <w:r>
        <w:rPr>
          <w:lang w:eastAsia="zh-CN"/>
        </w:rPr>
        <w:t>xample</w:t>
      </w:r>
      <w:r w:rsidR="00D1128C">
        <w:rPr>
          <w:lang w:eastAsia="zh-CN"/>
        </w:rPr>
        <w:t>s</w:t>
      </w:r>
      <w:r>
        <w:rPr>
          <w:lang w:eastAsia="zh-CN"/>
        </w:rPr>
        <w:t>:</w:t>
      </w:r>
    </w:p>
    <w:p w14:paraId="741EE268" w14:textId="2260EADE" w:rsidR="004C008C" w:rsidRDefault="00FC3581" w:rsidP="004C008C">
      <w:pPr>
        <w:pStyle w:val="List1OGCletters"/>
        <w:numPr>
          <w:ilvl w:val="0"/>
          <w:numId w:val="22"/>
        </w:numPr>
        <w:rPr>
          <w:lang w:eastAsia="zh-CN"/>
        </w:rPr>
      </w:pPr>
      <w:bookmarkStart w:id="195" w:name="OLE_LINK13"/>
      <w:bookmarkStart w:id="196" w:name="OLE_LINK14"/>
      <w:r>
        <w:rPr>
          <w:lang w:eastAsia="zh-CN"/>
        </w:rPr>
        <w:t>“</w:t>
      </w:r>
      <w:r w:rsidR="004C008C">
        <w:rPr>
          <w:lang w:eastAsia="zh-CN"/>
        </w:rPr>
        <w:t>red</w:t>
      </w:r>
      <w:r>
        <w:rPr>
          <w:lang w:eastAsia="zh-CN"/>
        </w:rPr>
        <w:t>”</w:t>
      </w:r>
    </w:p>
    <w:p w14:paraId="69B8FE8C" w14:textId="52E5C16F" w:rsidR="002B7966" w:rsidRDefault="00FC3581" w:rsidP="004C008C">
      <w:pPr>
        <w:pStyle w:val="List1OGCletters"/>
        <w:numPr>
          <w:ilvl w:val="0"/>
          <w:numId w:val="22"/>
        </w:numPr>
        <w:rPr>
          <w:lang w:eastAsia="zh-CN"/>
        </w:rPr>
      </w:pPr>
      <w:r>
        <w:rPr>
          <w:lang w:eastAsia="zh-CN"/>
        </w:rPr>
        <w:t>“</w:t>
      </w:r>
      <w:r w:rsidR="002B7966">
        <w:rPr>
          <w:lang w:eastAsia="zh-CN"/>
        </w:rPr>
        <w:t>B4</w:t>
      </w:r>
      <w:r>
        <w:rPr>
          <w:lang w:eastAsia="zh-CN"/>
        </w:rPr>
        <w:t>”</w:t>
      </w:r>
    </w:p>
    <w:p w14:paraId="194F617D" w14:textId="361DE4E6" w:rsidR="003A289F" w:rsidRDefault="002B4CDF" w:rsidP="002B4CDF">
      <w:pPr>
        <w:pStyle w:val="List1OGCletters"/>
        <w:numPr>
          <w:ilvl w:val="0"/>
          <w:numId w:val="22"/>
        </w:numPr>
        <w:rPr>
          <w:lang w:eastAsia="zh-CN"/>
        </w:rPr>
      </w:pPr>
      <w:r>
        <w:rPr>
          <w:rFonts w:hint="eastAsia"/>
          <w:lang w:eastAsia="zh-CN"/>
        </w:rPr>
        <w:t>{</w:t>
      </w:r>
      <w:r w:rsidR="00FC3581">
        <w:rPr>
          <w:lang w:eastAsia="zh-CN"/>
        </w:rPr>
        <w:t>“</w:t>
      </w:r>
      <w:proofErr w:type="spellStart"/>
      <w:r>
        <w:rPr>
          <w:lang w:eastAsia="zh-CN"/>
        </w:rPr>
        <w:t>boundMax</w:t>
      </w:r>
      <w:proofErr w:type="spellEnd"/>
      <w:r w:rsidR="00FC3581">
        <w:rPr>
          <w:lang w:eastAsia="zh-CN"/>
        </w:rPr>
        <w:t>”</w:t>
      </w:r>
      <w:r>
        <w:rPr>
          <w:lang w:eastAsia="zh-CN"/>
        </w:rPr>
        <w:t xml:space="preserve">: 690, </w:t>
      </w:r>
      <w:r w:rsidR="00FC3581">
        <w:rPr>
          <w:lang w:eastAsia="zh-CN"/>
        </w:rPr>
        <w:t>“</w:t>
      </w:r>
      <w:proofErr w:type="spellStart"/>
      <w:r>
        <w:rPr>
          <w:lang w:eastAsia="zh-CN"/>
        </w:rPr>
        <w:t>boundMin</w:t>
      </w:r>
      <w:proofErr w:type="spellEnd"/>
      <w:r w:rsidR="00FC3581">
        <w:rPr>
          <w:lang w:eastAsia="zh-CN"/>
        </w:rPr>
        <w:t>”</w:t>
      </w:r>
      <w:r>
        <w:rPr>
          <w:lang w:eastAsia="zh-CN"/>
        </w:rPr>
        <w:t xml:space="preserve">: 630, </w:t>
      </w:r>
      <w:r w:rsidR="00FC3581">
        <w:rPr>
          <w:lang w:eastAsia="zh-CN"/>
        </w:rPr>
        <w:t>“</w:t>
      </w:r>
      <w:proofErr w:type="spellStart"/>
      <w:r w:rsidRPr="002B4CDF">
        <w:rPr>
          <w:lang w:eastAsia="zh-CN"/>
        </w:rPr>
        <w:t>boundUnits</w:t>
      </w:r>
      <w:proofErr w:type="spellEnd"/>
      <w:r w:rsidR="00FC3581">
        <w:rPr>
          <w:lang w:eastAsia="zh-CN"/>
        </w:rPr>
        <w:t>”</w:t>
      </w:r>
      <w:r>
        <w:rPr>
          <w:lang w:eastAsia="zh-CN"/>
        </w:rPr>
        <w:t xml:space="preserve">: </w:t>
      </w:r>
      <w:r w:rsidR="00FC3581">
        <w:rPr>
          <w:lang w:eastAsia="zh-CN"/>
        </w:rPr>
        <w:t>“</w:t>
      </w:r>
      <w:r>
        <w:rPr>
          <w:lang w:eastAsia="zh-CN"/>
        </w:rPr>
        <w:t>nm</w:t>
      </w:r>
      <w:r w:rsidR="00FC3581">
        <w:rPr>
          <w:lang w:eastAsia="zh-CN"/>
        </w:rPr>
        <w:t>”</w:t>
      </w:r>
      <w:r>
        <w:rPr>
          <w:rFonts w:hint="eastAsia"/>
          <w:lang w:eastAsia="zh-CN"/>
        </w:rPr>
        <w:t>}</w:t>
      </w:r>
    </w:p>
    <w:bookmarkEnd w:id="195"/>
    <w:bookmarkEnd w:id="196"/>
    <w:p w14:paraId="17A950D5" w14:textId="77777777" w:rsidR="00C109CB" w:rsidRDefault="00C109CB" w:rsidP="00BC73BF">
      <w:pPr>
        <w:rPr>
          <w:lang w:val="en-GB" w:eastAsia="zh-CN"/>
        </w:rPr>
      </w:pPr>
    </w:p>
    <w:p w14:paraId="2B55F1BA" w14:textId="77623421" w:rsidR="00BC73BF" w:rsidRDefault="007C0889" w:rsidP="00BC73BF">
      <w:pPr>
        <w:rPr>
          <w:lang w:val="en-GB" w:eastAsia="zh-CN"/>
        </w:rPr>
      </w:pPr>
      <w:r>
        <w:rPr>
          <w:lang w:val="en-GB" w:eastAsia="zh-CN"/>
        </w:rPr>
        <w:t xml:space="preserve">The </w:t>
      </w:r>
      <w:proofErr w:type="spellStart"/>
      <w:r w:rsidR="00BC73BF">
        <w:rPr>
          <w:lang w:val="en-GB" w:eastAsia="zh-CN"/>
        </w:rPr>
        <w:t>EX_Extent</w:t>
      </w:r>
      <w:proofErr w:type="spellEnd"/>
      <w:r w:rsidR="00BC73BF" w:rsidRPr="00F31DD0">
        <w:rPr>
          <w:lang w:val="en-GB" w:eastAsia="zh-CN"/>
        </w:rPr>
        <w:t xml:space="preserve"> </w:t>
      </w:r>
      <w:r w:rsidR="00380E80">
        <w:rPr>
          <w:lang w:val="en-GB" w:eastAsia="zh-CN"/>
        </w:rPr>
        <w:t>is encoded as</w:t>
      </w:r>
      <w:r w:rsidR="00BC73BF">
        <w:rPr>
          <w:lang w:val="en-GB" w:eastAsia="zh-CN"/>
        </w:rPr>
        <w:t xml:space="preserve"> </w:t>
      </w:r>
      <w:r w:rsidR="0086407F">
        <w:rPr>
          <w:lang w:val="en-GB" w:eastAsia="zh-CN"/>
        </w:rPr>
        <w:t xml:space="preserve">a </w:t>
      </w:r>
      <w:proofErr w:type="spellStart"/>
      <w:r w:rsidR="00BC73BF">
        <w:rPr>
          <w:lang w:val="en-GB" w:eastAsia="zh-CN"/>
        </w:rPr>
        <w:t>GeoJSON</w:t>
      </w:r>
      <w:proofErr w:type="spellEnd"/>
      <w:r w:rsidR="00BC73BF">
        <w:rPr>
          <w:lang w:val="en-GB" w:eastAsia="zh-CN"/>
        </w:rPr>
        <w:t xml:space="preserve"> </w:t>
      </w:r>
      <w:r w:rsidR="0086407F">
        <w:rPr>
          <w:lang w:val="en-GB" w:eastAsia="zh-CN"/>
        </w:rPr>
        <w:t>b</w:t>
      </w:r>
      <w:r w:rsidR="00BC73BF">
        <w:rPr>
          <w:lang w:val="en-GB" w:eastAsia="zh-CN"/>
        </w:rPr>
        <w:t xml:space="preserve">ounding </w:t>
      </w:r>
      <w:r w:rsidR="0086407F">
        <w:rPr>
          <w:lang w:val="en-GB" w:eastAsia="zh-CN"/>
        </w:rPr>
        <w:t>b</w:t>
      </w:r>
      <w:r w:rsidR="00BC73BF">
        <w:rPr>
          <w:lang w:val="en-GB" w:eastAsia="zh-CN"/>
        </w:rPr>
        <w:t>ox</w:t>
      </w:r>
      <w:r w:rsidR="00DE4F6D">
        <w:rPr>
          <w:lang w:val="en-GB" w:eastAsia="zh-CN"/>
        </w:rPr>
        <w:t xml:space="preserve"> or a JSON Object</w:t>
      </w:r>
      <w:r w:rsidR="00BC73BF">
        <w:rPr>
          <w:lang w:val="en-GB" w:eastAsia="zh-CN"/>
        </w:rPr>
        <w:t>.</w:t>
      </w:r>
    </w:p>
    <w:tbl>
      <w:tblPr>
        <w:tblStyle w:val="af1"/>
        <w:tblW w:w="0" w:type="auto"/>
        <w:tblLook w:val="04A0" w:firstRow="1" w:lastRow="0" w:firstColumn="1" w:lastColumn="0" w:noHBand="0" w:noVBand="1"/>
      </w:tblPr>
      <w:tblGrid>
        <w:gridCol w:w="1655"/>
        <w:gridCol w:w="6975"/>
      </w:tblGrid>
      <w:tr w:rsidR="00BC73BF" w14:paraId="33EDFFEE" w14:textId="77777777" w:rsidTr="003A289F">
        <w:tc>
          <w:tcPr>
            <w:tcW w:w="1668" w:type="dxa"/>
          </w:tcPr>
          <w:p w14:paraId="1B272D63" w14:textId="03C9C554" w:rsidR="00BC73BF" w:rsidRDefault="00BC73BF" w:rsidP="003A289F">
            <w:r>
              <w:rPr>
                <w:lang w:eastAsia="zh-CN"/>
              </w:rPr>
              <w:t>Requirement</w:t>
            </w:r>
            <w:r w:rsidR="008D581E">
              <w:rPr>
                <w:lang w:eastAsia="zh-CN"/>
              </w:rPr>
              <w:t xml:space="preserve"> 6</w:t>
            </w:r>
          </w:p>
        </w:tc>
        <w:tc>
          <w:tcPr>
            <w:tcW w:w="7188" w:type="dxa"/>
          </w:tcPr>
          <w:p w14:paraId="4904E703" w14:textId="63776DD8" w:rsidR="00BC73BF"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BC73BF">
              <w:rPr>
                <w:lang w:eastAsia="zh-CN"/>
              </w:rPr>
              <w:t>/extent</w:t>
            </w:r>
          </w:p>
          <w:p w14:paraId="51B380B2" w14:textId="0331EDC2" w:rsidR="00BC73BF" w:rsidRPr="00204D9E" w:rsidRDefault="00BC73BF" w:rsidP="00551904">
            <w:pPr>
              <w:rPr>
                <w:lang w:eastAsia="zh-CN"/>
              </w:rPr>
            </w:pPr>
            <w:r w:rsidRPr="00204D9E">
              <w:rPr>
                <w:lang w:eastAsia="zh-CN"/>
              </w:rPr>
              <w:lastRenderedPageBreak/>
              <w:t xml:space="preserve">Each </w:t>
            </w:r>
            <w:proofErr w:type="spellStart"/>
            <w:r w:rsidRPr="00204D9E">
              <w:rPr>
                <w:lang w:eastAsia="zh-CN"/>
              </w:rPr>
              <w:t>EX_Extent</w:t>
            </w:r>
            <w:proofErr w:type="spellEnd"/>
            <w:r w:rsidRPr="00204D9E">
              <w:rPr>
                <w:lang w:eastAsia="zh-CN"/>
              </w:rPr>
              <w:t xml:space="preserve"> value </w:t>
            </w:r>
            <w:r w:rsidR="00DC0183" w:rsidRPr="003558C3">
              <w:rPr>
                <w:lang w:eastAsia="zh-CN"/>
              </w:rPr>
              <w:t xml:space="preserve">SHALL </w:t>
            </w:r>
            <w:r w:rsidRPr="003558C3">
              <w:rPr>
                <w:lang w:eastAsia="zh-CN"/>
              </w:rPr>
              <w:t xml:space="preserve">be encoded using the </w:t>
            </w:r>
            <w:proofErr w:type="spellStart"/>
            <w:r w:rsidRPr="003558C3">
              <w:rPr>
                <w:lang w:eastAsia="zh-CN"/>
              </w:rPr>
              <w:t>GeoJSON</w:t>
            </w:r>
            <w:proofErr w:type="spellEnd"/>
            <w:r w:rsidRPr="003558C3">
              <w:rPr>
                <w:lang w:eastAsia="zh-CN"/>
              </w:rPr>
              <w:t xml:space="preserve"> bounding box</w:t>
            </w:r>
            <w:r w:rsidRPr="00F95F0E">
              <w:rPr>
                <w:lang w:eastAsia="zh-CN"/>
              </w:rPr>
              <w:t xml:space="preserve"> encoding</w:t>
            </w:r>
            <w:r w:rsidR="00BB00C5" w:rsidRPr="00347EF3">
              <w:rPr>
                <w:lang w:eastAsia="zh-CN"/>
              </w:rPr>
              <w:t xml:space="preserve"> </w:t>
            </w:r>
            <w:r w:rsidR="00E91C24" w:rsidRPr="00347EF3">
              <w:rPr>
                <w:lang w:eastAsia="zh-CN"/>
              </w:rPr>
              <w:t xml:space="preserve">as </w:t>
            </w:r>
            <w:r w:rsidR="00BB00C5" w:rsidRPr="00873727">
              <w:rPr>
                <w:lang w:eastAsia="zh-CN"/>
              </w:rPr>
              <w:t xml:space="preserve">defined in </w:t>
            </w:r>
            <w:r w:rsidR="00E91C24" w:rsidRPr="00551904">
              <w:rPr>
                <w:lang w:eastAsia="zh-CN"/>
              </w:rPr>
              <w:t xml:space="preserve">The </w:t>
            </w:r>
            <w:proofErr w:type="spellStart"/>
            <w:r w:rsidR="00E91C24" w:rsidRPr="00551904">
              <w:rPr>
                <w:lang w:eastAsia="zh-CN"/>
              </w:rPr>
              <w:t>GeoJSON</w:t>
            </w:r>
            <w:proofErr w:type="spellEnd"/>
            <w:r w:rsidR="00E91C24" w:rsidRPr="00551904">
              <w:rPr>
                <w:lang w:eastAsia="zh-CN"/>
              </w:rPr>
              <w:t xml:space="preserve"> Format</w:t>
            </w:r>
            <w:r w:rsidR="00286084">
              <w:rPr>
                <w:lang w:eastAsia="zh-CN"/>
              </w:rPr>
              <w:t xml:space="preserve"> </w:t>
            </w:r>
            <w:r w:rsidR="00E91C24" w:rsidRPr="00204D9E">
              <w:rPr>
                <w:lang w:eastAsia="zh-CN"/>
              </w:rPr>
              <w:t>[</w:t>
            </w:r>
            <w:hyperlink r:id="rId26" w:anchor="section-5" w:history="1">
              <w:r w:rsidR="003558C3" w:rsidRPr="003558C3">
                <w:rPr>
                  <w:rStyle w:val="a3"/>
                  <w:lang w:eastAsia="zh-CN"/>
                </w:rPr>
                <w:t>RFC 7946 Section 5</w:t>
              </w:r>
            </w:hyperlink>
            <w:r w:rsidR="00E91C24" w:rsidRPr="00204D9E">
              <w:rPr>
                <w:lang w:eastAsia="zh-CN"/>
              </w:rPr>
              <w:t>]</w:t>
            </w:r>
            <w:r w:rsidR="000F51AB">
              <w:rPr>
                <w:lang w:eastAsia="zh-CN"/>
              </w:rPr>
              <w:t>,</w:t>
            </w:r>
          </w:p>
          <w:p w14:paraId="24449194" w14:textId="111129FD" w:rsidR="00B117A2" w:rsidRDefault="00B117A2" w:rsidP="00B117A2">
            <w:pPr>
              <w:rPr>
                <w:lang w:eastAsia="zh-CN"/>
              </w:rPr>
            </w:pPr>
            <w:r>
              <w:rPr>
                <w:lang w:eastAsia="zh-CN"/>
              </w:rPr>
              <w:t>or a JSON object matching the XML Schema type</w:t>
            </w:r>
            <w:r w:rsidR="00E91C24">
              <w:rPr>
                <w:lang w:eastAsia="zh-CN"/>
              </w:rPr>
              <w:t xml:space="preserve"> as defined in</w:t>
            </w:r>
            <w:r>
              <w:rPr>
                <w:lang w:eastAsia="zh-CN"/>
              </w:rPr>
              <w:t xml:space="preserve">: </w:t>
            </w:r>
          </w:p>
          <w:p w14:paraId="5C1F32D5" w14:textId="2BBCBB18" w:rsidR="00B117A2" w:rsidRPr="00BB00C5" w:rsidRDefault="00EB7D7B" w:rsidP="00B117A2">
            <w:pPr>
              <w:rPr>
                <w:lang w:eastAsia="zh-CN"/>
              </w:rPr>
            </w:pPr>
            <w:hyperlink r:id="rId27" w:history="1">
              <w:r w:rsidR="009A2FED" w:rsidRPr="009A2FED">
                <w:rPr>
                  <w:rStyle w:val="a3"/>
                  <w:lang w:eastAsia="zh-CN"/>
                </w:rPr>
                <w:t>https://schemas.isotc211.org/19115/-1/gex/1.3.0/extent.xsd</w:t>
              </w:r>
            </w:hyperlink>
          </w:p>
        </w:tc>
      </w:tr>
    </w:tbl>
    <w:p w14:paraId="4C800C2D" w14:textId="06AB0938" w:rsidR="00BC73BF" w:rsidRDefault="00BC73BF" w:rsidP="00BC73BF">
      <w:pPr>
        <w:rPr>
          <w:lang w:eastAsia="zh-CN"/>
        </w:rPr>
      </w:pPr>
      <w:r>
        <w:rPr>
          <w:rFonts w:hint="eastAsia"/>
          <w:lang w:eastAsia="zh-CN"/>
        </w:rPr>
        <w:lastRenderedPageBreak/>
        <w:t>E</w:t>
      </w:r>
      <w:r>
        <w:rPr>
          <w:lang w:eastAsia="zh-CN"/>
        </w:rPr>
        <w:t>xample</w:t>
      </w:r>
      <w:r w:rsidR="00004D7D">
        <w:rPr>
          <w:lang w:eastAsia="zh-CN"/>
        </w:rPr>
        <w:t>s</w:t>
      </w:r>
      <w:r>
        <w:rPr>
          <w:lang w:eastAsia="zh-CN"/>
        </w:rPr>
        <w:t>:</w:t>
      </w:r>
    </w:p>
    <w:p w14:paraId="675FF575" w14:textId="2079126A" w:rsidR="00BC73BF" w:rsidRDefault="00BC73BF" w:rsidP="00BC73BF">
      <w:pPr>
        <w:pStyle w:val="List1OGCletters"/>
        <w:numPr>
          <w:ilvl w:val="0"/>
          <w:numId w:val="21"/>
        </w:numPr>
        <w:rPr>
          <w:lang w:eastAsia="zh-CN"/>
        </w:rPr>
      </w:pPr>
      <w:r>
        <w:rPr>
          <w:lang w:eastAsia="zh-CN"/>
        </w:rPr>
        <w:t>[120.0, 30.0, 130.0, 40.0]</w:t>
      </w:r>
    </w:p>
    <w:p w14:paraId="5FC4223B" w14:textId="4A9C6EB5" w:rsidR="00B8437F" w:rsidRDefault="00B8437F" w:rsidP="00BC73BF">
      <w:pPr>
        <w:pStyle w:val="List1OGCletters"/>
        <w:numPr>
          <w:ilvl w:val="0"/>
          <w:numId w:val="21"/>
        </w:numPr>
        <w:rPr>
          <w:lang w:eastAsia="zh-CN"/>
        </w:rPr>
      </w:pPr>
      <w:r>
        <w:rPr>
          <w:lang w:eastAsia="zh-CN"/>
        </w:rPr>
        <w:t>[120.0, 30.0, 10.0, 130.0, 40.0, 20.0]</w:t>
      </w:r>
    </w:p>
    <w:p w14:paraId="49738789" w14:textId="77777777" w:rsidR="0003446D" w:rsidRDefault="0003446D" w:rsidP="0003446D">
      <w:pPr>
        <w:pStyle w:val="List1OGCletters"/>
        <w:numPr>
          <w:ilvl w:val="0"/>
          <w:numId w:val="21"/>
        </w:numPr>
        <w:rPr>
          <w:lang w:eastAsia="zh-CN"/>
        </w:rPr>
      </w:pPr>
      <w:r>
        <w:rPr>
          <w:lang w:eastAsia="zh-CN"/>
        </w:rPr>
        <w:t>{</w:t>
      </w:r>
    </w:p>
    <w:p w14:paraId="5BB93D32" w14:textId="7F69DE21" w:rsidR="0003446D" w:rsidRDefault="009C3089" w:rsidP="0011704D">
      <w:pPr>
        <w:pStyle w:val="List1OGCletters"/>
        <w:numPr>
          <w:ilvl w:val="0"/>
          <w:numId w:val="0"/>
        </w:numPr>
        <w:ind w:left="720" w:firstLineChars="100" w:firstLine="240"/>
        <w:rPr>
          <w:lang w:eastAsia="zh-CN"/>
        </w:rPr>
      </w:pPr>
      <w:r>
        <w:rPr>
          <w:lang w:eastAsia="zh-CN"/>
        </w:rPr>
        <w:t>“</w:t>
      </w:r>
      <w:proofErr w:type="spellStart"/>
      <w:r w:rsidR="0003446D">
        <w:rPr>
          <w:lang w:eastAsia="zh-CN"/>
        </w:rPr>
        <w:t>geographicElement</w:t>
      </w:r>
      <w:proofErr w:type="spellEnd"/>
      <w:r w:rsidR="00580CC9">
        <w:rPr>
          <w:lang w:eastAsia="zh-CN"/>
        </w:rPr>
        <w:t>”</w:t>
      </w:r>
      <w:r w:rsidR="0003446D">
        <w:rPr>
          <w:lang w:eastAsia="zh-CN"/>
        </w:rPr>
        <w:t>: {</w:t>
      </w:r>
    </w:p>
    <w:p w14:paraId="6C6D838C" w14:textId="6D541B19"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westBoundLongitude</w:t>
      </w:r>
      <w:proofErr w:type="spellEnd"/>
      <w:r w:rsidR="00580CC9">
        <w:rPr>
          <w:lang w:eastAsia="zh-CN"/>
        </w:rPr>
        <w:t>”</w:t>
      </w:r>
      <w:r>
        <w:rPr>
          <w:lang w:eastAsia="zh-CN"/>
        </w:rPr>
        <w:t>: -171.76409,</w:t>
      </w:r>
    </w:p>
    <w:p w14:paraId="405C90A3" w14:textId="7DB3988A"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eastBoundLongitude</w:t>
      </w:r>
      <w:proofErr w:type="spellEnd"/>
      <w:r w:rsidR="00580CC9">
        <w:rPr>
          <w:lang w:eastAsia="zh-CN"/>
        </w:rPr>
        <w:t>”</w:t>
      </w:r>
      <w:r>
        <w:rPr>
          <w:lang w:eastAsia="zh-CN"/>
        </w:rPr>
        <w:t>: -157.86768,</w:t>
      </w:r>
    </w:p>
    <w:p w14:paraId="3A25A3F1" w14:textId="27F6DC78"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southBoundLatitude</w:t>
      </w:r>
      <w:proofErr w:type="spellEnd"/>
      <w:r w:rsidR="00580CC9">
        <w:rPr>
          <w:lang w:eastAsia="zh-CN"/>
        </w:rPr>
        <w:t>”</w:t>
      </w:r>
      <w:r>
        <w:rPr>
          <w:lang w:eastAsia="zh-CN"/>
        </w:rPr>
        <w:t>: -14.42443,</w:t>
      </w:r>
    </w:p>
    <w:p w14:paraId="510F2F83" w14:textId="4D759946" w:rsidR="0003446D" w:rsidRDefault="0003446D" w:rsidP="0003446D">
      <w:pPr>
        <w:pStyle w:val="List1OGCletters"/>
        <w:numPr>
          <w:ilvl w:val="0"/>
          <w:numId w:val="0"/>
        </w:numPr>
        <w:ind w:left="720"/>
        <w:rPr>
          <w:lang w:eastAsia="zh-CN"/>
        </w:rPr>
      </w:pPr>
      <w:r>
        <w:rPr>
          <w:lang w:eastAsia="zh-CN"/>
        </w:rPr>
        <w:t xml:space="preserve">        </w:t>
      </w:r>
      <w:r w:rsidR="009C3089">
        <w:rPr>
          <w:lang w:eastAsia="zh-CN"/>
        </w:rPr>
        <w:t>“</w:t>
      </w:r>
      <w:proofErr w:type="spellStart"/>
      <w:r>
        <w:rPr>
          <w:lang w:eastAsia="zh-CN"/>
        </w:rPr>
        <w:t>northBoundLatitude</w:t>
      </w:r>
      <w:proofErr w:type="spellEnd"/>
      <w:r w:rsidR="00580CC9">
        <w:rPr>
          <w:lang w:eastAsia="zh-CN"/>
        </w:rPr>
        <w:t>”</w:t>
      </w:r>
      <w:r>
        <w:rPr>
          <w:lang w:eastAsia="zh-CN"/>
        </w:rPr>
        <w:t>: 21.31573</w:t>
      </w:r>
    </w:p>
    <w:p w14:paraId="4E9EA20F" w14:textId="77777777" w:rsidR="0003446D" w:rsidRDefault="0003446D" w:rsidP="0003446D">
      <w:pPr>
        <w:pStyle w:val="List1OGCletters"/>
        <w:numPr>
          <w:ilvl w:val="0"/>
          <w:numId w:val="0"/>
        </w:numPr>
        <w:ind w:left="720"/>
        <w:rPr>
          <w:lang w:eastAsia="zh-CN"/>
        </w:rPr>
      </w:pPr>
      <w:r>
        <w:rPr>
          <w:lang w:eastAsia="zh-CN"/>
        </w:rPr>
        <w:t xml:space="preserve">    }</w:t>
      </w:r>
    </w:p>
    <w:p w14:paraId="6E5004DF" w14:textId="36BC01C0" w:rsidR="0003446D" w:rsidRDefault="0003446D" w:rsidP="0003446D">
      <w:pPr>
        <w:pStyle w:val="List1OGCletters"/>
        <w:numPr>
          <w:ilvl w:val="0"/>
          <w:numId w:val="0"/>
        </w:numPr>
        <w:ind w:left="720"/>
        <w:rPr>
          <w:lang w:eastAsia="zh-CN"/>
        </w:rPr>
      </w:pPr>
      <w:r>
        <w:rPr>
          <w:lang w:eastAsia="zh-CN"/>
        </w:rPr>
        <w:t>}</w:t>
      </w:r>
    </w:p>
    <w:p w14:paraId="5F7D6638" w14:textId="77777777" w:rsidR="00C109CB" w:rsidRDefault="00C109CB" w:rsidP="00267851">
      <w:pPr>
        <w:rPr>
          <w:lang w:eastAsia="zh-CN"/>
        </w:rPr>
      </w:pPr>
    </w:p>
    <w:p w14:paraId="58085F3C" w14:textId="12CCC20E" w:rsidR="00267851" w:rsidRDefault="007C0889" w:rsidP="00267851">
      <w:pPr>
        <w:rPr>
          <w:lang w:val="en-GB" w:eastAsia="zh-CN"/>
        </w:rPr>
      </w:pPr>
      <w:r>
        <w:rPr>
          <w:lang w:eastAsia="zh-CN"/>
        </w:rPr>
        <w:t xml:space="preserve">The </w:t>
      </w:r>
      <w:proofErr w:type="spellStart"/>
      <w:r w:rsidR="00AA0378">
        <w:rPr>
          <w:lang w:eastAsia="zh-CN"/>
        </w:rPr>
        <w:t>CI_Citation</w:t>
      </w:r>
      <w:proofErr w:type="spellEnd"/>
      <w:r w:rsidR="00AA0378" w:rsidRPr="00AA0378">
        <w:rPr>
          <w:lang w:val="en-GB" w:eastAsia="zh-CN"/>
        </w:rPr>
        <w:t xml:space="preserve"> </w:t>
      </w:r>
      <w:r w:rsidR="00AA0378">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a JSON object</w:t>
      </w:r>
      <w:r w:rsidR="00267851">
        <w:rPr>
          <w:lang w:val="en-GB" w:eastAsia="zh-CN"/>
        </w:rPr>
        <w:t>.</w:t>
      </w:r>
    </w:p>
    <w:tbl>
      <w:tblPr>
        <w:tblStyle w:val="af1"/>
        <w:tblW w:w="0" w:type="auto"/>
        <w:tblLook w:val="04A0" w:firstRow="1" w:lastRow="0" w:firstColumn="1" w:lastColumn="0" w:noHBand="0" w:noVBand="1"/>
      </w:tblPr>
      <w:tblGrid>
        <w:gridCol w:w="1655"/>
        <w:gridCol w:w="6975"/>
      </w:tblGrid>
      <w:tr w:rsidR="00267851" w14:paraId="4F4B6697" w14:textId="77777777" w:rsidTr="003A289F">
        <w:tc>
          <w:tcPr>
            <w:tcW w:w="1668" w:type="dxa"/>
          </w:tcPr>
          <w:p w14:paraId="543A65A6" w14:textId="1C32D297" w:rsidR="00267851" w:rsidRDefault="00267851" w:rsidP="003A289F">
            <w:r>
              <w:rPr>
                <w:lang w:eastAsia="zh-CN"/>
              </w:rPr>
              <w:t>Requirement</w:t>
            </w:r>
            <w:r w:rsidR="00063AA3">
              <w:rPr>
                <w:lang w:eastAsia="zh-CN"/>
              </w:rPr>
              <w:t xml:space="preserve"> 7</w:t>
            </w:r>
          </w:p>
        </w:tc>
        <w:tc>
          <w:tcPr>
            <w:tcW w:w="7188" w:type="dxa"/>
          </w:tcPr>
          <w:p w14:paraId="5F5A7DE0" w14:textId="4A49DBE5" w:rsidR="00267851"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isometadatatype</w:t>
            </w:r>
            <w:proofErr w:type="spellEnd"/>
            <w:r w:rsidR="00267851">
              <w:rPr>
                <w:lang w:eastAsia="zh-CN"/>
              </w:rPr>
              <w:t>/</w:t>
            </w:r>
            <w:r w:rsidR="00D73045">
              <w:rPr>
                <w:lang w:eastAsia="zh-CN"/>
              </w:rPr>
              <w:t>citation</w:t>
            </w:r>
          </w:p>
          <w:p w14:paraId="0206C0F3" w14:textId="543D59BF" w:rsidR="00E86FA9" w:rsidRDefault="00267851" w:rsidP="005E3AB7">
            <w:pPr>
              <w:rPr>
                <w:lang w:eastAsia="zh-CN"/>
              </w:rPr>
            </w:pPr>
            <w:bookmarkStart w:id="197" w:name="OLE_LINK15"/>
            <w:bookmarkStart w:id="198"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w:t>
            </w:r>
            <w:r w:rsidR="00E91C24">
              <w:rPr>
                <w:lang w:eastAsia="zh-CN"/>
              </w:rPr>
              <w:t>SHALL</w:t>
            </w:r>
            <w:r w:rsidR="00E91C24" w:rsidRPr="002352E3">
              <w:rPr>
                <w:lang w:eastAsia="zh-CN"/>
              </w:rPr>
              <w:t xml:space="preserve"> </w:t>
            </w:r>
            <w:r w:rsidRPr="002352E3">
              <w:rPr>
                <w:lang w:eastAsia="zh-CN"/>
              </w:rPr>
              <w:t xml:space="preserve">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a JSON object </w:t>
            </w:r>
            <w:r w:rsidR="00116510">
              <w:rPr>
                <w:lang w:eastAsia="zh-CN"/>
              </w:rPr>
              <w:t>matching the XML Schema typ</w:t>
            </w:r>
            <w:r w:rsidR="00EF519C">
              <w:rPr>
                <w:lang w:eastAsia="zh-CN"/>
              </w:rPr>
              <w:t>e</w:t>
            </w:r>
            <w:r w:rsidR="00E91C24">
              <w:rPr>
                <w:lang w:eastAsia="zh-CN"/>
              </w:rPr>
              <w:t xml:space="preserve"> as defined in</w:t>
            </w:r>
            <w:r w:rsidR="00116510">
              <w:rPr>
                <w:lang w:eastAsia="zh-CN"/>
              </w:rPr>
              <w:t xml:space="preserve">: </w:t>
            </w:r>
            <w:bookmarkEnd w:id="197"/>
            <w:bookmarkEnd w:id="198"/>
          </w:p>
          <w:p w14:paraId="2D9BDBC9" w14:textId="7DEC28F2" w:rsidR="00267851" w:rsidRDefault="00EB7D7B" w:rsidP="005E3AB7">
            <w:pPr>
              <w:rPr>
                <w:lang w:eastAsia="zh-CN"/>
              </w:rPr>
            </w:pPr>
            <w:hyperlink r:id="rId28" w:history="1">
              <w:r w:rsidR="001C47F7" w:rsidRPr="00DC510C">
                <w:rPr>
                  <w:rStyle w:val="a3"/>
                  <w:lang w:eastAsia="zh-CN"/>
                </w:rPr>
                <w:t>https://schemas.isotc211.org/19115/-1/cit/1.3.0/citation.xsd</w:t>
              </w:r>
            </w:hyperlink>
          </w:p>
        </w:tc>
      </w:tr>
    </w:tbl>
    <w:p w14:paraId="1AAB8E04" w14:textId="38AD8C1A" w:rsidR="00267851" w:rsidRDefault="00267851" w:rsidP="00267851">
      <w:pPr>
        <w:rPr>
          <w:lang w:eastAsia="zh-CN"/>
        </w:rPr>
      </w:pPr>
      <w:r>
        <w:rPr>
          <w:rFonts w:hint="eastAsia"/>
          <w:lang w:eastAsia="zh-CN"/>
        </w:rPr>
        <w:t>E</w:t>
      </w:r>
      <w:r>
        <w:rPr>
          <w:lang w:eastAsia="zh-CN"/>
        </w:rPr>
        <w:t>xample</w:t>
      </w:r>
      <w:r w:rsidR="00581C1A">
        <w:rPr>
          <w:lang w:eastAsia="zh-CN"/>
        </w:rPr>
        <w:t>s</w:t>
      </w:r>
      <w:r>
        <w:rPr>
          <w:lang w:eastAsia="zh-CN"/>
        </w:rPr>
        <w:t>:</w:t>
      </w:r>
    </w:p>
    <w:p w14:paraId="4273FD27" w14:textId="7E52F0BE" w:rsidR="00267851" w:rsidRDefault="00FC3581" w:rsidP="00267851">
      <w:pPr>
        <w:pStyle w:val="List1OGCletters"/>
        <w:numPr>
          <w:ilvl w:val="0"/>
          <w:numId w:val="23"/>
        </w:numPr>
        <w:rPr>
          <w:lang w:eastAsia="zh-CN"/>
        </w:rPr>
      </w:pPr>
      <w:bookmarkStart w:id="199" w:name="OLE_LINK17"/>
      <w:bookmarkStart w:id="200" w:name="OLE_LINK18"/>
      <w:r>
        <w:rPr>
          <w:lang w:eastAsia="zh-CN"/>
        </w:rPr>
        <w:t>“</w:t>
      </w:r>
      <w:r w:rsidR="006B6B26">
        <w:rPr>
          <w:lang w:eastAsia="zh-CN"/>
        </w:rPr>
        <w:t>http://www.opengeospatial.org</w:t>
      </w:r>
      <w:r>
        <w:rPr>
          <w:lang w:eastAsia="zh-CN"/>
        </w:rPr>
        <w:t>”</w:t>
      </w:r>
    </w:p>
    <w:p w14:paraId="4A203638" w14:textId="222CE737" w:rsidR="006B6B26" w:rsidRDefault="006B6B26" w:rsidP="00267851">
      <w:pPr>
        <w:pStyle w:val="List1OGCletters"/>
        <w:numPr>
          <w:ilvl w:val="0"/>
          <w:numId w:val="23"/>
        </w:numPr>
        <w:rPr>
          <w:lang w:eastAsia="zh-CN"/>
        </w:rPr>
      </w:pPr>
      <w:r w:rsidRPr="006B6B26">
        <w:rPr>
          <w:lang w:eastAsia="zh-CN"/>
        </w:rPr>
        <w:t>{</w:t>
      </w:r>
      <w:r w:rsidR="00FC3581">
        <w:rPr>
          <w:lang w:eastAsia="zh-CN"/>
        </w:rPr>
        <w:t>“</w:t>
      </w:r>
      <w:r w:rsidRPr="006B6B26">
        <w:rPr>
          <w:lang w:eastAsia="zh-CN"/>
        </w:rPr>
        <w:t>title</w:t>
      </w:r>
      <w:r w:rsidR="00FC3581">
        <w:rPr>
          <w:lang w:eastAsia="zh-CN"/>
        </w:rPr>
        <w:t>”</w:t>
      </w:r>
      <w:r w:rsidRPr="006B6B26">
        <w:rPr>
          <w:lang w:eastAsia="zh-CN"/>
        </w:rPr>
        <w:t xml:space="preserve">: </w:t>
      </w:r>
      <w:r w:rsidR="00FC3581">
        <w:rPr>
          <w:lang w:eastAsia="zh-CN"/>
        </w:rPr>
        <w:t>“</w:t>
      </w:r>
      <w:r w:rsidRPr="006B6B26">
        <w:rPr>
          <w:lang w:eastAsia="zh-CN"/>
        </w:rPr>
        <w:t>Open Geospatial Consortium</w:t>
      </w:r>
      <w:r w:rsidR="00FC3581">
        <w:rPr>
          <w:lang w:eastAsia="zh-CN"/>
        </w:rPr>
        <w:t>”</w:t>
      </w:r>
      <w:r w:rsidRPr="006B6B26">
        <w:rPr>
          <w:lang w:eastAsia="zh-CN"/>
        </w:rPr>
        <w:t xml:space="preserve">, </w:t>
      </w:r>
      <w:r w:rsidR="00FC3581">
        <w:rPr>
          <w:lang w:eastAsia="zh-CN"/>
        </w:rPr>
        <w:t>“</w:t>
      </w:r>
      <w:proofErr w:type="spellStart"/>
      <w:r w:rsidRPr="006B6B26">
        <w:rPr>
          <w:lang w:eastAsia="zh-CN"/>
        </w:rPr>
        <w:t>alternateTitle</w:t>
      </w:r>
      <w:proofErr w:type="spellEnd"/>
      <w:r w:rsidR="00FC3581">
        <w:rPr>
          <w:lang w:eastAsia="zh-CN"/>
        </w:rPr>
        <w:t>”</w:t>
      </w:r>
      <w:r w:rsidRPr="006B6B26">
        <w:rPr>
          <w:lang w:eastAsia="zh-CN"/>
        </w:rPr>
        <w:t xml:space="preserve">: </w:t>
      </w:r>
      <w:r w:rsidR="00B8751D">
        <w:rPr>
          <w:lang w:eastAsia="zh-CN"/>
        </w:rPr>
        <w:t>[</w:t>
      </w:r>
      <w:r w:rsidR="00FC3581">
        <w:rPr>
          <w:lang w:eastAsia="zh-CN"/>
        </w:rPr>
        <w:t>“</w:t>
      </w:r>
      <w:r w:rsidRPr="006B6B26">
        <w:rPr>
          <w:lang w:eastAsia="zh-CN"/>
        </w:rPr>
        <w:t>OGC</w:t>
      </w:r>
      <w:r w:rsidR="00FC3581">
        <w:rPr>
          <w:lang w:eastAsia="zh-CN"/>
        </w:rPr>
        <w:t>”</w:t>
      </w:r>
      <w:r w:rsidR="00B8751D">
        <w:rPr>
          <w:lang w:eastAsia="zh-CN"/>
        </w:rPr>
        <w:t>]</w:t>
      </w:r>
      <w:r w:rsidRPr="006B6B26">
        <w:rPr>
          <w:lang w:eastAsia="zh-CN"/>
        </w:rPr>
        <w:t xml:space="preserve">, </w:t>
      </w:r>
      <w:r w:rsidR="00FC3581">
        <w:rPr>
          <w:lang w:eastAsia="zh-CN"/>
        </w:rPr>
        <w:t>“</w:t>
      </w:r>
      <w:r w:rsidRPr="006B6B26">
        <w:rPr>
          <w:lang w:eastAsia="zh-CN"/>
        </w:rPr>
        <w:t>identifier</w:t>
      </w:r>
      <w:r w:rsidR="00FC3581">
        <w:rPr>
          <w:lang w:eastAsia="zh-CN"/>
        </w:rPr>
        <w:t>”</w:t>
      </w:r>
      <w:r w:rsidRPr="006B6B26">
        <w:rPr>
          <w:lang w:eastAsia="zh-CN"/>
        </w:rPr>
        <w:t>: {</w:t>
      </w:r>
      <w:r w:rsidR="00FC3581">
        <w:rPr>
          <w:lang w:eastAsia="zh-CN"/>
        </w:rPr>
        <w:t>“</w:t>
      </w:r>
      <w:r w:rsidRPr="006B6B26">
        <w:rPr>
          <w:lang w:eastAsia="zh-CN"/>
        </w:rPr>
        <w:t>code</w:t>
      </w:r>
      <w:r w:rsidR="00FC3581">
        <w:rPr>
          <w:lang w:eastAsia="zh-CN"/>
        </w:rPr>
        <w:t>”</w:t>
      </w:r>
      <w:r w:rsidRPr="006B6B26">
        <w:rPr>
          <w:lang w:eastAsia="zh-CN"/>
        </w:rPr>
        <w:t xml:space="preserve">: </w:t>
      </w:r>
      <w:r w:rsidR="00FC3581">
        <w:rPr>
          <w:lang w:eastAsia="zh-CN"/>
        </w:rPr>
        <w:t>“</w:t>
      </w:r>
      <w:r w:rsidRPr="006B6B26">
        <w:rPr>
          <w:lang w:eastAsia="zh-CN"/>
        </w:rPr>
        <w:t>https://portal.ogc.org/files/?</w:t>
      </w:r>
      <w:proofErr w:type="spellStart"/>
      <w:r w:rsidRPr="006B6B26">
        <w:rPr>
          <w:lang w:eastAsia="zh-CN"/>
        </w:rPr>
        <w:t>artifact_id</w:t>
      </w:r>
      <w:proofErr w:type="spellEnd"/>
      <w:r w:rsidRPr="006B6B26">
        <w:rPr>
          <w:lang w:eastAsia="zh-CN"/>
        </w:rPr>
        <w:t>=104605&amp;version=1</w:t>
      </w:r>
      <w:r w:rsidR="00FC3581">
        <w:rPr>
          <w:lang w:eastAsia="zh-CN"/>
        </w:rPr>
        <w:t>”</w:t>
      </w:r>
      <w:r w:rsidRPr="006B6B26">
        <w:rPr>
          <w:lang w:eastAsia="zh-CN"/>
        </w:rPr>
        <w:t>}</w:t>
      </w:r>
      <w:r w:rsidR="00827B2B">
        <w:rPr>
          <w:lang w:eastAsia="zh-CN"/>
        </w:rPr>
        <w:t>}</w:t>
      </w:r>
    </w:p>
    <w:p w14:paraId="7DF2AF42" w14:textId="028F50DC" w:rsidR="005370AA" w:rsidRDefault="005370AA" w:rsidP="005370AA">
      <w:pPr>
        <w:rPr>
          <w:lang w:eastAsia="zh-CN"/>
        </w:rPr>
      </w:pPr>
      <w:bookmarkStart w:id="201" w:name="OLE_LINK5"/>
      <w:bookmarkStart w:id="202" w:name="OLE_LINK6"/>
      <w:bookmarkEnd w:id="199"/>
      <w:bookmarkEnd w:id="200"/>
      <w:r w:rsidRPr="005370AA">
        <w:rPr>
          <w:lang w:eastAsia="zh-CN"/>
        </w:rPr>
        <w:t xml:space="preserve"> </w:t>
      </w:r>
    </w:p>
    <w:p w14:paraId="623A7C33" w14:textId="0024AC7B" w:rsidR="005370AA" w:rsidRDefault="007C0889" w:rsidP="005370AA">
      <w:pPr>
        <w:rPr>
          <w:lang w:val="en-GB" w:eastAsia="zh-CN"/>
        </w:rPr>
      </w:pPr>
      <w:r>
        <w:rPr>
          <w:lang w:eastAsia="zh-CN"/>
        </w:rPr>
        <w:lastRenderedPageBreak/>
        <w:t xml:space="preserve">The </w:t>
      </w:r>
      <w:proofErr w:type="spellStart"/>
      <w:r w:rsidR="00045B87">
        <w:rPr>
          <w:lang w:eastAsia="zh-CN"/>
        </w:rPr>
        <w:t>MD</w:t>
      </w:r>
      <w:r w:rsidR="005370AA">
        <w:rPr>
          <w:lang w:eastAsia="zh-CN"/>
        </w:rPr>
        <w:t>_</w:t>
      </w:r>
      <w:r w:rsidR="00045B87">
        <w:rPr>
          <w:lang w:eastAsia="zh-CN"/>
        </w:rPr>
        <w:t>Scope</w:t>
      </w:r>
      <w:proofErr w:type="spellEnd"/>
      <w:r w:rsidR="005370AA" w:rsidRPr="00AA0378">
        <w:rPr>
          <w:lang w:val="en-GB" w:eastAsia="zh-CN"/>
        </w:rPr>
        <w:t xml:space="preserve"> </w:t>
      </w:r>
      <w:r w:rsidR="005370AA">
        <w:rPr>
          <w:lang w:val="en-GB" w:eastAsia="zh-CN"/>
        </w:rPr>
        <w:t>is encoded as a JSON object.</w:t>
      </w:r>
    </w:p>
    <w:tbl>
      <w:tblPr>
        <w:tblStyle w:val="af1"/>
        <w:tblW w:w="0" w:type="auto"/>
        <w:tblLook w:val="04A0" w:firstRow="1" w:lastRow="0" w:firstColumn="1" w:lastColumn="0" w:noHBand="0" w:noVBand="1"/>
      </w:tblPr>
      <w:tblGrid>
        <w:gridCol w:w="1696"/>
        <w:gridCol w:w="6934"/>
      </w:tblGrid>
      <w:tr w:rsidR="00045B87" w14:paraId="2E7E12FD" w14:textId="77777777" w:rsidTr="00551904">
        <w:tc>
          <w:tcPr>
            <w:tcW w:w="1696" w:type="dxa"/>
          </w:tcPr>
          <w:p w14:paraId="39779B93" w14:textId="460A6F58" w:rsidR="00045B87" w:rsidRDefault="00045B87" w:rsidP="00EF651B">
            <w:r>
              <w:rPr>
                <w:lang w:eastAsia="zh-CN"/>
              </w:rPr>
              <w:t>Requirement</w:t>
            </w:r>
            <w:r w:rsidR="003A02FD">
              <w:rPr>
                <w:lang w:eastAsia="zh-CN"/>
              </w:rPr>
              <w:t xml:space="preserve"> 8</w:t>
            </w:r>
          </w:p>
        </w:tc>
        <w:tc>
          <w:tcPr>
            <w:tcW w:w="6934" w:type="dxa"/>
          </w:tcPr>
          <w:p w14:paraId="3C982B26" w14:textId="3A41A1F6" w:rsidR="00045B87" w:rsidRDefault="00045B87" w:rsidP="00EF651B">
            <w:pPr>
              <w:rPr>
                <w:lang w:eastAsia="zh-CN"/>
              </w:rPr>
            </w:pPr>
            <w:r>
              <w:rPr>
                <w:rFonts w:hint="eastAsia"/>
                <w:lang w:eastAsia="zh-CN"/>
              </w:rPr>
              <w:t>/req/base/</w:t>
            </w:r>
            <w:proofErr w:type="spellStart"/>
            <w:r>
              <w:rPr>
                <w:rFonts w:hint="eastAsia"/>
                <w:lang w:eastAsia="zh-CN"/>
              </w:rPr>
              <w:t>isometadatatype</w:t>
            </w:r>
            <w:proofErr w:type="spellEnd"/>
            <w:r>
              <w:rPr>
                <w:lang w:eastAsia="zh-CN"/>
              </w:rPr>
              <w:t>/scope</w:t>
            </w:r>
          </w:p>
          <w:p w14:paraId="37824F0F" w14:textId="19F99A1E" w:rsidR="006D0E99" w:rsidRDefault="00045B87" w:rsidP="00EF651B">
            <w:pPr>
              <w:rPr>
                <w:lang w:eastAsia="zh-CN"/>
              </w:rPr>
            </w:pPr>
            <w:r>
              <w:rPr>
                <w:lang w:eastAsia="zh-CN"/>
              </w:rPr>
              <w:t xml:space="preserve">Each </w:t>
            </w:r>
            <w:proofErr w:type="spellStart"/>
            <w:r>
              <w:rPr>
                <w:lang w:eastAsia="zh-CN"/>
              </w:rPr>
              <w:t>MD_Scope</w:t>
            </w:r>
            <w:proofErr w:type="spellEnd"/>
            <w:r>
              <w:rPr>
                <w:lang w:eastAsia="zh-CN"/>
              </w:rPr>
              <w:t xml:space="preserve"> value</w:t>
            </w:r>
            <w:r w:rsidRPr="002352E3">
              <w:rPr>
                <w:lang w:eastAsia="zh-CN"/>
              </w:rPr>
              <w:t xml:space="preserve"> </w:t>
            </w:r>
            <w:r w:rsidR="00E91C24">
              <w:rPr>
                <w:lang w:eastAsia="zh-CN"/>
              </w:rPr>
              <w:t xml:space="preserve">SHALL </w:t>
            </w:r>
            <w:r w:rsidRPr="002352E3">
              <w:rPr>
                <w:lang w:eastAsia="zh-CN"/>
              </w:rPr>
              <w:t xml:space="preserve">be </w:t>
            </w:r>
            <w:r>
              <w:rPr>
                <w:lang w:eastAsia="zh-CN"/>
              </w:rPr>
              <w:t>encoded as a JSON object matching the XML Schema type</w:t>
            </w:r>
            <w:r w:rsidR="00E91C24">
              <w:rPr>
                <w:lang w:eastAsia="zh-CN"/>
              </w:rPr>
              <w:t xml:space="preserve"> as defined in</w:t>
            </w:r>
            <w:r>
              <w:rPr>
                <w:lang w:eastAsia="zh-CN"/>
              </w:rPr>
              <w:t xml:space="preserve">: </w:t>
            </w:r>
          </w:p>
          <w:p w14:paraId="34BC14FE" w14:textId="73769EA7" w:rsidR="00045B87" w:rsidRDefault="00EB7D7B" w:rsidP="00EF651B">
            <w:pPr>
              <w:rPr>
                <w:lang w:eastAsia="zh-CN"/>
              </w:rPr>
            </w:pPr>
            <w:hyperlink r:id="rId29" w:history="1">
              <w:r w:rsidR="007728D5" w:rsidRPr="007728D5">
                <w:rPr>
                  <w:rStyle w:val="a3"/>
                  <w:lang w:eastAsia="zh-CN"/>
                </w:rPr>
                <w:t>https://schemas.isotc211.org/19115/-1/mcc/1.3.0/commonClasses.xsd</w:t>
              </w:r>
            </w:hyperlink>
          </w:p>
        </w:tc>
      </w:tr>
    </w:tbl>
    <w:p w14:paraId="049513CD" w14:textId="77777777" w:rsidR="00045B87" w:rsidRDefault="00045B87" w:rsidP="00045B87">
      <w:pPr>
        <w:rPr>
          <w:lang w:eastAsia="zh-CN"/>
        </w:rPr>
      </w:pPr>
      <w:r>
        <w:rPr>
          <w:rFonts w:hint="eastAsia"/>
          <w:lang w:eastAsia="zh-CN"/>
        </w:rPr>
        <w:t>E</w:t>
      </w:r>
      <w:r>
        <w:rPr>
          <w:lang w:eastAsia="zh-CN"/>
        </w:rPr>
        <w:t>xample:</w:t>
      </w:r>
    </w:p>
    <w:p w14:paraId="14A4687F" w14:textId="77777777" w:rsidR="00147A5B" w:rsidRDefault="00910CAE" w:rsidP="008112AE">
      <w:pPr>
        <w:pStyle w:val="List1OGCletters"/>
        <w:numPr>
          <w:ilvl w:val="0"/>
          <w:numId w:val="0"/>
        </w:numPr>
        <w:rPr>
          <w:lang w:eastAsia="zh-CN"/>
        </w:rPr>
      </w:pPr>
      <w:r>
        <w:rPr>
          <w:lang w:eastAsia="zh-CN"/>
        </w:rPr>
        <w:t>{</w:t>
      </w:r>
    </w:p>
    <w:p w14:paraId="652A2039" w14:textId="36F081B5" w:rsidR="00147A5B" w:rsidRDefault="00FC3581" w:rsidP="00147A5B">
      <w:pPr>
        <w:pStyle w:val="List1OGCletters"/>
        <w:numPr>
          <w:ilvl w:val="0"/>
          <w:numId w:val="0"/>
        </w:numPr>
        <w:ind w:firstLineChars="100" w:firstLine="240"/>
        <w:rPr>
          <w:lang w:eastAsia="zh-CN"/>
        </w:rPr>
      </w:pPr>
      <w:r>
        <w:rPr>
          <w:lang w:eastAsia="zh-CN"/>
        </w:rPr>
        <w:t>“</w:t>
      </w:r>
      <w:r w:rsidR="00910CAE">
        <w:rPr>
          <w:lang w:eastAsia="zh-CN"/>
        </w:rPr>
        <w:t>level</w:t>
      </w:r>
      <w:r>
        <w:rPr>
          <w:lang w:eastAsia="zh-CN"/>
        </w:rPr>
        <w:t>”</w:t>
      </w:r>
      <w:r w:rsidR="00910CAE">
        <w:rPr>
          <w:lang w:eastAsia="zh-CN"/>
        </w:rPr>
        <w:t xml:space="preserve">: </w:t>
      </w:r>
      <w:r>
        <w:rPr>
          <w:lang w:eastAsia="zh-CN"/>
        </w:rPr>
        <w:t>“</w:t>
      </w:r>
      <w:r w:rsidR="00910CAE">
        <w:rPr>
          <w:lang w:eastAsia="zh-CN"/>
        </w:rPr>
        <w:t>dataset</w:t>
      </w:r>
      <w:r>
        <w:rPr>
          <w:lang w:eastAsia="zh-CN"/>
        </w:rPr>
        <w:t>”</w:t>
      </w:r>
      <w:r w:rsidR="00910CAE">
        <w:rPr>
          <w:lang w:eastAsia="zh-CN"/>
        </w:rPr>
        <w:t>,</w:t>
      </w:r>
      <w:r w:rsidR="00910CAE">
        <w:rPr>
          <w:rFonts w:hint="eastAsia"/>
          <w:lang w:eastAsia="zh-CN"/>
        </w:rPr>
        <w:t xml:space="preserve"> </w:t>
      </w:r>
    </w:p>
    <w:p w14:paraId="0A74725E" w14:textId="44B1B644" w:rsidR="00147A5B" w:rsidRDefault="00FC3581" w:rsidP="00147A5B">
      <w:pPr>
        <w:pStyle w:val="List1OGCletters"/>
        <w:numPr>
          <w:ilvl w:val="0"/>
          <w:numId w:val="0"/>
        </w:numPr>
        <w:ind w:firstLineChars="100" w:firstLine="240"/>
        <w:rPr>
          <w:lang w:eastAsia="zh-CN"/>
        </w:rPr>
      </w:pPr>
      <w:r>
        <w:rPr>
          <w:lang w:eastAsia="zh-CN"/>
        </w:rPr>
        <w:t>“</w:t>
      </w:r>
      <w:proofErr w:type="spellStart"/>
      <w:r w:rsidR="00910CAE">
        <w:rPr>
          <w:lang w:eastAsia="zh-CN"/>
        </w:rPr>
        <w:t>levelDescription</w:t>
      </w:r>
      <w:proofErr w:type="spellEnd"/>
      <w:r>
        <w:rPr>
          <w:lang w:eastAsia="zh-CN"/>
        </w:rPr>
        <w:t>”</w:t>
      </w:r>
      <w:r w:rsidR="00910CAE">
        <w:rPr>
          <w:lang w:eastAsia="zh-CN"/>
        </w:rPr>
        <w:t>: {</w:t>
      </w:r>
    </w:p>
    <w:p w14:paraId="27398AB9" w14:textId="330DCEE7" w:rsidR="00147A5B" w:rsidRDefault="00FC3581" w:rsidP="00147A5B">
      <w:pPr>
        <w:pStyle w:val="List1OGCletters"/>
        <w:numPr>
          <w:ilvl w:val="0"/>
          <w:numId w:val="0"/>
        </w:numPr>
        <w:ind w:firstLineChars="200" w:firstLine="480"/>
        <w:rPr>
          <w:lang w:eastAsia="zh-CN"/>
        </w:rPr>
      </w:pPr>
      <w:r>
        <w:rPr>
          <w:lang w:eastAsia="zh-CN"/>
        </w:rPr>
        <w:t>“</w:t>
      </w:r>
      <w:r w:rsidR="00910CAE">
        <w:rPr>
          <w:lang w:eastAsia="zh-CN"/>
        </w:rPr>
        <w:t>dataset</w:t>
      </w:r>
      <w:r>
        <w:rPr>
          <w:lang w:eastAsia="zh-CN"/>
        </w:rPr>
        <w:t>”</w:t>
      </w:r>
      <w:r w:rsidR="00910CAE">
        <w:rPr>
          <w:lang w:eastAsia="zh-CN"/>
        </w:rPr>
        <w:t xml:space="preserve">: </w:t>
      </w:r>
      <w:r>
        <w:rPr>
          <w:lang w:eastAsia="zh-CN"/>
        </w:rPr>
        <w:t>“</w:t>
      </w:r>
      <w:r w:rsidR="00910CAE">
        <w:rPr>
          <w:lang w:eastAsia="zh-CN"/>
        </w:rPr>
        <w:t>whu_rs19</w:t>
      </w:r>
      <w:r>
        <w:rPr>
          <w:lang w:eastAsia="zh-CN"/>
        </w:rPr>
        <w:t>”</w:t>
      </w:r>
    </w:p>
    <w:p w14:paraId="6D43AC9A" w14:textId="305425C4" w:rsidR="00147A5B" w:rsidRDefault="00910CAE" w:rsidP="006562AB">
      <w:pPr>
        <w:pStyle w:val="List1OGCletters"/>
        <w:numPr>
          <w:ilvl w:val="0"/>
          <w:numId w:val="0"/>
        </w:numPr>
        <w:ind w:leftChars="100" w:left="360" w:hangingChars="50" w:hanging="120"/>
        <w:rPr>
          <w:lang w:eastAsia="zh-CN"/>
        </w:rPr>
      </w:pPr>
      <w:r>
        <w:rPr>
          <w:lang w:eastAsia="zh-CN"/>
        </w:rPr>
        <w:t>}</w:t>
      </w:r>
    </w:p>
    <w:p w14:paraId="662555B8" w14:textId="4F7C43D9" w:rsidR="00045B87" w:rsidRDefault="00910CAE" w:rsidP="00147A5B">
      <w:pPr>
        <w:pStyle w:val="List1OGCletters"/>
        <w:numPr>
          <w:ilvl w:val="0"/>
          <w:numId w:val="0"/>
        </w:numPr>
        <w:rPr>
          <w:lang w:eastAsia="zh-CN"/>
        </w:rPr>
      </w:pPr>
      <w:r>
        <w:rPr>
          <w:lang w:eastAsia="zh-CN"/>
        </w:rPr>
        <w:t>}</w:t>
      </w:r>
    </w:p>
    <w:p w14:paraId="41E4CBAF" w14:textId="77777777" w:rsidR="00C109CB" w:rsidRPr="00040726" w:rsidRDefault="00C109CB" w:rsidP="005370AA">
      <w:pPr>
        <w:pStyle w:val="List1OGCletters"/>
        <w:numPr>
          <w:ilvl w:val="0"/>
          <w:numId w:val="0"/>
        </w:numPr>
        <w:rPr>
          <w:lang w:eastAsia="zh-CN"/>
        </w:rPr>
      </w:pPr>
    </w:p>
    <w:p w14:paraId="04F2266D" w14:textId="354E72EA" w:rsidR="001405CA" w:rsidRDefault="001405CA" w:rsidP="001405CA">
      <w:pPr>
        <w:pStyle w:val="3"/>
      </w:pPr>
      <w:bookmarkStart w:id="203" w:name="_Toc159438656"/>
      <w:bookmarkEnd w:id="201"/>
      <w:bookmarkEnd w:id="202"/>
      <w:r>
        <w:t xml:space="preserve">Requirements </w:t>
      </w:r>
      <w:r w:rsidR="00192233">
        <w:t>C</w:t>
      </w:r>
      <w:r>
        <w:t xml:space="preserve">lass: ISO </w:t>
      </w:r>
      <w:r w:rsidR="00A3647C">
        <w:t>Q</w:t>
      </w:r>
      <w:r>
        <w:t xml:space="preserve">uality </w:t>
      </w:r>
      <w:r w:rsidR="00A3647C">
        <w:t>T</w:t>
      </w:r>
      <w:r>
        <w:t>ype</w:t>
      </w:r>
      <w:bookmarkEnd w:id="203"/>
    </w:p>
    <w:p w14:paraId="58B8CAEF" w14:textId="7C9FE4F8" w:rsidR="001405CA" w:rsidRDefault="001405CA" w:rsidP="001405CA">
      <w:pPr>
        <w:rPr>
          <w:lang w:val="en-GB" w:eastAsia="zh-CN"/>
        </w:rPr>
      </w:pPr>
      <w:r>
        <w:rPr>
          <w:rFonts w:hint="eastAsia"/>
          <w:lang w:val="en-GB" w:eastAsia="zh-CN"/>
        </w:rPr>
        <w:t>T</w:t>
      </w:r>
      <w:r>
        <w:rPr>
          <w:lang w:val="en-GB" w:eastAsia="zh-CN"/>
        </w:rPr>
        <w:t>h</w:t>
      </w:r>
      <w:r w:rsidR="00A3647C">
        <w:rPr>
          <w:lang w:val="en-GB" w:eastAsia="zh-CN"/>
        </w:rPr>
        <w:t>e ISO Quality Type</w:t>
      </w:r>
      <w:r>
        <w:rPr>
          <w:lang w:val="en-GB" w:eastAsia="zh-CN"/>
        </w:rPr>
        <w:t xml:space="preserve"> requirement</w:t>
      </w:r>
      <w:r w:rsidR="00A3647C">
        <w:rPr>
          <w:lang w:val="en-GB" w:eastAsia="zh-CN"/>
        </w:rPr>
        <w:t>s</w:t>
      </w:r>
      <w:r>
        <w:rPr>
          <w:lang w:val="en-GB" w:eastAsia="zh-CN"/>
        </w:rPr>
        <w:t xml:space="preserve"> class defines the requirements for JSON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656"/>
        <w:gridCol w:w="6974"/>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2A7C8BEA" w:rsidR="001405CA"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p>
        </w:tc>
      </w:tr>
      <w:tr w:rsidR="001405CA" w14:paraId="400D417F" w14:textId="77777777" w:rsidTr="003A289F">
        <w:tc>
          <w:tcPr>
            <w:tcW w:w="1668"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77777777" w:rsidR="001405CA" w:rsidRDefault="001405CA" w:rsidP="003A289F">
            <w:pPr>
              <w:rPr>
                <w:lang w:eastAsia="zh-CN"/>
              </w:rPr>
            </w:pPr>
            <w:r>
              <w:rPr>
                <w:rFonts w:hint="eastAsia"/>
                <w:lang w:eastAsia="zh-CN"/>
              </w:rPr>
              <w:t>J</w:t>
            </w:r>
            <w:r>
              <w:rPr>
                <w:lang w:eastAsia="zh-CN"/>
              </w:rPr>
              <w:t>SON</w:t>
            </w:r>
          </w:p>
        </w:tc>
      </w:tr>
      <w:tr w:rsidR="008E1060" w14:paraId="482A058B" w14:textId="77777777" w:rsidTr="003A289F">
        <w:tc>
          <w:tcPr>
            <w:tcW w:w="1668" w:type="dxa"/>
          </w:tcPr>
          <w:p w14:paraId="36C80823" w14:textId="494EAC55" w:rsidR="008E1060" w:rsidRDefault="008E1060" w:rsidP="003A289F">
            <w:pPr>
              <w:rPr>
                <w:lang w:eastAsia="zh-CN"/>
              </w:rPr>
            </w:pPr>
            <w:r>
              <w:rPr>
                <w:rFonts w:hint="eastAsia"/>
                <w:lang w:eastAsia="zh-CN"/>
              </w:rPr>
              <w:t>R</w:t>
            </w:r>
            <w:r>
              <w:rPr>
                <w:lang w:eastAsia="zh-CN"/>
              </w:rPr>
              <w:t>equirement</w:t>
            </w:r>
            <w:r w:rsidR="009A1ED3">
              <w:rPr>
                <w:lang w:eastAsia="zh-CN"/>
              </w:rPr>
              <w:t xml:space="preserve"> 9</w:t>
            </w:r>
          </w:p>
        </w:tc>
        <w:tc>
          <w:tcPr>
            <w:tcW w:w="7188" w:type="dxa"/>
          </w:tcPr>
          <w:p w14:paraId="32ECF970" w14:textId="1A1025A6" w:rsidR="008E1060"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1D200903" w:rsidR="00C157D2" w:rsidRDefault="008176AE" w:rsidP="00C157D2">
      <w:pPr>
        <w:rPr>
          <w:lang w:val="en-GB" w:eastAsia="zh-CN"/>
        </w:rPr>
      </w:pPr>
      <w:r>
        <w:rPr>
          <w:lang w:val="en-GB" w:eastAsia="zh-CN"/>
        </w:rPr>
        <w:t>The</w:t>
      </w:r>
      <w:r w:rsidR="00C157D2">
        <w:rPr>
          <w:lang w:val="en-GB" w:eastAsia="zh-CN"/>
        </w:rPr>
        <w:t xml:space="preserve"> </w:t>
      </w:r>
      <w:proofErr w:type="spellStart"/>
      <w:r w:rsidR="00F4546E">
        <w:rPr>
          <w:lang w:val="en-GB" w:eastAsia="zh-CN"/>
        </w:rPr>
        <w:t>Quality</w:t>
      </w:r>
      <w:r w:rsidR="00E344A7">
        <w:rPr>
          <w:lang w:val="en-GB" w:eastAsia="zh-CN"/>
        </w:rPr>
        <w:t>Element</w:t>
      </w:r>
      <w:proofErr w:type="spellEnd"/>
      <w:r w:rsidR="00EB0501">
        <w:rPr>
          <w:lang w:val="en-GB" w:eastAsia="zh-CN"/>
        </w:rPr>
        <w:t xml:space="preserve"> object</w:t>
      </w:r>
      <w:r w:rsidR="00C157D2">
        <w:rPr>
          <w:lang w:val="en-GB" w:eastAsia="zh-CN"/>
        </w:rPr>
        <w:t xml:space="preserve"> is encoded as a </w:t>
      </w:r>
      <w:r w:rsidR="008E1060">
        <w:rPr>
          <w:lang w:val="en-GB" w:eastAsia="zh-CN"/>
        </w:rPr>
        <w:t xml:space="preserve">JSON object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656"/>
        <w:gridCol w:w="6974"/>
      </w:tblGrid>
      <w:tr w:rsidR="00C157D2" w14:paraId="123D0C7F" w14:textId="77777777" w:rsidTr="003A289F">
        <w:tc>
          <w:tcPr>
            <w:tcW w:w="1668" w:type="dxa"/>
          </w:tcPr>
          <w:p w14:paraId="46FF42CC" w14:textId="1CA26824" w:rsidR="00C157D2" w:rsidRDefault="00C157D2" w:rsidP="003A289F">
            <w:r>
              <w:rPr>
                <w:lang w:eastAsia="zh-CN"/>
              </w:rPr>
              <w:t>Requirement</w:t>
            </w:r>
            <w:r w:rsidR="00A87302">
              <w:rPr>
                <w:lang w:eastAsia="zh-CN"/>
              </w:rPr>
              <w:t xml:space="preserve"> 9</w:t>
            </w:r>
          </w:p>
        </w:tc>
        <w:tc>
          <w:tcPr>
            <w:tcW w:w="7188" w:type="dxa"/>
          </w:tcPr>
          <w:p w14:paraId="507270CF" w14:textId="0C5E7344" w:rsidR="00E344A7"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isoqualitytype</w:t>
            </w:r>
            <w:proofErr w:type="spellEnd"/>
            <w:r w:rsidR="00E344A7">
              <w:rPr>
                <w:lang w:eastAsia="zh-CN"/>
              </w:rPr>
              <w:t xml:space="preserve">/element </w:t>
            </w:r>
          </w:p>
          <w:p w14:paraId="5AE159C0" w14:textId="710688EF"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w:t>
            </w:r>
            <w:r w:rsidR="00E91C24">
              <w:rPr>
                <w:lang w:eastAsia="zh-CN"/>
              </w:rPr>
              <w:t xml:space="preserve">SHALL </w:t>
            </w:r>
            <w:r>
              <w:rPr>
                <w:lang w:eastAsia="zh-CN"/>
              </w:rPr>
              <w:t xml:space="preserve">be encoded as </w:t>
            </w:r>
            <w:r w:rsidR="00E344A7">
              <w:rPr>
                <w:lang w:eastAsia="zh-CN"/>
              </w:rPr>
              <w:t xml:space="preserve">a </w:t>
            </w:r>
            <w:r w:rsidR="00E344A7">
              <w:rPr>
                <w:lang w:val="en-GB" w:eastAsia="zh-CN"/>
              </w:rPr>
              <w:t xml:space="preserve">JSON object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C84970">
              <w:t xml:space="preserve">Table </w:t>
            </w:r>
            <w:r w:rsidR="00C84970">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A939559" w:rsidR="00962A02" w:rsidRDefault="00962A02" w:rsidP="00962A02">
      <w:pPr>
        <w:pStyle w:val="af4"/>
        <w:keepNext/>
      </w:pPr>
      <w:bookmarkStart w:id="204" w:name="_Ref112421793"/>
      <w:r>
        <w:lastRenderedPageBreak/>
        <w:t xml:space="preserve">Table </w:t>
      </w:r>
      <w:r w:rsidR="00EB7D7B">
        <w:fldChar w:fldCharType="begin"/>
      </w:r>
      <w:r w:rsidR="00EB7D7B">
        <w:instrText xml:space="preserve"> SEQ Table \* ARABIC </w:instrText>
      </w:r>
      <w:r w:rsidR="00EB7D7B">
        <w:fldChar w:fldCharType="separate"/>
      </w:r>
      <w:r w:rsidR="00C84970">
        <w:rPr>
          <w:noProof/>
        </w:rPr>
        <w:t>1</w:t>
      </w:r>
      <w:r w:rsidR="00EB7D7B">
        <w:rPr>
          <w:noProof/>
        </w:rPr>
        <w:fldChar w:fldCharType="end"/>
      </w:r>
      <w:bookmarkEnd w:id="204"/>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962A02" w14:paraId="23B94B99" w14:textId="77777777" w:rsidTr="00A403DB">
        <w:tc>
          <w:tcPr>
            <w:tcW w:w="1980" w:type="dxa"/>
            <w:vAlign w:val="center"/>
          </w:tcPr>
          <w:p w14:paraId="6A6A4236" w14:textId="77777777" w:rsidR="00962A02" w:rsidRPr="009A6478" w:rsidRDefault="00962A02" w:rsidP="003A289F">
            <w:pPr>
              <w:jc w:val="center"/>
              <w:rPr>
                <w:b/>
                <w:bCs/>
              </w:rPr>
            </w:pPr>
            <w:r w:rsidRPr="009A6478">
              <w:rPr>
                <w:b/>
                <w:bCs/>
              </w:rPr>
              <w:t>JSON Property</w:t>
            </w:r>
          </w:p>
        </w:tc>
        <w:tc>
          <w:tcPr>
            <w:tcW w:w="2126" w:type="dxa"/>
            <w:vAlign w:val="center"/>
          </w:tcPr>
          <w:p w14:paraId="097B145F" w14:textId="77777777" w:rsidR="00962A02" w:rsidRPr="009A6478" w:rsidRDefault="00962A02" w:rsidP="003A289F">
            <w:pPr>
              <w:jc w:val="center"/>
              <w:rPr>
                <w:b/>
                <w:bCs/>
              </w:rPr>
            </w:pPr>
            <w:r w:rsidRPr="009A6478">
              <w:rPr>
                <w:b/>
                <w:bCs/>
              </w:rPr>
              <w:t>Definition</w:t>
            </w:r>
          </w:p>
        </w:tc>
        <w:tc>
          <w:tcPr>
            <w:tcW w:w="2693" w:type="dxa"/>
            <w:vAlign w:val="center"/>
          </w:tcPr>
          <w:p w14:paraId="51C93290" w14:textId="77777777" w:rsidR="00962A02" w:rsidRPr="009A6478" w:rsidRDefault="00962A02" w:rsidP="003A289F">
            <w:pPr>
              <w:jc w:val="center"/>
              <w:rPr>
                <w:b/>
                <w:bCs/>
              </w:rPr>
            </w:pPr>
            <w:r w:rsidRPr="009A6478">
              <w:rPr>
                <w:b/>
                <w:bCs/>
              </w:rPr>
              <w:t>Data type and values</w:t>
            </w:r>
          </w:p>
        </w:tc>
        <w:tc>
          <w:tcPr>
            <w:tcW w:w="1831" w:type="dxa"/>
            <w:vAlign w:val="center"/>
          </w:tcPr>
          <w:p w14:paraId="2EA5A50A" w14:textId="77777777" w:rsidR="00962A02" w:rsidRPr="009A6478" w:rsidRDefault="00962A02" w:rsidP="003A289F">
            <w:pPr>
              <w:jc w:val="center"/>
              <w:rPr>
                <w:b/>
                <w:bCs/>
              </w:rPr>
            </w:pPr>
            <w:r>
              <w:rPr>
                <w:b/>
                <w:bCs/>
              </w:rPr>
              <w:t>Obligation</w:t>
            </w:r>
          </w:p>
        </w:tc>
      </w:tr>
      <w:tr w:rsidR="008E6CCB" w14:paraId="5B5EDFC6" w14:textId="77777777" w:rsidTr="00A403DB">
        <w:tc>
          <w:tcPr>
            <w:tcW w:w="1980" w:type="dxa"/>
            <w:vAlign w:val="center"/>
          </w:tcPr>
          <w:p w14:paraId="7C0552E6" w14:textId="27923E70" w:rsidR="008E6CCB" w:rsidRDefault="008E6CCB" w:rsidP="003A289F">
            <w:pPr>
              <w:rPr>
                <w:lang w:eastAsia="zh-CN"/>
              </w:rPr>
            </w:pPr>
            <w:r>
              <w:rPr>
                <w:rFonts w:hint="eastAsia"/>
                <w:lang w:eastAsia="zh-CN"/>
              </w:rPr>
              <w:t>t</w:t>
            </w:r>
            <w:r>
              <w:rPr>
                <w:lang w:eastAsia="zh-CN"/>
              </w:rPr>
              <w:t>ype</w:t>
            </w:r>
          </w:p>
        </w:tc>
        <w:tc>
          <w:tcPr>
            <w:tcW w:w="2126" w:type="dxa"/>
            <w:vAlign w:val="center"/>
          </w:tcPr>
          <w:p w14:paraId="734A2AAD" w14:textId="771611FE" w:rsidR="008E6CCB" w:rsidRDefault="008E6CCB" w:rsidP="003A289F">
            <w:pPr>
              <w:rPr>
                <w:lang w:eastAsia="zh-CN"/>
              </w:rPr>
            </w:pPr>
            <w:r>
              <w:rPr>
                <w:lang w:eastAsia="zh-CN"/>
              </w:rPr>
              <w:t xml:space="preserve">The type of the </w:t>
            </w:r>
            <w:r w:rsidR="00097F08">
              <w:rPr>
                <w:lang w:eastAsia="zh-CN"/>
              </w:rPr>
              <w:t>quality</w:t>
            </w:r>
            <w:r>
              <w:rPr>
                <w:lang w:eastAsia="zh-CN"/>
              </w:rPr>
              <w:t xml:space="preserve"> element object.</w:t>
            </w:r>
          </w:p>
        </w:tc>
        <w:tc>
          <w:tcPr>
            <w:tcW w:w="2693" w:type="dxa"/>
            <w:vAlign w:val="center"/>
          </w:tcPr>
          <w:p w14:paraId="7F54290D" w14:textId="53D5DB71" w:rsidR="008E6CCB" w:rsidRDefault="00475331"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AB7E1D0" w14:textId="1AD7F6A2" w:rsidR="008E6CCB" w:rsidRDefault="00475331" w:rsidP="003A289F">
            <w:pPr>
              <w:rPr>
                <w:lang w:eastAsia="zh-CN"/>
              </w:rPr>
            </w:pPr>
            <w:r>
              <w:rPr>
                <w:rFonts w:hint="eastAsia"/>
                <w:lang w:eastAsia="zh-CN"/>
              </w:rPr>
              <w:t>M</w:t>
            </w:r>
            <w:r>
              <w:rPr>
                <w:lang w:eastAsia="zh-CN"/>
              </w:rPr>
              <w:t>andatory</w:t>
            </w:r>
          </w:p>
        </w:tc>
      </w:tr>
      <w:tr w:rsidR="00962A02" w14:paraId="17D2AEA0" w14:textId="77777777" w:rsidTr="00A403DB">
        <w:tc>
          <w:tcPr>
            <w:tcW w:w="1980" w:type="dxa"/>
            <w:vAlign w:val="center"/>
          </w:tcPr>
          <w:p w14:paraId="1695F3B1" w14:textId="04A5609E" w:rsidR="00962A02" w:rsidRDefault="006C1E55" w:rsidP="003A289F">
            <w:pPr>
              <w:rPr>
                <w:lang w:eastAsia="zh-CN"/>
              </w:rPr>
            </w:pPr>
            <w:r>
              <w:rPr>
                <w:lang w:eastAsia="zh-CN"/>
              </w:rPr>
              <w:t>measure</w:t>
            </w:r>
          </w:p>
        </w:tc>
        <w:tc>
          <w:tcPr>
            <w:tcW w:w="2126" w:type="dxa"/>
            <w:vAlign w:val="center"/>
          </w:tcPr>
          <w:p w14:paraId="11B28F3E" w14:textId="71D581B9" w:rsidR="00962A02" w:rsidRDefault="00F10931" w:rsidP="003A289F">
            <w:pPr>
              <w:rPr>
                <w:lang w:eastAsia="zh-CN"/>
              </w:rPr>
            </w:pPr>
            <w:r>
              <w:rPr>
                <w:rFonts w:hint="eastAsia"/>
                <w:lang w:eastAsia="zh-CN"/>
              </w:rPr>
              <w:t>Reference to measure used</w:t>
            </w:r>
            <w:r>
              <w:rPr>
                <w:lang w:eastAsia="zh-CN"/>
              </w:rPr>
              <w:t>.</w:t>
            </w:r>
          </w:p>
        </w:tc>
        <w:tc>
          <w:tcPr>
            <w:tcW w:w="2693" w:type="dxa"/>
            <w:vAlign w:val="center"/>
          </w:tcPr>
          <w:p w14:paraId="0A2DEB02" w14:textId="3030E71C" w:rsidR="00962A02" w:rsidRDefault="004C28C2" w:rsidP="003A289F">
            <w:pPr>
              <w:rPr>
                <w:lang w:eastAsia="zh-CN"/>
              </w:rPr>
            </w:pPr>
            <w:proofErr w:type="spellStart"/>
            <w:r w:rsidRPr="004C28C2">
              <w:rPr>
                <w:lang w:eastAsia="zh-CN"/>
              </w:rPr>
              <w:t>MeasureReference</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E9D6905" w14:textId="59173A26" w:rsidR="00962A02" w:rsidRDefault="007D3394" w:rsidP="003A289F">
            <w:pPr>
              <w:rPr>
                <w:lang w:eastAsia="zh-CN"/>
              </w:rPr>
            </w:pPr>
            <w:r>
              <w:rPr>
                <w:rFonts w:hint="eastAsia"/>
                <w:lang w:eastAsia="zh-CN"/>
              </w:rPr>
              <w:t>M</w:t>
            </w:r>
            <w:r>
              <w:rPr>
                <w:lang w:eastAsia="zh-CN"/>
              </w:rPr>
              <w:t>andatory</w:t>
            </w:r>
          </w:p>
        </w:tc>
      </w:tr>
      <w:tr w:rsidR="00962A02" w14:paraId="2A0A0EBD" w14:textId="77777777" w:rsidTr="00A403DB">
        <w:tc>
          <w:tcPr>
            <w:tcW w:w="1980" w:type="dxa"/>
            <w:vAlign w:val="center"/>
          </w:tcPr>
          <w:p w14:paraId="20CC5962" w14:textId="7DE2202D" w:rsidR="00962A02" w:rsidRDefault="006C1E55" w:rsidP="003A289F">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5A8DBC0C" w14:textId="7E191B71" w:rsidR="00962A02" w:rsidRDefault="00241050" w:rsidP="003A289F">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0A740216" w14:textId="1210F919" w:rsidR="00962A02" w:rsidRDefault="00B80834" w:rsidP="003A289F">
            <w:proofErr w:type="spellStart"/>
            <w:r w:rsidRPr="00B80834">
              <w:rPr>
                <w:lang w:eastAsia="zh-CN"/>
              </w:rPr>
              <w:t>EvaluationMethod</w:t>
            </w:r>
            <w:proofErr w:type="spellEnd"/>
            <w:r w:rsidR="000F3EBC">
              <w:rPr>
                <w:lang w:eastAsia="zh-CN"/>
              </w:rPr>
              <w:t xml:space="preserve"> </w:t>
            </w:r>
            <w:r w:rsidR="00C919CE">
              <w:rPr>
                <w:lang w:eastAsia="zh-CN"/>
              </w:rPr>
              <w:t>[</w:t>
            </w:r>
            <w:proofErr w:type="gramStart"/>
            <w:r w:rsidR="002002EA">
              <w:rPr>
                <w:lang w:eastAsia="zh-CN"/>
              </w:rPr>
              <w:t>1</w:t>
            </w:r>
            <w:r w:rsidR="00C919CE">
              <w:rPr>
                <w:lang w:eastAsia="zh-CN"/>
              </w:rPr>
              <w:t>..</w:t>
            </w:r>
            <w:proofErr w:type="gramEnd"/>
            <w:r w:rsidR="00C919CE">
              <w:rPr>
                <w:lang w:eastAsia="zh-CN"/>
              </w:rPr>
              <w:t>1]</w:t>
            </w:r>
          </w:p>
        </w:tc>
        <w:tc>
          <w:tcPr>
            <w:tcW w:w="1831" w:type="dxa"/>
          </w:tcPr>
          <w:p w14:paraId="1F80C4C9" w14:textId="11B7C76D" w:rsidR="00962A02" w:rsidRDefault="007D3394" w:rsidP="003A289F">
            <w:pPr>
              <w:rPr>
                <w:lang w:eastAsia="zh-CN"/>
              </w:rPr>
            </w:pPr>
            <w:r>
              <w:rPr>
                <w:rFonts w:hint="eastAsia"/>
                <w:lang w:eastAsia="zh-CN"/>
              </w:rPr>
              <w:t>M</w:t>
            </w:r>
            <w:r>
              <w:rPr>
                <w:lang w:eastAsia="zh-CN"/>
              </w:rPr>
              <w:t>andatory</w:t>
            </w:r>
          </w:p>
        </w:tc>
      </w:tr>
      <w:tr w:rsidR="00962A02" w14:paraId="6AB1BC07" w14:textId="77777777" w:rsidTr="00A403DB">
        <w:tc>
          <w:tcPr>
            <w:tcW w:w="1980" w:type="dxa"/>
            <w:vAlign w:val="center"/>
          </w:tcPr>
          <w:p w14:paraId="5EE43995" w14:textId="671ACF18" w:rsidR="00962A02" w:rsidRDefault="006C1E55" w:rsidP="003A289F">
            <w:pPr>
              <w:rPr>
                <w:lang w:eastAsia="zh-CN"/>
              </w:rPr>
            </w:pPr>
            <w:r>
              <w:rPr>
                <w:rFonts w:hint="eastAsia"/>
                <w:lang w:eastAsia="zh-CN"/>
              </w:rPr>
              <w:t>r</w:t>
            </w:r>
            <w:r>
              <w:rPr>
                <w:lang w:eastAsia="zh-CN"/>
              </w:rPr>
              <w:t>esult</w:t>
            </w:r>
          </w:p>
        </w:tc>
        <w:tc>
          <w:tcPr>
            <w:tcW w:w="2126" w:type="dxa"/>
            <w:vAlign w:val="center"/>
          </w:tcPr>
          <w:p w14:paraId="7481E98F" w14:textId="7BEBC82D" w:rsidR="00962A02" w:rsidRDefault="00E248A9" w:rsidP="003A289F">
            <w:pPr>
              <w:rPr>
                <w:lang w:eastAsia="zh-CN"/>
              </w:rPr>
            </w:pPr>
            <w:r>
              <w:rPr>
                <w:rFonts w:hint="eastAsia"/>
                <w:lang w:eastAsia="zh-CN"/>
              </w:rPr>
              <w:t>Value obtained from applying a data quality measure</w:t>
            </w:r>
            <w:r>
              <w:rPr>
                <w:lang w:eastAsia="zh-CN"/>
              </w:rPr>
              <w:t>.</w:t>
            </w:r>
          </w:p>
        </w:tc>
        <w:tc>
          <w:tcPr>
            <w:tcW w:w="2693" w:type="dxa"/>
            <w:vAlign w:val="center"/>
          </w:tcPr>
          <w:p w14:paraId="36EA0A63" w14:textId="0E1EA7F7" w:rsidR="00962A02" w:rsidRDefault="00E41937" w:rsidP="003A289F">
            <w:pPr>
              <w:rPr>
                <w:lang w:eastAsia="zh-CN"/>
              </w:rPr>
            </w:pPr>
            <w:proofErr w:type="spellStart"/>
            <w:r w:rsidRPr="00E41937">
              <w:rPr>
                <w:lang w:eastAsia="zh-CN"/>
              </w:rPr>
              <w:t>QualityResult</w:t>
            </w:r>
            <w:proofErr w:type="spellEnd"/>
            <w:r w:rsidR="00D00F6F">
              <w:rPr>
                <w:lang w:eastAsia="zh-CN"/>
              </w:rPr>
              <w:t xml:space="preserve"> </w:t>
            </w:r>
            <w:r w:rsidR="00A22D27">
              <w:rPr>
                <w:lang w:eastAsia="zh-CN"/>
              </w:rPr>
              <w:t>[</w:t>
            </w:r>
            <w:proofErr w:type="gramStart"/>
            <w:r w:rsidR="00A22D27">
              <w:rPr>
                <w:lang w:eastAsia="zh-CN"/>
              </w:rPr>
              <w:t>1..</w:t>
            </w:r>
            <w:proofErr w:type="gramEnd"/>
            <w:r w:rsidR="00CC41AB">
              <w:rPr>
                <w:lang w:eastAsia="zh-CN"/>
              </w:rPr>
              <w:t>*</w:t>
            </w:r>
            <w:r w:rsidR="00A22D27">
              <w:rPr>
                <w:lang w:eastAsia="zh-CN"/>
              </w:rPr>
              <w:t>]</w:t>
            </w:r>
          </w:p>
        </w:tc>
        <w:tc>
          <w:tcPr>
            <w:tcW w:w="1831" w:type="dxa"/>
          </w:tcPr>
          <w:p w14:paraId="4B9D401F" w14:textId="651BD0D2" w:rsidR="00962A02" w:rsidRDefault="008D0CA8" w:rsidP="003A289F">
            <w:pPr>
              <w:rPr>
                <w:lang w:eastAsia="zh-CN"/>
              </w:rPr>
            </w:pPr>
            <w:r>
              <w:rPr>
                <w:rFonts w:hint="eastAsia"/>
                <w:lang w:eastAsia="zh-CN"/>
              </w:rPr>
              <w:t>M</w:t>
            </w:r>
            <w:r>
              <w:rPr>
                <w:lang w:eastAsia="zh-CN"/>
              </w:rPr>
              <w:t>andatory</w:t>
            </w:r>
          </w:p>
        </w:tc>
      </w:tr>
    </w:tbl>
    <w:p w14:paraId="4B445A69" w14:textId="77777777"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7522773" w14:textId="3465F140" w:rsidR="00AC6B40" w:rsidRDefault="00AC6B40" w:rsidP="00AC6B40">
      <w:pPr>
        <w:rPr>
          <w:lang w:eastAsia="zh-CN"/>
        </w:rPr>
      </w:pPr>
      <w:r>
        <w:rPr>
          <w:lang w:eastAsia="zh-CN"/>
        </w:rPr>
        <w:t xml:space="preserve">   {</w:t>
      </w:r>
    </w:p>
    <w:p w14:paraId="15C03E4C" w14:textId="77777777" w:rsidR="00AC6B40" w:rsidRDefault="00AC6B40" w:rsidP="00AC6B40">
      <w:pPr>
        <w:rPr>
          <w:lang w:eastAsia="zh-CN"/>
        </w:rPr>
      </w:pPr>
      <w:r>
        <w:rPr>
          <w:lang w:eastAsia="zh-CN"/>
        </w:rPr>
        <w:t xml:space="preserve">      "type": "</w:t>
      </w:r>
      <w:proofErr w:type="spellStart"/>
      <w:r>
        <w:rPr>
          <w:lang w:eastAsia="zh-CN"/>
        </w:rPr>
        <w:t>FormatConsistency</w:t>
      </w:r>
      <w:proofErr w:type="spellEnd"/>
      <w:r>
        <w:rPr>
          <w:lang w:eastAsia="zh-CN"/>
        </w:rPr>
        <w:t>",</w:t>
      </w:r>
    </w:p>
    <w:p w14:paraId="0B22A315" w14:textId="77777777" w:rsidR="00AC6B40" w:rsidRDefault="00AC6B40" w:rsidP="00AC6B40">
      <w:pPr>
        <w:rPr>
          <w:lang w:eastAsia="zh-CN"/>
        </w:rPr>
      </w:pPr>
      <w:r>
        <w:rPr>
          <w:lang w:eastAsia="zh-CN"/>
        </w:rPr>
        <w:t xml:space="preserve">      "measure": {</w:t>
      </w:r>
    </w:p>
    <w:p w14:paraId="4AD71C51" w14:textId="77777777" w:rsidR="00AC6B40" w:rsidRDefault="00AC6B40" w:rsidP="00AC6B40">
      <w:pPr>
        <w:rPr>
          <w:lang w:eastAsia="zh-CN"/>
        </w:rPr>
      </w:pPr>
      <w:r>
        <w:rPr>
          <w:lang w:eastAsia="zh-CN"/>
        </w:rPr>
        <w:t xml:space="preserve">        "</w:t>
      </w:r>
      <w:proofErr w:type="spellStart"/>
      <w:r>
        <w:rPr>
          <w:lang w:eastAsia="zh-CN"/>
        </w:rPr>
        <w:t>measureDescription</w:t>
      </w:r>
      <w:proofErr w:type="spellEnd"/>
      <w:r>
        <w:rPr>
          <w:lang w:eastAsia="zh-CN"/>
        </w:rPr>
        <w:t>": "Percentage of training samples with inconsistent image format"</w:t>
      </w:r>
    </w:p>
    <w:p w14:paraId="39663867" w14:textId="77777777" w:rsidR="00AC6B40" w:rsidRDefault="00AC6B40" w:rsidP="00AC6B40">
      <w:pPr>
        <w:rPr>
          <w:lang w:eastAsia="zh-CN"/>
        </w:rPr>
      </w:pPr>
      <w:r>
        <w:rPr>
          <w:lang w:eastAsia="zh-CN"/>
        </w:rPr>
        <w:t xml:space="preserve">      },</w:t>
      </w:r>
    </w:p>
    <w:p w14:paraId="218E8D41" w14:textId="77777777" w:rsidR="00AC6B40" w:rsidRDefault="00AC6B40" w:rsidP="00AC6B40">
      <w:pPr>
        <w:rPr>
          <w:lang w:eastAsia="zh-CN"/>
        </w:rPr>
      </w:pPr>
      <w:r>
        <w:rPr>
          <w:lang w:eastAsia="zh-CN"/>
        </w:rPr>
        <w:t xml:space="preserve">      "</w:t>
      </w:r>
      <w:proofErr w:type="spellStart"/>
      <w:r>
        <w:rPr>
          <w:lang w:eastAsia="zh-CN"/>
        </w:rPr>
        <w:t>evaluationMethod</w:t>
      </w:r>
      <w:proofErr w:type="spellEnd"/>
      <w:r>
        <w:rPr>
          <w:lang w:eastAsia="zh-CN"/>
        </w:rPr>
        <w:t>": {</w:t>
      </w:r>
    </w:p>
    <w:p w14:paraId="74CDB52D" w14:textId="3DF1D83A" w:rsidR="00AC6B40" w:rsidRDefault="00AC6B40" w:rsidP="00AC6B40">
      <w:pPr>
        <w:rPr>
          <w:lang w:eastAsia="zh-CN"/>
        </w:rPr>
      </w:pPr>
      <w:r>
        <w:rPr>
          <w:lang w:eastAsia="zh-CN"/>
        </w:rPr>
        <w:t xml:space="preserve">        "</w:t>
      </w:r>
      <w:proofErr w:type="spellStart"/>
      <w:r>
        <w:rPr>
          <w:lang w:eastAsia="zh-CN"/>
        </w:rPr>
        <w:t>evaluationMethodDescription</w:t>
      </w:r>
      <w:proofErr w:type="spellEnd"/>
      <w:r>
        <w:rPr>
          <w:lang w:eastAsia="zh-CN"/>
        </w:rPr>
        <w:t xml:space="preserve">": "Full test method to calculate the percentage of training samples with </w:t>
      </w:r>
      <w:r w:rsidR="00E91C24">
        <w:rPr>
          <w:lang w:eastAsia="zh-CN"/>
        </w:rPr>
        <w:t xml:space="preserve">an </w:t>
      </w:r>
      <w:r>
        <w:rPr>
          <w:lang w:eastAsia="zh-CN"/>
        </w:rPr>
        <w:t>inconsistent format"</w:t>
      </w:r>
    </w:p>
    <w:p w14:paraId="12AC72E4" w14:textId="77777777" w:rsidR="00AC6B40" w:rsidRDefault="00AC6B40" w:rsidP="00AC6B40">
      <w:pPr>
        <w:rPr>
          <w:lang w:eastAsia="zh-CN"/>
        </w:rPr>
      </w:pPr>
      <w:r>
        <w:rPr>
          <w:lang w:eastAsia="zh-CN"/>
        </w:rPr>
        <w:t xml:space="preserve">      },</w:t>
      </w:r>
    </w:p>
    <w:p w14:paraId="7CC04BE6" w14:textId="77777777" w:rsidR="00AC6B40" w:rsidRDefault="00AC6B40" w:rsidP="00AC6B40">
      <w:pPr>
        <w:rPr>
          <w:lang w:eastAsia="zh-CN"/>
        </w:rPr>
      </w:pPr>
      <w:r>
        <w:rPr>
          <w:lang w:eastAsia="zh-CN"/>
        </w:rPr>
        <w:t xml:space="preserve">      "result": [</w:t>
      </w:r>
    </w:p>
    <w:p w14:paraId="782CA3CC" w14:textId="77777777" w:rsidR="00AC6B40" w:rsidRDefault="00AC6B40" w:rsidP="00AC6B40">
      <w:pPr>
        <w:rPr>
          <w:lang w:eastAsia="zh-CN"/>
        </w:rPr>
      </w:pPr>
      <w:r>
        <w:rPr>
          <w:lang w:eastAsia="zh-CN"/>
        </w:rPr>
        <w:t xml:space="preserve">        {</w:t>
      </w:r>
    </w:p>
    <w:p w14:paraId="6394C304" w14:textId="77777777" w:rsidR="00AC6B40" w:rsidRDefault="00AC6B40" w:rsidP="00AC6B40">
      <w:pPr>
        <w:rPr>
          <w:lang w:eastAsia="zh-CN"/>
        </w:rPr>
      </w:pPr>
      <w:r>
        <w:rPr>
          <w:lang w:eastAsia="zh-CN"/>
        </w:rPr>
        <w:t xml:space="preserve">          "</w:t>
      </w:r>
      <w:proofErr w:type="spellStart"/>
      <w:r>
        <w:rPr>
          <w:lang w:eastAsia="zh-CN"/>
        </w:rPr>
        <w:t>quantitativeResult</w:t>
      </w:r>
      <w:proofErr w:type="spellEnd"/>
      <w:r>
        <w:rPr>
          <w:lang w:eastAsia="zh-CN"/>
        </w:rPr>
        <w:t>": {</w:t>
      </w:r>
    </w:p>
    <w:p w14:paraId="5D0A5EAC" w14:textId="77777777" w:rsidR="00AC6B40" w:rsidRDefault="00AC6B40" w:rsidP="00AC6B40">
      <w:pPr>
        <w:rPr>
          <w:lang w:eastAsia="zh-CN"/>
        </w:rPr>
      </w:pPr>
      <w:r>
        <w:rPr>
          <w:lang w:eastAsia="zh-CN"/>
        </w:rPr>
        <w:t xml:space="preserve">            "value": [</w:t>
      </w:r>
    </w:p>
    <w:p w14:paraId="71DECDBD" w14:textId="77777777" w:rsidR="00AC6B40" w:rsidRDefault="00AC6B40" w:rsidP="00AC6B40">
      <w:pPr>
        <w:rPr>
          <w:lang w:eastAsia="zh-CN"/>
        </w:rPr>
      </w:pPr>
      <w:r>
        <w:rPr>
          <w:lang w:eastAsia="zh-CN"/>
        </w:rPr>
        <w:lastRenderedPageBreak/>
        <w:t xml:space="preserve">              0</w:t>
      </w:r>
    </w:p>
    <w:p w14:paraId="0B87C306" w14:textId="77777777" w:rsidR="00AC6B40" w:rsidRDefault="00AC6B40" w:rsidP="00AC6B40">
      <w:pPr>
        <w:rPr>
          <w:lang w:eastAsia="zh-CN"/>
        </w:rPr>
      </w:pPr>
      <w:r>
        <w:rPr>
          <w:lang w:eastAsia="zh-CN"/>
        </w:rPr>
        <w:t xml:space="preserve">            ],</w:t>
      </w:r>
    </w:p>
    <w:p w14:paraId="72517E4A" w14:textId="77777777" w:rsidR="00AC6B40" w:rsidRDefault="00AC6B40" w:rsidP="00AC6B40">
      <w:pPr>
        <w:rPr>
          <w:lang w:eastAsia="zh-CN"/>
        </w:rPr>
      </w:pPr>
      <w:r>
        <w:rPr>
          <w:lang w:eastAsia="zh-CN"/>
        </w:rPr>
        <w:t xml:space="preserve">            "</w:t>
      </w:r>
      <w:proofErr w:type="spellStart"/>
      <w:r>
        <w:rPr>
          <w:lang w:eastAsia="zh-CN"/>
        </w:rPr>
        <w:t>valueUnit</w:t>
      </w:r>
      <w:proofErr w:type="spellEnd"/>
      <w:r>
        <w:rPr>
          <w:lang w:eastAsia="zh-CN"/>
        </w:rPr>
        <w:t>": "%"</w:t>
      </w:r>
    </w:p>
    <w:p w14:paraId="3B66D72B" w14:textId="77777777" w:rsidR="00AC6B40" w:rsidRDefault="00AC6B40" w:rsidP="00AC6B40">
      <w:pPr>
        <w:rPr>
          <w:lang w:eastAsia="zh-CN"/>
        </w:rPr>
      </w:pPr>
      <w:r>
        <w:rPr>
          <w:lang w:eastAsia="zh-CN"/>
        </w:rPr>
        <w:t xml:space="preserve">          }</w:t>
      </w:r>
    </w:p>
    <w:p w14:paraId="735950E1" w14:textId="77777777" w:rsidR="00AC6B40" w:rsidRDefault="00AC6B40" w:rsidP="00AC6B40">
      <w:pPr>
        <w:rPr>
          <w:lang w:eastAsia="zh-CN"/>
        </w:rPr>
      </w:pPr>
      <w:r>
        <w:rPr>
          <w:lang w:eastAsia="zh-CN"/>
        </w:rPr>
        <w:t xml:space="preserve">        }</w:t>
      </w:r>
    </w:p>
    <w:p w14:paraId="4480B3C9" w14:textId="77777777" w:rsidR="00AC6B40" w:rsidRDefault="00AC6B40" w:rsidP="00AC6B40">
      <w:pPr>
        <w:rPr>
          <w:lang w:eastAsia="zh-CN"/>
        </w:rPr>
      </w:pPr>
      <w:r>
        <w:rPr>
          <w:lang w:eastAsia="zh-CN"/>
        </w:rPr>
        <w:t xml:space="preserve">      ]</w:t>
      </w:r>
    </w:p>
    <w:p w14:paraId="395DA080" w14:textId="187DFD2A" w:rsidR="00B10ECB" w:rsidRDefault="00AC6B40" w:rsidP="00AC6B40">
      <w:pPr>
        <w:rPr>
          <w:lang w:eastAsia="zh-CN"/>
        </w:rPr>
      </w:pPr>
      <w:r>
        <w:rPr>
          <w:lang w:eastAsia="zh-CN"/>
        </w:rPr>
        <w:t xml:space="preserve">    }</w:t>
      </w:r>
    </w:p>
    <w:p w14:paraId="21D50A20" w14:textId="13B53447" w:rsidR="001405CA" w:rsidRPr="001405CA" w:rsidRDefault="001405CA" w:rsidP="00C157D2">
      <w:pPr>
        <w:pStyle w:val="List1OGCletters"/>
        <w:numPr>
          <w:ilvl w:val="0"/>
          <w:numId w:val="0"/>
        </w:numPr>
        <w:rPr>
          <w:lang w:eastAsia="zh-CN"/>
        </w:rPr>
      </w:pPr>
    </w:p>
    <w:p w14:paraId="71B3C133" w14:textId="434A3403" w:rsidR="00D44EB3" w:rsidRDefault="00D44EB3" w:rsidP="00D44EB3">
      <w:pPr>
        <w:pStyle w:val="3"/>
      </w:pPr>
      <w:bookmarkStart w:id="205" w:name="_Toc159438657"/>
      <w:r>
        <w:t xml:space="preserve">Requirements </w:t>
      </w:r>
      <w:r w:rsidR="00192233">
        <w:t>C</w:t>
      </w:r>
      <w:r>
        <w:t xml:space="preserve">lass: </w:t>
      </w:r>
      <w:r w:rsidR="00E91C24">
        <w:t>G</w:t>
      </w:r>
      <w:r>
        <w:t xml:space="preserve">eospatial </w:t>
      </w:r>
      <w:r w:rsidR="00E91C24">
        <w:t>T</w:t>
      </w:r>
      <w:r>
        <w:t>ype</w:t>
      </w:r>
      <w:bookmarkEnd w:id="205"/>
    </w:p>
    <w:p w14:paraId="1807BE70" w14:textId="1C9F6F22" w:rsidR="00D44EB3" w:rsidRDefault="00D44EB3" w:rsidP="00D44EB3">
      <w:pPr>
        <w:rPr>
          <w:lang w:val="en-GB" w:eastAsia="zh-CN"/>
        </w:rPr>
      </w:pPr>
      <w:r>
        <w:rPr>
          <w:rFonts w:hint="eastAsia"/>
          <w:lang w:val="en-GB" w:eastAsia="zh-CN"/>
        </w:rPr>
        <w:t>T</w:t>
      </w:r>
      <w:r>
        <w:rPr>
          <w:lang w:val="en-GB" w:eastAsia="zh-CN"/>
        </w:rPr>
        <w:t>h</w:t>
      </w:r>
      <w:r w:rsidR="00E91C24">
        <w:rPr>
          <w:lang w:val="en-GB" w:eastAsia="zh-CN"/>
        </w:rPr>
        <w:t xml:space="preserve">e Geospatial </w:t>
      </w:r>
      <w:proofErr w:type="gramStart"/>
      <w:r w:rsidR="00E91C24">
        <w:rPr>
          <w:lang w:val="en-GB" w:eastAsia="zh-CN"/>
        </w:rPr>
        <w:t xml:space="preserve">Type </w:t>
      </w:r>
      <w:r>
        <w:rPr>
          <w:lang w:val="en-GB" w:eastAsia="zh-CN"/>
        </w:rPr>
        <w:t xml:space="preserve"> requirement</w:t>
      </w:r>
      <w:r w:rsidR="00E91C24">
        <w:rPr>
          <w:lang w:val="en-GB" w:eastAsia="zh-CN"/>
        </w:rPr>
        <w:t>s</w:t>
      </w:r>
      <w:proofErr w:type="gramEnd"/>
      <w:r>
        <w:rPr>
          <w:lang w:val="en-GB" w:eastAsia="zh-CN"/>
        </w:rPr>
        <w:t xml:space="preserve"> class defines the requirements for JSON encoding of geospatial types.</w:t>
      </w:r>
    </w:p>
    <w:tbl>
      <w:tblPr>
        <w:tblStyle w:val="af1"/>
        <w:tblW w:w="0" w:type="auto"/>
        <w:tblLook w:val="04A0" w:firstRow="1" w:lastRow="0" w:firstColumn="1" w:lastColumn="0" w:noHBand="0" w:noVBand="1"/>
      </w:tblPr>
      <w:tblGrid>
        <w:gridCol w:w="1838"/>
        <w:gridCol w:w="6792"/>
      </w:tblGrid>
      <w:tr w:rsidR="00D44EB3" w14:paraId="2B606462" w14:textId="77777777" w:rsidTr="00551904">
        <w:tc>
          <w:tcPr>
            <w:tcW w:w="8630"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551904">
        <w:tc>
          <w:tcPr>
            <w:tcW w:w="8630" w:type="dxa"/>
            <w:gridSpan w:val="2"/>
          </w:tcPr>
          <w:p w14:paraId="2BF7BD5F" w14:textId="1E78B393" w:rsidR="00D44EB3" w:rsidRDefault="00F43BDD" w:rsidP="003A289F">
            <w:pPr>
              <w:rPr>
                <w:lang w:eastAsia="zh-CN"/>
              </w:rPr>
            </w:pPr>
            <w:r>
              <w:rPr>
                <w:rFonts w:hint="eastAsia"/>
                <w:lang w:eastAsia="zh-CN"/>
              </w:rPr>
              <w:t>/req/base</w:t>
            </w:r>
            <w:r w:rsidR="00BE49E1">
              <w:rPr>
                <w:rFonts w:hint="eastAsia"/>
                <w:lang w:eastAsia="zh-CN"/>
              </w:rPr>
              <w:t>/</w:t>
            </w:r>
            <w:proofErr w:type="spellStart"/>
            <w:r w:rsidR="00BE49E1">
              <w:rPr>
                <w:rFonts w:hint="eastAsia"/>
                <w:lang w:eastAsia="zh-CN"/>
              </w:rPr>
              <w:t>geospatialtype</w:t>
            </w:r>
            <w:proofErr w:type="spellEnd"/>
          </w:p>
        </w:tc>
      </w:tr>
      <w:tr w:rsidR="00D44EB3" w14:paraId="29807D06" w14:textId="77777777" w:rsidTr="00551904">
        <w:tc>
          <w:tcPr>
            <w:tcW w:w="1838"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391C006" w14:textId="77777777" w:rsidR="00D44EB3" w:rsidRDefault="00D44EB3" w:rsidP="003A289F">
            <w:pPr>
              <w:rPr>
                <w:lang w:eastAsia="zh-CN"/>
              </w:rPr>
            </w:pPr>
            <w:r>
              <w:rPr>
                <w:rFonts w:hint="eastAsia"/>
                <w:lang w:eastAsia="zh-CN"/>
              </w:rPr>
              <w:t>J</w:t>
            </w:r>
            <w:r>
              <w:rPr>
                <w:lang w:eastAsia="zh-CN"/>
              </w:rPr>
              <w:t>SON</w:t>
            </w:r>
          </w:p>
        </w:tc>
      </w:tr>
      <w:tr w:rsidR="00D44EB3" w14:paraId="45E61B96" w14:textId="77777777" w:rsidTr="00551904">
        <w:tc>
          <w:tcPr>
            <w:tcW w:w="1838"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6792" w:type="dxa"/>
          </w:tcPr>
          <w:p w14:paraId="2BF7362D" w14:textId="77777777" w:rsidR="00D44EB3" w:rsidRDefault="00D44EB3" w:rsidP="003A289F">
            <w:pPr>
              <w:rPr>
                <w:lang w:eastAsia="zh-CN"/>
              </w:rPr>
            </w:pPr>
            <w:proofErr w:type="spellStart"/>
            <w:r>
              <w:rPr>
                <w:rFonts w:hint="eastAsia"/>
                <w:lang w:eastAsia="zh-CN"/>
              </w:rPr>
              <w:t>G</w:t>
            </w:r>
            <w:r>
              <w:rPr>
                <w:lang w:eastAsia="zh-CN"/>
              </w:rPr>
              <w:t>eoJSON</w:t>
            </w:r>
            <w:proofErr w:type="spellEnd"/>
          </w:p>
        </w:tc>
      </w:tr>
      <w:tr w:rsidR="003C1996" w14:paraId="01317E2B" w14:textId="77777777" w:rsidTr="00551904">
        <w:tc>
          <w:tcPr>
            <w:tcW w:w="1838" w:type="dxa"/>
          </w:tcPr>
          <w:p w14:paraId="1BD44BB8" w14:textId="48DA2F56" w:rsidR="003C1996" w:rsidRDefault="003C1996" w:rsidP="003A289F">
            <w:pPr>
              <w:rPr>
                <w:lang w:eastAsia="zh-CN"/>
              </w:rPr>
            </w:pPr>
            <w:r>
              <w:rPr>
                <w:rFonts w:hint="eastAsia"/>
                <w:lang w:eastAsia="zh-CN"/>
              </w:rPr>
              <w:t>R</w:t>
            </w:r>
            <w:r>
              <w:rPr>
                <w:lang w:eastAsia="zh-CN"/>
              </w:rPr>
              <w:t>equirement</w:t>
            </w:r>
            <w:r w:rsidR="00C404AE">
              <w:rPr>
                <w:lang w:eastAsia="zh-CN"/>
              </w:rPr>
              <w:t xml:space="preserve"> 10</w:t>
            </w:r>
          </w:p>
        </w:tc>
        <w:tc>
          <w:tcPr>
            <w:tcW w:w="6792" w:type="dxa"/>
          </w:tcPr>
          <w:p w14:paraId="3A69A025" w14:textId="178DC6E7" w:rsidR="003C1996" w:rsidRDefault="003C1996" w:rsidP="003A289F">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03A9B9E8" w14:textId="11FEF186" w:rsidR="00751346" w:rsidRPr="00873727" w:rsidRDefault="00D92498" w:rsidP="00873727">
      <w:pPr>
        <w:rPr>
          <w:lang w:val="en-GB" w:eastAsia="zh-CN"/>
        </w:rPr>
      </w:pPr>
      <w:r>
        <w:rPr>
          <w:lang w:val="en-GB" w:eastAsia="zh-CN"/>
        </w:rPr>
        <w:t>T</w:t>
      </w:r>
      <w:r w:rsidRPr="006E3622">
        <w:rPr>
          <w:lang w:val="en-GB" w:eastAsia="zh-CN"/>
        </w:rPr>
        <w:t xml:space="preserve">he encoding of </w:t>
      </w:r>
      <w:r w:rsidR="00133617">
        <w:rPr>
          <w:lang w:val="en-GB" w:eastAsia="zh-CN"/>
        </w:rPr>
        <w:t>one or more f</w:t>
      </w:r>
      <w:r w:rsidR="00EA1A00">
        <w:rPr>
          <w:lang w:val="en-GB" w:eastAsia="zh-CN"/>
        </w:rPr>
        <w:t>eature</w:t>
      </w:r>
      <w:r w:rsidR="00133617">
        <w:rPr>
          <w:lang w:val="en-GB" w:eastAsia="zh-CN"/>
        </w:rPr>
        <w:t>s</w:t>
      </w:r>
      <w:r w:rsidRPr="006E3622">
        <w:rPr>
          <w:lang w:val="en-GB" w:eastAsia="zh-CN"/>
        </w:rPr>
        <w:t xml:space="preserve"> follows </w:t>
      </w:r>
      <w:r w:rsidR="00751346">
        <w:rPr>
          <w:lang w:val="en-GB" w:eastAsia="zh-CN"/>
        </w:rPr>
        <w:t xml:space="preserve">the </w:t>
      </w:r>
      <w:proofErr w:type="spellStart"/>
      <w:r w:rsidRPr="006E3622">
        <w:rPr>
          <w:lang w:val="en-GB" w:eastAsia="zh-CN"/>
        </w:rPr>
        <w:t>GeoJSON</w:t>
      </w:r>
      <w:proofErr w:type="spellEnd"/>
      <w:r w:rsidRPr="006E3622">
        <w:rPr>
          <w:lang w:val="en-GB" w:eastAsia="zh-CN"/>
        </w:rPr>
        <w:t xml:space="preserve"> </w:t>
      </w:r>
      <w:r w:rsidR="00751346">
        <w:rPr>
          <w:lang w:val="en-GB" w:eastAsia="zh-CN"/>
        </w:rPr>
        <w:t xml:space="preserve">RFC </w:t>
      </w:r>
      <w:r w:rsidR="004D3506">
        <w:rPr>
          <w:lang w:val="en-GB" w:eastAsia="zh-CN"/>
        </w:rPr>
        <w:t xml:space="preserve">rules </w:t>
      </w:r>
      <w:r w:rsidRPr="006E3622">
        <w:rPr>
          <w:lang w:val="en-GB" w:eastAsia="zh-CN"/>
        </w:rPr>
        <w:t xml:space="preserve">for </w:t>
      </w:r>
      <w:r w:rsidR="00537CFA">
        <w:rPr>
          <w:lang w:val="en-GB" w:eastAsia="zh-CN"/>
        </w:rPr>
        <w:t>e</w:t>
      </w:r>
      <w:r w:rsidR="004D3506">
        <w:rPr>
          <w:lang w:val="en-GB" w:eastAsia="zh-CN"/>
        </w:rPr>
        <w:t xml:space="preserve">ncoding </w:t>
      </w:r>
      <w:r w:rsidR="00537CFA">
        <w:rPr>
          <w:lang w:val="en-GB" w:eastAsia="zh-CN"/>
        </w:rPr>
        <w:t xml:space="preserve">a </w:t>
      </w:r>
      <w:r w:rsidR="00CA4297">
        <w:rPr>
          <w:lang w:val="en-GB" w:eastAsia="zh-CN"/>
        </w:rPr>
        <w:t>Feature</w:t>
      </w:r>
      <w:r w:rsidR="00537CFA">
        <w:rPr>
          <w:lang w:val="en-GB" w:eastAsia="zh-CN"/>
        </w:rPr>
        <w:t xml:space="preserve"> object</w:t>
      </w:r>
      <w:r w:rsidR="004C5CE8">
        <w:rPr>
          <w:lang w:val="en-GB" w:eastAsia="zh-CN"/>
        </w:rPr>
        <w:t xml:space="preserve">, with members </w:t>
      </w:r>
      <w:r w:rsidR="00FC3581">
        <w:rPr>
          <w:lang w:val="en-GB" w:eastAsia="zh-CN"/>
        </w:rPr>
        <w:t>“</w:t>
      </w:r>
      <w:r w:rsidR="004C5CE8">
        <w:rPr>
          <w:lang w:val="en-GB" w:eastAsia="zh-CN"/>
        </w:rPr>
        <w:t>type</w:t>
      </w:r>
      <w:r w:rsidR="00FC3581">
        <w:rPr>
          <w:lang w:val="en-GB" w:eastAsia="zh-CN"/>
        </w:rPr>
        <w:t>”</w:t>
      </w:r>
      <w:r w:rsidR="004C5CE8">
        <w:rPr>
          <w:lang w:val="en-GB" w:eastAsia="zh-CN"/>
        </w:rPr>
        <w:t xml:space="preserve">, </w:t>
      </w:r>
      <w:r w:rsidR="00FC3581">
        <w:rPr>
          <w:lang w:val="en-GB" w:eastAsia="zh-CN"/>
        </w:rPr>
        <w:t>“</w:t>
      </w:r>
      <w:r w:rsidR="004C5CE8">
        <w:rPr>
          <w:lang w:val="en-GB" w:eastAsia="zh-CN"/>
        </w:rPr>
        <w:t>geometry</w:t>
      </w:r>
      <w:r w:rsidR="00FC3581">
        <w:rPr>
          <w:lang w:val="en-GB" w:eastAsia="zh-CN"/>
        </w:rPr>
        <w:t>”</w:t>
      </w:r>
      <w:r w:rsidR="004C5CE8">
        <w:rPr>
          <w:lang w:val="en-GB" w:eastAsia="zh-CN"/>
        </w:rPr>
        <w:t xml:space="preserve"> and </w:t>
      </w:r>
      <w:r w:rsidR="00FC3581">
        <w:rPr>
          <w:lang w:val="en-GB" w:eastAsia="zh-CN"/>
        </w:rPr>
        <w:t>“</w:t>
      </w:r>
      <w:r w:rsidR="004C5CE8">
        <w:rPr>
          <w:lang w:val="en-GB" w:eastAsia="zh-CN"/>
        </w:rPr>
        <w:t>properties</w:t>
      </w:r>
      <w:r w:rsidR="00FC3581">
        <w:rPr>
          <w:lang w:val="en-GB" w:eastAsia="zh-CN"/>
        </w:rPr>
        <w:t>”</w:t>
      </w:r>
      <w:r w:rsidRPr="006E3622">
        <w:rPr>
          <w:lang w:val="en-GB" w:eastAsia="zh-CN"/>
        </w:rPr>
        <w:t>.</w:t>
      </w:r>
      <w:r w:rsidR="00133617">
        <w:rPr>
          <w:lang w:val="en-GB" w:eastAsia="zh-CN"/>
        </w:rPr>
        <w:t xml:space="preserve"> </w:t>
      </w:r>
      <w:r w:rsidR="00751346" w:rsidRPr="00873727">
        <w:rPr>
          <w:lang w:val="en-GB" w:eastAsia="zh-CN"/>
        </w:rPr>
        <w:t xml:space="preserve">A Feature object represents a spatially bounded thing.  Every Feature object is a </w:t>
      </w:r>
      <w:proofErr w:type="spellStart"/>
      <w:r w:rsidR="00751346" w:rsidRPr="00873727">
        <w:rPr>
          <w:lang w:val="en-GB" w:eastAsia="zh-CN"/>
        </w:rPr>
        <w:t>GeoJSON</w:t>
      </w:r>
      <w:proofErr w:type="spellEnd"/>
      <w:r w:rsidR="00751346" w:rsidRPr="00873727">
        <w:rPr>
          <w:lang w:val="en-GB" w:eastAsia="zh-CN"/>
        </w:rPr>
        <w:t xml:space="preserve"> object no matter where it occurs in a </w:t>
      </w:r>
      <w:proofErr w:type="spellStart"/>
      <w:r w:rsidR="00751346" w:rsidRPr="00873727">
        <w:rPr>
          <w:lang w:val="en-GB" w:eastAsia="zh-CN"/>
        </w:rPr>
        <w:t>GeoJSON</w:t>
      </w:r>
      <w:proofErr w:type="spellEnd"/>
      <w:r w:rsidR="00751346" w:rsidRPr="00873727">
        <w:rPr>
          <w:lang w:val="en-GB" w:eastAsia="zh-CN"/>
        </w:rPr>
        <w:t xml:space="preserve"> text. [</w:t>
      </w:r>
      <w:hyperlink r:id="rId30" w:history="1">
        <w:r w:rsidR="00751346" w:rsidRPr="00873727">
          <w:rPr>
            <w:rStyle w:val="a3"/>
            <w:lang w:val="en-GB" w:eastAsia="zh-CN"/>
          </w:rPr>
          <w:t>RFC 7946</w:t>
        </w:r>
      </w:hyperlink>
      <w:r w:rsidR="00751346" w:rsidRPr="00873727">
        <w:rPr>
          <w:lang w:val="en-GB" w:eastAsia="zh-CN"/>
        </w:rPr>
        <w:t>]</w:t>
      </w:r>
    </w:p>
    <w:p w14:paraId="61073BBC" w14:textId="214DBE5E" w:rsidR="00876785" w:rsidRPr="00D92498" w:rsidRDefault="00876785" w:rsidP="00D92498">
      <w:pPr>
        <w:rPr>
          <w:lang w:val="en-GB" w:eastAsia="zh-CN"/>
        </w:rPr>
      </w:pPr>
    </w:p>
    <w:tbl>
      <w:tblPr>
        <w:tblStyle w:val="af1"/>
        <w:tblW w:w="0" w:type="auto"/>
        <w:tblLook w:val="04A0" w:firstRow="1" w:lastRow="0" w:firstColumn="1" w:lastColumn="0" w:noHBand="0" w:noVBand="1"/>
      </w:tblPr>
      <w:tblGrid>
        <w:gridCol w:w="1838"/>
        <w:gridCol w:w="6792"/>
      </w:tblGrid>
      <w:tr w:rsidR="00876785" w14:paraId="548C3373" w14:textId="77777777" w:rsidTr="00873727">
        <w:tc>
          <w:tcPr>
            <w:tcW w:w="1838" w:type="dxa"/>
          </w:tcPr>
          <w:p w14:paraId="24EA9AA1" w14:textId="73367DCC" w:rsidR="00876785" w:rsidRDefault="00876785" w:rsidP="00EF651B">
            <w:r>
              <w:rPr>
                <w:lang w:eastAsia="zh-CN"/>
              </w:rPr>
              <w:t>Requirement</w:t>
            </w:r>
            <w:r w:rsidR="0090319A">
              <w:rPr>
                <w:lang w:eastAsia="zh-CN"/>
              </w:rPr>
              <w:t xml:space="preserve"> 10</w:t>
            </w:r>
          </w:p>
        </w:tc>
        <w:tc>
          <w:tcPr>
            <w:tcW w:w="6792" w:type="dxa"/>
          </w:tcPr>
          <w:p w14:paraId="573AC6B6" w14:textId="35143DBF" w:rsidR="00876785" w:rsidRDefault="00876785" w:rsidP="00EF651B">
            <w:pPr>
              <w:rPr>
                <w:lang w:eastAsia="zh-CN"/>
              </w:rPr>
            </w:pPr>
            <w:r>
              <w:rPr>
                <w:rFonts w:hint="eastAsia"/>
                <w:lang w:eastAsia="zh-CN"/>
              </w:rPr>
              <w:t>/</w:t>
            </w:r>
            <w:r>
              <w:rPr>
                <w:lang w:eastAsia="zh-CN"/>
              </w:rPr>
              <w:t>req/</w:t>
            </w:r>
            <w:proofErr w:type="spellStart"/>
            <w:r>
              <w:rPr>
                <w:lang w:eastAsia="zh-CN"/>
              </w:rPr>
              <w:t>geospatialtype</w:t>
            </w:r>
            <w:proofErr w:type="spellEnd"/>
            <w:r>
              <w:rPr>
                <w:lang w:eastAsia="zh-CN"/>
              </w:rPr>
              <w:t>/feature</w:t>
            </w:r>
          </w:p>
          <w:p w14:paraId="0C2A79B8" w14:textId="626FB402" w:rsidR="00876785" w:rsidRDefault="00876785" w:rsidP="00B22CAB">
            <w:pPr>
              <w:rPr>
                <w:lang w:eastAsia="zh-CN"/>
              </w:rPr>
            </w:pPr>
            <w:bookmarkStart w:id="206" w:name="OLE_LINK19"/>
            <w:bookmarkStart w:id="207" w:name="OLE_LINK20"/>
            <w:r>
              <w:rPr>
                <w:lang w:eastAsia="zh-CN"/>
              </w:rPr>
              <w:t>Each Feature value</w:t>
            </w:r>
            <w:r w:rsidRPr="002352E3">
              <w:rPr>
                <w:lang w:eastAsia="zh-CN"/>
              </w:rPr>
              <w:t xml:space="preserve"> </w:t>
            </w:r>
            <w:r w:rsidR="00751346">
              <w:rPr>
                <w:lang w:eastAsia="zh-CN"/>
              </w:rPr>
              <w:t>SHALL</w:t>
            </w:r>
            <w:r w:rsidR="00751346" w:rsidRPr="002352E3">
              <w:rPr>
                <w:lang w:eastAsia="zh-CN"/>
              </w:rPr>
              <w:t xml:space="preserve"> </w:t>
            </w:r>
            <w:r w:rsidRPr="002352E3">
              <w:rPr>
                <w:lang w:eastAsia="zh-CN"/>
              </w:rPr>
              <w:t xml:space="preserve">be encoded using the </w:t>
            </w:r>
            <w:proofErr w:type="spellStart"/>
            <w:r w:rsidRPr="002352E3">
              <w:rPr>
                <w:lang w:eastAsia="zh-CN"/>
              </w:rPr>
              <w:t>GeoJSON</w:t>
            </w:r>
            <w:proofErr w:type="spellEnd"/>
            <w:r w:rsidRPr="002352E3">
              <w:rPr>
                <w:lang w:eastAsia="zh-CN"/>
              </w:rPr>
              <w:t xml:space="preserve"> </w:t>
            </w:r>
            <w:r>
              <w:rPr>
                <w:lang w:eastAsia="zh-CN"/>
              </w:rPr>
              <w:t>feature</w:t>
            </w:r>
            <w:r w:rsidRPr="002352E3">
              <w:rPr>
                <w:lang w:eastAsia="zh-CN"/>
              </w:rPr>
              <w:t xml:space="preserve"> encoding</w:t>
            </w:r>
            <w:r>
              <w:rPr>
                <w:lang w:eastAsia="zh-CN"/>
              </w:rPr>
              <w:t xml:space="preserve"> defined in </w:t>
            </w:r>
            <w:r w:rsidR="00286084" w:rsidRPr="00286084">
              <w:rPr>
                <w:lang w:eastAsia="zh-CN"/>
              </w:rPr>
              <w:t xml:space="preserve">The </w:t>
            </w:r>
            <w:proofErr w:type="spellStart"/>
            <w:r w:rsidR="00286084" w:rsidRPr="00286084">
              <w:rPr>
                <w:lang w:eastAsia="zh-CN"/>
              </w:rPr>
              <w:t>GeoJSON</w:t>
            </w:r>
            <w:proofErr w:type="spellEnd"/>
            <w:r w:rsidR="00286084" w:rsidRPr="00286084">
              <w:rPr>
                <w:lang w:eastAsia="zh-CN"/>
              </w:rPr>
              <w:t xml:space="preserve"> Format</w:t>
            </w:r>
            <w:r w:rsidR="00286084">
              <w:rPr>
                <w:lang w:eastAsia="zh-CN"/>
              </w:rPr>
              <w:t xml:space="preserve"> [</w:t>
            </w:r>
            <w:hyperlink r:id="rId31" w:anchor="section-3.2" w:history="1">
              <w:r w:rsidRPr="00F95F0E">
                <w:rPr>
                  <w:rStyle w:val="a3"/>
                  <w:lang w:eastAsia="zh-CN"/>
                </w:rPr>
                <w:t>RFC 7946 Section 3.2</w:t>
              </w:r>
              <w:bookmarkEnd w:id="206"/>
              <w:bookmarkEnd w:id="207"/>
            </w:hyperlink>
            <w:r w:rsidR="00286084">
              <w:rPr>
                <w:lang w:eastAsia="zh-CN"/>
              </w:rPr>
              <w:t>]</w:t>
            </w:r>
            <w:r w:rsidR="00B22CAB">
              <w:rPr>
                <w:lang w:eastAsia="zh-CN"/>
              </w:rPr>
              <w:t>.</w:t>
            </w:r>
            <w:r w:rsidR="00B22CAB" w:rsidDel="00B22CAB">
              <w:rPr>
                <w:lang w:eastAsia="zh-CN"/>
              </w:rPr>
              <w:t xml:space="preserve"> </w:t>
            </w:r>
          </w:p>
        </w:tc>
      </w:tr>
    </w:tbl>
    <w:p w14:paraId="174474AF" w14:textId="77777777" w:rsidR="000D2301" w:rsidRDefault="000D2301" w:rsidP="00285CDB">
      <w:pPr>
        <w:rPr>
          <w:lang w:eastAsia="zh-CN"/>
        </w:rPr>
      </w:pPr>
    </w:p>
    <w:p w14:paraId="08AABBFD" w14:textId="44CC8423" w:rsidR="00285CDB" w:rsidRDefault="00285CDB" w:rsidP="00285CDB">
      <w:pPr>
        <w:rPr>
          <w:lang w:eastAsia="zh-CN"/>
        </w:rPr>
      </w:pPr>
      <w:r>
        <w:rPr>
          <w:rFonts w:hint="eastAsia"/>
          <w:lang w:eastAsia="zh-CN"/>
        </w:rPr>
        <w:t>E</w:t>
      </w:r>
      <w:r>
        <w:rPr>
          <w:lang w:eastAsia="zh-CN"/>
        </w:rPr>
        <w:t>xamples</w:t>
      </w:r>
      <w:r w:rsidR="000D2301">
        <w:rPr>
          <w:lang w:eastAsia="zh-CN"/>
        </w:rPr>
        <w:t xml:space="preserve"> of Feature encodings are</w:t>
      </w:r>
      <w:r>
        <w:rPr>
          <w:lang w:eastAsia="zh-CN"/>
        </w:rPr>
        <w:t>:</w:t>
      </w:r>
    </w:p>
    <w:p w14:paraId="18FA844C" w14:textId="664C4D7D" w:rsidR="00285CDB" w:rsidRDefault="00CA0EBE" w:rsidP="00285CDB">
      <w:pPr>
        <w:pStyle w:val="List1OGCletters"/>
        <w:numPr>
          <w:ilvl w:val="0"/>
          <w:numId w:val="39"/>
        </w:numPr>
        <w:rPr>
          <w:lang w:eastAsia="zh-CN"/>
        </w:rPr>
      </w:pPr>
      <w:r>
        <w:rPr>
          <w:lang w:eastAsia="zh-CN"/>
        </w:rPr>
        <w:lastRenderedPageBreak/>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Point</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station</w:t>
      </w:r>
      <w:r w:rsidR="00FC3581">
        <w:rPr>
          <w:lang w:eastAsia="zh-CN"/>
        </w:rPr>
        <w:t>”</w:t>
      </w:r>
      <w:r>
        <w:rPr>
          <w:lang w:eastAsia="zh-CN"/>
        </w:rPr>
        <w:t>}}</w:t>
      </w:r>
    </w:p>
    <w:p w14:paraId="5DB2119A" w14:textId="074229EC" w:rsidR="00285CDB" w:rsidRDefault="00574C8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proofErr w:type="spellStart"/>
      <w:r w:rsidR="00285CDB">
        <w:rPr>
          <w:lang w:eastAsia="zh-CN"/>
        </w:rPr>
        <w:t>LineString</w:t>
      </w:r>
      <w:proofErr w:type="spellEnd"/>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40.0]]}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sidR="007F72EC">
        <w:rPr>
          <w:lang w:eastAsia="zh-CN"/>
        </w:rPr>
        <w:t>road</w:t>
      </w:r>
      <w:r w:rsidR="00FC3581">
        <w:rPr>
          <w:lang w:eastAsia="zh-CN"/>
        </w:rPr>
        <w:t>”</w:t>
      </w:r>
      <w:r>
        <w:rPr>
          <w:lang w:eastAsia="zh-CN"/>
        </w:rPr>
        <w:t>}}</w:t>
      </w:r>
    </w:p>
    <w:p w14:paraId="135A316A" w14:textId="115EECAD" w:rsidR="00285CDB" w:rsidRDefault="0050679A" w:rsidP="00285CDB">
      <w:pPr>
        <w:pStyle w:val="List1OGCletters"/>
        <w:numPr>
          <w:ilvl w:val="0"/>
          <w:numId w:val="13"/>
        </w:numPr>
        <w:rPr>
          <w:lang w:eastAsia="zh-CN"/>
        </w:rPr>
      </w:pP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Pr>
          <w:lang w:eastAsia="zh-CN"/>
        </w:rPr>
        <w:t>Feature</w:t>
      </w:r>
      <w:r w:rsidR="00FC3581">
        <w:rPr>
          <w:lang w:eastAsia="zh-CN"/>
        </w:rPr>
        <w:t>”</w:t>
      </w:r>
      <w:r>
        <w:rPr>
          <w:lang w:eastAsia="zh-CN"/>
        </w:rPr>
        <w:t xml:space="preserve">, </w:t>
      </w:r>
      <w:r w:rsidR="00FC3581">
        <w:rPr>
          <w:lang w:eastAsia="zh-CN"/>
        </w:rPr>
        <w:t>“</w:t>
      </w:r>
      <w:r>
        <w:rPr>
          <w:lang w:eastAsia="zh-CN"/>
        </w:rPr>
        <w:t>geometry</w:t>
      </w:r>
      <w:r w:rsidR="00FC3581">
        <w:rPr>
          <w:lang w:eastAsia="zh-CN"/>
        </w:rPr>
        <w:t>”</w:t>
      </w:r>
      <w:r>
        <w:rPr>
          <w:lang w:eastAsia="zh-CN"/>
        </w:rPr>
        <w:t xml:space="preserve">: </w:t>
      </w:r>
      <w:r w:rsidR="00285CDB">
        <w:rPr>
          <w:rFonts w:hint="eastAsia"/>
          <w:lang w:eastAsia="zh-CN"/>
        </w:rPr>
        <w:t>{</w:t>
      </w:r>
      <w:r w:rsidR="00FC3581">
        <w:rPr>
          <w:lang w:eastAsia="zh-CN"/>
        </w:rPr>
        <w:t>“</w:t>
      </w:r>
      <w:r w:rsidR="00285CDB">
        <w:rPr>
          <w:lang w:eastAsia="zh-CN"/>
        </w:rPr>
        <w:t>type</w:t>
      </w:r>
      <w:r w:rsidR="00FC3581">
        <w:rPr>
          <w:lang w:eastAsia="zh-CN"/>
        </w:rPr>
        <w:t>”</w:t>
      </w:r>
      <w:r w:rsidR="00285CDB">
        <w:rPr>
          <w:lang w:eastAsia="zh-CN"/>
        </w:rPr>
        <w:t xml:space="preserve">: </w:t>
      </w:r>
      <w:r w:rsidR="00FC3581">
        <w:rPr>
          <w:lang w:eastAsia="zh-CN"/>
        </w:rPr>
        <w:t>“</w:t>
      </w:r>
      <w:r w:rsidR="00285CDB">
        <w:rPr>
          <w:lang w:eastAsia="zh-CN"/>
        </w:rPr>
        <w:t>Polygon</w:t>
      </w:r>
      <w:r w:rsidR="00FC3581">
        <w:rPr>
          <w:lang w:eastAsia="zh-CN"/>
        </w:rPr>
        <w:t>”</w:t>
      </w:r>
      <w:r w:rsidR="00285CDB">
        <w:rPr>
          <w:lang w:eastAsia="zh-CN"/>
        </w:rPr>
        <w:t xml:space="preserve">, </w:t>
      </w:r>
      <w:r w:rsidR="00FC3581">
        <w:rPr>
          <w:lang w:eastAsia="zh-CN"/>
        </w:rPr>
        <w:t>“</w:t>
      </w:r>
      <w:r w:rsidR="00285CDB">
        <w:rPr>
          <w:lang w:eastAsia="zh-CN"/>
        </w:rPr>
        <w:t>coordinates</w:t>
      </w:r>
      <w:r w:rsidR="00FC3581">
        <w:rPr>
          <w:lang w:eastAsia="zh-CN"/>
        </w:rPr>
        <w:t>”</w:t>
      </w:r>
      <w:r w:rsidR="00285CDB">
        <w:rPr>
          <w:lang w:eastAsia="zh-CN"/>
        </w:rPr>
        <w:t>: [[[120.0, 30.0], [130.0, 30.0], [125.0, 40.0], [120.0, 30.0]]]}</w:t>
      </w:r>
      <w:r>
        <w:rPr>
          <w:lang w:eastAsia="zh-CN"/>
        </w:rPr>
        <w:t xml:space="preserve">, </w:t>
      </w:r>
      <w:r w:rsidR="00FC3581">
        <w:rPr>
          <w:lang w:eastAsia="zh-CN"/>
        </w:rPr>
        <w:t>“</w:t>
      </w:r>
      <w:r>
        <w:rPr>
          <w:lang w:eastAsia="zh-CN"/>
        </w:rPr>
        <w:t>properties</w:t>
      </w:r>
      <w:r w:rsidR="00FC3581">
        <w:rPr>
          <w:lang w:eastAsia="zh-CN"/>
        </w:rPr>
        <w:t>”</w:t>
      </w:r>
      <w:r>
        <w:rPr>
          <w:lang w:eastAsia="zh-CN"/>
        </w:rPr>
        <w:t>: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building</w:t>
      </w:r>
      <w:r w:rsidR="00FC3581">
        <w:rPr>
          <w:lang w:eastAsia="zh-CN"/>
        </w:rPr>
        <w:t>”</w:t>
      </w:r>
      <w:r>
        <w:rPr>
          <w:lang w:eastAsia="zh-CN"/>
        </w:rPr>
        <w:t>}}</w:t>
      </w:r>
    </w:p>
    <w:p w14:paraId="54CF0473" w14:textId="77777777" w:rsidR="00876785" w:rsidRPr="002B5455" w:rsidRDefault="00876785" w:rsidP="00FB430F">
      <w:pPr>
        <w:pStyle w:val="List1OGCletters"/>
        <w:numPr>
          <w:ilvl w:val="0"/>
          <w:numId w:val="0"/>
        </w:numPr>
        <w:rPr>
          <w:lang w:eastAsia="zh-CN"/>
        </w:rPr>
      </w:pPr>
    </w:p>
    <w:p w14:paraId="5D5E25DC" w14:textId="2F42C7F4" w:rsidR="008B0118" w:rsidRDefault="00F07878" w:rsidP="00D96E86">
      <w:pPr>
        <w:pStyle w:val="2"/>
      </w:pPr>
      <w:bookmarkStart w:id="208" w:name="_Toc159438658"/>
      <w:r>
        <w:t>Requirement</w:t>
      </w:r>
      <w:r w:rsidR="009F2B0C">
        <w:t>s</w:t>
      </w:r>
      <w:r>
        <w:t xml:space="preserve"> </w:t>
      </w:r>
      <w:r w:rsidR="00192233">
        <w:t>C</w:t>
      </w:r>
      <w:r>
        <w:t xml:space="preserve">lass: </w:t>
      </w:r>
      <w:proofErr w:type="spellStart"/>
      <w:r w:rsidR="00B32192">
        <w:t>AI_TrainingDataset</w:t>
      </w:r>
      <w:bookmarkEnd w:id="208"/>
      <w:proofErr w:type="spellEnd"/>
    </w:p>
    <w:p w14:paraId="0BB3CDB1" w14:textId="12BBE4F3" w:rsidR="00CD698E" w:rsidRPr="00CD698E" w:rsidRDefault="00CD698E" w:rsidP="00CD698E">
      <w:pPr>
        <w:rPr>
          <w:lang w:eastAsia="zh-CN"/>
        </w:rPr>
      </w:pPr>
      <w:r>
        <w:rPr>
          <w:rFonts w:hint="eastAsia"/>
          <w:lang w:eastAsia="zh-CN"/>
        </w:rPr>
        <w:t>T</w:t>
      </w:r>
      <w:r>
        <w:rPr>
          <w:lang w:eastAsia="zh-CN"/>
        </w:rPr>
        <w:t>h</w:t>
      </w:r>
      <w:r w:rsidR="003F7421">
        <w:rPr>
          <w:lang w:eastAsia="zh-CN"/>
        </w:rPr>
        <w:t xml:space="preserve">e </w:t>
      </w:r>
      <w:proofErr w:type="spellStart"/>
      <w:r w:rsidR="003F7421">
        <w:rPr>
          <w:lang w:eastAsia="zh-CN"/>
        </w:rPr>
        <w:t>AI_</w:t>
      </w:r>
      <w:proofErr w:type="gramStart"/>
      <w:r w:rsidR="003F7421">
        <w:rPr>
          <w:lang w:eastAsia="zh-CN"/>
        </w:rPr>
        <w:t>TrainingDataset</w:t>
      </w:r>
      <w:proofErr w:type="spellEnd"/>
      <w:r w:rsidR="003F7421">
        <w:rPr>
          <w:lang w:eastAsia="zh-CN"/>
        </w:rPr>
        <w:t xml:space="preserve"> </w:t>
      </w:r>
      <w:r>
        <w:rPr>
          <w:lang w:eastAsia="zh-CN"/>
        </w:rPr>
        <w:t xml:space="preserve"> </w:t>
      </w:r>
      <w:r w:rsidR="00571F1D">
        <w:rPr>
          <w:rFonts w:hint="eastAsia"/>
          <w:lang w:eastAsia="zh-CN"/>
        </w:rPr>
        <w:t>r</w:t>
      </w:r>
      <w:r>
        <w:rPr>
          <w:lang w:eastAsia="zh-CN"/>
        </w:rPr>
        <w:t>equirements</w:t>
      </w:r>
      <w:proofErr w:type="gramEnd"/>
      <w:r>
        <w:rPr>
          <w:lang w:eastAsia="zh-CN"/>
        </w:rPr>
        <w:t xml:space="preserve"> class defines a JSON encoding for </w:t>
      </w:r>
      <w:r w:rsidR="00BA33F3">
        <w:rPr>
          <w:lang w:eastAsia="zh-CN"/>
        </w:rPr>
        <w:t>the</w:t>
      </w:r>
      <w:r w:rsidR="003F7421">
        <w:rPr>
          <w:lang w:eastAsia="zh-CN"/>
        </w:rPr>
        <w:t xml:space="preserve"> </w:t>
      </w:r>
      <w:proofErr w:type="spellStart"/>
      <w:r>
        <w:rPr>
          <w:lang w:eastAsia="zh-CN"/>
        </w:rPr>
        <w:t>AI_TrainingDataset</w:t>
      </w:r>
      <w:proofErr w:type="spellEnd"/>
      <w:r w:rsidR="00527140">
        <w:rPr>
          <w:lang w:eastAsia="zh-CN"/>
        </w:rPr>
        <w:t xml:space="preserve"> module</w:t>
      </w:r>
      <w:r>
        <w:rPr>
          <w:lang w:eastAsia="zh-CN"/>
        </w:rPr>
        <w:t xml:space="preserve">, which is based on </w:t>
      </w:r>
      <w:r w:rsidR="00B87160">
        <w:rPr>
          <w:lang w:eastAsia="zh-CN"/>
        </w:rPr>
        <w:t xml:space="preserve">the </w:t>
      </w:r>
      <w:r>
        <w:rPr>
          <w:lang w:eastAsia="zh-CN"/>
        </w:rPr>
        <w:t>UML model</w:t>
      </w:r>
      <w:r w:rsidR="00C25C51">
        <w:rPr>
          <w:lang w:eastAsia="zh-CN"/>
        </w:rPr>
        <w:t xml:space="preserve"> </w:t>
      </w:r>
      <w:proofErr w:type="spellStart"/>
      <w:r w:rsidR="001314A5">
        <w:rPr>
          <w:lang w:eastAsia="zh-CN"/>
        </w:rPr>
        <w:t>specified</w:t>
      </w:r>
      <w:r w:rsidR="00C25C51">
        <w:rPr>
          <w:lang w:eastAsia="zh-CN"/>
        </w:rPr>
        <w:t>in</w:t>
      </w:r>
      <w:proofErr w:type="spellEnd"/>
      <w:r w:rsidR="00C25C51">
        <w:rPr>
          <w:lang w:eastAsia="zh-CN"/>
        </w:rPr>
        <w:t xml:space="preserve">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Pr>
          <w:lang w:eastAsia="zh-CN"/>
        </w:rPr>
        <w:t>.</w:t>
      </w:r>
    </w:p>
    <w:tbl>
      <w:tblPr>
        <w:tblStyle w:val="af1"/>
        <w:tblW w:w="0" w:type="auto"/>
        <w:tblLook w:val="04A0" w:firstRow="1" w:lastRow="0" w:firstColumn="1" w:lastColumn="0" w:noHBand="0" w:noVBand="1"/>
      </w:tblPr>
      <w:tblGrid>
        <w:gridCol w:w="1838"/>
        <w:gridCol w:w="6792"/>
      </w:tblGrid>
      <w:tr w:rsidR="001B56F2" w14:paraId="35792C28" w14:textId="77777777" w:rsidTr="0007118F">
        <w:tc>
          <w:tcPr>
            <w:tcW w:w="8630" w:type="dxa"/>
            <w:gridSpan w:val="2"/>
          </w:tcPr>
          <w:p w14:paraId="400FB400" w14:textId="77777777" w:rsidR="001B56F2" w:rsidRPr="008202E5" w:rsidRDefault="001B56F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B56F2" w14:paraId="022D377D" w14:textId="77777777" w:rsidTr="0007118F">
        <w:tc>
          <w:tcPr>
            <w:tcW w:w="8630" w:type="dxa"/>
            <w:gridSpan w:val="2"/>
          </w:tcPr>
          <w:p w14:paraId="049FD14D" w14:textId="40D5CA95"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p>
        </w:tc>
      </w:tr>
      <w:tr w:rsidR="001B56F2" w14:paraId="48E08221" w14:textId="77777777" w:rsidTr="0007118F">
        <w:tc>
          <w:tcPr>
            <w:tcW w:w="1838" w:type="dxa"/>
          </w:tcPr>
          <w:p w14:paraId="1BB678F3" w14:textId="77777777" w:rsidR="001B56F2" w:rsidRDefault="001B56F2" w:rsidP="00B96180">
            <w:pPr>
              <w:rPr>
                <w:lang w:eastAsia="zh-CN"/>
              </w:rPr>
            </w:pPr>
            <w:r>
              <w:rPr>
                <w:rFonts w:hint="eastAsia"/>
                <w:lang w:eastAsia="zh-CN"/>
              </w:rPr>
              <w:t>D</w:t>
            </w:r>
            <w:r>
              <w:rPr>
                <w:lang w:eastAsia="zh-CN"/>
              </w:rPr>
              <w:t>ependency</w:t>
            </w:r>
          </w:p>
        </w:tc>
        <w:tc>
          <w:tcPr>
            <w:tcW w:w="6792" w:type="dxa"/>
          </w:tcPr>
          <w:p w14:paraId="424AC125" w14:textId="77777777" w:rsidR="001B56F2" w:rsidRDefault="001B56F2" w:rsidP="00B96180">
            <w:pPr>
              <w:rPr>
                <w:lang w:eastAsia="zh-CN"/>
              </w:rPr>
            </w:pPr>
            <w:r>
              <w:rPr>
                <w:rFonts w:hint="eastAsia"/>
                <w:lang w:eastAsia="zh-CN"/>
              </w:rPr>
              <w:t>J</w:t>
            </w:r>
            <w:r>
              <w:rPr>
                <w:lang w:eastAsia="zh-CN"/>
              </w:rPr>
              <w:t>SON</w:t>
            </w:r>
          </w:p>
        </w:tc>
      </w:tr>
      <w:tr w:rsidR="001B56F2" w14:paraId="63176699" w14:textId="77777777" w:rsidTr="0007118F">
        <w:tc>
          <w:tcPr>
            <w:tcW w:w="1838" w:type="dxa"/>
          </w:tcPr>
          <w:p w14:paraId="67ED1616" w14:textId="77777777" w:rsidR="001B56F2" w:rsidRDefault="001B56F2" w:rsidP="00B96180">
            <w:r>
              <w:rPr>
                <w:rFonts w:hint="eastAsia"/>
                <w:lang w:eastAsia="zh-CN"/>
              </w:rPr>
              <w:t>D</w:t>
            </w:r>
            <w:r>
              <w:rPr>
                <w:lang w:eastAsia="zh-CN"/>
              </w:rPr>
              <w:t>ependency</w:t>
            </w:r>
          </w:p>
        </w:tc>
        <w:tc>
          <w:tcPr>
            <w:tcW w:w="6792" w:type="dxa"/>
          </w:tcPr>
          <w:p w14:paraId="0D752BA1" w14:textId="20AB310A" w:rsidR="001B56F2" w:rsidRDefault="001B56F2" w:rsidP="00B96180">
            <w:r>
              <w:rPr>
                <w:rFonts w:hint="eastAsia"/>
                <w:lang w:eastAsia="zh-CN"/>
              </w:rPr>
              <w:t>/req/base/</w:t>
            </w:r>
            <w:proofErr w:type="spellStart"/>
            <w:r>
              <w:rPr>
                <w:rFonts w:hint="eastAsia"/>
                <w:lang w:eastAsia="zh-CN"/>
              </w:rPr>
              <w:t>jsonbasetype</w:t>
            </w:r>
            <w:proofErr w:type="spellEnd"/>
          </w:p>
        </w:tc>
      </w:tr>
      <w:tr w:rsidR="001B56F2" w14:paraId="4CD8C0F8" w14:textId="77777777" w:rsidTr="0007118F">
        <w:tc>
          <w:tcPr>
            <w:tcW w:w="1838" w:type="dxa"/>
          </w:tcPr>
          <w:p w14:paraId="13C7F4BE" w14:textId="77777777" w:rsidR="001B56F2" w:rsidRDefault="001B56F2" w:rsidP="00B96180">
            <w:r>
              <w:rPr>
                <w:rFonts w:hint="eastAsia"/>
                <w:lang w:eastAsia="zh-CN"/>
              </w:rPr>
              <w:t>D</w:t>
            </w:r>
            <w:r>
              <w:rPr>
                <w:lang w:eastAsia="zh-CN"/>
              </w:rPr>
              <w:t>ependency</w:t>
            </w:r>
          </w:p>
        </w:tc>
        <w:tc>
          <w:tcPr>
            <w:tcW w:w="6792" w:type="dxa"/>
          </w:tcPr>
          <w:p w14:paraId="7904EBD8" w14:textId="25FFC5B6" w:rsidR="001B56F2" w:rsidRDefault="001B56F2" w:rsidP="00B96180">
            <w:r>
              <w:rPr>
                <w:rFonts w:hint="eastAsia"/>
                <w:lang w:eastAsia="zh-CN"/>
              </w:rPr>
              <w:t>/req/base/</w:t>
            </w:r>
            <w:proofErr w:type="spellStart"/>
            <w:r>
              <w:rPr>
                <w:rFonts w:hint="eastAsia"/>
                <w:lang w:eastAsia="zh-CN"/>
              </w:rPr>
              <w:t>isometadatatype</w:t>
            </w:r>
            <w:proofErr w:type="spellEnd"/>
          </w:p>
        </w:tc>
      </w:tr>
      <w:tr w:rsidR="001B56F2" w14:paraId="0EBF82C6" w14:textId="77777777" w:rsidTr="0007118F">
        <w:tc>
          <w:tcPr>
            <w:tcW w:w="1838" w:type="dxa"/>
          </w:tcPr>
          <w:p w14:paraId="326FBB8B" w14:textId="77777777" w:rsidR="001B56F2" w:rsidRDefault="001B56F2" w:rsidP="00B96180">
            <w:r>
              <w:rPr>
                <w:rFonts w:hint="eastAsia"/>
                <w:lang w:eastAsia="zh-CN"/>
              </w:rPr>
              <w:t>D</w:t>
            </w:r>
            <w:r>
              <w:rPr>
                <w:lang w:eastAsia="zh-CN"/>
              </w:rPr>
              <w:t>ependency</w:t>
            </w:r>
          </w:p>
        </w:tc>
        <w:tc>
          <w:tcPr>
            <w:tcW w:w="6792" w:type="dxa"/>
            <w:vAlign w:val="center"/>
          </w:tcPr>
          <w:p w14:paraId="037A87FC" w14:textId="12651B65" w:rsidR="001B56F2" w:rsidRDefault="001B56F2" w:rsidP="00B96180">
            <w:r>
              <w:rPr>
                <w:lang w:eastAsia="zh-CN"/>
              </w:rPr>
              <w:t>/req/</w:t>
            </w:r>
            <w:proofErr w:type="spellStart"/>
            <w:r>
              <w:rPr>
                <w:lang w:eastAsia="zh-CN"/>
              </w:rPr>
              <w:t>aitrainingdata</w:t>
            </w:r>
            <w:proofErr w:type="spellEnd"/>
          </w:p>
        </w:tc>
      </w:tr>
      <w:tr w:rsidR="001B56F2" w14:paraId="516C97BF" w14:textId="77777777" w:rsidTr="0007118F">
        <w:tc>
          <w:tcPr>
            <w:tcW w:w="1838" w:type="dxa"/>
          </w:tcPr>
          <w:p w14:paraId="6408B08E"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3C6A347E" w14:textId="4BD8AE88" w:rsidR="001B56F2" w:rsidRDefault="001B56F2" w:rsidP="00B96180">
            <w:r>
              <w:rPr>
                <w:lang w:eastAsia="zh-CN"/>
              </w:rPr>
              <w:t>/req/</w:t>
            </w:r>
            <w:proofErr w:type="spellStart"/>
            <w:r>
              <w:rPr>
                <w:lang w:eastAsia="zh-CN"/>
              </w:rPr>
              <w:t>aitask</w:t>
            </w:r>
            <w:proofErr w:type="spellEnd"/>
          </w:p>
        </w:tc>
      </w:tr>
      <w:tr w:rsidR="001B56F2" w14:paraId="5A191C60" w14:textId="77777777" w:rsidTr="0007118F">
        <w:tc>
          <w:tcPr>
            <w:tcW w:w="1838" w:type="dxa"/>
          </w:tcPr>
          <w:p w14:paraId="4E064949"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6236599F" w14:textId="52AC8420" w:rsidR="001B56F2" w:rsidRDefault="001B56F2" w:rsidP="00B96180">
            <w:r>
              <w:rPr>
                <w:lang w:eastAsia="zh-CN"/>
              </w:rPr>
              <w:t>/req/</w:t>
            </w:r>
            <w:proofErr w:type="spellStart"/>
            <w:r>
              <w:rPr>
                <w:lang w:eastAsia="zh-CN"/>
              </w:rPr>
              <w:t>ailabeling</w:t>
            </w:r>
            <w:proofErr w:type="spellEnd"/>
          </w:p>
        </w:tc>
      </w:tr>
      <w:tr w:rsidR="001B56F2" w14:paraId="6E2C5E5B" w14:textId="77777777" w:rsidTr="0007118F">
        <w:tc>
          <w:tcPr>
            <w:tcW w:w="1838" w:type="dxa"/>
          </w:tcPr>
          <w:p w14:paraId="10627322"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2BE7942D" w14:textId="552636C9" w:rsidR="001B56F2" w:rsidRDefault="001B56F2" w:rsidP="00B96180">
            <w:r>
              <w:rPr>
                <w:lang w:eastAsia="zh-CN"/>
              </w:rPr>
              <w:t>/req/</w:t>
            </w:r>
            <w:proofErr w:type="spellStart"/>
            <w:r>
              <w:rPr>
                <w:lang w:eastAsia="zh-CN"/>
              </w:rPr>
              <w:t>aidataquality</w:t>
            </w:r>
            <w:proofErr w:type="spellEnd"/>
          </w:p>
        </w:tc>
      </w:tr>
      <w:tr w:rsidR="001B56F2" w14:paraId="40487E4A" w14:textId="77777777" w:rsidTr="0007118F">
        <w:tc>
          <w:tcPr>
            <w:tcW w:w="1838" w:type="dxa"/>
          </w:tcPr>
          <w:p w14:paraId="372CCB5C" w14:textId="77777777" w:rsidR="001B56F2" w:rsidRDefault="001B56F2" w:rsidP="00B96180">
            <w:pPr>
              <w:rPr>
                <w:lang w:eastAsia="zh-CN"/>
              </w:rPr>
            </w:pPr>
            <w:r w:rsidRPr="00087D9B">
              <w:rPr>
                <w:rFonts w:hint="eastAsia"/>
                <w:lang w:eastAsia="zh-CN"/>
              </w:rPr>
              <w:t>D</w:t>
            </w:r>
            <w:r w:rsidRPr="00087D9B">
              <w:rPr>
                <w:lang w:eastAsia="zh-CN"/>
              </w:rPr>
              <w:t>ependency</w:t>
            </w:r>
          </w:p>
        </w:tc>
        <w:tc>
          <w:tcPr>
            <w:tcW w:w="6792" w:type="dxa"/>
            <w:vAlign w:val="center"/>
          </w:tcPr>
          <w:p w14:paraId="4C825D77" w14:textId="36611D1F" w:rsidR="001B56F2" w:rsidRDefault="001B56F2" w:rsidP="00B96180">
            <w:r>
              <w:rPr>
                <w:rFonts w:hint="eastAsia"/>
                <w:lang w:eastAsia="zh-CN"/>
              </w:rPr>
              <w:t>/req/</w:t>
            </w:r>
            <w:proofErr w:type="spellStart"/>
            <w:r>
              <w:rPr>
                <w:rFonts w:hint="eastAsia"/>
                <w:lang w:eastAsia="zh-CN"/>
              </w:rPr>
              <w:t>aitdchangeset</w:t>
            </w:r>
            <w:proofErr w:type="spellEnd"/>
          </w:p>
        </w:tc>
      </w:tr>
      <w:tr w:rsidR="001B56F2" w14:paraId="15F9A4C9" w14:textId="77777777" w:rsidTr="0007118F">
        <w:tc>
          <w:tcPr>
            <w:tcW w:w="1838" w:type="dxa"/>
          </w:tcPr>
          <w:p w14:paraId="3821B17A" w14:textId="15D6AF26" w:rsidR="001B56F2" w:rsidRPr="00087D9B" w:rsidRDefault="001B56F2" w:rsidP="00B96180">
            <w:pPr>
              <w:rPr>
                <w:lang w:eastAsia="zh-CN"/>
              </w:rPr>
            </w:pPr>
            <w:r>
              <w:rPr>
                <w:lang w:eastAsia="zh-CN"/>
              </w:rPr>
              <w:t>Requirement</w:t>
            </w:r>
            <w:r w:rsidR="00EC742F">
              <w:rPr>
                <w:lang w:eastAsia="zh-CN"/>
              </w:rPr>
              <w:t xml:space="preserve"> 11</w:t>
            </w:r>
          </w:p>
        </w:tc>
        <w:tc>
          <w:tcPr>
            <w:tcW w:w="6792" w:type="dxa"/>
            <w:vAlign w:val="center"/>
          </w:tcPr>
          <w:p w14:paraId="7FA271EE" w14:textId="72F62131"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trainingdataset</w:t>
            </w:r>
            <w:proofErr w:type="spellEnd"/>
          </w:p>
        </w:tc>
      </w:tr>
      <w:tr w:rsidR="001B56F2" w14:paraId="63D018B6" w14:textId="77777777" w:rsidTr="0007118F">
        <w:tc>
          <w:tcPr>
            <w:tcW w:w="1838" w:type="dxa"/>
          </w:tcPr>
          <w:p w14:paraId="25336719" w14:textId="1FFEF32E" w:rsidR="001B56F2" w:rsidRDefault="001B56F2" w:rsidP="00B96180">
            <w:pPr>
              <w:rPr>
                <w:lang w:eastAsia="zh-CN"/>
              </w:rPr>
            </w:pPr>
            <w:r>
              <w:rPr>
                <w:lang w:eastAsia="zh-CN"/>
              </w:rPr>
              <w:t>Requirement</w:t>
            </w:r>
            <w:r w:rsidR="00EC742F">
              <w:rPr>
                <w:lang w:eastAsia="zh-CN"/>
              </w:rPr>
              <w:t xml:space="preserve"> 12</w:t>
            </w:r>
          </w:p>
        </w:tc>
        <w:tc>
          <w:tcPr>
            <w:tcW w:w="6792" w:type="dxa"/>
            <w:vAlign w:val="center"/>
          </w:tcPr>
          <w:p w14:paraId="4006E6C6" w14:textId="27EA644D"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metricsinliterature</w:t>
            </w:r>
            <w:proofErr w:type="spellEnd"/>
          </w:p>
        </w:tc>
      </w:tr>
      <w:tr w:rsidR="001B56F2" w14:paraId="39BB33D5" w14:textId="77777777" w:rsidTr="0007118F">
        <w:tc>
          <w:tcPr>
            <w:tcW w:w="1838" w:type="dxa"/>
          </w:tcPr>
          <w:p w14:paraId="4150F5B4" w14:textId="3B2D089B" w:rsidR="001B56F2" w:rsidRDefault="001B56F2" w:rsidP="00B96180">
            <w:pPr>
              <w:rPr>
                <w:lang w:eastAsia="zh-CN"/>
              </w:rPr>
            </w:pPr>
            <w:r>
              <w:rPr>
                <w:lang w:eastAsia="zh-CN"/>
              </w:rPr>
              <w:t>Requirement</w:t>
            </w:r>
            <w:r w:rsidR="00EC742F">
              <w:rPr>
                <w:lang w:eastAsia="zh-CN"/>
              </w:rPr>
              <w:t xml:space="preserve"> 13</w:t>
            </w:r>
          </w:p>
        </w:tc>
        <w:tc>
          <w:tcPr>
            <w:tcW w:w="6792" w:type="dxa"/>
            <w:vAlign w:val="center"/>
          </w:tcPr>
          <w:p w14:paraId="59EED055" w14:textId="60252469" w:rsidR="001B56F2" w:rsidRDefault="001B56F2" w:rsidP="00B96180">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eotrainingdataset</w:t>
            </w:r>
            <w:proofErr w:type="spellEnd"/>
          </w:p>
        </w:tc>
      </w:tr>
    </w:tbl>
    <w:p w14:paraId="2C13105B" w14:textId="7267361E" w:rsidR="006F15EC" w:rsidRDefault="006F15EC" w:rsidP="006F15EC"/>
    <w:p w14:paraId="33E04C8A" w14:textId="4ECD4EEC" w:rsidR="006A6AD2" w:rsidRDefault="009F2CDA" w:rsidP="006A6AD2">
      <w:pPr>
        <w:rPr>
          <w:lang w:val="en-GB" w:eastAsia="zh-CN"/>
        </w:rPr>
      </w:pPr>
      <w:r>
        <w:rPr>
          <w:lang w:val="en-GB" w:eastAsia="zh-CN"/>
        </w:rPr>
        <w:t>The</w:t>
      </w:r>
      <w:r w:rsidR="00EE3DE9">
        <w:rPr>
          <w:lang w:val="en-GB" w:eastAsia="zh-CN"/>
        </w:rPr>
        <w:t xml:space="preserve"> </w:t>
      </w:r>
      <w:proofErr w:type="spellStart"/>
      <w:r w:rsidR="00A05BC6">
        <w:rPr>
          <w:lang w:val="en-GB" w:eastAsia="zh-CN"/>
        </w:rPr>
        <w:t>AI_TrainingDataset</w:t>
      </w:r>
      <w:proofErr w:type="spellEnd"/>
      <w:r w:rsidR="00A05BC6">
        <w:rPr>
          <w:lang w:eastAsia="zh-CN"/>
        </w:rPr>
        <w:t xml:space="preserve"> object</w:t>
      </w:r>
      <w:r w:rsidR="006A6AD2">
        <w:rPr>
          <w:lang w:val="en-GB" w:eastAsia="zh-CN"/>
        </w:rPr>
        <w:t xml:space="preserve"> is encoded as a JSON object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C84970">
        <w:t xml:space="preserve">Table </w:t>
      </w:r>
      <w:r w:rsidR="00C84970">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838"/>
        <w:gridCol w:w="6792"/>
      </w:tblGrid>
      <w:tr w:rsidR="006A6AD2" w14:paraId="0EBB72A3" w14:textId="77777777" w:rsidTr="00D26763">
        <w:tc>
          <w:tcPr>
            <w:tcW w:w="1838" w:type="dxa"/>
          </w:tcPr>
          <w:p w14:paraId="3EE51656" w14:textId="5E8C1DDA" w:rsidR="006A6AD2" w:rsidRDefault="006A6AD2" w:rsidP="003A289F">
            <w:r>
              <w:rPr>
                <w:lang w:eastAsia="zh-CN"/>
              </w:rPr>
              <w:lastRenderedPageBreak/>
              <w:t>Requirement</w:t>
            </w:r>
            <w:r w:rsidR="00F1285D">
              <w:rPr>
                <w:lang w:eastAsia="zh-CN"/>
              </w:rPr>
              <w:t xml:space="preserve"> 11</w:t>
            </w:r>
          </w:p>
        </w:tc>
        <w:tc>
          <w:tcPr>
            <w:tcW w:w="6792" w:type="dxa"/>
          </w:tcPr>
          <w:p w14:paraId="481D2A74" w14:textId="3E918C24" w:rsidR="006F7AF5" w:rsidRDefault="006F7AF5"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843DDD">
              <w:rPr>
                <w:lang w:eastAsia="zh-CN"/>
              </w:rPr>
              <w:t>trainingdataset</w:t>
            </w:r>
            <w:proofErr w:type="spellEnd"/>
          </w:p>
          <w:p w14:paraId="31045847" w14:textId="35599DE9"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6F7AF5">
              <w:rPr>
                <w:lang w:eastAsia="zh-CN"/>
              </w:rPr>
              <w:t>object</w:t>
            </w:r>
            <w:r>
              <w:rPr>
                <w:lang w:eastAsia="zh-CN"/>
              </w:rPr>
              <w:t xml:space="preserve"> </w:t>
            </w:r>
            <w:r w:rsidR="001314A5">
              <w:rPr>
                <w:lang w:eastAsia="zh-CN"/>
              </w:rPr>
              <w:t xml:space="preserve">SHALL </w:t>
            </w:r>
            <w:r w:rsidR="006F7AF5">
              <w:rPr>
                <w:lang w:eastAsia="zh-CN"/>
              </w:rPr>
              <w:t xml:space="preserve">implement the </w:t>
            </w:r>
            <w:r w:rsidR="00FA229A" w:rsidRPr="00FA229A">
              <w:rPr>
                <w:lang w:eastAsia="zh-CN"/>
              </w:rPr>
              <w:t xml:space="preserve">Mandatory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C84970">
              <w:t xml:space="preserve">Table </w:t>
            </w:r>
            <w:r w:rsidR="00C84970">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5D6ABFA" w:rsidR="006A6AD2" w:rsidRDefault="006A6AD2" w:rsidP="006A6AD2">
      <w:pPr>
        <w:pStyle w:val="af4"/>
        <w:keepNext/>
      </w:pPr>
      <w:bookmarkStart w:id="209" w:name="_Ref112248173"/>
      <w:r>
        <w:t xml:space="preserve">Table </w:t>
      </w:r>
      <w:r w:rsidR="00EB7D7B">
        <w:fldChar w:fldCharType="begin"/>
      </w:r>
      <w:r w:rsidR="00EB7D7B">
        <w:instrText xml:space="preserve"> SEQ Table \* ARABIC </w:instrText>
      </w:r>
      <w:r w:rsidR="00EB7D7B">
        <w:fldChar w:fldCharType="separate"/>
      </w:r>
      <w:r w:rsidR="00C84970">
        <w:rPr>
          <w:noProof/>
        </w:rPr>
        <w:t>2</w:t>
      </w:r>
      <w:r w:rsidR="00EB7D7B">
        <w:rPr>
          <w:noProof/>
        </w:rPr>
        <w:fldChar w:fldCharType="end"/>
      </w:r>
      <w:bookmarkEnd w:id="209"/>
      <w:r>
        <w:t xml:space="preserve"> </w:t>
      </w:r>
      <w:proofErr w:type="spellStart"/>
      <w:r>
        <w:t>AI_TrainingDataset</w:t>
      </w:r>
      <w:proofErr w:type="spellEnd"/>
      <w:r>
        <w:t xml:space="preserve"> properties</w:t>
      </w:r>
    </w:p>
    <w:tbl>
      <w:tblPr>
        <w:tblStyle w:val="af1"/>
        <w:tblW w:w="5000" w:type="pct"/>
        <w:tblLayout w:type="fixed"/>
        <w:tblLook w:val="04A0" w:firstRow="1" w:lastRow="0" w:firstColumn="1" w:lastColumn="0" w:noHBand="0" w:noVBand="1"/>
      </w:tblPr>
      <w:tblGrid>
        <w:gridCol w:w="1980"/>
        <w:gridCol w:w="2555"/>
        <w:gridCol w:w="2469"/>
        <w:gridCol w:w="1626"/>
      </w:tblGrid>
      <w:tr w:rsidR="009A6478" w14:paraId="3D6DBA34" w14:textId="77777777" w:rsidTr="007D5D6E">
        <w:tc>
          <w:tcPr>
            <w:tcW w:w="1980" w:type="dxa"/>
            <w:vAlign w:val="center"/>
          </w:tcPr>
          <w:p w14:paraId="0035E0B6" w14:textId="6278D42B" w:rsidR="009A6478" w:rsidRPr="009A6478" w:rsidRDefault="009A6478" w:rsidP="009A6478">
            <w:pPr>
              <w:jc w:val="center"/>
              <w:rPr>
                <w:b/>
                <w:bCs/>
              </w:rPr>
            </w:pPr>
            <w:r w:rsidRPr="009A6478">
              <w:rPr>
                <w:b/>
                <w:bCs/>
              </w:rPr>
              <w:t>JSON Property</w:t>
            </w:r>
          </w:p>
        </w:tc>
        <w:tc>
          <w:tcPr>
            <w:tcW w:w="2555" w:type="dxa"/>
            <w:vAlign w:val="center"/>
          </w:tcPr>
          <w:p w14:paraId="2DFA5087" w14:textId="2AB4CE9B" w:rsidR="009A6478" w:rsidRPr="009A6478" w:rsidRDefault="009A6478" w:rsidP="009A6478">
            <w:pPr>
              <w:jc w:val="center"/>
              <w:rPr>
                <w:b/>
                <w:bCs/>
              </w:rPr>
            </w:pPr>
            <w:r w:rsidRPr="009A6478">
              <w:rPr>
                <w:b/>
                <w:bCs/>
              </w:rPr>
              <w:t>Definition</w:t>
            </w:r>
          </w:p>
        </w:tc>
        <w:tc>
          <w:tcPr>
            <w:tcW w:w="2469" w:type="dxa"/>
            <w:vAlign w:val="center"/>
          </w:tcPr>
          <w:p w14:paraId="76F01D8A" w14:textId="0C2EEAC8" w:rsidR="009A6478" w:rsidRPr="009A6478" w:rsidRDefault="009A6478" w:rsidP="009A6478">
            <w:pPr>
              <w:jc w:val="center"/>
              <w:rPr>
                <w:b/>
                <w:bCs/>
              </w:rPr>
            </w:pPr>
            <w:r w:rsidRPr="009A6478">
              <w:rPr>
                <w:b/>
                <w:bCs/>
              </w:rPr>
              <w:t>Data type and values</w:t>
            </w:r>
          </w:p>
        </w:tc>
        <w:tc>
          <w:tcPr>
            <w:tcW w:w="1626" w:type="dxa"/>
            <w:vAlign w:val="center"/>
          </w:tcPr>
          <w:p w14:paraId="74AA1ED5" w14:textId="234818BD" w:rsidR="009A6478" w:rsidRPr="009A6478" w:rsidRDefault="00E12F89" w:rsidP="009A6478">
            <w:pPr>
              <w:jc w:val="center"/>
              <w:rPr>
                <w:b/>
                <w:bCs/>
              </w:rPr>
            </w:pPr>
            <w:r>
              <w:rPr>
                <w:b/>
                <w:bCs/>
              </w:rPr>
              <w:t>Obligation</w:t>
            </w:r>
          </w:p>
        </w:tc>
      </w:tr>
      <w:tr w:rsidR="006A31FF" w14:paraId="017735AA" w14:textId="77777777" w:rsidTr="007D5D6E">
        <w:tc>
          <w:tcPr>
            <w:tcW w:w="1980" w:type="dxa"/>
            <w:vAlign w:val="center"/>
          </w:tcPr>
          <w:p w14:paraId="01AD6CA4" w14:textId="7CFDDD90" w:rsidR="006A31FF" w:rsidRDefault="006A31FF" w:rsidP="005467CA">
            <w:pPr>
              <w:rPr>
                <w:lang w:eastAsia="zh-CN"/>
              </w:rPr>
            </w:pPr>
            <w:r>
              <w:rPr>
                <w:rFonts w:hint="eastAsia"/>
                <w:lang w:eastAsia="zh-CN"/>
              </w:rPr>
              <w:t>t</w:t>
            </w:r>
            <w:r>
              <w:rPr>
                <w:lang w:eastAsia="zh-CN"/>
              </w:rPr>
              <w:t>ype</w:t>
            </w:r>
          </w:p>
        </w:tc>
        <w:tc>
          <w:tcPr>
            <w:tcW w:w="2555" w:type="dxa"/>
            <w:vAlign w:val="center"/>
          </w:tcPr>
          <w:p w14:paraId="752D7E08" w14:textId="4C3DA807" w:rsidR="006A31FF" w:rsidRDefault="001F0A59" w:rsidP="005467CA">
            <w:pPr>
              <w:rPr>
                <w:lang w:eastAsia="zh-CN"/>
              </w:rPr>
            </w:pPr>
            <w:r>
              <w:rPr>
                <w:lang w:eastAsia="zh-CN"/>
              </w:rPr>
              <w:t>Type</w:t>
            </w:r>
            <w:r w:rsidR="006A31FF">
              <w:rPr>
                <w:lang w:eastAsia="zh-CN"/>
              </w:rPr>
              <w:t xml:space="preserve"> of the training dataset.</w:t>
            </w:r>
          </w:p>
        </w:tc>
        <w:tc>
          <w:tcPr>
            <w:tcW w:w="2469" w:type="dxa"/>
            <w:vAlign w:val="center"/>
          </w:tcPr>
          <w:p w14:paraId="6D48EA6C" w14:textId="5E6EEFEB" w:rsidR="006A31FF" w:rsidRDefault="00FC3581" w:rsidP="005467CA">
            <w:pPr>
              <w:rPr>
                <w:lang w:eastAsia="zh-CN"/>
              </w:rPr>
            </w:pPr>
            <w:r>
              <w:rPr>
                <w:lang w:eastAsia="zh-CN"/>
              </w:rPr>
              <w:t>“</w:t>
            </w:r>
            <w:proofErr w:type="spellStart"/>
            <w:r w:rsidR="00A12A2B">
              <w:rPr>
                <w:lang w:eastAsia="zh-CN"/>
              </w:rPr>
              <w:t>AI_</w:t>
            </w:r>
            <w:r w:rsidR="007C4BBD">
              <w:rPr>
                <w:lang w:eastAsia="zh-CN"/>
              </w:rPr>
              <w:t>Abstract</w:t>
            </w:r>
            <w:r w:rsidR="00726A10">
              <w:rPr>
                <w:lang w:eastAsia="zh-CN"/>
              </w:rPr>
              <w:t>TrainingDataset</w:t>
            </w:r>
            <w:proofErr w:type="spellEnd"/>
            <w:r>
              <w:rPr>
                <w:lang w:eastAsia="zh-CN"/>
              </w:rPr>
              <w:t>”</w:t>
            </w:r>
          </w:p>
        </w:tc>
        <w:tc>
          <w:tcPr>
            <w:tcW w:w="1626" w:type="dxa"/>
          </w:tcPr>
          <w:p w14:paraId="21562932" w14:textId="05B38699" w:rsidR="006A31FF" w:rsidRDefault="000A641E" w:rsidP="005467CA">
            <w:pPr>
              <w:rPr>
                <w:lang w:eastAsia="zh-CN"/>
              </w:rPr>
            </w:pPr>
            <w:r>
              <w:rPr>
                <w:rFonts w:hint="eastAsia"/>
                <w:lang w:eastAsia="zh-CN"/>
              </w:rPr>
              <w:t>M</w:t>
            </w:r>
            <w:r>
              <w:rPr>
                <w:lang w:eastAsia="zh-CN"/>
              </w:rPr>
              <w:t>andatory</w:t>
            </w:r>
          </w:p>
        </w:tc>
      </w:tr>
      <w:tr w:rsidR="005467CA" w14:paraId="7435B481" w14:textId="77777777" w:rsidTr="007D5D6E">
        <w:tc>
          <w:tcPr>
            <w:tcW w:w="1980" w:type="dxa"/>
            <w:vAlign w:val="center"/>
          </w:tcPr>
          <w:p w14:paraId="358D3B3A" w14:textId="17393960" w:rsidR="005467CA" w:rsidRDefault="005467CA" w:rsidP="005467CA">
            <w:pPr>
              <w:rPr>
                <w:lang w:eastAsia="zh-CN"/>
              </w:rPr>
            </w:pPr>
            <w:r>
              <w:rPr>
                <w:lang w:eastAsia="zh-CN"/>
              </w:rPr>
              <w:t>id</w:t>
            </w:r>
          </w:p>
        </w:tc>
        <w:tc>
          <w:tcPr>
            <w:tcW w:w="2555" w:type="dxa"/>
            <w:vAlign w:val="center"/>
          </w:tcPr>
          <w:p w14:paraId="0625EDDA" w14:textId="359C4FE0" w:rsidR="005467CA" w:rsidRDefault="005467CA" w:rsidP="005467CA">
            <w:commentRangeStart w:id="210"/>
            <w:commentRangeStart w:id="211"/>
            <w:r>
              <w:rPr>
                <w:rFonts w:hint="eastAsia"/>
                <w:lang w:eastAsia="zh-CN"/>
              </w:rPr>
              <w:t>Identification</w:t>
            </w:r>
            <w:commentRangeEnd w:id="210"/>
            <w:r w:rsidR="001314A5">
              <w:rPr>
                <w:rStyle w:val="af5"/>
              </w:rPr>
              <w:commentReference w:id="210"/>
            </w:r>
            <w:commentRangeEnd w:id="211"/>
            <w:r w:rsidR="007329DD">
              <w:rPr>
                <w:rStyle w:val="af5"/>
              </w:rPr>
              <w:commentReference w:id="211"/>
            </w:r>
            <w:r>
              <w:rPr>
                <w:rFonts w:hint="eastAsia"/>
                <w:lang w:eastAsia="zh-CN"/>
              </w:rPr>
              <w:t xml:space="preserve"> of the </w:t>
            </w:r>
            <w:r>
              <w:rPr>
                <w:lang w:eastAsia="zh-CN"/>
              </w:rPr>
              <w:t xml:space="preserve">AI </w:t>
            </w:r>
            <w:r>
              <w:rPr>
                <w:rFonts w:hint="eastAsia"/>
                <w:lang w:eastAsia="zh-CN"/>
              </w:rPr>
              <w:t>training dataset</w:t>
            </w:r>
            <w:r>
              <w:rPr>
                <w:lang w:eastAsia="zh-CN"/>
              </w:rPr>
              <w:t>.</w:t>
            </w:r>
          </w:p>
        </w:tc>
        <w:tc>
          <w:tcPr>
            <w:tcW w:w="2469" w:type="dxa"/>
            <w:vAlign w:val="center"/>
          </w:tcPr>
          <w:p w14:paraId="78226622" w14:textId="02E0920F"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5AB5316B" w14:textId="7162CE4E" w:rsidR="005467CA" w:rsidRDefault="002044D0" w:rsidP="005467CA">
            <w:pPr>
              <w:rPr>
                <w:lang w:eastAsia="zh-CN"/>
              </w:rPr>
            </w:pPr>
            <w:r>
              <w:rPr>
                <w:rFonts w:hint="eastAsia"/>
                <w:lang w:eastAsia="zh-CN"/>
              </w:rPr>
              <w:t>M</w:t>
            </w:r>
            <w:r>
              <w:rPr>
                <w:lang w:eastAsia="zh-CN"/>
              </w:rPr>
              <w:t>andatory</w:t>
            </w:r>
          </w:p>
        </w:tc>
      </w:tr>
      <w:tr w:rsidR="008B2EFB" w14:paraId="51D4ABB3" w14:textId="77777777" w:rsidTr="007D5D6E">
        <w:tc>
          <w:tcPr>
            <w:tcW w:w="1980" w:type="dxa"/>
            <w:vAlign w:val="center"/>
          </w:tcPr>
          <w:p w14:paraId="6B685770" w14:textId="060770D9" w:rsidR="008B2EFB" w:rsidRDefault="008B2EFB" w:rsidP="005467CA">
            <w:pPr>
              <w:rPr>
                <w:lang w:eastAsia="zh-CN"/>
              </w:rPr>
            </w:pPr>
            <w:proofErr w:type="spellStart"/>
            <w:r>
              <w:rPr>
                <w:lang w:eastAsia="zh-CN"/>
              </w:rPr>
              <w:t>doi</w:t>
            </w:r>
            <w:proofErr w:type="spellEnd"/>
          </w:p>
        </w:tc>
        <w:tc>
          <w:tcPr>
            <w:tcW w:w="2555" w:type="dxa"/>
            <w:vAlign w:val="center"/>
          </w:tcPr>
          <w:p w14:paraId="1CEF556E" w14:textId="6C761639" w:rsidR="008B2EFB" w:rsidRDefault="008B2EFB" w:rsidP="005467CA">
            <w:pPr>
              <w:rPr>
                <w:lang w:eastAsia="zh-CN"/>
              </w:rPr>
            </w:pPr>
            <w:r>
              <w:rPr>
                <w:lang w:eastAsia="zh-CN"/>
              </w:rPr>
              <w:t>D</w:t>
            </w:r>
            <w:r w:rsidRPr="00E32717">
              <w:rPr>
                <w:lang w:eastAsia="zh-CN"/>
              </w:rPr>
              <w:t>igital object identifier</w:t>
            </w:r>
            <w:r>
              <w:rPr>
                <w:lang w:eastAsia="zh-CN"/>
              </w:rPr>
              <w:t xml:space="preserve"> of the AI training dataset.</w:t>
            </w:r>
          </w:p>
        </w:tc>
        <w:tc>
          <w:tcPr>
            <w:tcW w:w="2469" w:type="dxa"/>
            <w:vAlign w:val="center"/>
          </w:tcPr>
          <w:p w14:paraId="24AD2C9D" w14:textId="5E32FB7B" w:rsidR="008B2EFB" w:rsidRDefault="00A53DAF" w:rsidP="005467CA">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229539BC" w14:textId="44327A77" w:rsidR="008B2EFB" w:rsidRDefault="00A53DAF" w:rsidP="005467CA">
            <w:pPr>
              <w:rPr>
                <w:lang w:eastAsia="zh-CN"/>
              </w:rPr>
            </w:pPr>
            <w:r>
              <w:rPr>
                <w:rFonts w:hint="eastAsia"/>
                <w:lang w:eastAsia="zh-CN"/>
              </w:rPr>
              <w:t>O</w:t>
            </w:r>
            <w:r>
              <w:rPr>
                <w:lang w:eastAsia="zh-CN"/>
              </w:rPr>
              <w:t>ptional</w:t>
            </w:r>
          </w:p>
        </w:tc>
      </w:tr>
      <w:tr w:rsidR="008B2EFB" w14:paraId="39436D0F" w14:textId="77777777" w:rsidTr="007D5D6E">
        <w:tc>
          <w:tcPr>
            <w:tcW w:w="1980" w:type="dxa"/>
            <w:vAlign w:val="center"/>
          </w:tcPr>
          <w:p w14:paraId="00D54D5A" w14:textId="2C5AF17B" w:rsidR="008B2EFB" w:rsidRDefault="00A53DAF" w:rsidP="005467CA">
            <w:pPr>
              <w:rPr>
                <w:lang w:eastAsia="zh-CN"/>
              </w:rPr>
            </w:pPr>
            <w:r>
              <w:rPr>
                <w:rFonts w:hint="eastAsia"/>
                <w:lang w:eastAsia="zh-CN"/>
              </w:rPr>
              <w:t>s</w:t>
            </w:r>
            <w:r>
              <w:rPr>
                <w:lang w:eastAsia="zh-CN"/>
              </w:rPr>
              <w:t>cope</w:t>
            </w:r>
          </w:p>
        </w:tc>
        <w:tc>
          <w:tcPr>
            <w:tcW w:w="2555" w:type="dxa"/>
            <w:vAlign w:val="center"/>
          </w:tcPr>
          <w:p w14:paraId="120537B6" w14:textId="5AB3A4F9" w:rsidR="008B2EFB" w:rsidRDefault="00A53DAF" w:rsidP="005467CA">
            <w:pPr>
              <w:rPr>
                <w:lang w:eastAsia="zh-CN"/>
              </w:rPr>
            </w:pPr>
            <w:commentRangeStart w:id="212"/>
            <w:commentRangeStart w:id="213"/>
            <w:r>
              <w:rPr>
                <w:lang w:eastAsia="zh-CN"/>
              </w:rPr>
              <w:t>Description of the scope of the training dataset.</w:t>
            </w:r>
            <w:commentRangeEnd w:id="212"/>
            <w:r w:rsidR="00CC507B">
              <w:rPr>
                <w:rStyle w:val="af5"/>
              </w:rPr>
              <w:commentReference w:id="212"/>
            </w:r>
            <w:commentRangeEnd w:id="213"/>
            <w:r w:rsidR="00B222FE">
              <w:rPr>
                <w:rStyle w:val="af5"/>
              </w:rPr>
              <w:commentReference w:id="213"/>
            </w:r>
          </w:p>
        </w:tc>
        <w:tc>
          <w:tcPr>
            <w:tcW w:w="2469" w:type="dxa"/>
            <w:vAlign w:val="center"/>
          </w:tcPr>
          <w:p w14:paraId="6D36F591" w14:textId="2EC78D5F" w:rsidR="008B2EFB" w:rsidRDefault="00A53DAF" w:rsidP="005467CA">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0..</w:t>
            </w:r>
            <w:proofErr w:type="gramEnd"/>
            <w:r>
              <w:rPr>
                <w:lang w:eastAsia="zh-CN"/>
              </w:rPr>
              <w:t>1]</w:t>
            </w:r>
          </w:p>
        </w:tc>
        <w:tc>
          <w:tcPr>
            <w:tcW w:w="1626" w:type="dxa"/>
          </w:tcPr>
          <w:p w14:paraId="7077A6B5" w14:textId="387977B3" w:rsidR="008B2EFB" w:rsidRDefault="00A53DAF" w:rsidP="005467CA">
            <w:pPr>
              <w:rPr>
                <w:lang w:eastAsia="zh-CN"/>
              </w:rPr>
            </w:pPr>
            <w:r>
              <w:rPr>
                <w:rFonts w:hint="eastAsia"/>
                <w:lang w:eastAsia="zh-CN"/>
              </w:rPr>
              <w:t>O</w:t>
            </w:r>
            <w:r>
              <w:rPr>
                <w:lang w:eastAsia="zh-CN"/>
              </w:rPr>
              <w:t>ptional</w:t>
            </w:r>
          </w:p>
        </w:tc>
      </w:tr>
      <w:tr w:rsidR="005467CA" w14:paraId="23FC62A8" w14:textId="77777777" w:rsidTr="007D5D6E">
        <w:tc>
          <w:tcPr>
            <w:tcW w:w="1980" w:type="dxa"/>
            <w:vAlign w:val="center"/>
          </w:tcPr>
          <w:p w14:paraId="4B5AA283" w14:textId="095AE175" w:rsidR="005467CA" w:rsidRDefault="005467CA" w:rsidP="005467CA">
            <w:r>
              <w:rPr>
                <w:lang w:eastAsia="zh-CN"/>
              </w:rPr>
              <w:t>n</w:t>
            </w:r>
            <w:r>
              <w:rPr>
                <w:rFonts w:hint="eastAsia"/>
                <w:lang w:eastAsia="zh-CN"/>
              </w:rPr>
              <w:t>ame</w:t>
            </w:r>
          </w:p>
        </w:tc>
        <w:tc>
          <w:tcPr>
            <w:tcW w:w="2555" w:type="dxa"/>
            <w:vAlign w:val="center"/>
          </w:tcPr>
          <w:p w14:paraId="6F1959EC" w14:textId="48B10377" w:rsidR="005467CA" w:rsidRDefault="005467CA" w:rsidP="005467CA">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69" w:type="dxa"/>
            <w:vAlign w:val="center"/>
          </w:tcPr>
          <w:p w14:paraId="3A9BA6E0" w14:textId="7C4FF5F4"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005DA7D6" w14:textId="45650A97" w:rsidR="005467CA" w:rsidRDefault="002044D0" w:rsidP="005467CA">
            <w:r>
              <w:rPr>
                <w:rFonts w:hint="eastAsia"/>
                <w:lang w:eastAsia="zh-CN"/>
              </w:rPr>
              <w:t>M</w:t>
            </w:r>
            <w:r>
              <w:rPr>
                <w:lang w:eastAsia="zh-CN"/>
              </w:rPr>
              <w:t>andatory</w:t>
            </w:r>
          </w:p>
        </w:tc>
      </w:tr>
      <w:tr w:rsidR="005467CA" w14:paraId="5777D1B6" w14:textId="77777777" w:rsidTr="007D5D6E">
        <w:tc>
          <w:tcPr>
            <w:tcW w:w="1980" w:type="dxa"/>
            <w:vAlign w:val="center"/>
          </w:tcPr>
          <w:p w14:paraId="24619D6D" w14:textId="7E880736" w:rsidR="005467CA" w:rsidRDefault="005467CA" w:rsidP="005467CA">
            <w:r>
              <w:rPr>
                <w:lang w:eastAsia="zh-CN"/>
              </w:rPr>
              <w:t>description</w:t>
            </w:r>
          </w:p>
        </w:tc>
        <w:tc>
          <w:tcPr>
            <w:tcW w:w="2555" w:type="dxa"/>
            <w:vAlign w:val="center"/>
          </w:tcPr>
          <w:p w14:paraId="4FE13105" w14:textId="49DEC3D2" w:rsidR="005467CA" w:rsidRDefault="005467CA" w:rsidP="005467CA">
            <w:r>
              <w:rPr>
                <w:rFonts w:hint="eastAsia"/>
                <w:lang w:eastAsia="zh-CN"/>
              </w:rPr>
              <w:t>D</w:t>
            </w:r>
            <w:r>
              <w:rPr>
                <w:lang w:eastAsia="zh-CN"/>
              </w:rPr>
              <w:t>escription of the AI training dataset.</w:t>
            </w:r>
          </w:p>
        </w:tc>
        <w:tc>
          <w:tcPr>
            <w:tcW w:w="2469" w:type="dxa"/>
            <w:vAlign w:val="center"/>
          </w:tcPr>
          <w:p w14:paraId="0D225F2B" w14:textId="229B8DCD"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26" w:type="dxa"/>
          </w:tcPr>
          <w:p w14:paraId="7AA999A2" w14:textId="50541D71" w:rsidR="005467CA" w:rsidRDefault="002044D0" w:rsidP="005467CA">
            <w:r>
              <w:rPr>
                <w:rFonts w:hint="eastAsia"/>
                <w:lang w:eastAsia="zh-CN"/>
              </w:rPr>
              <w:t>M</w:t>
            </w:r>
            <w:r>
              <w:rPr>
                <w:lang w:eastAsia="zh-CN"/>
              </w:rPr>
              <w:t>andatory</w:t>
            </w:r>
          </w:p>
        </w:tc>
      </w:tr>
      <w:tr w:rsidR="005467CA" w14:paraId="724E220F" w14:textId="77777777" w:rsidTr="007D5D6E">
        <w:tc>
          <w:tcPr>
            <w:tcW w:w="1980" w:type="dxa"/>
            <w:vAlign w:val="center"/>
          </w:tcPr>
          <w:p w14:paraId="277BE5B3" w14:textId="4389AE49" w:rsidR="005467CA" w:rsidRDefault="005467CA" w:rsidP="005467CA">
            <w:r>
              <w:rPr>
                <w:lang w:eastAsia="zh-CN"/>
              </w:rPr>
              <w:t>version</w:t>
            </w:r>
          </w:p>
        </w:tc>
        <w:tc>
          <w:tcPr>
            <w:tcW w:w="2555" w:type="dxa"/>
            <w:vAlign w:val="center"/>
          </w:tcPr>
          <w:p w14:paraId="5727C0B8" w14:textId="020B3618" w:rsidR="005467CA" w:rsidRDefault="005467CA" w:rsidP="005467CA">
            <w:r>
              <w:rPr>
                <w:rFonts w:hint="eastAsia"/>
                <w:lang w:eastAsia="zh-CN"/>
              </w:rPr>
              <w:t>V</w:t>
            </w:r>
            <w:r>
              <w:rPr>
                <w:lang w:eastAsia="zh-CN"/>
              </w:rPr>
              <w:t>ersion number of the AI training dataset.</w:t>
            </w:r>
          </w:p>
        </w:tc>
        <w:tc>
          <w:tcPr>
            <w:tcW w:w="2469" w:type="dxa"/>
            <w:vAlign w:val="center"/>
          </w:tcPr>
          <w:p w14:paraId="2B1931A1" w14:textId="449BBB21"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1626" w:type="dxa"/>
          </w:tcPr>
          <w:p w14:paraId="0091BEB7" w14:textId="6B96BC7D" w:rsidR="005467CA" w:rsidRDefault="002044D0" w:rsidP="005467CA">
            <w:pPr>
              <w:rPr>
                <w:lang w:eastAsia="zh-CN"/>
              </w:rPr>
            </w:pPr>
            <w:r>
              <w:rPr>
                <w:rFonts w:hint="eastAsia"/>
                <w:lang w:eastAsia="zh-CN"/>
              </w:rPr>
              <w:t>O</w:t>
            </w:r>
            <w:r>
              <w:rPr>
                <w:lang w:eastAsia="zh-CN"/>
              </w:rPr>
              <w:t>ptional</w:t>
            </w:r>
          </w:p>
        </w:tc>
      </w:tr>
      <w:tr w:rsidR="005467CA" w14:paraId="7AAC588D" w14:textId="77777777" w:rsidTr="007D5D6E">
        <w:tc>
          <w:tcPr>
            <w:tcW w:w="1980" w:type="dxa"/>
            <w:vAlign w:val="center"/>
          </w:tcPr>
          <w:p w14:paraId="5C436CA7" w14:textId="13EFF02D" w:rsidR="005467CA" w:rsidRDefault="005467CA" w:rsidP="005467CA">
            <w:proofErr w:type="spellStart"/>
            <w:r>
              <w:rPr>
                <w:lang w:eastAsia="zh-CN"/>
              </w:rPr>
              <w:t>amountOfTrainingData</w:t>
            </w:r>
            <w:proofErr w:type="spellEnd"/>
          </w:p>
        </w:tc>
        <w:tc>
          <w:tcPr>
            <w:tcW w:w="2555" w:type="dxa"/>
            <w:vAlign w:val="center"/>
          </w:tcPr>
          <w:p w14:paraId="21AC27C0" w14:textId="0326F24A" w:rsidR="005467CA" w:rsidRDefault="005467CA" w:rsidP="005467CA">
            <w:r>
              <w:rPr>
                <w:rFonts w:hint="eastAsia"/>
                <w:lang w:eastAsia="zh-CN"/>
              </w:rPr>
              <w:t>Total number of training samples in the AI training dataset</w:t>
            </w:r>
            <w:r>
              <w:rPr>
                <w:lang w:eastAsia="zh-CN"/>
              </w:rPr>
              <w:t>.</w:t>
            </w:r>
          </w:p>
        </w:tc>
        <w:tc>
          <w:tcPr>
            <w:tcW w:w="2469" w:type="dxa"/>
            <w:vAlign w:val="center"/>
          </w:tcPr>
          <w:p w14:paraId="647DA57F" w14:textId="4A0BB5E1" w:rsidR="005467CA" w:rsidRDefault="005467CA" w:rsidP="005467CA">
            <w:r>
              <w:rPr>
                <w:rFonts w:hint="eastAsia"/>
                <w:lang w:eastAsia="zh-CN"/>
              </w:rPr>
              <w:t>Int</w:t>
            </w:r>
            <w:r>
              <w:rPr>
                <w:lang w:eastAsia="zh-CN"/>
              </w:rPr>
              <w:t xml:space="preserve"> [</w:t>
            </w:r>
            <w:proofErr w:type="gramStart"/>
            <w:r w:rsidR="00DF4BD7">
              <w:rPr>
                <w:lang w:eastAsia="zh-CN"/>
              </w:rPr>
              <w:t>0</w:t>
            </w:r>
            <w:r>
              <w:rPr>
                <w:lang w:eastAsia="zh-CN"/>
              </w:rPr>
              <w:t>..</w:t>
            </w:r>
            <w:proofErr w:type="gramEnd"/>
            <w:r>
              <w:rPr>
                <w:lang w:eastAsia="zh-CN"/>
              </w:rPr>
              <w:t>1]</w:t>
            </w:r>
          </w:p>
        </w:tc>
        <w:tc>
          <w:tcPr>
            <w:tcW w:w="1626" w:type="dxa"/>
          </w:tcPr>
          <w:p w14:paraId="4342F48B" w14:textId="3AAD23AD" w:rsidR="005467CA" w:rsidRDefault="0089656C" w:rsidP="005467CA">
            <w:r>
              <w:rPr>
                <w:rFonts w:hint="eastAsia"/>
                <w:lang w:eastAsia="zh-CN"/>
              </w:rPr>
              <w:t>O</w:t>
            </w:r>
            <w:r>
              <w:rPr>
                <w:lang w:eastAsia="zh-CN"/>
              </w:rPr>
              <w:t>ptional</w:t>
            </w:r>
          </w:p>
        </w:tc>
      </w:tr>
      <w:tr w:rsidR="005467CA" w14:paraId="40AA910D" w14:textId="77777777" w:rsidTr="007D5D6E">
        <w:tc>
          <w:tcPr>
            <w:tcW w:w="1980" w:type="dxa"/>
            <w:vAlign w:val="center"/>
          </w:tcPr>
          <w:p w14:paraId="4443580F" w14:textId="76DDB706" w:rsidR="005467CA" w:rsidRDefault="005467CA" w:rsidP="005467CA">
            <w:proofErr w:type="spellStart"/>
            <w:r>
              <w:rPr>
                <w:rFonts w:hint="eastAsia"/>
                <w:lang w:eastAsia="zh-CN"/>
              </w:rPr>
              <w:t>createdTime</w:t>
            </w:r>
            <w:proofErr w:type="spellEnd"/>
          </w:p>
        </w:tc>
        <w:tc>
          <w:tcPr>
            <w:tcW w:w="2555" w:type="dxa"/>
            <w:vAlign w:val="center"/>
          </w:tcPr>
          <w:p w14:paraId="669616D5" w14:textId="0829C3E0" w:rsidR="005467CA" w:rsidRDefault="005467CA" w:rsidP="005467CA">
            <w:r>
              <w:rPr>
                <w:rFonts w:hint="eastAsia"/>
                <w:lang w:eastAsia="zh-CN"/>
              </w:rPr>
              <w:t xml:space="preserve">Time when the AI training dataset </w:t>
            </w:r>
            <w:r>
              <w:rPr>
                <w:lang w:eastAsia="zh-CN"/>
              </w:rPr>
              <w:t xml:space="preserve">was </w:t>
            </w:r>
            <w:r>
              <w:rPr>
                <w:rFonts w:hint="eastAsia"/>
                <w:lang w:eastAsia="zh-CN"/>
              </w:rPr>
              <w:t>created.</w:t>
            </w:r>
          </w:p>
        </w:tc>
        <w:tc>
          <w:tcPr>
            <w:tcW w:w="2469" w:type="dxa"/>
            <w:vAlign w:val="center"/>
          </w:tcPr>
          <w:p w14:paraId="26F6CBFD" w14:textId="6E87E64D" w:rsidR="005467CA" w:rsidRDefault="005467CA" w:rsidP="005467CA">
            <w:proofErr w:type="spellStart"/>
            <w:r>
              <w:rPr>
                <w:rFonts w:hint="eastAsia"/>
                <w:lang w:eastAsia="zh-CN"/>
              </w:rPr>
              <w:t>DateTime</w:t>
            </w:r>
            <w:proofErr w:type="spellEnd"/>
            <w:r>
              <w:rPr>
                <w:lang w:eastAsia="zh-CN"/>
              </w:rPr>
              <w:t xml:space="preserve"> [</w:t>
            </w:r>
            <w:proofErr w:type="gramStart"/>
            <w:r>
              <w:rPr>
                <w:lang w:eastAsia="zh-CN"/>
              </w:rPr>
              <w:t>0..</w:t>
            </w:r>
            <w:proofErr w:type="gramEnd"/>
            <w:r>
              <w:rPr>
                <w:lang w:eastAsia="zh-CN"/>
              </w:rPr>
              <w:t>1]</w:t>
            </w:r>
          </w:p>
        </w:tc>
        <w:tc>
          <w:tcPr>
            <w:tcW w:w="1626" w:type="dxa"/>
          </w:tcPr>
          <w:p w14:paraId="64FC5DE2" w14:textId="0771232C" w:rsidR="005467CA" w:rsidRDefault="002044D0" w:rsidP="005467CA">
            <w:r>
              <w:rPr>
                <w:rFonts w:hint="eastAsia"/>
                <w:lang w:eastAsia="zh-CN"/>
              </w:rPr>
              <w:t>O</w:t>
            </w:r>
            <w:r>
              <w:rPr>
                <w:lang w:eastAsia="zh-CN"/>
              </w:rPr>
              <w:t>ptional</w:t>
            </w:r>
          </w:p>
        </w:tc>
      </w:tr>
      <w:tr w:rsidR="005467CA" w14:paraId="768A2296" w14:textId="77777777" w:rsidTr="007D5D6E">
        <w:tc>
          <w:tcPr>
            <w:tcW w:w="1980" w:type="dxa"/>
            <w:vAlign w:val="center"/>
          </w:tcPr>
          <w:p w14:paraId="14969802" w14:textId="32C368BA" w:rsidR="005467CA" w:rsidRDefault="005467CA" w:rsidP="005467CA">
            <w:proofErr w:type="spellStart"/>
            <w:r>
              <w:rPr>
                <w:lang w:eastAsia="zh-CN"/>
              </w:rPr>
              <w:t>updatedTime</w:t>
            </w:r>
            <w:proofErr w:type="spellEnd"/>
          </w:p>
        </w:tc>
        <w:tc>
          <w:tcPr>
            <w:tcW w:w="2555" w:type="dxa"/>
            <w:vAlign w:val="center"/>
          </w:tcPr>
          <w:p w14:paraId="70524949" w14:textId="454C1B52" w:rsidR="005467CA" w:rsidRDefault="005467CA" w:rsidP="005467CA">
            <w:r>
              <w:rPr>
                <w:rFonts w:hint="eastAsia"/>
                <w:lang w:eastAsia="zh-CN"/>
              </w:rPr>
              <w:t>Time when the AI training dataset was updated.</w:t>
            </w:r>
          </w:p>
        </w:tc>
        <w:tc>
          <w:tcPr>
            <w:tcW w:w="2469" w:type="dxa"/>
            <w:vAlign w:val="center"/>
          </w:tcPr>
          <w:p w14:paraId="1FD25714" w14:textId="6E9B085D" w:rsidR="005467CA" w:rsidRDefault="005467CA" w:rsidP="005467CA">
            <w:proofErr w:type="spellStart"/>
            <w:r>
              <w:rPr>
                <w:rFonts w:hint="eastAsia"/>
                <w:lang w:eastAsia="zh-CN"/>
              </w:rPr>
              <w:t>DateTime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1</w:t>
            </w:r>
            <w:r>
              <w:rPr>
                <w:rFonts w:hint="eastAsia"/>
                <w:lang w:eastAsia="zh-CN"/>
              </w:rPr>
              <w:t>]</w:t>
            </w:r>
          </w:p>
        </w:tc>
        <w:tc>
          <w:tcPr>
            <w:tcW w:w="1626" w:type="dxa"/>
          </w:tcPr>
          <w:p w14:paraId="636360EC" w14:textId="1A5F084F" w:rsidR="005467CA" w:rsidRDefault="002044D0" w:rsidP="005467CA">
            <w:r>
              <w:rPr>
                <w:rFonts w:hint="eastAsia"/>
                <w:lang w:eastAsia="zh-CN"/>
              </w:rPr>
              <w:t>O</w:t>
            </w:r>
            <w:r>
              <w:rPr>
                <w:lang w:eastAsia="zh-CN"/>
              </w:rPr>
              <w:t>ptional</w:t>
            </w:r>
          </w:p>
        </w:tc>
      </w:tr>
      <w:tr w:rsidR="005467CA" w14:paraId="4AA8A027" w14:textId="77777777" w:rsidTr="007D5D6E">
        <w:tc>
          <w:tcPr>
            <w:tcW w:w="1980" w:type="dxa"/>
            <w:vAlign w:val="center"/>
          </w:tcPr>
          <w:p w14:paraId="7372778B" w14:textId="0D9571AE" w:rsidR="005467CA" w:rsidRDefault="005467CA" w:rsidP="005467CA">
            <w:r>
              <w:rPr>
                <w:lang w:eastAsia="zh-CN"/>
              </w:rPr>
              <w:lastRenderedPageBreak/>
              <w:t>l</w:t>
            </w:r>
            <w:r>
              <w:rPr>
                <w:rFonts w:hint="eastAsia"/>
                <w:lang w:eastAsia="zh-CN"/>
              </w:rPr>
              <w:t>icense</w:t>
            </w:r>
          </w:p>
        </w:tc>
        <w:tc>
          <w:tcPr>
            <w:tcW w:w="2555" w:type="dxa"/>
            <w:vAlign w:val="center"/>
          </w:tcPr>
          <w:p w14:paraId="0960F3AE" w14:textId="13C0FECA" w:rsidR="005467CA" w:rsidRDefault="005467CA" w:rsidP="005467CA">
            <w:r>
              <w:rPr>
                <w:rFonts w:hint="eastAsia"/>
                <w:lang w:eastAsia="zh-CN"/>
              </w:rPr>
              <w:t>License description of the AI training dataset</w:t>
            </w:r>
            <w:r>
              <w:rPr>
                <w:lang w:eastAsia="zh-CN"/>
              </w:rPr>
              <w:t>.</w:t>
            </w:r>
          </w:p>
        </w:tc>
        <w:tc>
          <w:tcPr>
            <w:tcW w:w="2469" w:type="dxa"/>
          </w:tcPr>
          <w:p w14:paraId="67710824" w14:textId="1F3E6F27" w:rsidR="005467CA" w:rsidRDefault="005467CA" w:rsidP="005467CA">
            <w:proofErr w:type="spellStart"/>
            <w:r>
              <w:rPr>
                <w:rFonts w:hint="eastAsia"/>
                <w:lang w:eastAsia="zh-CN"/>
              </w:rPr>
              <w:t>CharacterString</w:t>
            </w:r>
            <w:proofErr w:type="spellEnd"/>
            <w:r>
              <w:rPr>
                <w:lang w:eastAsia="zh-CN"/>
              </w:rPr>
              <w:t xml:space="preserve"> [</w:t>
            </w:r>
            <w:proofErr w:type="gramStart"/>
            <w:r w:rsidR="001F1745">
              <w:rPr>
                <w:lang w:eastAsia="zh-CN"/>
              </w:rPr>
              <w:t>1</w:t>
            </w:r>
            <w:r>
              <w:rPr>
                <w:lang w:eastAsia="zh-CN"/>
              </w:rPr>
              <w:t>..</w:t>
            </w:r>
            <w:proofErr w:type="gramEnd"/>
            <w:r>
              <w:rPr>
                <w:lang w:eastAsia="zh-CN"/>
              </w:rPr>
              <w:t>1]</w:t>
            </w:r>
          </w:p>
        </w:tc>
        <w:tc>
          <w:tcPr>
            <w:tcW w:w="1626" w:type="dxa"/>
          </w:tcPr>
          <w:p w14:paraId="7652342D" w14:textId="25A3ED46" w:rsidR="005467CA" w:rsidRDefault="001F1745" w:rsidP="005467CA">
            <w:r>
              <w:rPr>
                <w:rFonts w:hint="eastAsia"/>
                <w:lang w:eastAsia="zh-CN"/>
              </w:rPr>
              <w:t>M</w:t>
            </w:r>
            <w:r>
              <w:rPr>
                <w:lang w:eastAsia="zh-CN"/>
              </w:rPr>
              <w:t>andatory</w:t>
            </w:r>
          </w:p>
        </w:tc>
      </w:tr>
      <w:tr w:rsidR="005467CA" w14:paraId="2DF81263" w14:textId="77777777" w:rsidTr="007D5D6E">
        <w:tc>
          <w:tcPr>
            <w:tcW w:w="1980" w:type="dxa"/>
            <w:vAlign w:val="center"/>
          </w:tcPr>
          <w:p w14:paraId="158877E8" w14:textId="3936C5FA" w:rsidR="005467CA" w:rsidRDefault="005467CA" w:rsidP="005467CA">
            <w:r>
              <w:rPr>
                <w:lang w:eastAsia="zh-CN"/>
              </w:rPr>
              <w:t>providers</w:t>
            </w:r>
          </w:p>
        </w:tc>
        <w:tc>
          <w:tcPr>
            <w:tcW w:w="2555" w:type="dxa"/>
            <w:vAlign w:val="center"/>
          </w:tcPr>
          <w:p w14:paraId="2F6CB60E" w14:textId="6DFB3F28" w:rsidR="005467CA" w:rsidRDefault="005467CA" w:rsidP="005467CA">
            <w:r>
              <w:rPr>
                <w:rFonts w:hint="eastAsia"/>
                <w:lang w:eastAsia="zh-CN"/>
              </w:rPr>
              <w:t>People or organization</w:t>
            </w:r>
            <w:r>
              <w:rPr>
                <w:lang w:eastAsia="zh-CN"/>
              </w:rPr>
              <w:t>s</w:t>
            </w:r>
            <w:r>
              <w:rPr>
                <w:rFonts w:hint="eastAsia"/>
                <w:lang w:eastAsia="zh-CN"/>
              </w:rPr>
              <w:t xml:space="preserve"> who provide the AI training dataset.</w:t>
            </w:r>
          </w:p>
        </w:tc>
        <w:tc>
          <w:tcPr>
            <w:tcW w:w="2469" w:type="dxa"/>
          </w:tcPr>
          <w:p w14:paraId="78910874" w14:textId="34FD7A5A"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6EFE5461" w14:textId="6CBCDCFE" w:rsidR="005467CA" w:rsidRDefault="002044D0" w:rsidP="005467CA">
            <w:r>
              <w:rPr>
                <w:rFonts w:hint="eastAsia"/>
                <w:lang w:eastAsia="zh-CN"/>
              </w:rPr>
              <w:t>O</w:t>
            </w:r>
            <w:r>
              <w:rPr>
                <w:lang w:eastAsia="zh-CN"/>
              </w:rPr>
              <w:t>ptional</w:t>
            </w:r>
          </w:p>
        </w:tc>
      </w:tr>
      <w:tr w:rsidR="005467CA" w14:paraId="10DA9A08" w14:textId="77777777" w:rsidTr="007D5D6E">
        <w:tc>
          <w:tcPr>
            <w:tcW w:w="1980" w:type="dxa"/>
            <w:vAlign w:val="center"/>
          </w:tcPr>
          <w:p w14:paraId="1AAB79D1" w14:textId="0555D048" w:rsidR="005467CA" w:rsidRDefault="005467CA" w:rsidP="005467CA">
            <w:r>
              <w:rPr>
                <w:rFonts w:hint="eastAsia"/>
                <w:lang w:eastAsia="zh-CN"/>
              </w:rPr>
              <w:t>keywords</w:t>
            </w:r>
          </w:p>
        </w:tc>
        <w:tc>
          <w:tcPr>
            <w:tcW w:w="2555" w:type="dxa"/>
            <w:vAlign w:val="center"/>
          </w:tcPr>
          <w:p w14:paraId="3F6CF562" w14:textId="5AB2CF13" w:rsidR="005467CA" w:rsidRDefault="005467CA" w:rsidP="005467CA">
            <w:r>
              <w:rPr>
                <w:rFonts w:hint="eastAsia"/>
                <w:lang w:eastAsia="zh-CN"/>
              </w:rPr>
              <w:t>Keywords of the AI training dataset.</w:t>
            </w:r>
          </w:p>
        </w:tc>
        <w:tc>
          <w:tcPr>
            <w:tcW w:w="2469" w:type="dxa"/>
          </w:tcPr>
          <w:p w14:paraId="520E7BC1" w14:textId="7B4BA190" w:rsidR="005467CA" w:rsidRDefault="005467CA" w:rsidP="005467CA">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w:t>
            </w:r>
          </w:p>
        </w:tc>
        <w:tc>
          <w:tcPr>
            <w:tcW w:w="1626" w:type="dxa"/>
          </w:tcPr>
          <w:p w14:paraId="10AE7C13" w14:textId="2476E7B9" w:rsidR="005467CA" w:rsidRDefault="002044D0" w:rsidP="005467CA">
            <w:r>
              <w:rPr>
                <w:rFonts w:hint="eastAsia"/>
                <w:lang w:eastAsia="zh-CN"/>
              </w:rPr>
              <w:t>O</w:t>
            </w:r>
            <w:r>
              <w:rPr>
                <w:lang w:eastAsia="zh-CN"/>
              </w:rPr>
              <w:t>ptional</w:t>
            </w:r>
          </w:p>
        </w:tc>
      </w:tr>
      <w:tr w:rsidR="005467CA" w14:paraId="246C3043" w14:textId="77777777" w:rsidTr="007D5D6E">
        <w:tc>
          <w:tcPr>
            <w:tcW w:w="1980" w:type="dxa"/>
            <w:vAlign w:val="center"/>
          </w:tcPr>
          <w:p w14:paraId="6B5A02BF" w14:textId="48240012" w:rsidR="005467CA" w:rsidRDefault="005467CA" w:rsidP="005467CA">
            <w:proofErr w:type="spellStart"/>
            <w:r>
              <w:rPr>
                <w:rFonts w:hint="eastAsia"/>
                <w:lang w:eastAsia="zh-CN"/>
              </w:rPr>
              <w:t>metricsInLIT</w:t>
            </w:r>
            <w:proofErr w:type="spellEnd"/>
          </w:p>
        </w:tc>
        <w:tc>
          <w:tcPr>
            <w:tcW w:w="2555" w:type="dxa"/>
            <w:vAlign w:val="center"/>
          </w:tcPr>
          <w:p w14:paraId="77283D1D" w14:textId="2F2C93EE" w:rsidR="005467CA" w:rsidRDefault="005467CA" w:rsidP="005467CA">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69" w:type="dxa"/>
          </w:tcPr>
          <w:p w14:paraId="5DBD78BF" w14:textId="1F820D79" w:rsidR="005467CA" w:rsidRDefault="005467CA" w:rsidP="005467CA">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48CE10ED" w14:textId="00A469F8" w:rsidR="005467CA" w:rsidRDefault="002044D0" w:rsidP="005467CA">
            <w:r>
              <w:rPr>
                <w:rFonts w:hint="eastAsia"/>
                <w:lang w:eastAsia="zh-CN"/>
              </w:rPr>
              <w:t>O</w:t>
            </w:r>
            <w:r>
              <w:rPr>
                <w:lang w:eastAsia="zh-CN"/>
              </w:rPr>
              <w:t>ptional</w:t>
            </w:r>
          </w:p>
        </w:tc>
      </w:tr>
      <w:tr w:rsidR="005467CA" w14:paraId="67250599" w14:textId="77777777" w:rsidTr="007D5D6E">
        <w:tc>
          <w:tcPr>
            <w:tcW w:w="1980" w:type="dxa"/>
            <w:vAlign w:val="center"/>
          </w:tcPr>
          <w:p w14:paraId="74C0D64A" w14:textId="282388EF" w:rsidR="005467CA" w:rsidRDefault="005467CA" w:rsidP="005467CA">
            <w:proofErr w:type="spellStart"/>
            <w:r>
              <w:rPr>
                <w:rFonts w:hint="eastAsia"/>
                <w:lang w:eastAsia="zh-CN"/>
              </w:rPr>
              <w:t>statisticsInfo</w:t>
            </w:r>
            <w:proofErr w:type="spellEnd"/>
          </w:p>
        </w:tc>
        <w:tc>
          <w:tcPr>
            <w:tcW w:w="2555" w:type="dxa"/>
            <w:vAlign w:val="center"/>
          </w:tcPr>
          <w:p w14:paraId="24E9C979" w14:textId="4F0785CD" w:rsidR="005467CA" w:rsidRDefault="005467CA" w:rsidP="005467CA">
            <w:r>
              <w:rPr>
                <w:rFonts w:hint="eastAsia"/>
                <w:lang w:eastAsia="zh-CN"/>
              </w:rPr>
              <w:t>Statistic</w:t>
            </w:r>
            <w:r w:rsidR="003B3CEF">
              <w:rPr>
                <w:lang w:eastAsia="zh-CN"/>
              </w:rPr>
              <w:t>al</w:t>
            </w:r>
            <w:r>
              <w:rPr>
                <w:rFonts w:hint="eastAsia"/>
                <w:lang w:eastAsia="zh-CN"/>
              </w:rPr>
              <w:t xml:space="preserve"> </w:t>
            </w:r>
            <w:r>
              <w:rPr>
                <w:lang w:eastAsia="zh-CN"/>
              </w:rPr>
              <w:t xml:space="preserve">results </w:t>
            </w:r>
            <w:r w:rsidR="003B3CEF">
              <w:rPr>
                <w:lang w:eastAsia="zh-CN"/>
              </w:rPr>
              <w:t xml:space="preserve">for </w:t>
            </w:r>
            <w:r>
              <w:rPr>
                <w:lang w:eastAsia="zh-CN"/>
              </w:rPr>
              <w:t>training samples in each class.</w:t>
            </w:r>
          </w:p>
        </w:tc>
        <w:tc>
          <w:tcPr>
            <w:tcW w:w="2469" w:type="dxa"/>
          </w:tcPr>
          <w:p w14:paraId="37E2F2B6" w14:textId="5B4B8DAF" w:rsidR="005467CA" w:rsidRDefault="005467CA" w:rsidP="005467CA">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26" w:type="dxa"/>
          </w:tcPr>
          <w:p w14:paraId="1885FC19" w14:textId="3E8206B1" w:rsidR="005467CA" w:rsidRDefault="002044D0" w:rsidP="005467CA">
            <w:r>
              <w:rPr>
                <w:rFonts w:hint="eastAsia"/>
                <w:lang w:eastAsia="zh-CN"/>
              </w:rPr>
              <w:t>O</w:t>
            </w:r>
            <w:r>
              <w:rPr>
                <w:lang w:eastAsia="zh-CN"/>
              </w:rPr>
              <w:t>ptional</w:t>
            </w:r>
          </w:p>
        </w:tc>
      </w:tr>
      <w:tr w:rsidR="009F6164" w14:paraId="066FED09" w14:textId="77777777" w:rsidTr="007D5D6E">
        <w:tc>
          <w:tcPr>
            <w:tcW w:w="1980" w:type="dxa"/>
            <w:vAlign w:val="center"/>
          </w:tcPr>
          <w:p w14:paraId="72044954" w14:textId="1CCCDDDD" w:rsidR="009F6164" w:rsidRDefault="009F6164" w:rsidP="009F6164">
            <w:pPr>
              <w:rPr>
                <w:lang w:eastAsia="zh-CN"/>
              </w:rPr>
            </w:pPr>
            <w:proofErr w:type="spellStart"/>
            <w:r>
              <w:rPr>
                <w:lang w:eastAsia="zh-CN"/>
              </w:rPr>
              <w:t>dataSources</w:t>
            </w:r>
            <w:proofErr w:type="spellEnd"/>
          </w:p>
        </w:tc>
        <w:tc>
          <w:tcPr>
            <w:tcW w:w="2555" w:type="dxa"/>
            <w:vAlign w:val="center"/>
          </w:tcPr>
          <w:p w14:paraId="297E0C82" w14:textId="6EA4DD17" w:rsidR="009F6164" w:rsidRDefault="009F6164" w:rsidP="009F6164">
            <w:pPr>
              <w:rPr>
                <w:lang w:eastAsia="zh-CN"/>
              </w:rPr>
            </w:pPr>
            <w:r>
              <w:rPr>
                <w:rFonts w:hint="eastAsia"/>
                <w:lang w:eastAsia="zh-CN"/>
              </w:rPr>
              <w:t>C</w:t>
            </w:r>
            <w:r>
              <w:rPr>
                <w:lang w:eastAsia="zh-CN"/>
              </w:rPr>
              <w:t xml:space="preserve">itation </w:t>
            </w:r>
            <w:r w:rsidR="00CC507B">
              <w:rPr>
                <w:lang w:eastAsia="zh-CN"/>
              </w:rPr>
              <w:t>for the</w:t>
            </w:r>
            <w:r>
              <w:rPr>
                <w:lang w:eastAsia="zh-CN"/>
              </w:rPr>
              <w:t xml:space="preserve"> </w:t>
            </w:r>
            <w:r>
              <w:rPr>
                <w:rFonts w:hint="eastAsia"/>
                <w:lang w:eastAsia="zh-CN"/>
              </w:rPr>
              <w:t>data</w:t>
            </w:r>
            <w:r>
              <w:rPr>
                <w:lang w:eastAsia="zh-CN"/>
              </w:rPr>
              <w:t xml:space="preserve"> sources.</w:t>
            </w:r>
          </w:p>
        </w:tc>
        <w:tc>
          <w:tcPr>
            <w:tcW w:w="2469" w:type="dxa"/>
          </w:tcPr>
          <w:p w14:paraId="63B2ADC4" w14:textId="54C3F903" w:rsidR="009F6164" w:rsidRDefault="009F6164" w:rsidP="009F6164">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1626" w:type="dxa"/>
          </w:tcPr>
          <w:p w14:paraId="58C13089" w14:textId="6235CFB9" w:rsidR="009F6164" w:rsidRDefault="009F6164" w:rsidP="009F6164">
            <w:pPr>
              <w:rPr>
                <w:lang w:eastAsia="zh-CN"/>
              </w:rPr>
            </w:pPr>
            <w:r>
              <w:rPr>
                <w:rFonts w:hint="eastAsia"/>
                <w:lang w:eastAsia="zh-CN"/>
              </w:rPr>
              <w:t>O</w:t>
            </w:r>
            <w:r>
              <w:rPr>
                <w:lang w:eastAsia="zh-CN"/>
              </w:rPr>
              <w:t>ptional</w:t>
            </w:r>
          </w:p>
        </w:tc>
      </w:tr>
      <w:tr w:rsidR="009F6164" w14:paraId="660E748E" w14:textId="77777777" w:rsidTr="007D5D6E">
        <w:tc>
          <w:tcPr>
            <w:tcW w:w="1980" w:type="dxa"/>
            <w:vAlign w:val="center"/>
          </w:tcPr>
          <w:p w14:paraId="6F4B34AB" w14:textId="7648FCDB" w:rsidR="009F6164" w:rsidRDefault="009F6164" w:rsidP="009F6164">
            <w:proofErr w:type="spellStart"/>
            <w:r>
              <w:rPr>
                <w:lang w:eastAsia="zh-CN"/>
              </w:rPr>
              <w:t>numberOfClasses</w:t>
            </w:r>
            <w:proofErr w:type="spellEnd"/>
          </w:p>
        </w:tc>
        <w:tc>
          <w:tcPr>
            <w:tcW w:w="2555" w:type="dxa"/>
            <w:vAlign w:val="center"/>
          </w:tcPr>
          <w:p w14:paraId="3330829A" w14:textId="614D5590" w:rsidR="009F6164" w:rsidRDefault="009F6164" w:rsidP="009F6164">
            <w:r>
              <w:rPr>
                <w:rFonts w:hint="eastAsia"/>
                <w:lang w:eastAsia="zh-CN"/>
              </w:rPr>
              <w:t>Total number of classes in the AI training dataset.</w:t>
            </w:r>
          </w:p>
        </w:tc>
        <w:tc>
          <w:tcPr>
            <w:tcW w:w="2469" w:type="dxa"/>
          </w:tcPr>
          <w:p w14:paraId="670F18CC" w14:textId="45C2B078" w:rsidR="009F6164" w:rsidRDefault="009F6164" w:rsidP="009F6164">
            <w:r>
              <w:rPr>
                <w:rFonts w:hint="eastAsia"/>
                <w:lang w:eastAsia="zh-CN"/>
              </w:rPr>
              <w:t>Int [</w:t>
            </w:r>
            <w:proofErr w:type="gramStart"/>
            <w:r w:rsidR="00AC6C47">
              <w:rPr>
                <w:lang w:eastAsia="zh-CN"/>
              </w:rPr>
              <w:t>0</w:t>
            </w:r>
            <w:r>
              <w:rPr>
                <w:lang w:eastAsia="zh-CN"/>
              </w:rPr>
              <w:t>..</w:t>
            </w:r>
            <w:proofErr w:type="gramEnd"/>
            <w:r>
              <w:rPr>
                <w:lang w:eastAsia="zh-CN"/>
              </w:rPr>
              <w:t>1</w:t>
            </w:r>
            <w:r>
              <w:rPr>
                <w:rFonts w:hint="eastAsia"/>
                <w:lang w:eastAsia="zh-CN"/>
              </w:rPr>
              <w:t>]</w:t>
            </w:r>
          </w:p>
        </w:tc>
        <w:tc>
          <w:tcPr>
            <w:tcW w:w="1626" w:type="dxa"/>
          </w:tcPr>
          <w:p w14:paraId="4937358E" w14:textId="5A310B34" w:rsidR="009F6164" w:rsidRDefault="00AC6C47" w:rsidP="009F6164">
            <w:r>
              <w:rPr>
                <w:rFonts w:hint="eastAsia"/>
                <w:lang w:eastAsia="zh-CN"/>
              </w:rPr>
              <w:t>O</w:t>
            </w:r>
            <w:r>
              <w:rPr>
                <w:lang w:eastAsia="zh-CN"/>
              </w:rPr>
              <w:t>ptional</w:t>
            </w:r>
          </w:p>
        </w:tc>
      </w:tr>
      <w:tr w:rsidR="009F6164" w14:paraId="4B6C3E51" w14:textId="77777777" w:rsidTr="007D5D6E">
        <w:tc>
          <w:tcPr>
            <w:tcW w:w="1980" w:type="dxa"/>
            <w:vAlign w:val="center"/>
          </w:tcPr>
          <w:p w14:paraId="6CB65F59" w14:textId="039B4AC5" w:rsidR="009F6164" w:rsidRDefault="009F6164" w:rsidP="009F6164">
            <w:proofErr w:type="spellStart"/>
            <w:r>
              <w:rPr>
                <w:rFonts w:hint="eastAsia"/>
                <w:lang w:eastAsia="zh-CN"/>
              </w:rPr>
              <w:t>class</w:t>
            </w:r>
            <w:r w:rsidR="00177656">
              <w:rPr>
                <w:lang w:eastAsia="zh-CN"/>
              </w:rPr>
              <w:t>i</w:t>
            </w:r>
            <w:r>
              <w:rPr>
                <w:rFonts w:hint="eastAsia"/>
                <w:lang w:eastAsia="zh-CN"/>
              </w:rPr>
              <w:t>ficationSchema</w:t>
            </w:r>
            <w:proofErr w:type="spellEnd"/>
          </w:p>
        </w:tc>
        <w:tc>
          <w:tcPr>
            <w:tcW w:w="2555" w:type="dxa"/>
            <w:vAlign w:val="center"/>
          </w:tcPr>
          <w:p w14:paraId="2B74BA24" w14:textId="6ED862C8" w:rsidR="009F6164" w:rsidRDefault="009F6164" w:rsidP="009F6164">
            <w:r>
              <w:rPr>
                <w:lang w:val="en-GB" w:eastAsia="zh-CN"/>
              </w:rPr>
              <w:t>Classification schema for classes used in the AI training dataset.</w:t>
            </w:r>
          </w:p>
        </w:tc>
        <w:tc>
          <w:tcPr>
            <w:tcW w:w="2469" w:type="dxa"/>
          </w:tcPr>
          <w:p w14:paraId="3815C4A1" w14:textId="6D60321E" w:rsidR="009F6164" w:rsidRDefault="009F6164" w:rsidP="009F6164">
            <w:proofErr w:type="spellStart"/>
            <w:r>
              <w:rPr>
                <w:rFonts w:hint="eastAsia"/>
                <w:lang w:val="en-GB" w:eastAsia="zh-CN"/>
              </w:rPr>
              <w:t>CharacterString</w:t>
            </w:r>
            <w:proofErr w:type="spellEnd"/>
            <w:r>
              <w:rPr>
                <w:rFonts w:hint="eastAsia"/>
                <w:lang w:val="en-GB" w:eastAsia="zh-CN"/>
              </w:rPr>
              <w:t xml:space="preserve"> [</w:t>
            </w:r>
            <w:proofErr w:type="gramStart"/>
            <w:r>
              <w:rPr>
                <w:lang w:val="en-GB" w:eastAsia="zh-CN"/>
              </w:rPr>
              <w:t>0..</w:t>
            </w:r>
            <w:proofErr w:type="gramEnd"/>
            <w:r>
              <w:rPr>
                <w:lang w:val="en-GB" w:eastAsia="zh-CN"/>
              </w:rPr>
              <w:t>1</w:t>
            </w:r>
            <w:r>
              <w:rPr>
                <w:rFonts w:hint="eastAsia"/>
                <w:lang w:val="en-GB" w:eastAsia="zh-CN"/>
              </w:rPr>
              <w:t>]</w:t>
            </w:r>
          </w:p>
        </w:tc>
        <w:tc>
          <w:tcPr>
            <w:tcW w:w="1626" w:type="dxa"/>
          </w:tcPr>
          <w:p w14:paraId="36252E41" w14:textId="1D47859A" w:rsidR="009F6164" w:rsidRDefault="009F6164" w:rsidP="009F6164">
            <w:r>
              <w:rPr>
                <w:rFonts w:hint="eastAsia"/>
                <w:lang w:eastAsia="zh-CN"/>
              </w:rPr>
              <w:t>O</w:t>
            </w:r>
            <w:r>
              <w:rPr>
                <w:lang w:eastAsia="zh-CN"/>
              </w:rPr>
              <w:t>ptional</w:t>
            </w:r>
          </w:p>
        </w:tc>
      </w:tr>
      <w:tr w:rsidR="0038196B" w14:paraId="76733D63" w14:textId="77777777" w:rsidTr="007D5D6E">
        <w:tc>
          <w:tcPr>
            <w:tcW w:w="1980" w:type="dxa"/>
            <w:vAlign w:val="center"/>
          </w:tcPr>
          <w:p w14:paraId="3AF0F032" w14:textId="2DC01D51" w:rsidR="0038196B" w:rsidRDefault="0038196B" w:rsidP="0038196B">
            <w:pPr>
              <w:rPr>
                <w:lang w:eastAsia="zh-CN"/>
              </w:rPr>
            </w:pPr>
            <w:r>
              <w:rPr>
                <w:rFonts w:hint="eastAsia"/>
                <w:lang w:eastAsia="zh-CN"/>
              </w:rPr>
              <w:t>c</w:t>
            </w:r>
            <w:r>
              <w:rPr>
                <w:lang w:eastAsia="zh-CN"/>
              </w:rPr>
              <w:t>lasses</w:t>
            </w:r>
          </w:p>
        </w:tc>
        <w:tc>
          <w:tcPr>
            <w:tcW w:w="2555" w:type="dxa"/>
            <w:vAlign w:val="center"/>
          </w:tcPr>
          <w:p w14:paraId="483B76EB" w14:textId="6F086752" w:rsidR="0038196B" w:rsidRDefault="0038196B" w:rsidP="0038196B">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69" w:type="dxa"/>
          </w:tcPr>
          <w:p w14:paraId="2C4DFD86" w14:textId="3D75C509" w:rsidR="0038196B" w:rsidRDefault="0038196B" w:rsidP="0038196B">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sidR="000C4876">
              <w:rPr>
                <w:lang w:eastAsia="zh-CN"/>
              </w:rPr>
              <w:t>0</w:t>
            </w:r>
            <w:r>
              <w:rPr>
                <w:lang w:eastAsia="zh-CN"/>
              </w:rPr>
              <w:t>..</w:t>
            </w:r>
            <w:proofErr w:type="gramEnd"/>
            <w:r w:rsidR="000C4876">
              <w:rPr>
                <w:lang w:eastAsia="zh-CN"/>
              </w:rPr>
              <w:t>*</w:t>
            </w:r>
            <w:r>
              <w:rPr>
                <w:rFonts w:hint="eastAsia"/>
                <w:lang w:eastAsia="zh-CN"/>
              </w:rPr>
              <w:t>]</w:t>
            </w:r>
          </w:p>
        </w:tc>
        <w:tc>
          <w:tcPr>
            <w:tcW w:w="1626" w:type="dxa"/>
          </w:tcPr>
          <w:p w14:paraId="4703C396" w14:textId="39EDB542" w:rsidR="0038196B" w:rsidRDefault="00942B69" w:rsidP="0038196B">
            <w:pPr>
              <w:rPr>
                <w:lang w:eastAsia="zh-CN"/>
              </w:rPr>
            </w:pPr>
            <w:r>
              <w:rPr>
                <w:rFonts w:hint="eastAsia"/>
                <w:lang w:eastAsia="zh-CN"/>
              </w:rPr>
              <w:t>O</w:t>
            </w:r>
            <w:r>
              <w:rPr>
                <w:lang w:eastAsia="zh-CN"/>
              </w:rPr>
              <w:t>ptional</w:t>
            </w:r>
          </w:p>
        </w:tc>
      </w:tr>
      <w:tr w:rsidR="0038196B" w14:paraId="61420992" w14:textId="77777777" w:rsidTr="007D5D6E">
        <w:tc>
          <w:tcPr>
            <w:tcW w:w="1980" w:type="dxa"/>
            <w:vAlign w:val="center"/>
          </w:tcPr>
          <w:p w14:paraId="607C6544" w14:textId="24D60301" w:rsidR="0038196B" w:rsidRDefault="0038196B" w:rsidP="0038196B">
            <w:pPr>
              <w:rPr>
                <w:lang w:eastAsia="zh-CN"/>
              </w:rPr>
            </w:pPr>
            <w:r>
              <w:rPr>
                <w:lang w:eastAsia="zh-CN"/>
              </w:rPr>
              <w:t>tasks</w:t>
            </w:r>
          </w:p>
        </w:tc>
        <w:tc>
          <w:tcPr>
            <w:tcW w:w="2555" w:type="dxa"/>
          </w:tcPr>
          <w:p w14:paraId="1F45DDA3" w14:textId="5C33DB30" w:rsidR="0038196B" w:rsidRDefault="0038196B" w:rsidP="0038196B">
            <w:pPr>
              <w:rPr>
                <w:lang w:eastAsia="zh-CN"/>
              </w:rPr>
            </w:pPr>
            <w:r>
              <w:rPr>
                <w:rFonts w:hint="eastAsia"/>
                <w:lang w:eastAsia="zh-CN"/>
              </w:rPr>
              <w:t>T</w:t>
            </w:r>
            <w:r>
              <w:rPr>
                <w:lang w:eastAsia="zh-CN"/>
              </w:rPr>
              <w:t>ask description of the training dataset.</w:t>
            </w:r>
          </w:p>
        </w:tc>
        <w:tc>
          <w:tcPr>
            <w:tcW w:w="2469" w:type="dxa"/>
          </w:tcPr>
          <w:p w14:paraId="56547A53" w14:textId="48187D24" w:rsidR="0038196B" w:rsidRDefault="0038196B" w:rsidP="0038196B">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626" w:type="dxa"/>
          </w:tcPr>
          <w:p w14:paraId="01E5A044" w14:textId="3DEDFD1B" w:rsidR="0038196B" w:rsidRDefault="0038196B" w:rsidP="0038196B">
            <w:r>
              <w:rPr>
                <w:rFonts w:hint="eastAsia"/>
                <w:lang w:eastAsia="zh-CN"/>
              </w:rPr>
              <w:t>M</w:t>
            </w:r>
            <w:r>
              <w:rPr>
                <w:lang w:eastAsia="zh-CN"/>
              </w:rPr>
              <w:t>andatory</w:t>
            </w:r>
          </w:p>
        </w:tc>
      </w:tr>
      <w:tr w:rsidR="0038196B" w14:paraId="4E53D3AA" w14:textId="77777777" w:rsidTr="007D5D6E">
        <w:tc>
          <w:tcPr>
            <w:tcW w:w="1980" w:type="dxa"/>
            <w:vAlign w:val="center"/>
          </w:tcPr>
          <w:p w14:paraId="39197AFA" w14:textId="44D15DD6" w:rsidR="0038196B" w:rsidRDefault="0038196B" w:rsidP="0038196B">
            <w:pPr>
              <w:rPr>
                <w:lang w:eastAsia="zh-CN"/>
              </w:rPr>
            </w:pPr>
            <w:r>
              <w:rPr>
                <w:rFonts w:hint="eastAsia"/>
                <w:lang w:eastAsia="zh-CN"/>
              </w:rPr>
              <w:t>l</w:t>
            </w:r>
            <w:r>
              <w:rPr>
                <w:lang w:eastAsia="zh-CN"/>
              </w:rPr>
              <w:t>abeling</w:t>
            </w:r>
          </w:p>
        </w:tc>
        <w:tc>
          <w:tcPr>
            <w:tcW w:w="2555" w:type="dxa"/>
          </w:tcPr>
          <w:p w14:paraId="218F8C08" w14:textId="4C6CB673" w:rsidR="0038196B" w:rsidRDefault="0038196B" w:rsidP="0038196B">
            <w:pPr>
              <w:rPr>
                <w:lang w:eastAsia="zh-CN"/>
              </w:rPr>
            </w:pPr>
            <w:r>
              <w:rPr>
                <w:lang w:eastAsia="zh-CN"/>
              </w:rPr>
              <w:t>Provenance information of how the training dataset is labeled.</w:t>
            </w:r>
          </w:p>
        </w:tc>
        <w:tc>
          <w:tcPr>
            <w:tcW w:w="2469" w:type="dxa"/>
          </w:tcPr>
          <w:p w14:paraId="1AFBE620" w14:textId="3AFA95D7" w:rsidR="0038196B" w:rsidRDefault="0038196B" w:rsidP="0038196B">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626" w:type="dxa"/>
          </w:tcPr>
          <w:p w14:paraId="4CB81D96" w14:textId="5BDD26F5" w:rsidR="0038196B" w:rsidRDefault="0038196B" w:rsidP="0038196B">
            <w:r>
              <w:rPr>
                <w:rFonts w:hint="eastAsia"/>
                <w:lang w:eastAsia="zh-CN"/>
              </w:rPr>
              <w:t>O</w:t>
            </w:r>
            <w:r>
              <w:rPr>
                <w:lang w:eastAsia="zh-CN"/>
              </w:rPr>
              <w:t>ptional</w:t>
            </w:r>
          </w:p>
        </w:tc>
      </w:tr>
      <w:tr w:rsidR="0038196B" w14:paraId="6F80B084" w14:textId="77777777" w:rsidTr="007D5D6E">
        <w:tc>
          <w:tcPr>
            <w:tcW w:w="1980" w:type="dxa"/>
            <w:vAlign w:val="center"/>
          </w:tcPr>
          <w:p w14:paraId="02861DB9" w14:textId="51BDC5EB" w:rsidR="0038196B" w:rsidRDefault="0038196B" w:rsidP="0038196B">
            <w:pPr>
              <w:rPr>
                <w:lang w:eastAsia="zh-CN"/>
              </w:rPr>
            </w:pPr>
            <w:r>
              <w:rPr>
                <w:rFonts w:hint="eastAsia"/>
                <w:lang w:eastAsia="zh-CN"/>
              </w:rPr>
              <w:t>q</w:t>
            </w:r>
            <w:r>
              <w:rPr>
                <w:lang w:eastAsia="zh-CN"/>
              </w:rPr>
              <w:t>uality</w:t>
            </w:r>
          </w:p>
        </w:tc>
        <w:tc>
          <w:tcPr>
            <w:tcW w:w="2555" w:type="dxa"/>
          </w:tcPr>
          <w:p w14:paraId="6E2EFEAC" w14:textId="01A036D8" w:rsidR="0038196B" w:rsidRDefault="0038196B" w:rsidP="0038196B">
            <w:pPr>
              <w:rPr>
                <w:lang w:eastAsia="zh-CN"/>
              </w:rPr>
            </w:pPr>
            <w:r>
              <w:rPr>
                <w:rFonts w:hint="eastAsia"/>
                <w:lang w:eastAsia="zh-CN"/>
              </w:rPr>
              <w:t>Q</w:t>
            </w:r>
            <w:r>
              <w:rPr>
                <w:lang w:eastAsia="zh-CN"/>
              </w:rPr>
              <w:t>uality information of the training dataset.</w:t>
            </w:r>
          </w:p>
        </w:tc>
        <w:tc>
          <w:tcPr>
            <w:tcW w:w="2469" w:type="dxa"/>
          </w:tcPr>
          <w:p w14:paraId="1BECFCBB" w14:textId="00F8B12A" w:rsidR="0038196B" w:rsidRDefault="0038196B" w:rsidP="0038196B">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sidR="00A12A2B">
              <w:rPr>
                <w:lang w:eastAsia="zh-CN"/>
              </w:rPr>
              <w:t>*</w:t>
            </w:r>
            <w:r>
              <w:rPr>
                <w:lang w:eastAsia="zh-CN"/>
              </w:rPr>
              <w:t>]</w:t>
            </w:r>
          </w:p>
        </w:tc>
        <w:tc>
          <w:tcPr>
            <w:tcW w:w="1626" w:type="dxa"/>
          </w:tcPr>
          <w:p w14:paraId="6DA8603B" w14:textId="4E2C5FD1" w:rsidR="0038196B" w:rsidRDefault="0038196B" w:rsidP="0038196B">
            <w:r>
              <w:rPr>
                <w:rFonts w:hint="eastAsia"/>
                <w:lang w:eastAsia="zh-CN"/>
              </w:rPr>
              <w:t>O</w:t>
            </w:r>
            <w:r>
              <w:rPr>
                <w:lang w:eastAsia="zh-CN"/>
              </w:rPr>
              <w:t>ptional</w:t>
            </w:r>
          </w:p>
        </w:tc>
      </w:tr>
      <w:tr w:rsidR="0038196B" w14:paraId="7715F789" w14:textId="77777777" w:rsidTr="007D5D6E">
        <w:tc>
          <w:tcPr>
            <w:tcW w:w="1980" w:type="dxa"/>
            <w:vAlign w:val="center"/>
          </w:tcPr>
          <w:p w14:paraId="7B8B6218" w14:textId="1B1C7EE5" w:rsidR="0038196B" w:rsidRDefault="0038196B" w:rsidP="0038196B">
            <w:pPr>
              <w:rPr>
                <w:lang w:eastAsia="zh-CN"/>
              </w:rPr>
            </w:pPr>
            <w:r>
              <w:rPr>
                <w:rFonts w:hint="eastAsia"/>
                <w:lang w:eastAsia="zh-CN"/>
              </w:rPr>
              <w:t>c</w:t>
            </w:r>
            <w:r>
              <w:rPr>
                <w:lang w:eastAsia="zh-CN"/>
              </w:rPr>
              <w:t>hangesets</w:t>
            </w:r>
          </w:p>
        </w:tc>
        <w:tc>
          <w:tcPr>
            <w:tcW w:w="2555" w:type="dxa"/>
          </w:tcPr>
          <w:p w14:paraId="2D3F37CB" w14:textId="7A64A082" w:rsidR="0038196B" w:rsidRDefault="0038196B" w:rsidP="0038196B">
            <w:pPr>
              <w:rPr>
                <w:lang w:eastAsia="zh-CN"/>
              </w:rPr>
            </w:pPr>
            <w:r>
              <w:rPr>
                <w:rFonts w:hint="eastAsia"/>
                <w:lang w:eastAsia="zh-CN"/>
              </w:rPr>
              <w:t>C</w:t>
            </w:r>
            <w:r>
              <w:rPr>
                <w:lang w:eastAsia="zh-CN"/>
              </w:rPr>
              <w:t>hangeset between two versions of the training dataset.</w:t>
            </w:r>
          </w:p>
        </w:tc>
        <w:tc>
          <w:tcPr>
            <w:tcW w:w="2469" w:type="dxa"/>
          </w:tcPr>
          <w:p w14:paraId="6D4C30FF" w14:textId="65702A88" w:rsidR="0038196B" w:rsidRDefault="0038196B" w:rsidP="0038196B">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626" w:type="dxa"/>
          </w:tcPr>
          <w:p w14:paraId="1F00A711" w14:textId="1764B476" w:rsidR="0038196B" w:rsidRDefault="0038196B" w:rsidP="0038196B">
            <w:r>
              <w:rPr>
                <w:rFonts w:hint="eastAsia"/>
                <w:lang w:eastAsia="zh-CN"/>
              </w:rPr>
              <w:t>O</w:t>
            </w:r>
            <w:r>
              <w:rPr>
                <w:lang w:eastAsia="zh-CN"/>
              </w:rPr>
              <w:t>ptional</w:t>
            </w:r>
          </w:p>
        </w:tc>
      </w:tr>
      <w:tr w:rsidR="0038196B" w14:paraId="77E2188F" w14:textId="77777777" w:rsidTr="007D5D6E">
        <w:tc>
          <w:tcPr>
            <w:tcW w:w="1980" w:type="dxa"/>
            <w:vAlign w:val="center"/>
          </w:tcPr>
          <w:p w14:paraId="3404EFEB" w14:textId="6EE3BB9E" w:rsidR="0038196B" w:rsidRDefault="0038196B" w:rsidP="0038196B">
            <w:pPr>
              <w:rPr>
                <w:lang w:eastAsia="zh-CN"/>
              </w:rPr>
            </w:pPr>
            <w:r>
              <w:rPr>
                <w:rFonts w:hint="eastAsia"/>
                <w:lang w:eastAsia="zh-CN"/>
              </w:rPr>
              <w:lastRenderedPageBreak/>
              <w:t>d</w:t>
            </w:r>
            <w:r>
              <w:rPr>
                <w:lang w:eastAsia="zh-CN"/>
              </w:rPr>
              <w:t>ata</w:t>
            </w:r>
          </w:p>
        </w:tc>
        <w:tc>
          <w:tcPr>
            <w:tcW w:w="2555" w:type="dxa"/>
          </w:tcPr>
          <w:p w14:paraId="3C74E722" w14:textId="016E833B" w:rsidR="0038196B" w:rsidRDefault="0038196B" w:rsidP="0038196B">
            <w:pPr>
              <w:rPr>
                <w:lang w:eastAsia="zh-CN"/>
              </w:rPr>
            </w:pPr>
            <w:r>
              <w:rPr>
                <w:rFonts w:hint="eastAsia"/>
                <w:lang w:eastAsia="zh-CN"/>
              </w:rPr>
              <w:t>T</w:t>
            </w:r>
            <w:r>
              <w:rPr>
                <w:lang w:eastAsia="zh-CN"/>
              </w:rPr>
              <w:t>raining data in the training dataset.</w:t>
            </w:r>
          </w:p>
        </w:tc>
        <w:tc>
          <w:tcPr>
            <w:tcW w:w="2469" w:type="dxa"/>
          </w:tcPr>
          <w:p w14:paraId="6BD3D83E" w14:textId="4545BFCF" w:rsidR="0038196B" w:rsidRDefault="0038196B" w:rsidP="0038196B">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626" w:type="dxa"/>
          </w:tcPr>
          <w:p w14:paraId="391BBB02" w14:textId="6E13C3B5" w:rsidR="0038196B" w:rsidRDefault="0038196B" w:rsidP="0038196B">
            <w:r>
              <w:rPr>
                <w:rFonts w:hint="eastAsia"/>
                <w:lang w:eastAsia="zh-CN"/>
              </w:rPr>
              <w:t>M</w:t>
            </w:r>
            <w:r>
              <w:rPr>
                <w:lang w:eastAsia="zh-CN"/>
              </w:rPr>
              <w:t>andatory</w:t>
            </w:r>
          </w:p>
        </w:tc>
      </w:tr>
    </w:tbl>
    <w:p w14:paraId="480DF2E4" w14:textId="12F7BD85" w:rsidR="001E36AD" w:rsidRDefault="001E36AD" w:rsidP="001E36AD">
      <w:pPr>
        <w:rPr>
          <w:lang w:eastAsia="zh-CN"/>
        </w:rPr>
      </w:pPr>
    </w:p>
    <w:p w14:paraId="025E93A4" w14:textId="54437EA2" w:rsidR="00072483" w:rsidRDefault="00E454AD" w:rsidP="00072483">
      <w:pPr>
        <w:rPr>
          <w:lang w:eastAsia="zh-CN"/>
        </w:rPr>
      </w:pPr>
      <w:r>
        <w:rPr>
          <w:lang w:eastAsia="zh-CN"/>
        </w:rPr>
        <w:t>Example:</w:t>
      </w:r>
      <w:r>
        <w:rPr>
          <w:lang w:eastAsia="zh-CN"/>
        </w:rPr>
        <w:br/>
      </w:r>
      <w:r w:rsidR="00072483">
        <w:rPr>
          <w:lang w:eastAsia="zh-CN"/>
        </w:rPr>
        <w:t>{</w:t>
      </w:r>
    </w:p>
    <w:p w14:paraId="0152A045" w14:textId="3CD47F08" w:rsidR="00072483" w:rsidRDefault="00072483" w:rsidP="00072483">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E45029">
        <w:rPr>
          <w:lang w:eastAsia="zh-CN"/>
        </w:rPr>
        <w:t>Abstract</w:t>
      </w:r>
      <w:r>
        <w:rPr>
          <w:lang w:eastAsia="zh-CN"/>
        </w:rPr>
        <w:t>TrainingDataset</w:t>
      </w:r>
      <w:proofErr w:type="spellEnd"/>
      <w:r w:rsidR="00FC3581">
        <w:rPr>
          <w:lang w:eastAsia="zh-CN"/>
        </w:rPr>
        <w:t>”</w:t>
      </w:r>
      <w:r>
        <w:rPr>
          <w:lang w:eastAsia="zh-CN"/>
        </w:rPr>
        <w:t>,</w:t>
      </w:r>
    </w:p>
    <w:p w14:paraId="59DB388E" w14:textId="5CD6E1DA" w:rsidR="00072483" w:rsidRDefault="00072483" w:rsidP="00072483">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4A1586FB" w14:textId="3764E413" w:rsidR="00072483" w:rsidRDefault="00072483" w:rsidP="00072483">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36E82B64" w14:textId="2E4AA1EA" w:rsidR="00072483" w:rsidRDefault="00072483" w:rsidP="00072483">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304A354B" w14:textId="706040E4" w:rsidR="00072483" w:rsidRDefault="00072483" w:rsidP="00072483">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29EB45F4" w14:textId="01C25BFC" w:rsidR="00072483" w:rsidRDefault="00072483" w:rsidP="00072483">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BF59A1">
        <w:rPr>
          <w:lang w:eastAsia="zh-CN"/>
        </w:rPr>
        <w:t>-01-01</w:t>
      </w:r>
      <w:r w:rsidR="00FC3581">
        <w:rPr>
          <w:lang w:eastAsia="zh-CN"/>
        </w:rPr>
        <w:t>”</w:t>
      </w:r>
      <w:r>
        <w:rPr>
          <w:lang w:eastAsia="zh-CN"/>
        </w:rPr>
        <w:t>,</w:t>
      </w:r>
    </w:p>
    <w:p w14:paraId="089552F7" w14:textId="683542C9" w:rsidR="00072483" w:rsidRDefault="00072483" w:rsidP="00072483">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069BB9D3" w14:textId="1BBA01EF" w:rsidR="00072483" w:rsidRDefault="00072483" w:rsidP="00072483">
      <w:pPr>
        <w:rPr>
          <w:lang w:eastAsia="zh-CN"/>
        </w:rPr>
      </w:pPr>
      <w:r>
        <w:rPr>
          <w:lang w:eastAsia="zh-CN"/>
        </w:rPr>
        <w:t xml:space="preserve">  </w:t>
      </w:r>
      <w:r w:rsidR="00FC3581">
        <w:rPr>
          <w:lang w:eastAsia="zh-CN"/>
        </w:rPr>
        <w:t>“</w:t>
      </w:r>
      <w:r>
        <w:rPr>
          <w:lang w:eastAsia="zh-CN"/>
        </w:rPr>
        <w:t>keyword</w:t>
      </w:r>
      <w:r w:rsidR="00064650">
        <w:rPr>
          <w:rFonts w:hint="eastAsia"/>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C612806" w14:textId="3D4F7451" w:rsidR="00E120E2" w:rsidRDefault="00072483" w:rsidP="003D6DF8">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34835ABA" w14:textId="0EFBDF37" w:rsidR="00A232B2" w:rsidRDefault="00134119" w:rsidP="009E3233">
      <w:pPr>
        <w:rPr>
          <w:lang w:eastAsia="zh-CN"/>
        </w:rPr>
      </w:pPr>
      <w:r>
        <w:rPr>
          <w:lang w:eastAsia="zh-CN"/>
        </w:rPr>
        <w:t xml:space="preserve">  </w:t>
      </w:r>
      <w:r w:rsidR="00FC3581">
        <w:rPr>
          <w:lang w:eastAsia="zh-CN"/>
        </w:rPr>
        <w:t>“</w:t>
      </w:r>
      <w:r w:rsidR="009E3233">
        <w:rPr>
          <w:lang w:eastAsia="zh-CN"/>
        </w:rPr>
        <w:t>classes</w:t>
      </w:r>
      <w:r w:rsidR="00FC3581">
        <w:rPr>
          <w:lang w:eastAsia="zh-CN"/>
        </w:rPr>
        <w:t>”</w:t>
      </w:r>
      <w:r w:rsidR="009E3233">
        <w:rPr>
          <w:lang w:eastAsia="zh-CN"/>
        </w:rPr>
        <w:t>: [</w:t>
      </w:r>
      <w:r w:rsidR="00FC3581">
        <w:rPr>
          <w:lang w:eastAsia="zh-CN"/>
        </w:rPr>
        <w:t>“</w:t>
      </w:r>
      <w:r w:rsidR="009E3233">
        <w:rPr>
          <w:lang w:eastAsia="zh-CN"/>
        </w:rPr>
        <w:t>Airport</w:t>
      </w:r>
      <w:r w:rsidR="00FC3581">
        <w:rPr>
          <w:lang w:eastAsia="zh-CN"/>
        </w:rPr>
        <w:t>”</w:t>
      </w:r>
      <w:r w:rsidR="009E3233">
        <w:rPr>
          <w:lang w:eastAsia="zh-CN"/>
        </w:rPr>
        <w:t xml:space="preserve">, </w:t>
      </w:r>
      <w:r w:rsidR="00FC3581">
        <w:rPr>
          <w:lang w:eastAsia="zh-CN"/>
        </w:rPr>
        <w:t>“</w:t>
      </w:r>
      <w:r w:rsidR="009E3233">
        <w:rPr>
          <w:lang w:eastAsia="zh-CN"/>
        </w:rPr>
        <w:t>Beach</w:t>
      </w:r>
      <w:r w:rsidR="00FC3581">
        <w:rPr>
          <w:lang w:eastAsia="zh-CN"/>
        </w:rPr>
        <w:t>”</w:t>
      </w:r>
      <w:r w:rsidR="009E3233">
        <w:rPr>
          <w:lang w:eastAsia="zh-CN"/>
        </w:rPr>
        <w:t xml:space="preserve">, </w:t>
      </w:r>
      <w:r w:rsidR="00FC3581">
        <w:rPr>
          <w:lang w:eastAsia="zh-CN"/>
        </w:rPr>
        <w:t>“</w:t>
      </w:r>
      <w:r w:rsidR="009E3233">
        <w:rPr>
          <w:lang w:eastAsia="zh-CN"/>
        </w:rPr>
        <w:t>Bridge</w:t>
      </w:r>
      <w:r w:rsidR="00FC3581">
        <w:rPr>
          <w:lang w:eastAsia="zh-CN"/>
        </w:rPr>
        <w:t>”</w:t>
      </w:r>
      <w:r w:rsidR="009E3233">
        <w:rPr>
          <w:lang w:eastAsia="zh-CN"/>
        </w:rPr>
        <w:t xml:space="preserve">, </w:t>
      </w:r>
      <w:r w:rsidR="00FC3581">
        <w:rPr>
          <w:lang w:eastAsia="zh-CN"/>
        </w:rPr>
        <w:t>“</w:t>
      </w:r>
      <w:r w:rsidR="009E3233">
        <w:rPr>
          <w:lang w:eastAsia="zh-CN"/>
        </w:rPr>
        <w:t>Commercial</w:t>
      </w:r>
      <w:r w:rsidR="00FC3581">
        <w:rPr>
          <w:lang w:eastAsia="zh-CN"/>
        </w:rPr>
        <w:t>”</w:t>
      </w:r>
      <w:r w:rsidR="009E3233">
        <w:rPr>
          <w:lang w:eastAsia="zh-CN"/>
        </w:rPr>
        <w:t xml:space="preserve">, </w:t>
      </w:r>
      <w:r w:rsidR="00FC3581">
        <w:rPr>
          <w:lang w:eastAsia="zh-CN"/>
        </w:rPr>
        <w:t>“</w:t>
      </w:r>
      <w:r w:rsidR="009E3233">
        <w:rPr>
          <w:lang w:eastAsia="zh-CN"/>
        </w:rPr>
        <w:t>Desert</w:t>
      </w:r>
      <w:r w:rsidR="00FC3581">
        <w:rPr>
          <w:lang w:eastAsia="zh-CN"/>
        </w:rPr>
        <w:t>”</w:t>
      </w:r>
      <w:r w:rsidR="009E3233">
        <w:rPr>
          <w:lang w:eastAsia="zh-CN"/>
        </w:rPr>
        <w:t xml:space="preserve">, </w:t>
      </w:r>
      <w:r w:rsidR="00FC3581">
        <w:rPr>
          <w:lang w:eastAsia="zh-CN"/>
        </w:rPr>
        <w:t>“</w:t>
      </w:r>
      <w:r w:rsidR="009E3233">
        <w:rPr>
          <w:lang w:eastAsia="zh-CN"/>
        </w:rPr>
        <w:t>Farmland</w:t>
      </w:r>
      <w:r w:rsidR="00FC3581">
        <w:rPr>
          <w:lang w:eastAsia="zh-CN"/>
        </w:rPr>
        <w:t>”</w:t>
      </w:r>
      <w:r w:rsidR="009E3233">
        <w:rPr>
          <w:lang w:eastAsia="zh-CN"/>
        </w:rPr>
        <w:t>,</w:t>
      </w:r>
      <w:r w:rsidR="00FD4AC3">
        <w:rPr>
          <w:lang w:eastAsia="zh-CN"/>
        </w:rPr>
        <w:t xml:space="preserve"> </w:t>
      </w:r>
      <w:r w:rsidR="00FC3581">
        <w:rPr>
          <w:lang w:eastAsia="zh-CN"/>
        </w:rPr>
        <w:t>“</w:t>
      </w:r>
      <w:proofErr w:type="spellStart"/>
      <w:r w:rsidR="009E3233">
        <w:rPr>
          <w:lang w:eastAsia="zh-CN"/>
        </w:rPr>
        <w:t>footballField</w:t>
      </w:r>
      <w:proofErr w:type="spellEnd"/>
      <w:r w:rsidR="00FC3581">
        <w:rPr>
          <w:lang w:eastAsia="zh-CN"/>
        </w:rPr>
        <w:t>”</w:t>
      </w:r>
      <w:r w:rsidR="009E3233">
        <w:rPr>
          <w:lang w:eastAsia="zh-CN"/>
        </w:rPr>
        <w:t>,</w:t>
      </w:r>
      <w:r w:rsidR="00FD4AC3">
        <w:rPr>
          <w:rFonts w:hint="eastAsia"/>
          <w:lang w:eastAsia="zh-CN"/>
        </w:rPr>
        <w:t xml:space="preserve"> </w:t>
      </w:r>
      <w:r w:rsidR="00FC3581">
        <w:rPr>
          <w:lang w:eastAsia="zh-CN"/>
        </w:rPr>
        <w:t>“</w:t>
      </w:r>
      <w:r w:rsidR="009E3233">
        <w:rPr>
          <w:lang w:eastAsia="zh-CN"/>
        </w:rPr>
        <w:t>Forest</w:t>
      </w:r>
      <w:r w:rsidR="00FC3581">
        <w:rPr>
          <w:lang w:eastAsia="zh-CN"/>
        </w:rPr>
        <w:t>”</w:t>
      </w:r>
      <w:r w:rsidR="009E3233">
        <w:rPr>
          <w:lang w:eastAsia="zh-CN"/>
        </w:rPr>
        <w:t xml:space="preserve">, </w:t>
      </w:r>
      <w:r w:rsidR="00FC3581">
        <w:rPr>
          <w:lang w:eastAsia="zh-CN"/>
        </w:rPr>
        <w:t>“</w:t>
      </w:r>
      <w:r w:rsidR="009E3233">
        <w:rPr>
          <w:lang w:eastAsia="zh-CN"/>
        </w:rPr>
        <w:t>Industrial</w:t>
      </w:r>
      <w:r w:rsidR="00FC3581">
        <w:rPr>
          <w:lang w:eastAsia="zh-CN"/>
        </w:rPr>
        <w:t>”</w:t>
      </w:r>
      <w:r w:rsidR="009E3233">
        <w:rPr>
          <w:lang w:eastAsia="zh-CN"/>
        </w:rPr>
        <w:t xml:space="preserve">, </w:t>
      </w:r>
      <w:r w:rsidR="00FC3581">
        <w:rPr>
          <w:lang w:eastAsia="zh-CN"/>
        </w:rPr>
        <w:t>“</w:t>
      </w:r>
      <w:r w:rsidR="009E3233">
        <w:rPr>
          <w:lang w:eastAsia="zh-CN"/>
        </w:rPr>
        <w:t>Meadow</w:t>
      </w:r>
      <w:r w:rsidR="00FC3581">
        <w:rPr>
          <w:lang w:eastAsia="zh-CN"/>
        </w:rPr>
        <w:t>”</w:t>
      </w:r>
      <w:r w:rsidR="009E3233">
        <w:rPr>
          <w:lang w:eastAsia="zh-CN"/>
        </w:rPr>
        <w:t xml:space="preserve">, </w:t>
      </w:r>
      <w:r w:rsidR="00FC3581">
        <w:rPr>
          <w:lang w:eastAsia="zh-CN"/>
        </w:rPr>
        <w:t>“</w:t>
      </w:r>
      <w:r w:rsidR="009E3233">
        <w:rPr>
          <w:lang w:eastAsia="zh-CN"/>
        </w:rPr>
        <w:t>Mountain</w:t>
      </w:r>
      <w:r w:rsidR="00FC3581">
        <w:rPr>
          <w:lang w:eastAsia="zh-CN"/>
        </w:rPr>
        <w:t>”</w:t>
      </w:r>
      <w:r w:rsidR="009E3233">
        <w:rPr>
          <w:lang w:eastAsia="zh-CN"/>
        </w:rPr>
        <w:t xml:space="preserve">, </w:t>
      </w:r>
      <w:r w:rsidR="00FC3581">
        <w:rPr>
          <w:lang w:eastAsia="zh-CN"/>
        </w:rPr>
        <w:t>“</w:t>
      </w:r>
      <w:r w:rsidR="009E3233">
        <w:rPr>
          <w:lang w:eastAsia="zh-CN"/>
        </w:rPr>
        <w:t>Park</w:t>
      </w:r>
      <w:r w:rsidR="00FC3581">
        <w:rPr>
          <w:lang w:eastAsia="zh-CN"/>
        </w:rPr>
        <w:t>”</w:t>
      </w:r>
      <w:r w:rsidR="009E3233">
        <w:rPr>
          <w:lang w:eastAsia="zh-CN"/>
        </w:rPr>
        <w:t xml:space="preserve">, </w:t>
      </w:r>
      <w:r w:rsidR="00FC3581">
        <w:rPr>
          <w:lang w:eastAsia="zh-CN"/>
        </w:rPr>
        <w:t>“</w:t>
      </w:r>
      <w:r w:rsidR="009E3233">
        <w:rPr>
          <w:lang w:eastAsia="zh-CN"/>
        </w:rPr>
        <w:t>Parking</w:t>
      </w:r>
      <w:r w:rsidR="00FC3581">
        <w:rPr>
          <w:lang w:eastAsia="zh-CN"/>
        </w:rPr>
        <w:t>”</w:t>
      </w:r>
      <w:r w:rsidR="009E3233">
        <w:rPr>
          <w:lang w:eastAsia="zh-CN"/>
        </w:rPr>
        <w:t xml:space="preserve">, </w:t>
      </w:r>
      <w:r w:rsidR="00FC3581">
        <w:rPr>
          <w:lang w:eastAsia="zh-CN"/>
        </w:rPr>
        <w:t>“</w:t>
      </w:r>
      <w:r w:rsidR="009E3233">
        <w:rPr>
          <w:lang w:eastAsia="zh-CN"/>
        </w:rPr>
        <w:t>Pond</w:t>
      </w:r>
      <w:r w:rsidR="00FC3581">
        <w:rPr>
          <w:lang w:eastAsia="zh-CN"/>
        </w:rPr>
        <w:t>”</w:t>
      </w:r>
      <w:r w:rsidR="009E3233">
        <w:rPr>
          <w:lang w:eastAsia="zh-CN"/>
        </w:rPr>
        <w:t xml:space="preserve">, </w:t>
      </w:r>
      <w:r w:rsidR="00FC3581">
        <w:rPr>
          <w:lang w:eastAsia="zh-CN"/>
        </w:rPr>
        <w:t>“</w:t>
      </w:r>
      <w:r w:rsidR="009E3233">
        <w:rPr>
          <w:lang w:eastAsia="zh-CN"/>
        </w:rPr>
        <w:t>Port</w:t>
      </w:r>
      <w:r w:rsidR="00FC3581">
        <w:rPr>
          <w:lang w:eastAsia="zh-CN"/>
        </w:rPr>
        <w:t>”</w:t>
      </w:r>
      <w:r w:rsidR="009E3233">
        <w:rPr>
          <w:lang w:eastAsia="zh-CN"/>
        </w:rPr>
        <w:t xml:space="preserve">, </w:t>
      </w:r>
      <w:r w:rsidR="00FC3581">
        <w:rPr>
          <w:lang w:eastAsia="zh-CN"/>
        </w:rPr>
        <w:t>“</w:t>
      </w:r>
      <w:proofErr w:type="spellStart"/>
      <w:r w:rsidR="009E3233">
        <w:rPr>
          <w:lang w:eastAsia="zh-CN"/>
        </w:rPr>
        <w:t>railwayStation</w:t>
      </w:r>
      <w:proofErr w:type="spellEnd"/>
      <w:r w:rsidR="00FC3581">
        <w:rPr>
          <w:lang w:eastAsia="zh-CN"/>
        </w:rPr>
        <w:t>”</w:t>
      </w:r>
      <w:r w:rsidR="009E3233">
        <w:rPr>
          <w:lang w:eastAsia="zh-CN"/>
        </w:rPr>
        <w:t xml:space="preserve">, </w:t>
      </w:r>
      <w:r w:rsidR="00FC3581">
        <w:rPr>
          <w:lang w:eastAsia="zh-CN"/>
        </w:rPr>
        <w:t>“</w:t>
      </w:r>
      <w:r w:rsidR="009E3233">
        <w:rPr>
          <w:lang w:eastAsia="zh-CN"/>
        </w:rPr>
        <w:t>Residential</w:t>
      </w:r>
      <w:r w:rsidR="00FC3581">
        <w:rPr>
          <w:lang w:eastAsia="zh-CN"/>
        </w:rPr>
        <w:t>”</w:t>
      </w:r>
      <w:r w:rsidR="009E3233">
        <w:rPr>
          <w:lang w:eastAsia="zh-CN"/>
        </w:rPr>
        <w:t xml:space="preserve">, </w:t>
      </w:r>
      <w:r w:rsidR="00FC3581">
        <w:rPr>
          <w:lang w:eastAsia="zh-CN"/>
        </w:rPr>
        <w:t>“</w:t>
      </w:r>
      <w:r w:rsidR="009E3233">
        <w:rPr>
          <w:lang w:eastAsia="zh-CN"/>
        </w:rPr>
        <w:t>River</w:t>
      </w:r>
      <w:r w:rsidR="00FC3581">
        <w:rPr>
          <w:lang w:eastAsia="zh-CN"/>
        </w:rPr>
        <w:t>”</w:t>
      </w:r>
      <w:r w:rsidR="009E3233">
        <w:rPr>
          <w:lang w:eastAsia="zh-CN"/>
        </w:rPr>
        <w:t xml:space="preserve">, </w:t>
      </w:r>
      <w:r w:rsidR="00FC3581">
        <w:rPr>
          <w:lang w:eastAsia="zh-CN"/>
        </w:rPr>
        <w:t>“</w:t>
      </w:r>
      <w:r w:rsidR="009E3233">
        <w:rPr>
          <w:lang w:eastAsia="zh-CN"/>
        </w:rPr>
        <w:t>Viaduct</w:t>
      </w:r>
      <w:r w:rsidR="00FC3581">
        <w:rPr>
          <w:lang w:eastAsia="zh-CN"/>
        </w:rPr>
        <w:t>”</w:t>
      </w:r>
      <w:r w:rsidR="009E3233">
        <w:rPr>
          <w:lang w:eastAsia="zh-CN"/>
        </w:rPr>
        <w:t>],</w:t>
      </w:r>
    </w:p>
    <w:p w14:paraId="29E82003" w14:textId="2C3E362B" w:rsidR="0097560E" w:rsidRPr="0097560E" w:rsidRDefault="0097560E" w:rsidP="0097560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994A07">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sidR="00E000B0">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5B4362B4" w14:textId="29670334" w:rsidR="009D3928" w:rsidRDefault="00072483" w:rsidP="00072483">
      <w:pPr>
        <w:rPr>
          <w:lang w:eastAsia="zh-CN"/>
        </w:rPr>
      </w:pPr>
      <w:r>
        <w:rPr>
          <w:lang w:eastAsia="zh-CN"/>
        </w:rPr>
        <w:t xml:space="preserve">  </w:t>
      </w:r>
      <w:r w:rsidR="00FC3581">
        <w:rPr>
          <w:lang w:eastAsia="zh-CN"/>
        </w:rPr>
        <w:t>“</w:t>
      </w:r>
      <w:r w:rsidRPr="00B7512F">
        <w:rPr>
          <w:lang w:eastAsia="zh-CN"/>
        </w:rPr>
        <w:t>data</w:t>
      </w:r>
      <w:r w:rsidR="00FC3581">
        <w:rPr>
          <w:lang w:eastAsia="zh-CN"/>
        </w:rPr>
        <w:t>”</w:t>
      </w:r>
      <w:r w:rsidRPr="00B7512F">
        <w:rPr>
          <w:lang w:eastAsia="zh-CN"/>
        </w:rPr>
        <w:t>: [</w:t>
      </w:r>
      <w:r w:rsidR="00FD76ED">
        <w:rPr>
          <w:lang w:eastAsia="zh-CN"/>
        </w:rPr>
        <w:t>{</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EOTrainingData</w:t>
      </w:r>
      <w:proofErr w:type="spellEnd"/>
      <w:r w:rsidR="00FC3581">
        <w:rPr>
          <w:lang w:eastAsia="zh-CN"/>
        </w:rPr>
        <w:t>”</w:t>
      </w:r>
      <w:r w:rsidR="00FD76ED">
        <w:rPr>
          <w:lang w:eastAsia="zh-CN"/>
        </w:rPr>
        <w:t>,</w:t>
      </w:r>
      <w:r w:rsidR="00FD76ED">
        <w:rPr>
          <w:rFonts w:hint="eastAsia"/>
          <w:lang w:eastAsia="zh-CN"/>
        </w:rPr>
        <w:t xml:space="preserve"> </w:t>
      </w:r>
      <w:r w:rsidR="00FC3581">
        <w:rPr>
          <w:lang w:eastAsia="zh-CN"/>
        </w:rPr>
        <w:t>“</w:t>
      </w:r>
      <w:r w:rsidR="00FD76ED">
        <w:rPr>
          <w:lang w:eastAsia="zh-CN"/>
        </w:rPr>
        <w:t>id</w:t>
      </w:r>
      <w:r w:rsidR="00FC3581">
        <w:rPr>
          <w:lang w:eastAsia="zh-CN"/>
        </w:rPr>
        <w:t>”</w:t>
      </w:r>
      <w:r w:rsidR="00FD76ED">
        <w:rPr>
          <w:lang w:eastAsia="zh-CN"/>
        </w:rPr>
        <w:t xml:space="preserve">: </w:t>
      </w:r>
      <w:r w:rsidR="00FC3581">
        <w:rPr>
          <w:lang w:eastAsia="zh-CN"/>
        </w:rPr>
        <w:t>“</w:t>
      </w:r>
      <w:r w:rsidR="00FD76ED">
        <w:rPr>
          <w:lang w:eastAsia="zh-CN"/>
        </w:rPr>
        <w:t>airport_01</w:t>
      </w:r>
      <w:r w:rsidR="00FC3581">
        <w:rPr>
          <w:lang w:eastAsia="zh-CN"/>
        </w:rPr>
        <w:t>”</w:t>
      </w:r>
      <w:r w:rsidR="00FD76ED">
        <w:rPr>
          <w:lang w:eastAsia="zh-CN"/>
        </w:rPr>
        <w:t>,</w:t>
      </w:r>
      <w:r w:rsidR="00FD76ED">
        <w:rPr>
          <w:rFonts w:hint="eastAsia"/>
          <w:lang w:eastAsia="zh-CN"/>
        </w:rPr>
        <w:t xml:space="preserve"> </w:t>
      </w:r>
      <w:r w:rsidR="00FC3581">
        <w:rPr>
          <w:lang w:eastAsia="zh-CN"/>
        </w:rPr>
        <w:t>“</w:t>
      </w:r>
      <w:proofErr w:type="spellStart"/>
      <w:r w:rsidR="00FD76ED">
        <w:rPr>
          <w:lang w:eastAsia="zh-CN"/>
        </w:rPr>
        <w:t>dataSources</w:t>
      </w:r>
      <w:proofErr w:type="spellEnd"/>
      <w:r w:rsidR="00FC3581">
        <w:rPr>
          <w:lang w:eastAsia="zh-CN"/>
        </w:rPr>
        <w:t>”</w:t>
      </w:r>
      <w:r w:rsidR="00FD76ED">
        <w:rPr>
          <w:lang w:eastAsia="zh-CN"/>
        </w:rPr>
        <w:t>: [</w:t>
      </w:r>
      <w:r w:rsidR="00FC3581">
        <w:rPr>
          <w:lang w:eastAsia="zh-CN"/>
        </w:rPr>
        <w:t>“</w:t>
      </w:r>
      <w:proofErr w:type="spellStart"/>
      <w:r w:rsidR="00FD76ED">
        <w:rPr>
          <w:lang w:eastAsia="zh-CN"/>
        </w:rPr>
        <w:t>googleEarth</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proofErr w:type="spellStart"/>
      <w:r w:rsidR="00FD76ED">
        <w:rPr>
          <w:lang w:eastAsia="zh-CN"/>
        </w:rPr>
        <w:t>dataURL</w:t>
      </w:r>
      <w:proofErr w:type="spellEnd"/>
      <w:r w:rsidR="00FC3581">
        <w:rPr>
          <w:lang w:eastAsia="zh-CN"/>
        </w:rPr>
        <w:t>”</w:t>
      </w:r>
      <w:r w:rsidR="00FD76ED">
        <w:rPr>
          <w:lang w:eastAsia="zh-CN"/>
        </w:rPr>
        <w:t xml:space="preserve">: </w:t>
      </w:r>
      <w:r w:rsidR="00174406">
        <w:rPr>
          <w:lang w:eastAsia="zh-CN"/>
        </w:rPr>
        <w:t>[</w:t>
      </w:r>
      <w:r w:rsidR="00FC3581">
        <w:rPr>
          <w:lang w:eastAsia="zh-CN"/>
        </w:rPr>
        <w:t>“</w:t>
      </w:r>
      <w:r w:rsidR="00FD76ED">
        <w:rPr>
          <w:lang w:eastAsia="zh-CN"/>
        </w:rPr>
        <w:t>image/Airport/airport_01.jpg</w:t>
      </w:r>
      <w:r w:rsidR="00FC3581">
        <w:rPr>
          <w:lang w:eastAsia="zh-CN"/>
        </w:rPr>
        <w:t>”</w:t>
      </w:r>
      <w:r w:rsidR="00174406">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labels</w:t>
      </w:r>
      <w:r w:rsidR="00FC3581">
        <w:rPr>
          <w:lang w:eastAsia="zh-CN"/>
        </w:rPr>
        <w:t>”</w:t>
      </w:r>
      <w:r w:rsidR="00FD76ED">
        <w:rPr>
          <w:lang w:eastAsia="zh-CN"/>
        </w:rPr>
        <w:t>: [{</w:t>
      </w:r>
      <w:r w:rsidR="00FC3581">
        <w:rPr>
          <w:lang w:eastAsia="zh-CN"/>
        </w:rPr>
        <w:t>“</w:t>
      </w:r>
      <w:r w:rsidR="00FD76ED">
        <w:rPr>
          <w:lang w:eastAsia="zh-CN"/>
        </w:rPr>
        <w:t>type</w:t>
      </w:r>
      <w:r w:rsidR="00FC3581">
        <w:rPr>
          <w:lang w:eastAsia="zh-CN"/>
        </w:rPr>
        <w:t>”</w:t>
      </w:r>
      <w:r w:rsidR="00FD76ED">
        <w:rPr>
          <w:lang w:eastAsia="zh-CN"/>
        </w:rPr>
        <w:t xml:space="preserve">: </w:t>
      </w:r>
      <w:r w:rsidR="00FC3581">
        <w:rPr>
          <w:lang w:eastAsia="zh-CN"/>
        </w:rPr>
        <w:t>“</w:t>
      </w:r>
      <w:proofErr w:type="spellStart"/>
      <w:r w:rsidR="00FD76ED">
        <w:rPr>
          <w:lang w:eastAsia="zh-CN"/>
        </w:rPr>
        <w:t>SceneLabel</w:t>
      </w:r>
      <w:proofErr w:type="spellEnd"/>
      <w:r w:rsidR="00FC3581">
        <w:rPr>
          <w:lang w:eastAsia="zh-CN"/>
        </w:rPr>
        <w:t>”</w:t>
      </w:r>
      <w:r w:rsidR="00FD76ED">
        <w:rPr>
          <w:lang w:eastAsia="zh-CN"/>
        </w:rPr>
        <w:t>,</w:t>
      </w:r>
      <w:r w:rsidR="009D3928">
        <w:rPr>
          <w:rFonts w:hint="eastAsia"/>
          <w:lang w:eastAsia="zh-CN"/>
        </w:rPr>
        <w:t xml:space="preserve"> </w:t>
      </w:r>
      <w:r w:rsidR="00FC3581">
        <w:rPr>
          <w:lang w:eastAsia="zh-CN"/>
        </w:rPr>
        <w:t>“</w:t>
      </w:r>
      <w:r w:rsidR="00FD76ED">
        <w:rPr>
          <w:lang w:eastAsia="zh-CN"/>
        </w:rPr>
        <w:t>class</w:t>
      </w:r>
      <w:r w:rsidR="00FC3581">
        <w:rPr>
          <w:lang w:eastAsia="zh-CN"/>
        </w:rPr>
        <w:t>”</w:t>
      </w:r>
      <w:r w:rsidR="00FD76ED">
        <w:rPr>
          <w:lang w:eastAsia="zh-CN"/>
        </w:rPr>
        <w:t xml:space="preserve">: </w:t>
      </w:r>
      <w:r w:rsidR="00FC3581">
        <w:rPr>
          <w:lang w:eastAsia="zh-CN"/>
        </w:rPr>
        <w:t>“</w:t>
      </w:r>
      <w:r w:rsidR="00FD76ED">
        <w:rPr>
          <w:lang w:eastAsia="zh-CN"/>
        </w:rPr>
        <w:t>Airport</w:t>
      </w:r>
      <w:r w:rsidR="00FC3581">
        <w:rPr>
          <w:lang w:eastAsia="zh-CN"/>
        </w:rPr>
        <w:t>”</w:t>
      </w:r>
      <w:r w:rsidR="00FD76ED">
        <w:rPr>
          <w:lang w:eastAsia="zh-CN"/>
        </w:rPr>
        <w:t>}]},</w:t>
      </w:r>
      <w:r w:rsidR="009D3928">
        <w:rPr>
          <w:lang w:eastAsia="zh-CN"/>
        </w:rPr>
        <w:t xml:space="preserve"> …</w:t>
      </w:r>
      <w:r w:rsidRPr="00B7512F">
        <w:rPr>
          <w:lang w:eastAsia="zh-CN"/>
        </w:rPr>
        <w:t>]</w:t>
      </w:r>
    </w:p>
    <w:p w14:paraId="452E53A2" w14:textId="2385B37C" w:rsidR="00E454AD" w:rsidRDefault="00072483" w:rsidP="00072483">
      <w:pPr>
        <w:rPr>
          <w:lang w:eastAsia="zh-CN"/>
        </w:rPr>
      </w:pPr>
      <w:r>
        <w:rPr>
          <w:lang w:eastAsia="zh-CN"/>
        </w:rPr>
        <w:t>}</w:t>
      </w:r>
    </w:p>
    <w:p w14:paraId="1A642370" w14:textId="56D53434" w:rsidR="00A3291F" w:rsidRDefault="006E261E" w:rsidP="00A3291F">
      <w:pPr>
        <w:rPr>
          <w:lang w:val="en-GB" w:eastAsia="zh-CN"/>
        </w:rPr>
      </w:pPr>
      <w:r>
        <w:rPr>
          <w:lang w:val="en-GB" w:eastAsia="zh-CN"/>
        </w:rPr>
        <w:t xml:space="preserve">If the optional element </w:t>
      </w:r>
      <w:proofErr w:type="spellStart"/>
      <w:r w:rsidR="00A3291F" w:rsidRPr="00A3291F">
        <w:rPr>
          <w:lang w:val="en-GB" w:eastAsia="zh-CN"/>
        </w:rPr>
        <w:t>AI_MetricsInLiterature</w:t>
      </w:r>
      <w:proofErr w:type="spellEnd"/>
      <w:r>
        <w:rPr>
          <w:lang w:val="en-GB" w:eastAsia="zh-CN"/>
        </w:rPr>
        <w:t xml:space="preserve"> is specified, this element</w:t>
      </w:r>
      <w:r w:rsidR="00A3291F">
        <w:rPr>
          <w:lang w:val="en-GB" w:eastAsia="zh-CN"/>
        </w:rPr>
        <w:t xml:space="preserve"> is encoded as JSON object with properties </w:t>
      </w:r>
      <w:r>
        <w:rPr>
          <w:lang w:val="en-GB" w:eastAsia="zh-CN"/>
        </w:rPr>
        <w:t xml:space="preserve">as </w:t>
      </w:r>
      <w:r w:rsidR="00A3291F">
        <w:rPr>
          <w:lang w:val="en-GB" w:eastAsia="zh-CN"/>
        </w:rPr>
        <w:t xml:space="preserve">shown in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C84970">
        <w:t xml:space="preserve">Table </w:t>
      </w:r>
      <w:r w:rsidR="00C84970">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838"/>
        <w:gridCol w:w="6792"/>
      </w:tblGrid>
      <w:tr w:rsidR="00A3291F" w14:paraId="48CE40EA" w14:textId="77777777" w:rsidTr="00936B1C">
        <w:tc>
          <w:tcPr>
            <w:tcW w:w="1838" w:type="dxa"/>
          </w:tcPr>
          <w:p w14:paraId="0EB03B1C" w14:textId="6D38880A" w:rsidR="00A3291F" w:rsidRDefault="00A3291F" w:rsidP="003A289F">
            <w:r>
              <w:rPr>
                <w:lang w:eastAsia="zh-CN"/>
              </w:rPr>
              <w:t>Requirement</w:t>
            </w:r>
            <w:r w:rsidR="00752B5A">
              <w:rPr>
                <w:lang w:eastAsia="zh-CN"/>
              </w:rPr>
              <w:t xml:space="preserve"> 12</w:t>
            </w:r>
          </w:p>
        </w:tc>
        <w:tc>
          <w:tcPr>
            <w:tcW w:w="6792" w:type="dxa"/>
          </w:tcPr>
          <w:p w14:paraId="19D85639" w14:textId="23F9C26A" w:rsidR="00A3291F" w:rsidRDefault="00A3291F"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BB0852">
              <w:rPr>
                <w:lang w:eastAsia="zh-CN"/>
              </w:rPr>
              <w:t>metricsinliterature</w:t>
            </w:r>
            <w:proofErr w:type="spellEnd"/>
          </w:p>
          <w:p w14:paraId="1B709343" w14:textId="4C4080F0"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w:t>
            </w:r>
            <w:r w:rsidR="00DB6071">
              <w:rPr>
                <w:lang w:eastAsia="zh-CN"/>
              </w:rPr>
              <w:t xml:space="preserve">SHALL </w:t>
            </w:r>
            <w:r>
              <w:rPr>
                <w:lang w:eastAsia="zh-CN"/>
              </w:rPr>
              <w:t xml:space="preserve">implement the </w:t>
            </w:r>
            <w:r w:rsidR="00E14F88">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C84970">
              <w:t xml:space="preserve">Table </w:t>
            </w:r>
            <w:r w:rsidR="00C84970">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1B1CDB96" w:rsidR="00A3291F" w:rsidRDefault="00A3291F" w:rsidP="00A3291F">
      <w:pPr>
        <w:pStyle w:val="af4"/>
        <w:keepNext/>
      </w:pPr>
      <w:bookmarkStart w:id="214" w:name="_Ref112339732"/>
      <w:r>
        <w:lastRenderedPageBreak/>
        <w:t xml:space="preserve">Table </w:t>
      </w:r>
      <w:r w:rsidR="00EB7D7B">
        <w:fldChar w:fldCharType="begin"/>
      </w:r>
      <w:r w:rsidR="00EB7D7B">
        <w:instrText xml:space="preserve"> SEQ Table \* ARABIC </w:instrText>
      </w:r>
      <w:r w:rsidR="00EB7D7B">
        <w:fldChar w:fldCharType="separate"/>
      </w:r>
      <w:r w:rsidR="00C84970">
        <w:rPr>
          <w:noProof/>
        </w:rPr>
        <w:t>3</w:t>
      </w:r>
      <w:r w:rsidR="00EB7D7B">
        <w:rPr>
          <w:noProof/>
        </w:rPr>
        <w:fldChar w:fldCharType="end"/>
      </w:r>
      <w:bookmarkEnd w:id="214"/>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1838"/>
        <w:gridCol w:w="2410"/>
        <w:gridCol w:w="2551"/>
        <w:gridCol w:w="1831"/>
      </w:tblGrid>
      <w:tr w:rsidR="00A3291F" w14:paraId="45ABFFB7" w14:textId="77777777" w:rsidTr="00874836">
        <w:tc>
          <w:tcPr>
            <w:tcW w:w="1838" w:type="dxa"/>
            <w:vAlign w:val="center"/>
          </w:tcPr>
          <w:p w14:paraId="4803B7B8" w14:textId="77777777" w:rsidR="00A3291F" w:rsidRPr="009A6478" w:rsidRDefault="00A3291F" w:rsidP="003A289F">
            <w:pPr>
              <w:jc w:val="center"/>
              <w:rPr>
                <w:b/>
                <w:bCs/>
              </w:rPr>
            </w:pPr>
            <w:r w:rsidRPr="009A6478">
              <w:rPr>
                <w:b/>
                <w:bCs/>
              </w:rPr>
              <w:t>JSON Property</w:t>
            </w:r>
          </w:p>
        </w:tc>
        <w:tc>
          <w:tcPr>
            <w:tcW w:w="2410" w:type="dxa"/>
            <w:vAlign w:val="center"/>
          </w:tcPr>
          <w:p w14:paraId="51ABEFB3" w14:textId="77777777" w:rsidR="00A3291F" w:rsidRPr="009A6478" w:rsidRDefault="00A3291F" w:rsidP="003A289F">
            <w:pPr>
              <w:jc w:val="center"/>
              <w:rPr>
                <w:b/>
                <w:bCs/>
              </w:rPr>
            </w:pPr>
            <w:r w:rsidRPr="009A6478">
              <w:rPr>
                <w:b/>
                <w:bCs/>
              </w:rPr>
              <w:t>Definition</w:t>
            </w:r>
          </w:p>
        </w:tc>
        <w:tc>
          <w:tcPr>
            <w:tcW w:w="2551" w:type="dxa"/>
            <w:vAlign w:val="center"/>
          </w:tcPr>
          <w:p w14:paraId="4C178868" w14:textId="77777777" w:rsidR="00A3291F" w:rsidRPr="009A6478" w:rsidRDefault="00A3291F" w:rsidP="003A289F">
            <w:pPr>
              <w:jc w:val="center"/>
              <w:rPr>
                <w:b/>
                <w:bCs/>
              </w:rPr>
            </w:pPr>
            <w:r w:rsidRPr="009A6478">
              <w:rPr>
                <w:b/>
                <w:bCs/>
              </w:rPr>
              <w:t>Data type and values</w:t>
            </w:r>
          </w:p>
        </w:tc>
        <w:tc>
          <w:tcPr>
            <w:tcW w:w="1831"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874836">
        <w:tc>
          <w:tcPr>
            <w:tcW w:w="1838"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410"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551" w:type="dxa"/>
            <w:vAlign w:val="center"/>
          </w:tcPr>
          <w:p w14:paraId="157228F1" w14:textId="2ECC3D55" w:rsidR="00A3291F" w:rsidRDefault="00A3291F" w:rsidP="00A3291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874836">
        <w:tc>
          <w:tcPr>
            <w:tcW w:w="1838" w:type="dxa"/>
            <w:vAlign w:val="center"/>
          </w:tcPr>
          <w:p w14:paraId="4F8E2432" w14:textId="369FE13A" w:rsidR="00A3291F" w:rsidRDefault="00A3291F" w:rsidP="00A3291F">
            <w:pPr>
              <w:rPr>
                <w:lang w:eastAsia="zh-CN"/>
              </w:rPr>
            </w:pPr>
            <w:r>
              <w:rPr>
                <w:lang w:eastAsia="zh-CN"/>
              </w:rPr>
              <w:t>algorithm</w:t>
            </w:r>
          </w:p>
        </w:tc>
        <w:tc>
          <w:tcPr>
            <w:tcW w:w="2410"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551" w:type="dxa"/>
            <w:vAlign w:val="center"/>
          </w:tcPr>
          <w:p w14:paraId="3BBA5C80" w14:textId="474B47FA" w:rsidR="00A3291F" w:rsidRDefault="00A3291F" w:rsidP="00A3291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831"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874836">
        <w:tc>
          <w:tcPr>
            <w:tcW w:w="1838" w:type="dxa"/>
            <w:vAlign w:val="center"/>
          </w:tcPr>
          <w:p w14:paraId="3B58FFD2" w14:textId="716E1871" w:rsidR="00A3291F" w:rsidRDefault="00A3291F" w:rsidP="00A3291F">
            <w:pPr>
              <w:rPr>
                <w:lang w:eastAsia="zh-CN"/>
              </w:rPr>
            </w:pPr>
            <w:r>
              <w:rPr>
                <w:rFonts w:hint="eastAsia"/>
                <w:lang w:eastAsia="zh-CN"/>
              </w:rPr>
              <w:t>metrics</w:t>
            </w:r>
          </w:p>
        </w:tc>
        <w:tc>
          <w:tcPr>
            <w:tcW w:w="2410"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551"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1831"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601B4337" w14:textId="10EE7B09" w:rsidR="00283849" w:rsidRDefault="00283849" w:rsidP="00072483">
      <w:pPr>
        <w:rPr>
          <w:lang w:eastAsia="zh-CN"/>
        </w:rPr>
      </w:pPr>
      <w:r>
        <w:rPr>
          <w:rFonts w:hint="eastAsia"/>
          <w:lang w:eastAsia="zh-CN"/>
        </w:rPr>
        <w:t>{</w:t>
      </w:r>
    </w:p>
    <w:p w14:paraId="27F2CAE2" w14:textId="226C06B3" w:rsidR="00283849" w:rsidRDefault="00791E9C" w:rsidP="00072483">
      <w:pPr>
        <w:rPr>
          <w:lang w:eastAsia="zh-CN"/>
        </w:rPr>
      </w:pPr>
      <w:r>
        <w:rPr>
          <w:lang w:eastAsia="zh-CN"/>
        </w:rPr>
        <w:t xml:space="preserve">   </w:t>
      </w:r>
      <w:r w:rsidR="00FC3581">
        <w:rPr>
          <w:lang w:eastAsia="zh-CN"/>
        </w:rPr>
        <w:t>“</w:t>
      </w:r>
      <w:proofErr w:type="spellStart"/>
      <w:r w:rsidR="00283849">
        <w:rPr>
          <w:lang w:eastAsia="zh-CN"/>
        </w:rPr>
        <w:t>doi</w:t>
      </w:r>
      <w:proofErr w:type="spellEnd"/>
      <w:r w:rsidR="00FC3581">
        <w:rPr>
          <w:lang w:eastAsia="zh-CN"/>
        </w:rPr>
        <w:t>”</w:t>
      </w:r>
      <w:r w:rsidR="00283849">
        <w:rPr>
          <w:lang w:eastAsia="zh-CN"/>
        </w:rPr>
        <w:t xml:space="preserve">: </w:t>
      </w:r>
      <w:r w:rsidR="00FC3581">
        <w:rPr>
          <w:lang w:eastAsia="zh-CN"/>
        </w:rPr>
        <w:t>“</w:t>
      </w:r>
      <w:r w:rsidR="00283849">
        <w:rPr>
          <w:lang w:eastAsia="zh-CN"/>
        </w:rPr>
        <w:t>10.1109/TGRS.2019.2917161</w:t>
      </w:r>
      <w:r w:rsidR="00FC3581">
        <w:rPr>
          <w:lang w:eastAsia="zh-CN"/>
        </w:rPr>
        <w:t>”</w:t>
      </w:r>
      <w:r w:rsidR="00283849">
        <w:rPr>
          <w:lang w:eastAsia="zh-CN"/>
        </w:rPr>
        <w:t>,</w:t>
      </w:r>
    </w:p>
    <w:p w14:paraId="63CD38A9" w14:textId="42073496" w:rsidR="00283849" w:rsidRDefault="00791E9C" w:rsidP="00072483">
      <w:pPr>
        <w:rPr>
          <w:lang w:eastAsia="zh-CN"/>
        </w:rPr>
      </w:pPr>
      <w:r>
        <w:rPr>
          <w:lang w:eastAsia="zh-CN"/>
        </w:rPr>
        <w:t xml:space="preserve">   </w:t>
      </w:r>
      <w:r w:rsidR="00FC3581">
        <w:rPr>
          <w:lang w:eastAsia="zh-CN"/>
        </w:rPr>
        <w:t>“</w:t>
      </w:r>
      <w:r w:rsidR="00283849">
        <w:rPr>
          <w:lang w:eastAsia="zh-CN"/>
        </w:rPr>
        <w:t>algorithm</w:t>
      </w:r>
      <w:r w:rsidR="00FC3581">
        <w:rPr>
          <w:lang w:eastAsia="zh-CN"/>
        </w:rPr>
        <w:t>”</w:t>
      </w:r>
      <w:r w:rsidR="00283849">
        <w:rPr>
          <w:lang w:eastAsia="zh-CN"/>
        </w:rPr>
        <w:t xml:space="preserve">: </w:t>
      </w:r>
      <w:r w:rsidR="00FC3581">
        <w:rPr>
          <w:lang w:eastAsia="zh-CN"/>
        </w:rPr>
        <w:t>“</w:t>
      </w:r>
      <w:r w:rsidR="00283849">
        <w:rPr>
          <w:lang w:eastAsia="zh-CN"/>
        </w:rPr>
        <w:t>FACNN</w:t>
      </w:r>
      <w:r w:rsidR="00FC3581">
        <w:rPr>
          <w:lang w:eastAsia="zh-CN"/>
        </w:rPr>
        <w:t>”</w:t>
      </w:r>
      <w:r w:rsidR="00283849">
        <w:rPr>
          <w:lang w:eastAsia="zh-CN"/>
        </w:rPr>
        <w:t>,</w:t>
      </w:r>
    </w:p>
    <w:p w14:paraId="6D2731D7" w14:textId="5A2B52C8" w:rsidR="00283849" w:rsidRPr="00283849" w:rsidRDefault="00791E9C" w:rsidP="00072483">
      <w:pPr>
        <w:rPr>
          <w:lang w:eastAsia="zh-CN"/>
        </w:rPr>
      </w:pPr>
      <w:r>
        <w:rPr>
          <w:lang w:eastAsia="zh-CN"/>
        </w:rPr>
        <w:t xml:space="preserve">   </w:t>
      </w:r>
      <w:r w:rsidR="00FC3581">
        <w:rPr>
          <w:lang w:eastAsia="zh-CN"/>
        </w:rPr>
        <w:t>“</w:t>
      </w:r>
      <w:r w:rsidR="00283849">
        <w:rPr>
          <w:lang w:eastAsia="zh-CN"/>
        </w:rPr>
        <w:t>metrics</w:t>
      </w:r>
      <w:r w:rsidR="00FC3581">
        <w:rPr>
          <w:lang w:eastAsia="zh-CN"/>
        </w:rPr>
        <w:t>”</w:t>
      </w:r>
      <w:r w:rsidR="00283849">
        <w:rPr>
          <w:lang w:eastAsia="zh-CN"/>
        </w:rPr>
        <w:t>: [{</w:t>
      </w:r>
      <w:r w:rsidR="00FC3581">
        <w:rPr>
          <w:lang w:eastAsia="zh-CN"/>
        </w:rPr>
        <w:t>“</w:t>
      </w:r>
      <w:r w:rsidR="00283849">
        <w:rPr>
          <w:lang w:eastAsia="zh-CN"/>
        </w:rPr>
        <w:t>key</w:t>
      </w:r>
      <w:r w:rsidR="00FC3581">
        <w:rPr>
          <w:lang w:eastAsia="zh-CN"/>
        </w:rPr>
        <w:t>”</w:t>
      </w:r>
      <w:r w:rsidR="00283849">
        <w:rPr>
          <w:lang w:eastAsia="zh-CN"/>
        </w:rPr>
        <w:t xml:space="preserve">: </w:t>
      </w:r>
      <w:r w:rsidR="00FC3581">
        <w:rPr>
          <w:lang w:eastAsia="zh-CN"/>
        </w:rPr>
        <w:t>“</w:t>
      </w:r>
      <w:r w:rsidR="00283849">
        <w:rPr>
          <w:lang w:eastAsia="zh-CN"/>
        </w:rPr>
        <w:t>Overall Accuracy</w:t>
      </w:r>
      <w:r w:rsidR="00FC3581">
        <w:rPr>
          <w:lang w:eastAsia="zh-CN"/>
        </w:rPr>
        <w:t>”</w:t>
      </w:r>
      <w:r w:rsidR="00283849">
        <w:rPr>
          <w:lang w:eastAsia="zh-CN"/>
        </w:rPr>
        <w:t xml:space="preserve">, </w:t>
      </w:r>
      <w:r w:rsidR="00FC3581">
        <w:rPr>
          <w:lang w:eastAsia="zh-CN"/>
        </w:rPr>
        <w:t>“</w:t>
      </w:r>
      <w:r w:rsidR="00283849">
        <w:rPr>
          <w:lang w:eastAsia="zh-CN"/>
        </w:rPr>
        <w:t>value</w:t>
      </w:r>
      <w:r w:rsidR="00FC3581">
        <w:rPr>
          <w:lang w:eastAsia="zh-CN"/>
        </w:rPr>
        <w:t>”</w:t>
      </w:r>
      <w:r w:rsidR="00283849">
        <w:rPr>
          <w:lang w:eastAsia="zh-CN"/>
        </w:rPr>
        <w:t>: 0.9881}]</w:t>
      </w:r>
    </w:p>
    <w:p w14:paraId="32057D93" w14:textId="21B2B6CB" w:rsidR="00A3291F" w:rsidRDefault="00283849" w:rsidP="00072483">
      <w:pPr>
        <w:rPr>
          <w:lang w:eastAsia="zh-CN"/>
        </w:rPr>
      </w:pPr>
      <w:r>
        <w:rPr>
          <w:lang w:eastAsia="zh-CN"/>
        </w:rPr>
        <w:t>}</w:t>
      </w:r>
    </w:p>
    <w:p w14:paraId="62E9DB42" w14:textId="619F4D0E" w:rsidR="00761ED8" w:rsidRDefault="00F17113" w:rsidP="00761ED8">
      <w:pPr>
        <w:rPr>
          <w:lang w:val="en-GB" w:eastAsia="zh-CN"/>
        </w:rPr>
      </w:pPr>
      <w:r>
        <w:rPr>
          <w:lang w:val="en-GB" w:eastAsia="zh-CN"/>
        </w:rPr>
        <w:t>The</w:t>
      </w:r>
      <w:r w:rsidR="00761ED8">
        <w:rPr>
          <w:lang w:val="en-GB" w:eastAsia="zh-CN"/>
        </w:rPr>
        <w:t xml:space="preserve"> </w:t>
      </w:r>
      <w:proofErr w:type="spellStart"/>
      <w:r w:rsidR="00E9353E">
        <w:rPr>
          <w:lang w:val="en-GB" w:eastAsia="zh-CN"/>
        </w:rPr>
        <w:t>AI_EOTrainingDataset</w:t>
      </w:r>
      <w:proofErr w:type="spellEnd"/>
      <w:r w:rsidR="00E9353E">
        <w:rPr>
          <w:lang w:val="en-GB" w:eastAsia="zh-CN"/>
        </w:rPr>
        <w:t xml:space="preserve"> object</w:t>
      </w:r>
      <w:r w:rsidR="009F3AD9">
        <w:rPr>
          <w:lang w:val="en-GB" w:eastAsia="zh-CN"/>
        </w:rPr>
        <w:t xml:space="preserve"> </w:t>
      </w:r>
      <w:r w:rsidR="00761ED8">
        <w:rPr>
          <w:lang w:val="en-GB" w:eastAsia="zh-CN"/>
        </w:rPr>
        <w:t xml:space="preserve">is encoded as a JSON object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C84970">
        <w:t xml:space="preserve">Table </w:t>
      </w:r>
      <w:r w:rsidR="00C84970">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C84970">
        <w:t xml:space="preserve">Table </w:t>
      </w:r>
      <w:r w:rsidR="00C84970">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838"/>
        <w:gridCol w:w="6792"/>
      </w:tblGrid>
      <w:tr w:rsidR="00761ED8" w14:paraId="470BF532" w14:textId="77777777" w:rsidTr="00902ECE">
        <w:tc>
          <w:tcPr>
            <w:tcW w:w="1838" w:type="dxa"/>
          </w:tcPr>
          <w:p w14:paraId="408D6AF0" w14:textId="0563E152" w:rsidR="00761ED8" w:rsidRDefault="00761ED8" w:rsidP="003A289F">
            <w:r>
              <w:rPr>
                <w:lang w:eastAsia="zh-CN"/>
              </w:rPr>
              <w:t>Requirement</w:t>
            </w:r>
            <w:r w:rsidR="00612370">
              <w:rPr>
                <w:lang w:eastAsia="zh-CN"/>
              </w:rPr>
              <w:t xml:space="preserve"> 13</w:t>
            </w:r>
          </w:p>
        </w:tc>
        <w:tc>
          <w:tcPr>
            <w:tcW w:w="6792" w:type="dxa"/>
          </w:tcPr>
          <w:p w14:paraId="0C4C4B9D" w14:textId="146D8391"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035332">
              <w:rPr>
                <w:lang w:eastAsia="zh-CN"/>
              </w:rPr>
              <w:t>eotrainingdataset</w:t>
            </w:r>
            <w:proofErr w:type="spellEnd"/>
          </w:p>
          <w:p w14:paraId="65FD7204" w14:textId="375BF212"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C13B93">
              <w:rPr>
                <w:lang w:eastAsia="zh-CN"/>
              </w:rPr>
              <w:t xml:space="preserve">object </w:t>
            </w:r>
            <w:r w:rsidR="00380FD2">
              <w:rPr>
                <w:lang w:eastAsia="zh-CN"/>
              </w:rPr>
              <w:t xml:space="preserve">SHALL </w:t>
            </w:r>
            <w:r>
              <w:rPr>
                <w:lang w:eastAsia="zh-CN"/>
              </w:rPr>
              <w:t xml:space="preserve">implement the </w:t>
            </w:r>
            <w:r w:rsidR="006D7797" w:rsidRPr="006D7797">
              <w:rPr>
                <w:lang w:eastAsia="zh-CN"/>
              </w:rPr>
              <w:t xml:space="preserve">Mandatory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C84970">
              <w:t xml:space="preserve">Table </w:t>
            </w:r>
            <w:r w:rsidR="00C84970">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C84970">
              <w:t xml:space="preserve">Table </w:t>
            </w:r>
            <w:r w:rsidR="00C84970">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6DC3D2E3" w:rsidR="00035332" w:rsidRDefault="00035332" w:rsidP="00035332">
      <w:pPr>
        <w:pStyle w:val="af4"/>
        <w:keepNext/>
      </w:pPr>
      <w:bookmarkStart w:id="215" w:name="_Ref112337512"/>
      <w:r>
        <w:t xml:space="preserve">Table </w:t>
      </w:r>
      <w:r w:rsidR="00EB7D7B">
        <w:fldChar w:fldCharType="begin"/>
      </w:r>
      <w:r w:rsidR="00EB7D7B">
        <w:instrText xml:space="preserve"> SEQ Table \* ARABIC </w:instrText>
      </w:r>
      <w:r w:rsidR="00EB7D7B">
        <w:fldChar w:fldCharType="separate"/>
      </w:r>
      <w:r w:rsidR="00C84970">
        <w:rPr>
          <w:noProof/>
        </w:rPr>
        <w:t>4</w:t>
      </w:r>
      <w:r w:rsidR="00EB7D7B">
        <w:rPr>
          <w:noProof/>
        </w:rPr>
        <w:fldChar w:fldCharType="end"/>
      </w:r>
      <w:bookmarkEnd w:id="215"/>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98"/>
        <w:gridCol w:w="2415"/>
        <w:gridCol w:w="2669"/>
        <w:gridCol w:w="1648"/>
      </w:tblGrid>
      <w:tr w:rsidR="00667BD9" w14:paraId="74EC38DF" w14:textId="77777777" w:rsidTr="00806A84">
        <w:tc>
          <w:tcPr>
            <w:tcW w:w="1980" w:type="dxa"/>
            <w:vAlign w:val="center"/>
          </w:tcPr>
          <w:p w14:paraId="59E35273" w14:textId="77777777" w:rsidR="00667BD9" w:rsidRPr="009A6478" w:rsidRDefault="00667BD9" w:rsidP="003A289F">
            <w:pPr>
              <w:jc w:val="center"/>
              <w:rPr>
                <w:b/>
                <w:bCs/>
              </w:rPr>
            </w:pPr>
            <w:r w:rsidRPr="009A6478">
              <w:rPr>
                <w:b/>
                <w:bCs/>
              </w:rPr>
              <w:t>JSON Property</w:t>
            </w:r>
          </w:p>
        </w:tc>
        <w:tc>
          <w:tcPr>
            <w:tcW w:w="2551" w:type="dxa"/>
            <w:vAlign w:val="center"/>
          </w:tcPr>
          <w:p w14:paraId="00DEECCF" w14:textId="77777777" w:rsidR="00667BD9" w:rsidRPr="009A6478" w:rsidRDefault="00667BD9" w:rsidP="003A289F">
            <w:pPr>
              <w:jc w:val="center"/>
              <w:rPr>
                <w:b/>
                <w:bCs/>
              </w:rPr>
            </w:pPr>
            <w:r w:rsidRPr="009A6478">
              <w:rPr>
                <w:b/>
                <w:bCs/>
              </w:rPr>
              <w:t>Definition</w:t>
            </w:r>
          </w:p>
        </w:tc>
        <w:tc>
          <w:tcPr>
            <w:tcW w:w="2410" w:type="dxa"/>
            <w:vAlign w:val="center"/>
          </w:tcPr>
          <w:p w14:paraId="032F6B50" w14:textId="77777777" w:rsidR="00667BD9" w:rsidRPr="009A6478" w:rsidRDefault="00667BD9" w:rsidP="003A289F">
            <w:pPr>
              <w:jc w:val="center"/>
              <w:rPr>
                <w:b/>
                <w:bCs/>
              </w:rPr>
            </w:pPr>
            <w:r w:rsidRPr="009A6478">
              <w:rPr>
                <w:b/>
                <w:bCs/>
              </w:rPr>
              <w:t>Data type and values</w:t>
            </w:r>
          </w:p>
        </w:tc>
        <w:tc>
          <w:tcPr>
            <w:tcW w:w="1689"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806A84">
        <w:tc>
          <w:tcPr>
            <w:tcW w:w="1980"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51" w:type="dxa"/>
            <w:vAlign w:val="center"/>
          </w:tcPr>
          <w:p w14:paraId="556277AA" w14:textId="44032EA1" w:rsidR="0039377A" w:rsidRDefault="0039377A" w:rsidP="0039377A">
            <w:pPr>
              <w:rPr>
                <w:lang w:eastAsia="zh-CN"/>
              </w:rPr>
            </w:pPr>
            <w:r>
              <w:rPr>
                <w:lang w:eastAsia="zh-CN"/>
              </w:rPr>
              <w:t>Type of the training dataset.</w:t>
            </w:r>
          </w:p>
        </w:tc>
        <w:tc>
          <w:tcPr>
            <w:tcW w:w="2410"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89"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806A84">
        <w:tc>
          <w:tcPr>
            <w:tcW w:w="1980" w:type="dxa"/>
            <w:vAlign w:val="center"/>
          </w:tcPr>
          <w:p w14:paraId="35A00562" w14:textId="095D93F6" w:rsidR="00E5246D" w:rsidRDefault="00E5246D" w:rsidP="00E5246D">
            <w:pPr>
              <w:rPr>
                <w:lang w:eastAsia="zh-CN"/>
              </w:rPr>
            </w:pPr>
            <w:r>
              <w:rPr>
                <w:lang w:eastAsia="zh-CN"/>
              </w:rPr>
              <w:lastRenderedPageBreak/>
              <w:t>extent</w:t>
            </w:r>
          </w:p>
        </w:tc>
        <w:tc>
          <w:tcPr>
            <w:tcW w:w="2551"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410"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806A84">
        <w:tc>
          <w:tcPr>
            <w:tcW w:w="1980"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51"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410"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89"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806A84">
        <w:tc>
          <w:tcPr>
            <w:tcW w:w="1980"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51"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410"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56982107" w14:textId="77777777" w:rsidR="00E33B41" w:rsidRDefault="00E33B41" w:rsidP="00E33B41">
      <w:pPr>
        <w:rPr>
          <w:lang w:eastAsia="zh-CN"/>
        </w:rPr>
      </w:pPr>
      <w:r>
        <w:rPr>
          <w:lang w:eastAsia="zh-CN"/>
        </w:rPr>
        <w:t>{</w:t>
      </w:r>
    </w:p>
    <w:p w14:paraId="2537EF26" w14:textId="591EA4E0" w:rsidR="00E33B41" w:rsidRDefault="00E33B41" w:rsidP="00E33B41">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7246FF">
        <w:rPr>
          <w:lang w:eastAsia="zh-CN"/>
        </w:rPr>
        <w:t>AI_</w:t>
      </w:r>
      <w:r w:rsidR="00DE3C08">
        <w:rPr>
          <w:lang w:eastAsia="zh-CN"/>
        </w:rPr>
        <w:t>EO</w:t>
      </w:r>
      <w:r>
        <w:rPr>
          <w:lang w:eastAsia="zh-CN"/>
        </w:rPr>
        <w:t>TrainingDataset</w:t>
      </w:r>
      <w:proofErr w:type="spellEnd"/>
      <w:r w:rsidR="00FC3581">
        <w:rPr>
          <w:lang w:eastAsia="zh-CN"/>
        </w:rPr>
        <w:t>”</w:t>
      </w:r>
      <w:r>
        <w:rPr>
          <w:lang w:eastAsia="zh-CN"/>
        </w:rPr>
        <w:t>,</w:t>
      </w:r>
    </w:p>
    <w:p w14:paraId="6DDE43F7" w14:textId="5B047860" w:rsidR="00E33B41" w:rsidRDefault="00E33B41" w:rsidP="00E33B41">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r>
        <w:rPr>
          <w:lang w:eastAsia="zh-CN"/>
        </w:rPr>
        <w:t>,</w:t>
      </w:r>
    </w:p>
    <w:p w14:paraId="02E25FA8" w14:textId="326E80E4" w:rsidR="00E33B41" w:rsidRDefault="00E33B41" w:rsidP="00E33B41">
      <w:pPr>
        <w:rPr>
          <w:lang w:eastAsia="zh-CN"/>
        </w:rPr>
      </w:pPr>
      <w:r>
        <w:rPr>
          <w:lang w:eastAsia="zh-CN"/>
        </w:rPr>
        <w:t xml:space="preserve">  </w:t>
      </w:r>
      <w:r w:rsidR="00FC3581">
        <w:rPr>
          <w:lang w:eastAsia="zh-CN"/>
        </w:rPr>
        <w:t>“</w:t>
      </w:r>
      <w:r>
        <w:rPr>
          <w:lang w:eastAsia="zh-CN"/>
        </w:rPr>
        <w:t>name</w:t>
      </w:r>
      <w:r w:rsidR="00FC3581">
        <w:rPr>
          <w:lang w:eastAsia="zh-CN"/>
        </w:rPr>
        <w:t>”</w:t>
      </w:r>
      <w:r>
        <w:rPr>
          <w:lang w:eastAsia="zh-CN"/>
        </w:rPr>
        <w:t xml:space="preserve">: </w:t>
      </w:r>
      <w:r w:rsidR="00FC3581">
        <w:rPr>
          <w:lang w:eastAsia="zh-CN"/>
        </w:rPr>
        <w:t>“</w:t>
      </w:r>
      <w:r>
        <w:rPr>
          <w:lang w:eastAsia="zh-CN"/>
        </w:rPr>
        <w:t>WHU-RS19</w:t>
      </w:r>
      <w:r w:rsidR="00FC3581">
        <w:rPr>
          <w:lang w:eastAsia="zh-CN"/>
        </w:rPr>
        <w:t>”</w:t>
      </w:r>
      <w:r>
        <w:rPr>
          <w:lang w:eastAsia="zh-CN"/>
        </w:rPr>
        <w:t>,</w:t>
      </w:r>
    </w:p>
    <w:p w14:paraId="417C6C80" w14:textId="3F6E750A" w:rsidR="00E33B41" w:rsidRDefault="00E33B41" w:rsidP="00E33B41">
      <w:pPr>
        <w:rPr>
          <w:lang w:eastAsia="zh-CN"/>
        </w:rPr>
      </w:pPr>
      <w:r>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Wuhan University-Remote Sensing 19 Categories (WHU-RS19) has 19 classes of remote sensing images scenes obtained from Google Earth</w:t>
      </w:r>
      <w:r w:rsidR="00FC3581">
        <w:rPr>
          <w:lang w:eastAsia="zh-CN"/>
        </w:rPr>
        <w:t>”</w:t>
      </w:r>
      <w:r>
        <w:rPr>
          <w:lang w:eastAsia="zh-CN"/>
        </w:rPr>
        <w:t>,</w:t>
      </w:r>
    </w:p>
    <w:p w14:paraId="5D5B3461" w14:textId="2D4BBCAA" w:rsidR="00E33B41" w:rsidRDefault="00E33B41" w:rsidP="00E33B41">
      <w:pPr>
        <w:rPr>
          <w:lang w:eastAsia="zh-CN"/>
        </w:rPr>
      </w:pPr>
      <w:r>
        <w:rPr>
          <w:lang w:eastAsia="zh-CN"/>
        </w:rPr>
        <w:t xml:space="preserve">  </w:t>
      </w:r>
      <w:r w:rsidR="00FC3581">
        <w:rPr>
          <w:lang w:eastAsia="zh-CN"/>
        </w:rPr>
        <w:t>“</w:t>
      </w:r>
      <w:proofErr w:type="spellStart"/>
      <w:r>
        <w:rPr>
          <w:lang w:eastAsia="zh-CN"/>
        </w:rPr>
        <w:t>amountOfTrainingData</w:t>
      </w:r>
      <w:proofErr w:type="spellEnd"/>
      <w:r w:rsidR="00FC3581">
        <w:rPr>
          <w:lang w:eastAsia="zh-CN"/>
        </w:rPr>
        <w:t>”</w:t>
      </w:r>
      <w:r>
        <w:rPr>
          <w:lang w:eastAsia="zh-CN"/>
        </w:rPr>
        <w:t>: 1013,</w:t>
      </w:r>
    </w:p>
    <w:p w14:paraId="0EF561D4" w14:textId="182F906B" w:rsidR="00E33B41" w:rsidRDefault="00E33B41" w:rsidP="00E33B41">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2010</w:t>
      </w:r>
      <w:r w:rsidR="003B7609">
        <w:rPr>
          <w:lang w:eastAsia="zh-CN"/>
        </w:rPr>
        <w:t>-01-01</w:t>
      </w:r>
      <w:r w:rsidR="00FC3581">
        <w:rPr>
          <w:lang w:eastAsia="zh-CN"/>
        </w:rPr>
        <w:t>”</w:t>
      </w:r>
      <w:r>
        <w:rPr>
          <w:lang w:eastAsia="zh-CN"/>
        </w:rPr>
        <w:t>,</w:t>
      </w:r>
    </w:p>
    <w:p w14:paraId="5F671787" w14:textId="2A5CF64F" w:rsidR="00E33B41" w:rsidRDefault="00E33B41" w:rsidP="00E33B41">
      <w:pPr>
        <w:rPr>
          <w:lang w:eastAsia="zh-CN"/>
        </w:rPr>
      </w:pPr>
      <w:r>
        <w:rPr>
          <w:lang w:eastAsia="zh-CN"/>
        </w:rPr>
        <w:t xml:space="preserve">  </w:t>
      </w:r>
      <w:r w:rsidR="00FC3581">
        <w:rPr>
          <w:lang w:eastAsia="zh-CN"/>
        </w:rPr>
        <w:t>“</w:t>
      </w:r>
      <w:r>
        <w:rPr>
          <w:lang w:eastAsia="zh-CN"/>
        </w:rPr>
        <w:t>providers</w:t>
      </w:r>
      <w:r w:rsidR="00FC3581">
        <w:rPr>
          <w:lang w:eastAsia="zh-CN"/>
        </w:rPr>
        <w:t>”</w:t>
      </w:r>
      <w:r>
        <w:rPr>
          <w:lang w:eastAsia="zh-CN"/>
        </w:rPr>
        <w:t>: [</w:t>
      </w:r>
      <w:r w:rsidR="00FC3581">
        <w:rPr>
          <w:lang w:eastAsia="zh-CN"/>
        </w:rPr>
        <w:t>“</w:t>
      </w:r>
      <w:r>
        <w:rPr>
          <w:lang w:eastAsia="zh-CN"/>
        </w:rPr>
        <w:t>Wuhan University</w:t>
      </w:r>
      <w:r w:rsidR="00FC3581">
        <w:rPr>
          <w:lang w:eastAsia="zh-CN"/>
        </w:rPr>
        <w:t>”</w:t>
      </w:r>
      <w:r>
        <w:rPr>
          <w:lang w:eastAsia="zh-CN"/>
        </w:rPr>
        <w:t>],</w:t>
      </w:r>
    </w:p>
    <w:p w14:paraId="3D1C0255" w14:textId="60559841" w:rsidR="00E33B41" w:rsidRDefault="00E33B41" w:rsidP="00E33B41">
      <w:pPr>
        <w:rPr>
          <w:lang w:eastAsia="zh-CN"/>
        </w:rPr>
      </w:pPr>
      <w:r>
        <w:rPr>
          <w:lang w:eastAsia="zh-CN"/>
        </w:rPr>
        <w:t xml:space="preserve">  </w:t>
      </w:r>
      <w:r w:rsidR="00FC3581">
        <w:rPr>
          <w:lang w:eastAsia="zh-CN"/>
        </w:rPr>
        <w:t>“</w:t>
      </w:r>
      <w:r>
        <w:rPr>
          <w:lang w:eastAsia="zh-CN"/>
        </w:rPr>
        <w:t>keyword</w:t>
      </w:r>
      <w:r w:rsidR="00491097">
        <w:rPr>
          <w:lang w:eastAsia="zh-CN"/>
        </w:rPr>
        <w:t>s</w:t>
      </w:r>
      <w:r w:rsidR="00FC3581">
        <w:rPr>
          <w:lang w:eastAsia="zh-CN"/>
        </w:rPr>
        <w:t>”</w:t>
      </w:r>
      <w:r>
        <w:rPr>
          <w:lang w:eastAsia="zh-CN"/>
        </w:rPr>
        <w:t>: [</w:t>
      </w:r>
      <w:r w:rsidR="00FC3581">
        <w:rPr>
          <w:lang w:eastAsia="zh-CN"/>
        </w:rPr>
        <w:t>“</w:t>
      </w:r>
      <w:r>
        <w:rPr>
          <w:lang w:eastAsia="zh-CN"/>
        </w:rPr>
        <w:t>Remote Sensing</w:t>
      </w:r>
      <w:r w:rsidR="00FC3581">
        <w:rPr>
          <w:lang w:eastAsia="zh-CN"/>
        </w:rPr>
        <w:t>”</w:t>
      </w:r>
      <w:r>
        <w:rPr>
          <w:lang w:eastAsia="zh-CN"/>
        </w:rPr>
        <w:t>,</w:t>
      </w:r>
      <w:r w:rsidR="00C77C3C">
        <w:rPr>
          <w:rFonts w:hint="eastAsia"/>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40CD54B0" w14:textId="1C49337C" w:rsidR="0033473E" w:rsidRDefault="00E33B41" w:rsidP="0033473E">
      <w:pPr>
        <w:rPr>
          <w:lang w:eastAsia="zh-CN"/>
        </w:rPr>
      </w:pPr>
      <w:r>
        <w:rPr>
          <w:lang w:eastAsia="zh-CN"/>
        </w:rPr>
        <w:t xml:space="preserve">  </w:t>
      </w:r>
      <w:r w:rsidR="00FC3581">
        <w:rPr>
          <w:lang w:eastAsia="zh-CN"/>
        </w:rPr>
        <w:t>“</w:t>
      </w:r>
      <w:proofErr w:type="spellStart"/>
      <w:r>
        <w:rPr>
          <w:lang w:eastAsia="zh-CN"/>
        </w:rPr>
        <w:t>numberOfClasses</w:t>
      </w:r>
      <w:proofErr w:type="spellEnd"/>
      <w:r w:rsidR="00FC3581">
        <w:rPr>
          <w:lang w:eastAsia="zh-CN"/>
        </w:rPr>
        <w:t>”</w:t>
      </w:r>
      <w:r>
        <w:rPr>
          <w:lang w:eastAsia="zh-CN"/>
        </w:rPr>
        <w:t>: 19,</w:t>
      </w:r>
    </w:p>
    <w:p w14:paraId="6A5D3099" w14:textId="662491B2" w:rsidR="00091BC3" w:rsidRDefault="0033473E" w:rsidP="0081294A">
      <w:pPr>
        <w:rPr>
          <w:lang w:eastAsia="zh-CN"/>
        </w:rPr>
      </w:pPr>
      <w:r>
        <w:rPr>
          <w:lang w:eastAsia="zh-CN"/>
        </w:rPr>
        <w:t xml:space="preserve">  </w:t>
      </w:r>
      <w:r w:rsidR="00FC3581">
        <w:rPr>
          <w:lang w:eastAsia="zh-CN"/>
        </w:rPr>
        <w:t>“</w:t>
      </w:r>
      <w:r w:rsidR="00FB4C09">
        <w:rPr>
          <w:lang w:eastAsia="zh-CN"/>
        </w:rPr>
        <w:t>extent</w:t>
      </w:r>
      <w:r w:rsidR="00FC3581">
        <w:rPr>
          <w:lang w:eastAsia="zh-CN"/>
        </w:rPr>
        <w:t>”</w:t>
      </w:r>
      <w:r w:rsidR="00FB4C09">
        <w:rPr>
          <w:lang w:eastAsia="zh-CN"/>
        </w:rPr>
        <w:t>: [</w:t>
      </w:r>
      <w:r w:rsidR="007E2D95">
        <w:rPr>
          <w:lang w:eastAsia="zh-CN"/>
        </w:rPr>
        <w:t>-180</w:t>
      </w:r>
      <w:r w:rsidR="00FB4C09">
        <w:rPr>
          <w:lang w:eastAsia="zh-CN"/>
        </w:rPr>
        <w:t xml:space="preserve">, </w:t>
      </w:r>
      <w:r w:rsidR="007E2D95">
        <w:rPr>
          <w:lang w:eastAsia="zh-CN"/>
        </w:rPr>
        <w:t>-90</w:t>
      </w:r>
      <w:r w:rsidR="00FB4C09">
        <w:rPr>
          <w:lang w:eastAsia="zh-CN"/>
        </w:rPr>
        <w:t>, 180, 90]</w:t>
      </w:r>
      <w:r w:rsidR="005B0159">
        <w:rPr>
          <w:lang w:eastAsia="zh-CN"/>
        </w:rPr>
        <w:t>,</w:t>
      </w:r>
    </w:p>
    <w:p w14:paraId="5293496F" w14:textId="47EA305A" w:rsidR="005B0159" w:rsidRDefault="005B0159" w:rsidP="005B0159">
      <w:pPr>
        <w:rPr>
          <w:lang w:eastAsia="zh-CN"/>
        </w:rPr>
      </w:pPr>
      <w:r>
        <w:rPr>
          <w:lang w:eastAsia="zh-CN"/>
        </w:rPr>
        <w:t xml:space="preserve">  </w:t>
      </w:r>
      <w:r w:rsidR="00FC3581">
        <w:rPr>
          <w:lang w:eastAsia="zh-CN"/>
        </w:rPr>
        <w:t>“</w:t>
      </w:r>
      <w:r>
        <w:rPr>
          <w:lang w:eastAsia="zh-CN"/>
        </w:rPr>
        <w:t>bands</w:t>
      </w:r>
      <w:r w:rsidR="00FC3581">
        <w:rPr>
          <w:lang w:eastAsia="zh-CN"/>
        </w:rPr>
        <w:t>”</w:t>
      </w:r>
      <w:r>
        <w:rPr>
          <w:lang w:eastAsia="zh-CN"/>
        </w:rPr>
        <w:t>: [</w:t>
      </w:r>
      <w:r w:rsidR="00FC3581">
        <w:rPr>
          <w:lang w:eastAsia="zh-CN"/>
        </w:rPr>
        <w:t>“</w:t>
      </w:r>
      <w:r>
        <w:rPr>
          <w:lang w:eastAsia="zh-CN"/>
        </w:rPr>
        <w:t>red</w:t>
      </w:r>
      <w:r w:rsidR="00FC3581">
        <w:rPr>
          <w:lang w:eastAsia="zh-CN"/>
        </w:rPr>
        <w:t>”</w:t>
      </w:r>
      <w:r>
        <w:rPr>
          <w:lang w:eastAsia="zh-CN"/>
        </w:rPr>
        <w:t>,</w:t>
      </w:r>
      <w:r w:rsidR="00C2177C">
        <w:rPr>
          <w:lang w:eastAsia="zh-CN"/>
        </w:rPr>
        <w:t xml:space="preserve"> </w:t>
      </w:r>
      <w:r w:rsidR="00FC3581">
        <w:rPr>
          <w:lang w:eastAsia="zh-CN"/>
        </w:rPr>
        <w:t>“</w:t>
      </w:r>
      <w:r>
        <w:rPr>
          <w:lang w:eastAsia="zh-CN"/>
        </w:rPr>
        <w:t>green</w:t>
      </w:r>
      <w:r w:rsidR="00FC3581">
        <w:rPr>
          <w:lang w:eastAsia="zh-CN"/>
        </w:rPr>
        <w:t>”</w:t>
      </w:r>
      <w:r>
        <w:rPr>
          <w:lang w:eastAsia="zh-CN"/>
        </w:rPr>
        <w:t xml:space="preserve">, </w:t>
      </w:r>
      <w:r w:rsidR="00FC3581">
        <w:rPr>
          <w:lang w:eastAsia="zh-CN"/>
        </w:rPr>
        <w:t>“</w:t>
      </w:r>
      <w:r>
        <w:rPr>
          <w:lang w:eastAsia="zh-CN"/>
        </w:rPr>
        <w:t>blue</w:t>
      </w:r>
      <w:r w:rsidR="00FC3581">
        <w:rPr>
          <w:lang w:eastAsia="zh-CN"/>
        </w:rPr>
        <w:t>”</w:t>
      </w:r>
      <w:r>
        <w:rPr>
          <w:lang w:eastAsia="zh-CN"/>
        </w:rPr>
        <w:t>],</w:t>
      </w:r>
    </w:p>
    <w:p w14:paraId="0F751517" w14:textId="0D69A75E" w:rsidR="00091BC3" w:rsidRDefault="005B0159" w:rsidP="005B0159">
      <w:pPr>
        <w:rPr>
          <w:lang w:eastAsia="zh-CN"/>
        </w:rPr>
      </w:pPr>
      <w:r>
        <w:rPr>
          <w:lang w:eastAsia="zh-CN"/>
        </w:rPr>
        <w:t xml:space="preserve">  </w:t>
      </w:r>
      <w:r w:rsidR="00FC3581">
        <w:rPr>
          <w:lang w:eastAsia="zh-CN"/>
        </w:rPr>
        <w:t>“</w:t>
      </w:r>
      <w:proofErr w:type="spellStart"/>
      <w:r>
        <w:rPr>
          <w:lang w:eastAsia="zh-CN"/>
        </w:rPr>
        <w:t>imageSize</w:t>
      </w:r>
      <w:proofErr w:type="spellEnd"/>
      <w:r w:rsidR="00FC3581">
        <w:rPr>
          <w:lang w:eastAsia="zh-CN"/>
        </w:rPr>
        <w:t>”</w:t>
      </w:r>
      <w:r>
        <w:rPr>
          <w:lang w:eastAsia="zh-CN"/>
        </w:rPr>
        <w:t xml:space="preserve">: </w:t>
      </w:r>
      <w:r w:rsidR="00FC3581">
        <w:rPr>
          <w:lang w:eastAsia="zh-CN"/>
        </w:rPr>
        <w:t>“</w:t>
      </w:r>
      <w:r>
        <w:rPr>
          <w:lang w:eastAsia="zh-CN"/>
        </w:rPr>
        <w:t>600</w:t>
      </w:r>
      <w:r w:rsidR="00326D6C">
        <w:rPr>
          <w:lang w:eastAsia="zh-CN"/>
        </w:rPr>
        <w:t>0x</w:t>
      </w:r>
      <w:r>
        <w:rPr>
          <w:lang w:eastAsia="zh-CN"/>
        </w:rPr>
        <w:t>7600</w:t>
      </w:r>
      <w:r w:rsidR="00FC3581">
        <w:rPr>
          <w:lang w:eastAsia="zh-CN"/>
        </w:rPr>
        <w:t>”</w:t>
      </w:r>
      <w:r>
        <w:rPr>
          <w:lang w:eastAsia="zh-CN"/>
        </w:rPr>
        <w:t>,</w:t>
      </w:r>
    </w:p>
    <w:p w14:paraId="052E256C" w14:textId="1153E2BC" w:rsidR="001D67EE" w:rsidRDefault="001D67EE" w:rsidP="001D67EE">
      <w:pPr>
        <w:rPr>
          <w:lang w:eastAsia="zh-CN"/>
        </w:rPr>
      </w:pPr>
      <w:r>
        <w:rPr>
          <w:lang w:eastAsia="zh-CN"/>
        </w:rPr>
        <w:t xml:space="preserve">  </w:t>
      </w:r>
      <w:r w:rsidR="00FC3581">
        <w:rPr>
          <w:lang w:eastAsia="zh-CN"/>
        </w:rPr>
        <w:t>“</w:t>
      </w:r>
      <w:r>
        <w:rPr>
          <w:lang w:eastAsia="zh-CN"/>
        </w:rPr>
        <w:t>classes</w:t>
      </w:r>
      <w:r w:rsidR="00FC3581">
        <w:rPr>
          <w:lang w:eastAsia="zh-CN"/>
        </w:rPr>
        <w:t>”</w:t>
      </w:r>
      <w:r>
        <w:rPr>
          <w:lang w:eastAsia="zh-CN"/>
        </w:rPr>
        <w:t>: [</w:t>
      </w:r>
      <w:r w:rsidR="00FC3581">
        <w:rPr>
          <w:lang w:eastAsia="zh-CN"/>
        </w:rPr>
        <w:t>“</w:t>
      </w:r>
      <w:r>
        <w:rPr>
          <w:lang w:eastAsia="zh-CN"/>
        </w:rPr>
        <w:t>Airport</w:t>
      </w:r>
      <w:r w:rsidR="00FC3581">
        <w:rPr>
          <w:lang w:eastAsia="zh-CN"/>
        </w:rPr>
        <w:t>”</w:t>
      </w:r>
      <w:r>
        <w:rPr>
          <w:lang w:eastAsia="zh-CN"/>
        </w:rPr>
        <w:t xml:space="preserve">, </w:t>
      </w:r>
      <w:r w:rsidR="00FC3581">
        <w:rPr>
          <w:lang w:eastAsia="zh-CN"/>
        </w:rPr>
        <w:t>“</w:t>
      </w:r>
      <w:r>
        <w:rPr>
          <w:lang w:eastAsia="zh-CN"/>
        </w:rPr>
        <w:t>Beach</w:t>
      </w:r>
      <w:r w:rsidR="00FC3581">
        <w:rPr>
          <w:lang w:eastAsia="zh-CN"/>
        </w:rPr>
        <w:t>”</w:t>
      </w:r>
      <w:r>
        <w:rPr>
          <w:lang w:eastAsia="zh-CN"/>
        </w:rPr>
        <w:t xml:space="preserve">, </w:t>
      </w:r>
      <w:r w:rsidR="00FC3581">
        <w:rPr>
          <w:lang w:eastAsia="zh-CN"/>
        </w:rPr>
        <w:t>“</w:t>
      </w:r>
      <w:r>
        <w:rPr>
          <w:lang w:eastAsia="zh-CN"/>
        </w:rPr>
        <w:t>Bridge</w:t>
      </w:r>
      <w:r w:rsidR="00FC3581">
        <w:rPr>
          <w:lang w:eastAsia="zh-CN"/>
        </w:rPr>
        <w:t>”</w:t>
      </w:r>
      <w:r>
        <w:rPr>
          <w:lang w:eastAsia="zh-CN"/>
        </w:rPr>
        <w:t xml:space="preserve">, </w:t>
      </w:r>
      <w:r w:rsidR="00FC3581">
        <w:rPr>
          <w:lang w:eastAsia="zh-CN"/>
        </w:rPr>
        <w:t>“</w:t>
      </w:r>
      <w:r>
        <w:rPr>
          <w:lang w:eastAsia="zh-CN"/>
        </w:rPr>
        <w:t>Commercial</w:t>
      </w:r>
      <w:r w:rsidR="00FC3581">
        <w:rPr>
          <w:lang w:eastAsia="zh-CN"/>
        </w:rPr>
        <w:t>”</w:t>
      </w:r>
      <w:r>
        <w:rPr>
          <w:lang w:eastAsia="zh-CN"/>
        </w:rPr>
        <w:t xml:space="preserve">, </w:t>
      </w:r>
      <w:r w:rsidR="00FC3581">
        <w:rPr>
          <w:lang w:eastAsia="zh-CN"/>
        </w:rPr>
        <w:t>“</w:t>
      </w:r>
      <w:r>
        <w:rPr>
          <w:lang w:eastAsia="zh-CN"/>
        </w:rPr>
        <w:t>Desert</w:t>
      </w:r>
      <w:r w:rsidR="00FC3581">
        <w:rPr>
          <w:lang w:eastAsia="zh-CN"/>
        </w:rPr>
        <w:t>”</w:t>
      </w:r>
      <w:r>
        <w:rPr>
          <w:lang w:eastAsia="zh-CN"/>
        </w:rPr>
        <w:t xml:space="preserve">, </w:t>
      </w:r>
      <w:r w:rsidR="00FC3581">
        <w:rPr>
          <w:lang w:eastAsia="zh-CN"/>
        </w:rPr>
        <w:t>“</w:t>
      </w:r>
      <w:r>
        <w:rPr>
          <w:lang w:eastAsia="zh-CN"/>
        </w:rPr>
        <w:t>Farmland</w:t>
      </w:r>
      <w:r w:rsidR="00FC3581">
        <w:rPr>
          <w:lang w:eastAsia="zh-CN"/>
        </w:rPr>
        <w:t>”</w:t>
      </w:r>
      <w:r>
        <w:rPr>
          <w:lang w:eastAsia="zh-CN"/>
        </w:rPr>
        <w:t xml:space="preserve">, </w:t>
      </w:r>
      <w:r w:rsidR="00FC3581">
        <w:rPr>
          <w:lang w:eastAsia="zh-CN"/>
        </w:rPr>
        <w:t>“</w:t>
      </w:r>
      <w:proofErr w:type="spellStart"/>
      <w:r>
        <w:rPr>
          <w:lang w:eastAsia="zh-CN"/>
        </w:rPr>
        <w:t>footballField</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Forest</w:t>
      </w:r>
      <w:r w:rsidR="00FC3581">
        <w:rPr>
          <w:lang w:eastAsia="zh-CN"/>
        </w:rPr>
        <w:t>”</w:t>
      </w:r>
      <w:r>
        <w:rPr>
          <w:lang w:eastAsia="zh-CN"/>
        </w:rPr>
        <w:t xml:space="preserve">, </w:t>
      </w:r>
      <w:r w:rsidR="00FC3581">
        <w:rPr>
          <w:lang w:eastAsia="zh-CN"/>
        </w:rPr>
        <w:t>“</w:t>
      </w:r>
      <w:r>
        <w:rPr>
          <w:lang w:eastAsia="zh-CN"/>
        </w:rPr>
        <w:t>Industrial</w:t>
      </w:r>
      <w:r w:rsidR="00FC3581">
        <w:rPr>
          <w:lang w:eastAsia="zh-CN"/>
        </w:rPr>
        <w:t>”</w:t>
      </w:r>
      <w:r>
        <w:rPr>
          <w:lang w:eastAsia="zh-CN"/>
        </w:rPr>
        <w:t xml:space="preserve">, </w:t>
      </w:r>
      <w:r w:rsidR="00FC3581">
        <w:rPr>
          <w:lang w:eastAsia="zh-CN"/>
        </w:rPr>
        <w:t>“</w:t>
      </w:r>
      <w:r>
        <w:rPr>
          <w:lang w:eastAsia="zh-CN"/>
        </w:rPr>
        <w:t>Meadow</w:t>
      </w:r>
      <w:r w:rsidR="00FC3581">
        <w:rPr>
          <w:lang w:eastAsia="zh-CN"/>
        </w:rPr>
        <w:t>”</w:t>
      </w:r>
      <w:r>
        <w:rPr>
          <w:lang w:eastAsia="zh-CN"/>
        </w:rPr>
        <w:t xml:space="preserve">, </w:t>
      </w:r>
      <w:r w:rsidR="00FC3581">
        <w:rPr>
          <w:lang w:eastAsia="zh-CN"/>
        </w:rPr>
        <w:t>“</w:t>
      </w:r>
      <w:r>
        <w:rPr>
          <w:lang w:eastAsia="zh-CN"/>
        </w:rPr>
        <w:t>Mountain</w:t>
      </w:r>
      <w:r w:rsidR="00FC3581">
        <w:rPr>
          <w:lang w:eastAsia="zh-CN"/>
        </w:rPr>
        <w:t>”</w:t>
      </w:r>
      <w:r>
        <w:rPr>
          <w:lang w:eastAsia="zh-CN"/>
        </w:rPr>
        <w:t xml:space="preserve">, </w:t>
      </w:r>
      <w:r w:rsidR="00FC3581">
        <w:rPr>
          <w:lang w:eastAsia="zh-CN"/>
        </w:rPr>
        <w:t>“</w:t>
      </w:r>
      <w:r>
        <w:rPr>
          <w:lang w:eastAsia="zh-CN"/>
        </w:rPr>
        <w:t>Park</w:t>
      </w:r>
      <w:r w:rsidR="00FC3581">
        <w:rPr>
          <w:lang w:eastAsia="zh-CN"/>
        </w:rPr>
        <w:t>”</w:t>
      </w:r>
      <w:r>
        <w:rPr>
          <w:lang w:eastAsia="zh-CN"/>
        </w:rPr>
        <w:t xml:space="preserve">, </w:t>
      </w:r>
      <w:r w:rsidR="00FC3581">
        <w:rPr>
          <w:lang w:eastAsia="zh-CN"/>
        </w:rPr>
        <w:t>“</w:t>
      </w:r>
      <w:r>
        <w:rPr>
          <w:lang w:eastAsia="zh-CN"/>
        </w:rPr>
        <w:t>Parking</w:t>
      </w:r>
      <w:r w:rsidR="00FC3581">
        <w:rPr>
          <w:lang w:eastAsia="zh-CN"/>
        </w:rPr>
        <w:t>”</w:t>
      </w:r>
      <w:r>
        <w:rPr>
          <w:lang w:eastAsia="zh-CN"/>
        </w:rPr>
        <w:t xml:space="preserve">, </w:t>
      </w:r>
      <w:r w:rsidR="00FC3581">
        <w:rPr>
          <w:lang w:eastAsia="zh-CN"/>
        </w:rPr>
        <w:t>“</w:t>
      </w:r>
      <w:r>
        <w:rPr>
          <w:lang w:eastAsia="zh-CN"/>
        </w:rPr>
        <w:t>Pond</w:t>
      </w:r>
      <w:r w:rsidR="00FC3581">
        <w:rPr>
          <w:lang w:eastAsia="zh-CN"/>
        </w:rPr>
        <w:t>”</w:t>
      </w:r>
      <w:r>
        <w:rPr>
          <w:lang w:eastAsia="zh-CN"/>
        </w:rPr>
        <w:t xml:space="preserve">, </w:t>
      </w:r>
      <w:r w:rsidR="00FC3581">
        <w:rPr>
          <w:lang w:eastAsia="zh-CN"/>
        </w:rPr>
        <w:t>“</w:t>
      </w:r>
      <w:r>
        <w:rPr>
          <w:lang w:eastAsia="zh-CN"/>
        </w:rPr>
        <w:t>Port</w:t>
      </w:r>
      <w:r w:rsidR="00FC3581">
        <w:rPr>
          <w:lang w:eastAsia="zh-CN"/>
        </w:rPr>
        <w:t>”</w:t>
      </w:r>
      <w:r>
        <w:rPr>
          <w:lang w:eastAsia="zh-CN"/>
        </w:rPr>
        <w:t xml:space="preserve">, </w:t>
      </w:r>
      <w:r w:rsidR="00FC3581">
        <w:rPr>
          <w:lang w:eastAsia="zh-CN"/>
        </w:rPr>
        <w:t>“</w:t>
      </w:r>
      <w:proofErr w:type="spellStart"/>
      <w:r>
        <w:rPr>
          <w:lang w:eastAsia="zh-CN"/>
        </w:rPr>
        <w:t>railwayStation</w:t>
      </w:r>
      <w:proofErr w:type="spellEnd"/>
      <w:r w:rsidR="00FC3581">
        <w:rPr>
          <w:lang w:eastAsia="zh-CN"/>
        </w:rPr>
        <w:t>”</w:t>
      </w:r>
      <w:r>
        <w:rPr>
          <w:lang w:eastAsia="zh-CN"/>
        </w:rPr>
        <w:t xml:space="preserve">, </w:t>
      </w:r>
      <w:r w:rsidR="00FC3581">
        <w:rPr>
          <w:lang w:eastAsia="zh-CN"/>
        </w:rPr>
        <w:t>“</w:t>
      </w:r>
      <w:r>
        <w:rPr>
          <w:lang w:eastAsia="zh-CN"/>
        </w:rPr>
        <w:t>Residential</w:t>
      </w:r>
      <w:r w:rsidR="00FC3581">
        <w:rPr>
          <w:lang w:eastAsia="zh-CN"/>
        </w:rPr>
        <w:t>”</w:t>
      </w:r>
      <w:r>
        <w:rPr>
          <w:lang w:eastAsia="zh-CN"/>
        </w:rPr>
        <w:t xml:space="preserve">, </w:t>
      </w:r>
      <w:r w:rsidR="00FC3581">
        <w:rPr>
          <w:lang w:eastAsia="zh-CN"/>
        </w:rPr>
        <w:t>“</w:t>
      </w:r>
      <w:r>
        <w:rPr>
          <w:lang w:eastAsia="zh-CN"/>
        </w:rPr>
        <w:t>River</w:t>
      </w:r>
      <w:r w:rsidR="00FC3581">
        <w:rPr>
          <w:lang w:eastAsia="zh-CN"/>
        </w:rPr>
        <w:t>”</w:t>
      </w:r>
      <w:r>
        <w:rPr>
          <w:lang w:eastAsia="zh-CN"/>
        </w:rPr>
        <w:t xml:space="preserve">, </w:t>
      </w:r>
      <w:r w:rsidR="00FC3581">
        <w:rPr>
          <w:lang w:eastAsia="zh-CN"/>
        </w:rPr>
        <w:t>“</w:t>
      </w:r>
      <w:r>
        <w:rPr>
          <w:lang w:eastAsia="zh-CN"/>
        </w:rPr>
        <w:t>Viaduct</w:t>
      </w:r>
      <w:r w:rsidR="00FC3581">
        <w:rPr>
          <w:lang w:eastAsia="zh-CN"/>
        </w:rPr>
        <w:t>”</w:t>
      </w:r>
      <w:r>
        <w:rPr>
          <w:lang w:eastAsia="zh-CN"/>
        </w:rPr>
        <w:t>],</w:t>
      </w:r>
    </w:p>
    <w:p w14:paraId="565E42C6" w14:textId="13E8F711" w:rsidR="001D67EE" w:rsidRPr="0097560E" w:rsidRDefault="001D67EE" w:rsidP="001D67EE">
      <w:pPr>
        <w:rPr>
          <w:lang w:eastAsia="zh-CN"/>
        </w:rPr>
      </w:pPr>
      <w:r>
        <w:rPr>
          <w:lang w:eastAsia="zh-CN"/>
        </w:rPr>
        <w:t xml:space="preserve">  </w:t>
      </w:r>
      <w:r w:rsidR="00FC3581">
        <w:rPr>
          <w:lang w:eastAsia="zh-CN"/>
        </w:rPr>
        <w:t>“</w:t>
      </w:r>
      <w:r>
        <w:rPr>
          <w:lang w:eastAsia="zh-CN"/>
        </w:rPr>
        <w:t>tasks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r w:rsidR="00511D97">
        <w:rPr>
          <w:lang w:eastAsia="zh-CN"/>
        </w:rPr>
        <w:t>AI_</w:t>
      </w:r>
      <w:proofErr w:type="spellStart"/>
      <w:r>
        <w:rPr>
          <w:lang w:eastAsia="zh-CN"/>
        </w:rPr>
        <w:t>EOTask</w:t>
      </w:r>
      <w:proofErr w:type="spellEnd"/>
      <w:r w:rsidR="00FC3581">
        <w:rPr>
          <w:lang w:eastAsia="zh-CN"/>
        </w:rPr>
        <w:t>”</w:t>
      </w:r>
      <w:r>
        <w:rPr>
          <w:lang w:eastAsia="zh-CN"/>
        </w:rPr>
        <w:t>,</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whu_rs19-task</w:t>
      </w:r>
      <w:r w:rsidR="00FC3581">
        <w:rPr>
          <w:lang w:eastAsia="zh-CN"/>
        </w:rPr>
        <w:t>”</w:t>
      </w:r>
      <w:r>
        <w:rPr>
          <w:lang w:eastAsia="zh-CN"/>
        </w:rPr>
        <w:t>,</w:t>
      </w:r>
      <w:r w:rsidR="00B37398">
        <w:rPr>
          <w:lang w:eastAsia="zh-CN"/>
        </w:rPr>
        <w:t xml:space="preserve"> </w:t>
      </w:r>
      <w:r w:rsidR="00FC3581">
        <w:rPr>
          <w:lang w:eastAsia="zh-CN"/>
        </w:rPr>
        <w:t>“</w:t>
      </w:r>
      <w:r>
        <w:rPr>
          <w:lang w:eastAsia="zh-CN"/>
        </w:rPr>
        <w:t>description</w:t>
      </w:r>
      <w:r w:rsidR="00FC3581">
        <w:rPr>
          <w:lang w:eastAsia="zh-CN"/>
        </w:rPr>
        <w:t>”</w:t>
      </w:r>
      <w:r>
        <w:rPr>
          <w:lang w:eastAsia="zh-CN"/>
        </w:rPr>
        <w:t xml:space="preserve">: </w:t>
      </w:r>
      <w:r w:rsidR="00FC3581">
        <w:rPr>
          <w:lang w:eastAsia="zh-CN"/>
        </w:rPr>
        <w:t>“</w:t>
      </w:r>
      <w:r>
        <w:rPr>
          <w:lang w:eastAsia="zh-CN"/>
        </w:rPr>
        <w:t>Structural high-resolution satellite image indexing</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taskType</w:t>
      </w:r>
      <w:proofErr w:type="spellEnd"/>
      <w:r w:rsidR="00FC3581">
        <w:rPr>
          <w:lang w:eastAsia="zh-CN"/>
        </w:rPr>
        <w:t>”</w:t>
      </w:r>
      <w:r>
        <w:rPr>
          <w:lang w:eastAsia="zh-CN"/>
        </w:rPr>
        <w:t xml:space="preserve">: </w:t>
      </w:r>
      <w:r w:rsidR="00FC3581">
        <w:rPr>
          <w:lang w:eastAsia="zh-CN"/>
        </w:rPr>
        <w:t>“</w:t>
      </w:r>
      <w:r>
        <w:rPr>
          <w:lang w:eastAsia="zh-CN"/>
        </w:rPr>
        <w:t>Scene Classification</w:t>
      </w:r>
      <w:r w:rsidR="00FC3581">
        <w:rPr>
          <w:lang w:eastAsia="zh-CN"/>
        </w:rPr>
        <w:t>”</w:t>
      </w:r>
      <w:r>
        <w:rPr>
          <w:lang w:eastAsia="zh-CN"/>
        </w:rPr>
        <w:t>}],</w:t>
      </w:r>
    </w:p>
    <w:p w14:paraId="79349C03" w14:textId="4E38652F" w:rsidR="001D67EE" w:rsidRDefault="001D67EE" w:rsidP="001D67EE">
      <w:pPr>
        <w:rPr>
          <w:lang w:eastAsia="zh-CN"/>
        </w:rPr>
      </w:pPr>
      <w:r>
        <w:rPr>
          <w:lang w:eastAsia="zh-CN"/>
        </w:rPr>
        <w:lastRenderedPageBreak/>
        <w:t xml:space="preserve">  </w:t>
      </w:r>
      <w:r w:rsidR="00FC3581">
        <w:rPr>
          <w:lang w:eastAsia="zh-CN"/>
        </w:rPr>
        <w:t>“</w:t>
      </w:r>
      <w:r w:rsidRPr="00B7512F">
        <w:rPr>
          <w:lang w:eastAsia="zh-CN"/>
        </w:rPr>
        <w:t>data</w:t>
      </w:r>
      <w:r w:rsidR="00FC3581">
        <w:rPr>
          <w:lang w:eastAsia="zh-CN"/>
        </w:rPr>
        <w:t>”</w:t>
      </w:r>
      <w:r w:rsidRPr="00B7512F">
        <w:rPr>
          <w:lang w:eastAsia="zh-CN"/>
        </w:rPr>
        <w:t>: [</w:t>
      </w:r>
      <w:r>
        <w:rPr>
          <w:lang w:eastAsia="zh-CN"/>
        </w:rPr>
        <w:t>{</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EOTrainingData</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airport_01</w:t>
      </w:r>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dataSources</w:t>
      </w:r>
      <w:proofErr w:type="spellEnd"/>
      <w:r w:rsidR="00FC3581">
        <w:rPr>
          <w:lang w:eastAsia="zh-CN"/>
        </w:rPr>
        <w:t>”</w:t>
      </w:r>
      <w:r>
        <w:rPr>
          <w:lang w:eastAsia="zh-CN"/>
        </w:rPr>
        <w:t>: [</w:t>
      </w:r>
      <w:r w:rsidR="00FC3581">
        <w:rPr>
          <w:lang w:eastAsia="zh-CN"/>
        </w:rPr>
        <w:t>“</w:t>
      </w:r>
      <w:proofErr w:type="spellStart"/>
      <w:r>
        <w:rPr>
          <w:lang w:eastAsia="zh-CN"/>
        </w:rPr>
        <w:t>googleEarth</w:t>
      </w:r>
      <w:proofErr w:type="spellEnd"/>
      <w:r w:rsidR="00FC3581">
        <w:rPr>
          <w:lang w:eastAsia="zh-CN"/>
        </w:rPr>
        <w:t>”</w:t>
      </w:r>
      <w:r>
        <w:rPr>
          <w:lang w:eastAsia="zh-CN"/>
        </w:rPr>
        <w:t>],</w:t>
      </w:r>
      <w:r>
        <w:rPr>
          <w:rFonts w:hint="eastAsia"/>
          <w:lang w:eastAsia="zh-CN"/>
        </w:rPr>
        <w:t xml:space="preserve"> </w:t>
      </w:r>
      <w:r w:rsidR="00FC3581">
        <w:rPr>
          <w:lang w:eastAsia="zh-CN"/>
        </w:rPr>
        <w:t>“</w:t>
      </w:r>
      <w:proofErr w:type="spellStart"/>
      <w:r>
        <w:rPr>
          <w:lang w:eastAsia="zh-CN"/>
        </w:rPr>
        <w:t>dataURL</w:t>
      </w:r>
      <w:proofErr w:type="spellEnd"/>
      <w:r w:rsidR="00FC3581">
        <w:rPr>
          <w:lang w:eastAsia="zh-CN"/>
        </w:rPr>
        <w:t>”</w:t>
      </w:r>
      <w:r>
        <w:rPr>
          <w:lang w:eastAsia="zh-CN"/>
        </w:rPr>
        <w:t xml:space="preserve">: </w:t>
      </w:r>
      <w:r w:rsidR="00174406">
        <w:rPr>
          <w:lang w:eastAsia="zh-CN"/>
        </w:rPr>
        <w:t>[</w:t>
      </w:r>
      <w:r w:rsidR="00FC3581">
        <w:rPr>
          <w:lang w:eastAsia="zh-CN"/>
        </w:rPr>
        <w:t>“</w:t>
      </w:r>
      <w:r>
        <w:rPr>
          <w:lang w:eastAsia="zh-CN"/>
        </w:rPr>
        <w:t>image/Airport/airport_01.jpg</w:t>
      </w:r>
      <w:r w:rsidR="00FC3581">
        <w:rPr>
          <w:lang w:eastAsia="zh-CN"/>
        </w:rPr>
        <w:t>”</w:t>
      </w:r>
      <w:r w:rsidR="00174406">
        <w:rPr>
          <w:lang w:eastAsia="zh-CN"/>
        </w:rPr>
        <w:t>]</w:t>
      </w:r>
      <w:r>
        <w:rPr>
          <w:lang w:eastAsia="zh-CN"/>
        </w:rPr>
        <w:t>,</w:t>
      </w:r>
      <w:r>
        <w:rPr>
          <w:rFonts w:hint="eastAsia"/>
          <w:lang w:eastAsia="zh-CN"/>
        </w:rPr>
        <w:t xml:space="preserve"> </w:t>
      </w:r>
      <w:r w:rsidR="00FC3581">
        <w:rPr>
          <w:lang w:eastAsia="zh-CN"/>
        </w:rPr>
        <w:t>“</w:t>
      </w:r>
      <w:r>
        <w:rPr>
          <w:lang w:eastAsia="zh-CN"/>
        </w:rPr>
        <w:t>labels</w:t>
      </w:r>
      <w:r w:rsidR="00FC3581">
        <w:rPr>
          <w:lang w:eastAsia="zh-CN"/>
        </w:rPr>
        <w:t>”</w:t>
      </w:r>
      <w:r>
        <w:rPr>
          <w:lang w:eastAsia="zh-CN"/>
        </w:rPr>
        <w:t>: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11D97">
        <w:rPr>
          <w:lang w:eastAsia="zh-CN"/>
        </w:rPr>
        <w:t>AI_</w:t>
      </w:r>
      <w:r>
        <w:rPr>
          <w:lang w:eastAsia="zh-CN"/>
        </w:rPr>
        <w:t>SceneLabel</w:t>
      </w:r>
      <w:proofErr w:type="spellEnd"/>
      <w:r w:rsidR="00FC3581">
        <w:rPr>
          <w:lang w:eastAsia="zh-CN"/>
        </w:rPr>
        <w:t>”</w:t>
      </w:r>
      <w:r>
        <w:rPr>
          <w:lang w:eastAsia="zh-CN"/>
        </w:rPr>
        <w:t>,</w:t>
      </w:r>
      <w:r>
        <w:rPr>
          <w:rFonts w:hint="eastAsia"/>
          <w:lang w:eastAsia="zh-CN"/>
        </w:rPr>
        <w:t xml:space="preserve"> </w:t>
      </w:r>
      <w:r w:rsidR="00FC3581">
        <w:rPr>
          <w:lang w:eastAsia="zh-CN"/>
        </w:rPr>
        <w:t>“</w:t>
      </w:r>
      <w:r>
        <w:rPr>
          <w:lang w:eastAsia="zh-CN"/>
        </w:rPr>
        <w:t>class</w:t>
      </w:r>
      <w:r w:rsidR="00FC3581">
        <w:rPr>
          <w:lang w:eastAsia="zh-CN"/>
        </w:rPr>
        <w:t>”</w:t>
      </w:r>
      <w:r>
        <w:rPr>
          <w:lang w:eastAsia="zh-CN"/>
        </w:rPr>
        <w:t xml:space="preserve">: </w:t>
      </w:r>
      <w:r w:rsidR="00FC3581">
        <w:rPr>
          <w:lang w:eastAsia="zh-CN"/>
        </w:rPr>
        <w:t>“</w:t>
      </w:r>
      <w:r>
        <w:rPr>
          <w:lang w:eastAsia="zh-CN"/>
        </w:rPr>
        <w:t>Airport</w:t>
      </w:r>
      <w:r w:rsidR="00FC3581">
        <w:rPr>
          <w:lang w:eastAsia="zh-CN"/>
        </w:rPr>
        <w:t>”</w:t>
      </w:r>
      <w:r>
        <w:rPr>
          <w:lang w:eastAsia="zh-CN"/>
        </w:rPr>
        <w:t>}]}, …</w:t>
      </w:r>
      <w:r w:rsidRPr="00B7512F">
        <w:rPr>
          <w:lang w:eastAsia="zh-CN"/>
        </w:rPr>
        <w:t>]</w:t>
      </w:r>
    </w:p>
    <w:p w14:paraId="00965120" w14:textId="77777777" w:rsidR="00E33B41" w:rsidRDefault="00E33B41" w:rsidP="00E33B41">
      <w:pPr>
        <w:rPr>
          <w:lang w:eastAsia="zh-CN"/>
        </w:rPr>
      </w:pPr>
      <w:r>
        <w:rPr>
          <w:lang w:eastAsia="zh-CN"/>
        </w:rPr>
        <w:t>}</w:t>
      </w:r>
    </w:p>
    <w:p w14:paraId="23E5A139" w14:textId="1BDF99B9" w:rsidR="005B28A8" w:rsidRDefault="005B28A8" w:rsidP="003E2F42">
      <w:pPr>
        <w:rPr>
          <w:lang w:eastAsia="zh-CN"/>
        </w:rPr>
      </w:pPr>
    </w:p>
    <w:p w14:paraId="594E3060" w14:textId="2FEF0679" w:rsidR="00B32192" w:rsidRDefault="00735284" w:rsidP="00B32192">
      <w:pPr>
        <w:pStyle w:val="2"/>
      </w:pPr>
      <w:bookmarkStart w:id="216" w:name="_Toc159438659"/>
      <w:r>
        <w:t xml:space="preserve">Requirements </w:t>
      </w:r>
      <w:r w:rsidR="00192233">
        <w:t>C</w:t>
      </w:r>
      <w:r>
        <w:t xml:space="preserve">lass: </w:t>
      </w:r>
      <w:proofErr w:type="spellStart"/>
      <w:r w:rsidR="00B32192">
        <w:t>AI_TrainingData</w:t>
      </w:r>
      <w:bookmarkEnd w:id="216"/>
      <w:proofErr w:type="spellEnd"/>
    </w:p>
    <w:p w14:paraId="64171448" w14:textId="19F14272" w:rsidR="00ED7BDA" w:rsidRPr="00CD698E" w:rsidRDefault="00ED7BDA" w:rsidP="00ED7BDA">
      <w:pPr>
        <w:rPr>
          <w:lang w:eastAsia="zh-CN"/>
        </w:rPr>
      </w:pPr>
      <w:r>
        <w:rPr>
          <w:rFonts w:hint="eastAsia"/>
          <w:lang w:eastAsia="zh-CN"/>
        </w:rPr>
        <w:t>T</w:t>
      </w:r>
      <w:r>
        <w:rPr>
          <w:lang w:eastAsia="zh-CN"/>
        </w:rPr>
        <w:t>h</w:t>
      </w:r>
      <w:r w:rsidR="00061DBE">
        <w:rPr>
          <w:lang w:eastAsia="zh-CN"/>
        </w:rPr>
        <w:t xml:space="preserve">e </w:t>
      </w:r>
      <w:proofErr w:type="spellStart"/>
      <w:r w:rsidR="00061DBE" w:rsidRPr="00061DBE">
        <w:rPr>
          <w:lang w:eastAsia="zh-CN"/>
        </w:rPr>
        <w:t>AI_TrainingData</w:t>
      </w:r>
      <w:proofErr w:type="spellEnd"/>
      <w:r>
        <w:rPr>
          <w:lang w:eastAsia="zh-CN"/>
        </w:rPr>
        <w:t xml:space="preserve"> </w:t>
      </w:r>
      <w:r w:rsidR="005061CB">
        <w:rPr>
          <w:lang w:eastAsia="zh-CN"/>
        </w:rPr>
        <w:t>r</w:t>
      </w:r>
      <w:r>
        <w:rPr>
          <w:lang w:eastAsia="zh-CN"/>
        </w:rPr>
        <w:t xml:space="preserve">equirements class defines a JSON encoding for </w:t>
      </w:r>
      <w:r w:rsidR="00BA33F3">
        <w:rPr>
          <w:lang w:eastAsia="zh-CN"/>
        </w:rPr>
        <w:t>the</w:t>
      </w:r>
      <w:r w:rsidR="00E271E8">
        <w:rPr>
          <w:lang w:eastAsia="zh-CN"/>
        </w:rPr>
        <w:t xml:space="preserve"> </w:t>
      </w:r>
      <w:proofErr w:type="spellStart"/>
      <w:r w:rsidR="004D65D1">
        <w:rPr>
          <w:lang w:eastAsia="zh-CN"/>
        </w:rPr>
        <w:t>AI_TrainingData</w:t>
      </w:r>
      <w:proofErr w:type="spellEnd"/>
      <w:r w:rsidR="00301B82">
        <w:rPr>
          <w:lang w:eastAsia="zh-CN"/>
        </w:rPr>
        <w:t xml:space="preserve"> module</w:t>
      </w:r>
      <w:r>
        <w:rPr>
          <w:lang w:eastAsia="zh-CN"/>
        </w:rPr>
        <w:t xml:space="preserve">, which is based on the UML model </w:t>
      </w:r>
      <w:r w:rsidR="00E271E8">
        <w:rPr>
          <w:lang w:eastAsia="zh-CN"/>
        </w:rPr>
        <w:t xml:space="preserve">specified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3B2EEC" w14:paraId="5EB7E844" w14:textId="77777777" w:rsidTr="00600619">
        <w:tc>
          <w:tcPr>
            <w:tcW w:w="8630" w:type="dxa"/>
            <w:gridSpan w:val="2"/>
          </w:tcPr>
          <w:p w14:paraId="0664A919" w14:textId="77777777" w:rsidR="003B2EEC" w:rsidRPr="008202E5" w:rsidRDefault="003B2EEC"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B2EEC" w14:paraId="1C589CC6" w14:textId="77777777" w:rsidTr="00600619">
        <w:tc>
          <w:tcPr>
            <w:tcW w:w="8630" w:type="dxa"/>
            <w:gridSpan w:val="2"/>
          </w:tcPr>
          <w:p w14:paraId="50565DC8" w14:textId="344DB2D3"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p>
        </w:tc>
      </w:tr>
      <w:tr w:rsidR="003B2EEC" w14:paraId="7321D086" w14:textId="77777777" w:rsidTr="00600619">
        <w:tc>
          <w:tcPr>
            <w:tcW w:w="1838" w:type="dxa"/>
          </w:tcPr>
          <w:p w14:paraId="0E83069D" w14:textId="77777777" w:rsidR="003B2EEC" w:rsidRDefault="003B2EEC" w:rsidP="00B96180">
            <w:pPr>
              <w:rPr>
                <w:lang w:eastAsia="zh-CN"/>
              </w:rPr>
            </w:pPr>
            <w:r>
              <w:rPr>
                <w:rFonts w:hint="eastAsia"/>
                <w:lang w:eastAsia="zh-CN"/>
              </w:rPr>
              <w:t>D</w:t>
            </w:r>
            <w:r>
              <w:rPr>
                <w:lang w:eastAsia="zh-CN"/>
              </w:rPr>
              <w:t>ependency</w:t>
            </w:r>
          </w:p>
        </w:tc>
        <w:tc>
          <w:tcPr>
            <w:tcW w:w="6792" w:type="dxa"/>
          </w:tcPr>
          <w:p w14:paraId="53A16EBB" w14:textId="77777777" w:rsidR="003B2EEC" w:rsidRDefault="003B2EEC" w:rsidP="00B96180">
            <w:pPr>
              <w:rPr>
                <w:lang w:eastAsia="zh-CN"/>
              </w:rPr>
            </w:pPr>
            <w:r>
              <w:rPr>
                <w:rFonts w:hint="eastAsia"/>
                <w:lang w:eastAsia="zh-CN"/>
              </w:rPr>
              <w:t>J</w:t>
            </w:r>
            <w:r>
              <w:rPr>
                <w:lang w:eastAsia="zh-CN"/>
              </w:rPr>
              <w:t>SON</w:t>
            </w:r>
          </w:p>
        </w:tc>
      </w:tr>
      <w:tr w:rsidR="003B2EEC" w14:paraId="182D2A5A" w14:textId="77777777" w:rsidTr="00600619">
        <w:tc>
          <w:tcPr>
            <w:tcW w:w="1838" w:type="dxa"/>
          </w:tcPr>
          <w:p w14:paraId="7349A7A7" w14:textId="77777777" w:rsidR="003B2EEC" w:rsidRDefault="003B2EEC" w:rsidP="00B96180">
            <w:r>
              <w:rPr>
                <w:rFonts w:hint="eastAsia"/>
                <w:lang w:eastAsia="zh-CN"/>
              </w:rPr>
              <w:t>D</w:t>
            </w:r>
            <w:r>
              <w:rPr>
                <w:lang w:eastAsia="zh-CN"/>
              </w:rPr>
              <w:t>ependency</w:t>
            </w:r>
          </w:p>
        </w:tc>
        <w:tc>
          <w:tcPr>
            <w:tcW w:w="6792" w:type="dxa"/>
          </w:tcPr>
          <w:p w14:paraId="6BB19EFC" w14:textId="4BA539EF" w:rsidR="003B2EEC" w:rsidRDefault="003B2EEC" w:rsidP="00B96180">
            <w:r>
              <w:rPr>
                <w:rFonts w:hint="eastAsia"/>
                <w:lang w:eastAsia="zh-CN"/>
              </w:rPr>
              <w:t>/req/base/</w:t>
            </w:r>
            <w:proofErr w:type="spellStart"/>
            <w:r>
              <w:rPr>
                <w:rFonts w:hint="eastAsia"/>
                <w:lang w:eastAsia="zh-CN"/>
              </w:rPr>
              <w:t>jsonbasetype</w:t>
            </w:r>
            <w:proofErr w:type="spellEnd"/>
          </w:p>
        </w:tc>
      </w:tr>
      <w:tr w:rsidR="003B2EEC" w14:paraId="0995F7DE" w14:textId="77777777" w:rsidTr="00600619">
        <w:tc>
          <w:tcPr>
            <w:tcW w:w="1838" w:type="dxa"/>
          </w:tcPr>
          <w:p w14:paraId="17BE7B77" w14:textId="77777777" w:rsidR="003B2EEC" w:rsidRDefault="003B2EEC" w:rsidP="00B96180">
            <w:r>
              <w:rPr>
                <w:rFonts w:hint="eastAsia"/>
                <w:lang w:eastAsia="zh-CN"/>
              </w:rPr>
              <w:t>D</w:t>
            </w:r>
            <w:r>
              <w:rPr>
                <w:lang w:eastAsia="zh-CN"/>
              </w:rPr>
              <w:t>ependency</w:t>
            </w:r>
          </w:p>
        </w:tc>
        <w:tc>
          <w:tcPr>
            <w:tcW w:w="6792" w:type="dxa"/>
          </w:tcPr>
          <w:p w14:paraId="019343A0" w14:textId="1B889250" w:rsidR="003B2EEC" w:rsidRDefault="003B2EEC" w:rsidP="00B96180">
            <w:r>
              <w:rPr>
                <w:rFonts w:hint="eastAsia"/>
                <w:lang w:eastAsia="zh-CN"/>
              </w:rPr>
              <w:t>/req/base/</w:t>
            </w:r>
            <w:proofErr w:type="spellStart"/>
            <w:r>
              <w:rPr>
                <w:rFonts w:hint="eastAsia"/>
                <w:lang w:eastAsia="zh-CN"/>
              </w:rPr>
              <w:t>isometadatatype</w:t>
            </w:r>
            <w:proofErr w:type="spellEnd"/>
          </w:p>
        </w:tc>
      </w:tr>
      <w:tr w:rsidR="003B2EEC" w14:paraId="0DAD9C54" w14:textId="77777777" w:rsidTr="00600619">
        <w:tc>
          <w:tcPr>
            <w:tcW w:w="1838" w:type="dxa"/>
          </w:tcPr>
          <w:p w14:paraId="5952AF9A" w14:textId="77777777" w:rsidR="003B2EEC" w:rsidRDefault="003B2EEC" w:rsidP="00B96180">
            <w:r>
              <w:rPr>
                <w:rFonts w:hint="eastAsia"/>
                <w:lang w:eastAsia="zh-CN"/>
              </w:rPr>
              <w:t>D</w:t>
            </w:r>
            <w:r>
              <w:rPr>
                <w:lang w:eastAsia="zh-CN"/>
              </w:rPr>
              <w:t>ependency</w:t>
            </w:r>
          </w:p>
        </w:tc>
        <w:tc>
          <w:tcPr>
            <w:tcW w:w="6792" w:type="dxa"/>
            <w:vAlign w:val="center"/>
          </w:tcPr>
          <w:p w14:paraId="542795E0" w14:textId="6161C2A1" w:rsidR="003B2EEC" w:rsidRDefault="003B2EEC"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3B2EEC" w14:paraId="1A884C46" w14:textId="77777777" w:rsidTr="00600619">
        <w:tc>
          <w:tcPr>
            <w:tcW w:w="1838" w:type="dxa"/>
          </w:tcPr>
          <w:p w14:paraId="5852EFD9"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0C82D8E" w14:textId="7E7483D5" w:rsidR="003B2EEC" w:rsidRDefault="003B2EEC" w:rsidP="00B96180">
            <w:pPr>
              <w:rPr>
                <w:lang w:eastAsia="zh-CN"/>
              </w:rPr>
            </w:pPr>
            <w:r>
              <w:rPr>
                <w:lang w:eastAsia="zh-CN"/>
              </w:rPr>
              <w:t>/req/</w:t>
            </w:r>
            <w:proofErr w:type="spellStart"/>
            <w:r>
              <w:rPr>
                <w:lang w:eastAsia="zh-CN"/>
              </w:rPr>
              <w:t>ailabeling</w:t>
            </w:r>
            <w:proofErr w:type="spellEnd"/>
          </w:p>
        </w:tc>
      </w:tr>
      <w:tr w:rsidR="003B2EEC" w14:paraId="106C0717" w14:textId="77777777" w:rsidTr="00600619">
        <w:tc>
          <w:tcPr>
            <w:tcW w:w="1838" w:type="dxa"/>
          </w:tcPr>
          <w:p w14:paraId="79E2C8EF" w14:textId="77777777" w:rsidR="003B2EEC" w:rsidRDefault="003B2EEC" w:rsidP="00B96180">
            <w:pPr>
              <w:rPr>
                <w:lang w:eastAsia="zh-CN"/>
              </w:rPr>
            </w:pPr>
            <w:r w:rsidRPr="00087D9B">
              <w:rPr>
                <w:rFonts w:hint="eastAsia"/>
                <w:lang w:eastAsia="zh-CN"/>
              </w:rPr>
              <w:t>D</w:t>
            </w:r>
            <w:r w:rsidRPr="00087D9B">
              <w:rPr>
                <w:lang w:eastAsia="zh-CN"/>
              </w:rPr>
              <w:t>ependency</w:t>
            </w:r>
          </w:p>
        </w:tc>
        <w:tc>
          <w:tcPr>
            <w:tcW w:w="6792" w:type="dxa"/>
            <w:vAlign w:val="center"/>
          </w:tcPr>
          <w:p w14:paraId="0C436450" w14:textId="32C18645" w:rsidR="003B2EEC" w:rsidRDefault="003B2EEC" w:rsidP="00B96180">
            <w:pPr>
              <w:rPr>
                <w:lang w:eastAsia="zh-CN"/>
              </w:rPr>
            </w:pPr>
            <w:r>
              <w:rPr>
                <w:lang w:eastAsia="zh-CN"/>
              </w:rPr>
              <w:t>/req/</w:t>
            </w:r>
            <w:proofErr w:type="spellStart"/>
            <w:r>
              <w:rPr>
                <w:lang w:eastAsia="zh-CN"/>
              </w:rPr>
              <w:t>aidataquality</w:t>
            </w:r>
            <w:proofErr w:type="spellEnd"/>
          </w:p>
        </w:tc>
      </w:tr>
      <w:tr w:rsidR="003B2EEC" w14:paraId="31B5C931" w14:textId="77777777" w:rsidTr="00600619">
        <w:tc>
          <w:tcPr>
            <w:tcW w:w="1838" w:type="dxa"/>
          </w:tcPr>
          <w:p w14:paraId="1B58AF69" w14:textId="728B8BC8" w:rsidR="003B2EEC" w:rsidRPr="00087D9B" w:rsidRDefault="003B2EEC" w:rsidP="00B96180">
            <w:pPr>
              <w:rPr>
                <w:lang w:eastAsia="zh-CN"/>
              </w:rPr>
            </w:pPr>
            <w:r>
              <w:rPr>
                <w:lang w:eastAsia="zh-CN"/>
              </w:rPr>
              <w:t>Requirement</w:t>
            </w:r>
            <w:r w:rsidR="003F5316">
              <w:rPr>
                <w:lang w:eastAsia="zh-CN"/>
              </w:rPr>
              <w:t xml:space="preserve"> 14</w:t>
            </w:r>
          </w:p>
        </w:tc>
        <w:tc>
          <w:tcPr>
            <w:tcW w:w="6792" w:type="dxa"/>
            <w:vAlign w:val="center"/>
          </w:tcPr>
          <w:p w14:paraId="344E0F82" w14:textId="67ADC09B"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trainingdata</w:t>
            </w:r>
            <w:proofErr w:type="spellEnd"/>
          </w:p>
        </w:tc>
      </w:tr>
      <w:tr w:rsidR="00BC5875" w14:paraId="4BAB3829" w14:textId="77777777" w:rsidTr="00600619">
        <w:tc>
          <w:tcPr>
            <w:tcW w:w="1838" w:type="dxa"/>
          </w:tcPr>
          <w:p w14:paraId="7D2BC6CD" w14:textId="4215D26F" w:rsidR="00BC5875" w:rsidRDefault="00BC5875" w:rsidP="00B96180">
            <w:pPr>
              <w:rPr>
                <w:lang w:eastAsia="zh-CN"/>
              </w:rPr>
            </w:pPr>
            <w:r>
              <w:rPr>
                <w:lang w:eastAsia="zh-CN"/>
              </w:rPr>
              <w:t>Requirement 15</w:t>
            </w:r>
          </w:p>
        </w:tc>
        <w:tc>
          <w:tcPr>
            <w:tcW w:w="6792" w:type="dxa"/>
            <w:vAlign w:val="center"/>
          </w:tcPr>
          <w:p w14:paraId="1376B284" w14:textId="6D61383B" w:rsidR="00BC5875" w:rsidRDefault="00BC5875" w:rsidP="00B96180">
            <w:pPr>
              <w:rPr>
                <w:lang w:eastAsia="zh-CN"/>
              </w:rPr>
            </w:pPr>
            <w:r w:rsidRPr="00BC5875">
              <w:rPr>
                <w:lang w:eastAsia="zh-CN"/>
              </w:rPr>
              <w:t>/req/</w:t>
            </w:r>
            <w:proofErr w:type="spellStart"/>
            <w:r w:rsidRPr="00BC5875">
              <w:rPr>
                <w:lang w:eastAsia="zh-CN"/>
              </w:rPr>
              <w:t>aitrainingdataset</w:t>
            </w:r>
            <w:proofErr w:type="spellEnd"/>
            <w:r w:rsidRPr="00BC5875">
              <w:rPr>
                <w:lang w:eastAsia="zh-CN"/>
              </w:rPr>
              <w:t>/</w:t>
            </w:r>
            <w:proofErr w:type="spellStart"/>
            <w:r w:rsidRPr="00BC5875">
              <w:rPr>
                <w:lang w:eastAsia="zh-CN"/>
              </w:rPr>
              <w:t>trainingtypecode</w:t>
            </w:r>
            <w:proofErr w:type="spellEnd"/>
          </w:p>
        </w:tc>
      </w:tr>
      <w:tr w:rsidR="003B2EEC" w14:paraId="36831EF9" w14:textId="77777777" w:rsidTr="00600619">
        <w:tc>
          <w:tcPr>
            <w:tcW w:w="1838" w:type="dxa"/>
          </w:tcPr>
          <w:p w14:paraId="25F423E9" w14:textId="01EFCFD9" w:rsidR="003B2EEC" w:rsidRDefault="003B2EEC" w:rsidP="00B96180">
            <w:pPr>
              <w:rPr>
                <w:lang w:eastAsia="zh-CN"/>
              </w:rPr>
            </w:pPr>
            <w:r>
              <w:rPr>
                <w:lang w:eastAsia="zh-CN"/>
              </w:rPr>
              <w:t>Requirement</w:t>
            </w:r>
            <w:r w:rsidR="003F5316">
              <w:rPr>
                <w:lang w:eastAsia="zh-CN"/>
              </w:rPr>
              <w:t xml:space="preserve"> 1</w:t>
            </w:r>
            <w:r w:rsidR="00BC5875">
              <w:rPr>
                <w:lang w:eastAsia="zh-CN"/>
              </w:rPr>
              <w:t>6</w:t>
            </w:r>
          </w:p>
        </w:tc>
        <w:tc>
          <w:tcPr>
            <w:tcW w:w="6792" w:type="dxa"/>
            <w:vAlign w:val="center"/>
          </w:tcPr>
          <w:p w14:paraId="22126395" w14:textId="4E730506" w:rsidR="003B2EEC" w:rsidRDefault="003B2EEC" w:rsidP="00B96180">
            <w:pPr>
              <w:rPr>
                <w:lang w:eastAsia="zh-CN"/>
              </w:rPr>
            </w:pPr>
            <w:r>
              <w:rPr>
                <w:rFonts w:hint="eastAsia"/>
                <w:lang w:eastAsia="zh-CN"/>
              </w:rPr>
              <w:t>/</w:t>
            </w:r>
            <w:r>
              <w:rPr>
                <w:lang w:eastAsia="zh-CN"/>
              </w:rPr>
              <w:t>req/</w:t>
            </w:r>
            <w:proofErr w:type="spellStart"/>
            <w:r>
              <w:rPr>
                <w:lang w:eastAsia="zh-CN"/>
              </w:rPr>
              <w:t>aitrainingdata</w:t>
            </w:r>
            <w:proofErr w:type="spellEnd"/>
            <w:r>
              <w:rPr>
                <w:lang w:eastAsia="zh-CN"/>
              </w:rPr>
              <w:t>/</w:t>
            </w:r>
            <w:proofErr w:type="spellStart"/>
            <w:r>
              <w:rPr>
                <w:lang w:eastAsia="zh-CN"/>
              </w:rPr>
              <w:t>eotrainingdata</w:t>
            </w:r>
            <w:proofErr w:type="spellEnd"/>
          </w:p>
        </w:tc>
      </w:tr>
    </w:tbl>
    <w:p w14:paraId="4009F6CF" w14:textId="243BEE57" w:rsidR="00B32192" w:rsidRDefault="00B32192" w:rsidP="00B32192"/>
    <w:p w14:paraId="489F0BE2" w14:textId="1E442F0F" w:rsidR="00C73228" w:rsidRDefault="00964565" w:rsidP="00C73228">
      <w:pPr>
        <w:rPr>
          <w:lang w:val="en-GB" w:eastAsia="zh-CN"/>
        </w:rPr>
      </w:pPr>
      <w:r>
        <w:rPr>
          <w:lang w:val="en-GB" w:eastAsia="zh-CN"/>
        </w:rPr>
        <w:t>The</w:t>
      </w:r>
      <w:r w:rsidR="00C73228">
        <w:rPr>
          <w:lang w:val="en-GB" w:eastAsia="zh-CN"/>
        </w:rPr>
        <w:t xml:space="preserve"> </w:t>
      </w:r>
      <w:proofErr w:type="spellStart"/>
      <w:r w:rsidR="001A336E">
        <w:rPr>
          <w:lang w:val="en-GB" w:eastAsia="zh-CN"/>
        </w:rPr>
        <w:t>AI_TrainingData</w:t>
      </w:r>
      <w:proofErr w:type="spellEnd"/>
      <w:r w:rsidR="001A336E">
        <w:rPr>
          <w:lang w:val="en-GB" w:eastAsia="zh-CN"/>
        </w:rPr>
        <w:t xml:space="preserve"> object</w:t>
      </w:r>
      <w:r w:rsidR="00C73228">
        <w:rPr>
          <w:lang w:val="en-GB" w:eastAsia="zh-CN"/>
        </w:rPr>
        <w:t xml:space="preserve"> is encoded as a JSON object with properties shown in </w:t>
      </w:r>
      <w:r w:rsidR="00C73228">
        <w:rPr>
          <w:lang w:val="en-GB" w:eastAsia="zh-CN"/>
        </w:rPr>
        <w:fldChar w:fldCharType="begin"/>
      </w:r>
      <w:r w:rsidR="00C73228">
        <w:rPr>
          <w:lang w:val="en-GB" w:eastAsia="zh-CN"/>
        </w:rPr>
        <w:instrText xml:space="preserve"> REF _Ref112399172 \h </w:instrText>
      </w:r>
      <w:r w:rsidR="00C73228">
        <w:rPr>
          <w:lang w:val="en-GB" w:eastAsia="zh-CN"/>
        </w:rPr>
      </w:r>
      <w:r w:rsidR="00C73228">
        <w:rPr>
          <w:lang w:val="en-GB" w:eastAsia="zh-CN"/>
        </w:rPr>
        <w:fldChar w:fldCharType="separate"/>
      </w:r>
      <w:r w:rsidR="00C84970">
        <w:t xml:space="preserve">Table </w:t>
      </w:r>
      <w:r w:rsidR="00C84970">
        <w:rPr>
          <w:noProof/>
        </w:rPr>
        <w:t>5</w:t>
      </w:r>
      <w:r w:rsidR="00C73228">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38"/>
        <w:gridCol w:w="6792"/>
      </w:tblGrid>
      <w:tr w:rsidR="00C73228" w14:paraId="661A75E6" w14:textId="77777777" w:rsidTr="00600619">
        <w:tc>
          <w:tcPr>
            <w:tcW w:w="1838" w:type="dxa"/>
          </w:tcPr>
          <w:p w14:paraId="1897B6CB" w14:textId="185D6B61" w:rsidR="00C73228" w:rsidRDefault="00C73228" w:rsidP="003A289F">
            <w:r>
              <w:rPr>
                <w:lang w:eastAsia="zh-CN"/>
              </w:rPr>
              <w:t>Requirement</w:t>
            </w:r>
            <w:r w:rsidR="003F5316">
              <w:rPr>
                <w:lang w:eastAsia="zh-CN"/>
              </w:rPr>
              <w:t xml:space="preserve"> 1</w:t>
            </w:r>
            <w:r w:rsidR="00971B87">
              <w:rPr>
                <w:lang w:eastAsia="zh-CN"/>
              </w:rPr>
              <w:t>4</w:t>
            </w:r>
          </w:p>
        </w:tc>
        <w:tc>
          <w:tcPr>
            <w:tcW w:w="6792" w:type="dxa"/>
          </w:tcPr>
          <w:p w14:paraId="0F4C4D7C" w14:textId="0FADA803" w:rsidR="00C73228" w:rsidRDefault="00C7322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trainingdata</w:t>
            </w:r>
            <w:proofErr w:type="spellEnd"/>
          </w:p>
          <w:p w14:paraId="7D454950" w14:textId="38CE0E8B" w:rsidR="00C73228" w:rsidRDefault="00C73228" w:rsidP="003A289F">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w:t>
            </w:r>
            <w:r w:rsidR="005D006D">
              <w:rPr>
                <w:lang w:eastAsia="zh-CN"/>
              </w:rPr>
              <w:t>SHALL</w:t>
            </w:r>
            <w:r>
              <w:rPr>
                <w:lang w:eastAsia="zh-CN"/>
              </w:rPr>
              <w:t xml:space="preserve"> implement the</w:t>
            </w:r>
            <w:r w:rsidR="004053EE">
              <w:rPr>
                <w:lang w:eastAsia="zh-CN"/>
              </w:rPr>
              <w:t xml:space="preserve"> </w:t>
            </w:r>
            <w:r w:rsidR="004053EE" w:rsidRPr="006D7797">
              <w:rPr>
                <w:lang w:eastAsia="zh-CN"/>
              </w:rPr>
              <w:t>Mandatory</w:t>
            </w:r>
            <w:r>
              <w:rPr>
                <w:lang w:eastAsia="zh-CN"/>
              </w:rPr>
              <w:t xml:space="preserve"> properties shown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w:t>
            </w:r>
          </w:p>
        </w:tc>
      </w:tr>
    </w:tbl>
    <w:p w14:paraId="2029F1DE" w14:textId="77777777" w:rsidR="00C73228" w:rsidRPr="006F15EC" w:rsidRDefault="00C73228" w:rsidP="00C73228"/>
    <w:p w14:paraId="0430880D" w14:textId="167F1068" w:rsidR="00C73228" w:rsidRDefault="00C73228" w:rsidP="00C73228">
      <w:pPr>
        <w:pStyle w:val="af4"/>
        <w:keepNext/>
      </w:pPr>
      <w:bookmarkStart w:id="217" w:name="_Ref112399172"/>
      <w:r>
        <w:lastRenderedPageBreak/>
        <w:t xml:space="preserve">Table </w:t>
      </w:r>
      <w:r w:rsidR="00EB7D7B">
        <w:fldChar w:fldCharType="begin"/>
      </w:r>
      <w:r w:rsidR="00EB7D7B">
        <w:instrText xml:space="preserve"> SEQ Table \* ARABIC </w:instrText>
      </w:r>
      <w:r w:rsidR="00EB7D7B">
        <w:fldChar w:fldCharType="separate"/>
      </w:r>
      <w:r w:rsidR="00C84970">
        <w:rPr>
          <w:noProof/>
        </w:rPr>
        <w:t>5</w:t>
      </w:r>
      <w:r w:rsidR="00EB7D7B">
        <w:rPr>
          <w:noProof/>
        </w:rPr>
        <w:fldChar w:fldCharType="end"/>
      </w:r>
      <w:bookmarkEnd w:id="217"/>
      <w:r>
        <w:t xml:space="preserve"> </w:t>
      </w:r>
      <w:proofErr w:type="spellStart"/>
      <w:r>
        <w:t>AI_TrainingData</w:t>
      </w:r>
      <w:proofErr w:type="spellEnd"/>
      <w:r>
        <w:t xml:space="preserve"> properties</w:t>
      </w:r>
    </w:p>
    <w:tbl>
      <w:tblPr>
        <w:tblStyle w:val="af1"/>
        <w:tblW w:w="5000" w:type="pct"/>
        <w:tblLook w:val="04A0" w:firstRow="1" w:lastRow="0" w:firstColumn="1" w:lastColumn="0" w:noHBand="0" w:noVBand="1"/>
      </w:tblPr>
      <w:tblGrid>
        <w:gridCol w:w="1843"/>
        <w:gridCol w:w="2534"/>
        <w:gridCol w:w="2895"/>
        <w:gridCol w:w="1358"/>
      </w:tblGrid>
      <w:tr w:rsidR="001441E4" w14:paraId="035EE4FC" w14:textId="77777777" w:rsidTr="001441E4">
        <w:tc>
          <w:tcPr>
            <w:tcW w:w="1068" w:type="pct"/>
            <w:vAlign w:val="center"/>
          </w:tcPr>
          <w:p w14:paraId="54E00941" w14:textId="77777777" w:rsidR="00C73228" w:rsidRPr="009A6478" w:rsidRDefault="00C73228" w:rsidP="003A289F">
            <w:pPr>
              <w:jc w:val="center"/>
              <w:rPr>
                <w:b/>
                <w:bCs/>
              </w:rPr>
            </w:pPr>
            <w:r w:rsidRPr="009A6478">
              <w:rPr>
                <w:b/>
                <w:bCs/>
              </w:rPr>
              <w:t>JSON Property</w:t>
            </w:r>
          </w:p>
        </w:tc>
        <w:tc>
          <w:tcPr>
            <w:tcW w:w="1496" w:type="pct"/>
            <w:vAlign w:val="center"/>
          </w:tcPr>
          <w:p w14:paraId="31CFD4BC" w14:textId="77777777" w:rsidR="00C73228" w:rsidRPr="009A6478" w:rsidRDefault="00C73228" w:rsidP="003A289F">
            <w:pPr>
              <w:jc w:val="center"/>
              <w:rPr>
                <w:b/>
                <w:bCs/>
              </w:rPr>
            </w:pPr>
            <w:r w:rsidRPr="009A6478">
              <w:rPr>
                <w:b/>
                <w:bCs/>
              </w:rPr>
              <w:t>Definition</w:t>
            </w:r>
          </w:p>
        </w:tc>
        <w:tc>
          <w:tcPr>
            <w:tcW w:w="1622" w:type="pct"/>
            <w:vAlign w:val="center"/>
          </w:tcPr>
          <w:p w14:paraId="0D210D23" w14:textId="77777777" w:rsidR="00C73228" w:rsidRPr="009A6478" w:rsidRDefault="00C73228" w:rsidP="003A289F">
            <w:pPr>
              <w:jc w:val="center"/>
              <w:rPr>
                <w:b/>
                <w:bCs/>
              </w:rPr>
            </w:pPr>
            <w:r w:rsidRPr="009A6478">
              <w:rPr>
                <w:b/>
                <w:bCs/>
              </w:rPr>
              <w:t>Data type and values</w:t>
            </w:r>
          </w:p>
        </w:tc>
        <w:tc>
          <w:tcPr>
            <w:tcW w:w="814" w:type="pct"/>
            <w:vAlign w:val="center"/>
          </w:tcPr>
          <w:p w14:paraId="4801AD37" w14:textId="77777777" w:rsidR="00C73228" w:rsidRPr="009A6478" w:rsidRDefault="00C73228" w:rsidP="003A289F">
            <w:pPr>
              <w:jc w:val="center"/>
              <w:rPr>
                <w:b/>
                <w:bCs/>
              </w:rPr>
            </w:pPr>
            <w:r>
              <w:rPr>
                <w:b/>
                <w:bCs/>
              </w:rPr>
              <w:t>Obligation</w:t>
            </w:r>
          </w:p>
        </w:tc>
      </w:tr>
      <w:tr w:rsidR="001441E4" w14:paraId="06B9D434" w14:textId="77777777" w:rsidTr="001441E4">
        <w:tc>
          <w:tcPr>
            <w:tcW w:w="1068" w:type="pct"/>
            <w:vAlign w:val="center"/>
          </w:tcPr>
          <w:p w14:paraId="6A834E64" w14:textId="77777777" w:rsidR="00C73228" w:rsidRDefault="00C73228" w:rsidP="003A289F">
            <w:pPr>
              <w:rPr>
                <w:lang w:eastAsia="zh-CN"/>
              </w:rPr>
            </w:pPr>
            <w:r>
              <w:rPr>
                <w:rFonts w:hint="eastAsia"/>
                <w:lang w:eastAsia="zh-CN"/>
              </w:rPr>
              <w:t>t</w:t>
            </w:r>
            <w:r>
              <w:rPr>
                <w:lang w:eastAsia="zh-CN"/>
              </w:rPr>
              <w:t>ype</w:t>
            </w:r>
          </w:p>
        </w:tc>
        <w:tc>
          <w:tcPr>
            <w:tcW w:w="1496" w:type="pct"/>
            <w:vAlign w:val="center"/>
          </w:tcPr>
          <w:p w14:paraId="4A635108" w14:textId="241AFF22" w:rsidR="00C73228" w:rsidRDefault="00C73228" w:rsidP="003A289F">
            <w:pPr>
              <w:rPr>
                <w:lang w:eastAsia="zh-CN"/>
              </w:rPr>
            </w:pPr>
            <w:r>
              <w:rPr>
                <w:lang w:eastAsia="zh-CN"/>
              </w:rPr>
              <w:t>Type of the training data.</w:t>
            </w:r>
          </w:p>
        </w:tc>
        <w:tc>
          <w:tcPr>
            <w:tcW w:w="1622" w:type="pct"/>
            <w:vAlign w:val="center"/>
          </w:tcPr>
          <w:p w14:paraId="5F287FAA" w14:textId="593FF304" w:rsidR="00C73228" w:rsidRDefault="00FC3581" w:rsidP="003A289F">
            <w:pPr>
              <w:rPr>
                <w:lang w:eastAsia="zh-CN"/>
              </w:rPr>
            </w:pPr>
            <w:r>
              <w:rPr>
                <w:lang w:eastAsia="zh-CN"/>
              </w:rPr>
              <w:t>“</w:t>
            </w:r>
            <w:proofErr w:type="spellStart"/>
            <w:r w:rsidR="00400F45">
              <w:rPr>
                <w:lang w:eastAsia="zh-CN"/>
              </w:rPr>
              <w:t>AI_</w:t>
            </w:r>
            <w:r w:rsidR="001843B5">
              <w:rPr>
                <w:lang w:eastAsia="zh-CN"/>
              </w:rPr>
              <w:t>Abstract</w:t>
            </w:r>
            <w:r w:rsidR="00C73228">
              <w:rPr>
                <w:lang w:eastAsia="zh-CN"/>
              </w:rPr>
              <w:t>TrainingData</w:t>
            </w:r>
            <w:proofErr w:type="spellEnd"/>
            <w:r>
              <w:rPr>
                <w:lang w:eastAsia="zh-CN"/>
              </w:rPr>
              <w:t>”</w:t>
            </w:r>
          </w:p>
        </w:tc>
        <w:tc>
          <w:tcPr>
            <w:tcW w:w="814" w:type="pct"/>
          </w:tcPr>
          <w:p w14:paraId="2FB67BD8" w14:textId="77777777" w:rsidR="00C73228" w:rsidRDefault="00C73228" w:rsidP="003A289F">
            <w:pPr>
              <w:rPr>
                <w:lang w:eastAsia="zh-CN"/>
              </w:rPr>
            </w:pPr>
            <w:r>
              <w:rPr>
                <w:rFonts w:hint="eastAsia"/>
                <w:lang w:eastAsia="zh-CN"/>
              </w:rPr>
              <w:t>M</w:t>
            </w:r>
            <w:r>
              <w:rPr>
                <w:lang w:eastAsia="zh-CN"/>
              </w:rPr>
              <w:t>andatory</w:t>
            </w:r>
          </w:p>
        </w:tc>
      </w:tr>
      <w:tr w:rsidR="001441E4" w14:paraId="462A7800" w14:textId="77777777" w:rsidTr="001441E4">
        <w:tc>
          <w:tcPr>
            <w:tcW w:w="1068" w:type="pct"/>
            <w:vAlign w:val="center"/>
          </w:tcPr>
          <w:p w14:paraId="220E945A" w14:textId="77777777" w:rsidR="00C73228" w:rsidRDefault="00C73228" w:rsidP="003A289F">
            <w:pPr>
              <w:rPr>
                <w:lang w:eastAsia="zh-CN"/>
              </w:rPr>
            </w:pPr>
            <w:r>
              <w:rPr>
                <w:lang w:eastAsia="zh-CN"/>
              </w:rPr>
              <w:t>id</w:t>
            </w:r>
          </w:p>
        </w:tc>
        <w:tc>
          <w:tcPr>
            <w:tcW w:w="1496" w:type="pct"/>
            <w:vAlign w:val="center"/>
          </w:tcPr>
          <w:p w14:paraId="245E02C9" w14:textId="66828619" w:rsidR="00C73228" w:rsidRDefault="00C73228" w:rsidP="003A289F">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1622" w:type="pct"/>
            <w:vAlign w:val="center"/>
          </w:tcPr>
          <w:p w14:paraId="459D9470" w14:textId="77777777" w:rsidR="00C73228" w:rsidRDefault="00C73228" w:rsidP="003A289F">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814" w:type="pct"/>
          </w:tcPr>
          <w:p w14:paraId="4954681A" w14:textId="77777777" w:rsidR="00C73228" w:rsidRDefault="00C73228" w:rsidP="003A289F">
            <w:pPr>
              <w:rPr>
                <w:lang w:eastAsia="zh-CN"/>
              </w:rPr>
            </w:pPr>
            <w:r>
              <w:rPr>
                <w:rFonts w:hint="eastAsia"/>
                <w:lang w:eastAsia="zh-CN"/>
              </w:rPr>
              <w:t>M</w:t>
            </w:r>
            <w:r>
              <w:rPr>
                <w:lang w:eastAsia="zh-CN"/>
              </w:rPr>
              <w:t>andatory</w:t>
            </w:r>
          </w:p>
        </w:tc>
      </w:tr>
      <w:tr w:rsidR="001441E4" w14:paraId="65169B39" w14:textId="77777777" w:rsidTr="001441E4">
        <w:tc>
          <w:tcPr>
            <w:tcW w:w="1068" w:type="pct"/>
            <w:vAlign w:val="center"/>
          </w:tcPr>
          <w:p w14:paraId="05AE810B" w14:textId="5F34B4C3" w:rsidR="005C6D15" w:rsidRDefault="005C6D15" w:rsidP="005C6D15">
            <w:pPr>
              <w:rPr>
                <w:lang w:eastAsia="zh-CN"/>
              </w:rPr>
            </w:pPr>
            <w:proofErr w:type="spellStart"/>
            <w:r>
              <w:rPr>
                <w:rFonts w:hint="eastAsia"/>
                <w:lang w:eastAsia="zh-CN"/>
              </w:rPr>
              <w:t>d</w:t>
            </w:r>
            <w:r>
              <w:rPr>
                <w:lang w:eastAsia="zh-CN"/>
              </w:rPr>
              <w:t>atasetId</w:t>
            </w:r>
            <w:proofErr w:type="spellEnd"/>
          </w:p>
        </w:tc>
        <w:tc>
          <w:tcPr>
            <w:tcW w:w="1496" w:type="pct"/>
            <w:vAlign w:val="center"/>
          </w:tcPr>
          <w:p w14:paraId="12992D55" w14:textId="30F5B9A1" w:rsidR="005C6D15" w:rsidRDefault="005C6D15" w:rsidP="005C6D15">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1622" w:type="pct"/>
            <w:vAlign w:val="center"/>
          </w:tcPr>
          <w:p w14:paraId="196CE169" w14:textId="2A589377" w:rsidR="005C6D15" w:rsidRDefault="005C6D15" w:rsidP="005C6D15">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0..</w:t>
            </w:r>
            <w:proofErr w:type="gramEnd"/>
            <w:r>
              <w:rPr>
                <w:lang w:eastAsia="zh-CN"/>
              </w:rPr>
              <w:t>1]</w:t>
            </w:r>
          </w:p>
        </w:tc>
        <w:tc>
          <w:tcPr>
            <w:tcW w:w="814" w:type="pct"/>
          </w:tcPr>
          <w:p w14:paraId="01103039" w14:textId="323ACA53" w:rsidR="005C6D15" w:rsidRDefault="005C6D15" w:rsidP="005C6D15">
            <w:pPr>
              <w:rPr>
                <w:lang w:eastAsia="zh-CN"/>
              </w:rPr>
            </w:pPr>
            <w:r>
              <w:rPr>
                <w:rFonts w:hint="eastAsia"/>
                <w:lang w:eastAsia="zh-CN"/>
              </w:rPr>
              <w:t>O</w:t>
            </w:r>
            <w:r>
              <w:rPr>
                <w:lang w:eastAsia="zh-CN"/>
              </w:rPr>
              <w:t>ptional</w:t>
            </w:r>
          </w:p>
        </w:tc>
      </w:tr>
      <w:tr w:rsidR="001441E4" w14:paraId="59357EAC" w14:textId="77777777" w:rsidTr="001441E4">
        <w:tc>
          <w:tcPr>
            <w:tcW w:w="1068" w:type="pct"/>
            <w:vAlign w:val="center"/>
          </w:tcPr>
          <w:p w14:paraId="664A6792" w14:textId="135B41A2" w:rsidR="005C6D15" w:rsidRDefault="005C6D15" w:rsidP="005C6D15">
            <w:proofErr w:type="spellStart"/>
            <w:r>
              <w:rPr>
                <w:lang w:eastAsia="zh-CN"/>
              </w:rPr>
              <w:t>trainingType</w:t>
            </w:r>
            <w:proofErr w:type="spellEnd"/>
          </w:p>
        </w:tc>
        <w:tc>
          <w:tcPr>
            <w:tcW w:w="1496" w:type="pct"/>
            <w:vAlign w:val="center"/>
          </w:tcPr>
          <w:p w14:paraId="4F74487F" w14:textId="2EEA6883" w:rsidR="005C6D15" w:rsidRDefault="005C6D15" w:rsidP="005C6D15">
            <w:r>
              <w:rPr>
                <w:rFonts w:hint="eastAsia"/>
                <w:lang w:eastAsia="zh-CN"/>
              </w:rPr>
              <w:t xml:space="preserve">Training type of the </w:t>
            </w:r>
            <w:r>
              <w:rPr>
                <w:lang w:eastAsia="zh-CN"/>
              </w:rPr>
              <w:t xml:space="preserve">individual AI </w:t>
            </w:r>
            <w:r>
              <w:rPr>
                <w:rFonts w:hint="eastAsia"/>
                <w:lang w:eastAsia="zh-CN"/>
              </w:rPr>
              <w:t>training sample.</w:t>
            </w:r>
          </w:p>
        </w:tc>
        <w:tc>
          <w:tcPr>
            <w:tcW w:w="1622" w:type="pct"/>
            <w:vAlign w:val="center"/>
          </w:tcPr>
          <w:p w14:paraId="3B0DFEAA" w14:textId="249A7D95" w:rsidR="005C6D15" w:rsidRDefault="005C6D15" w:rsidP="005C6D15">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814" w:type="pct"/>
          </w:tcPr>
          <w:p w14:paraId="22EF8106" w14:textId="4D9CB7A5" w:rsidR="005C6D15" w:rsidRDefault="005C6D15" w:rsidP="005C6D15">
            <w:r>
              <w:rPr>
                <w:rFonts w:hint="eastAsia"/>
                <w:lang w:eastAsia="zh-CN"/>
              </w:rPr>
              <w:t>O</w:t>
            </w:r>
            <w:r>
              <w:rPr>
                <w:lang w:eastAsia="zh-CN"/>
              </w:rPr>
              <w:t>ptional</w:t>
            </w:r>
          </w:p>
        </w:tc>
      </w:tr>
      <w:tr w:rsidR="001441E4" w14:paraId="47EC2586" w14:textId="77777777" w:rsidTr="001441E4">
        <w:tc>
          <w:tcPr>
            <w:tcW w:w="1068" w:type="pct"/>
            <w:vAlign w:val="center"/>
          </w:tcPr>
          <w:p w14:paraId="74496EDD" w14:textId="63F8D2B6" w:rsidR="005C6D15" w:rsidRDefault="005C6D15" w:rsidP="005C6D15">
            <w:proofErr w:type="spellStart"/>
            <w:r>
              <w:rPr>
                <w:rFonts w:hint="eastAsia"/>
                <w:lang w:eastAsia="zh-CN"/>
              </w:rPr>
              <w:t>numberOfLab</w:t>
            </w:r>
            <w:r>
              <w:rPr>
                <w:lang w:eastAsia="zh-CN"/>
              </w:rPr>
              <w:t>e</w:t>
            </w:r>
            <w:r>
              <w:rPr>
                <w:rFonts w:hint="eastAsia"/>
                <w:lang w:eastAsia="zh-CN"/>
              </w:rPr>
              <w:t>ls</w:t>
            </w:r>
            <w:proofErr w:type="spellEnd"/>
          </w:p>
        </w:tc>
        <w:tc>
          <w:tcPr>
            <w:tcW w:w="1496" w:type="pct"/>
            <w:vAlign w:val="center"/>
          </w:tcPr>
          <w:p w14:paraId="402F0115" w14:textId="71B84274" w:rsidR="005C6D15" w:rsidRDefault="005C6D15" w:rsidP="005C6D15">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1622" w:type="pct"/>
            <w:vAlign w:val="center"/>
          </w:tcPr>
          <w:p w14:paraId="66495293" w14:textId="55D082F6" w:rsidR="005C6D15" w:rsidRDefault="005C6D15" w:rsidP="005C6D15">
            <w:r>
              <w:rPr>
                <w:rFonts w:hint="eastAsia"/>
                <w:lang w:eastAsia="zh-CN"/>
              </w:rPr>
              <w:t>Int [</w:t>
            </w:r>
            <w:proofErr w:type="gramStart"/>
            <w:r>
              <w:rPr>
                <w:lang w:eastAsia="zh-CN"/>
              </w:rPr>
              <w:t>0..</w:t>
            </w:r>
            <w:proofErr w:type="gramEnd"/>
            <w:r>
              <w:rPr>
                <w:lang w:eastAsia="zh-CN"/>
              </w:rPr>
              <w:t>1</w:t>
            </w:r>
            <w:r>
              <w:rPr>
                <w:rFonts w:hint="eastAsia"/>
                <w:lang w:eastAsia="zh-CN"/>
              </w:rPr>
              <w:t>]</w:t>
            </w:r>
          </w:p>
        </w:tc>
        <w:tc>
          <w:tcPr>
            <w:tcW w:w="814" w:type="pct"/>
          </w:tcPr>
          <w:p w14:paraId="25F1CA57" w14:textId="2DA7BCC9" w:rsidR="005C6D15" w:rsidRDefault="005C6D15" w:rsidP="005C6D15">
            <w:r>
              <w:rPr>
                <w:rFonts w:hint="eastAsia"/>
                <w:lang w:eastAsia="zh-CN"/>
              </w:rPr>
              <w:t>O</w:t>
            </w:r>
            <w:r>
              <w:rPr>
                <w:lang w:eastAsia="zh-CN"/>
              </w:rPr>
              <w:t>ptional</w:t>
            </w:r>
          </w:p>
        </w:tc>
      </w:tr>
      <w:tr w:rsidR="001441E4" w14:paraId="4798F3D3" w14:textId="77777777" w:rsidTr="001441E4">
        <w:tc>
          <w:tcPr>
            <w:tcW w:w="1068" w:type="pct"/>
            <w:vAlign w:val="center"/>
          </w:tcPr>
          <w:p w14:paraId="543F2F83" w14:textId="43337552" w:rsidR="004D4763" w:rsidRDefault="004D4763" w:rsidP="004D4763">
            <w:pPr>
              <w:rPr>
                <w:lang w:eastAsia="zh-CN"/>
              </w:rPr>
            </w:pPr>
            <w:proofErr w:type="spellStart"/>
            <w:r>
              <w:rPr>
                <w:rFonts w:hint="eastAsia"/>
                <w:lang w:eastAsia="zh-CN"/>
              </w:rPr>
              <w:t>d</w:t>
            </w:r>
            <w:r>
              <w:rPr>
                <w:lang w:eastAsia="zh-CN"/>
              </w:rPr>
              <w:t>ataSources</w:t>
            </w:r>
            <w:proofErr w:type="spellEnd"/>
          </w:p>
        </w:tc>
        <w:tc>
          <w:tcPr>
            <w:tcW w:w="1496" w:type="pct"/>
            <w:vAlign w:val="center"/>
          </w:tcPr>
          <w:p w14:paraId="170EA61C" w14:textId="0F28718A" w:rsidR="004D4763" w:rsidRDefault="004D4763" w:rsidP="004D4763">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1622" w:type="pct"/>
            <w:vAlign w:val="center"/>
          </w:tcPr>
          <w:p w14:paraId="28073AC5" w14:textId="7369BA8A" w:rsidR="004D4763" w:rsidRDefault="004D4763" w:rsidP="004D4763">
            <w:pPr>
              <w:rPr>
                <w:lang w:eastAsia="zh-CN"/>
              </w:rPr>
            </w:pPr>
            <w:proofErr w:type="spellStart"/>
            <w:r>
              <w:rPr>
                <w:rFonts w:hint="eastAsia"/>
                <w:lang w:eastAsia="zh-CN"/>
              </w:rPr>
              <w:t>C</w:t>
            </w:r>
            <w:r>
              <w:rPr>
                <w:lang w:eastAsia="zh-CN"/>
              </w:rPr>
              <w:t>I_Citation</w:t>
            </w:r>
            <w:proofErr w:type="spellEnd"/>
            <w:r>
              <w:rPr>
                <w:lang w:eastAsia="zh-CN"/>
              </w:rPr>
              <w:t xml:space="preserve"> [</w:t>
            </w:r>
            <w:proofErr w:type="gramStart"/>
            <w:r>
              <w:rPr>
                <w:lang w:eastAsia="zh-CN"/>
              </w:rPr>
              <w:t>0..</w:t>
            </w:r>
            <w:proofErr w:type="gramEnd"/>
            <w:r>
              <w:rPr>
                <w:lang w:eastAsia="zh-CN"/>
              </w:rPr>
              <w:t>*]</w:t>
            </w:r>
          </w:p>
        </w:tc>
        <w:tc>
          <w:tcPr>
            <w:tcW w:w="814" w:type="pct"/>
          </w:tcPr>
          <w:p w14:paraId="38664CB1" w14:textId="64A7E137" w:rsidR="004D4763" w:rsidRDefault="004D4763" w:rsidP="004D4763">
            <w:pPr>
              <w:rPr>
                <w:lang w:eastAsia="zh-CN"/>
              </w:rPr>
            </w:pPr>
            <w:r>
              <w:rPr>
                <w:rFonts w:hint="eastAsia"/>
                <w:lang w:eastAsia="zh-CN"/>
              </w:rPr>
              <w:t>O</w:t>
            </w:r>
            <w:r>
              <w:rPr>
                <w:lang w:eastAsia="zh-CN"/>
              </w:rPr>
              <w:t>ptional</w:t>
            </w:r>
          </w:p>
        </w:tc>
      </w:tr>
      <w:tr w:rsidR="001441E4" w14:paraId="185F54A8" w14:textId="77777777" w:rsidTr="001441E4">
        <w:tc>
          <w:tcPr>
            <w:tcW w:w="1068" w:type="pct"/>
            <w:vAlign w:val="center"/>
          </w:tcPr>
          <w:p w14:paraId="15819EA8" w14:textId="73337E31" w:rsidR="004D4763" w:rsidRDefault="004D4763" w:rsidP="004D4763">
            <w:pPr>
              <w:rPr>
                <w:lang w:eastAsia="zh-CN"/>
              </w:rPr>
            </w:pPr>
            <w:r>
              <w:rPr>
                <w:rFonts w:hint="eastAsia"/>
                <w:lang w:eastAsia="zh-CN"/>
              </w:rPr>
              <w:t>l</w:t>
            </w:r>
            <w:r>
              <w:rPr>
                <w:lang w:eastAsia="zh-CN"/>
              </w:rPr>
              <w:t>abels</w:t>
            </w:r>
          </w:p>
        </w:tc>
        <w:tc>
          <w:tcPr>
            <w:tcW w:w="1496" w:type="pct"/>
          </w:tcPr>
          <w:p w14:paraId="28B049A8" w14:textId="00BDE4A2" w:rsidR="004D4763" w:rsidRDefault="004D4763" w:rsidP="004D4763">
            <w:pPr>
              <w:rPr>
                <w:lang w:eastAsia="zh-CN"/>
              </w:rPr>
            </w:pPr>
            <w:r>
              <w:rPr>
                <w:rFonts w:hint="eastAsia"/>
                <w:lang w:eastAsia="zh-CN"/>
              </w:rPr>
              <w:t>L</w:t>
            </w:r>
            <w:r>
              <w:rPr>
                <w:lang w:eastAsia="zh-CN"/>
              </w:rPr>
              <w:t>abels in the training data.</w:t>
            </w:r>
          </w:p>
        </w:tc>
        <w:tc>
          <w:tcPr>
            <w:tcW w:w="1622" w:type="pct"/>
          </w:tcPr>
          <w:p w14:paraId="0E067578" w14:textId="5E6FB026" w:rsidR="004D4763" w:rsidRPr="00A409BE" w:rsidRDefault="004D4763" w:rsidP="004D4763">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814" w:type="pct"/>
          </w:tcPr>
          <w:p w14:paraId="28D5425B" w14:textId="2413AF14" w:rsidR="004D4763" w:rsidRDefault="004D4763" w:rsidP="004D4763">
            <w:pPr>
              <w:rPr>
                <w:lang w:eastAsia="zh-CN"/>
              </w:rPr>
            </w:pPr>
            <w:r>
              <w:rPr>
                <w:rFonts w:hint="eastAsia"/>
                <w:lang w:eastAsia="zh-CN"/>
              </w:rPr>
              <w:t>M</w:t>
            </w:r>
            <w:r>
              <w:rPr>
                <w:lang w:eastAsia="zh-CN"/>
              </w:rPr>
              <w:t>andatory</w:t>
            </w:r>
          </w:p>
        </w:tc>
      </w:tr>
      <w:tr w:rsidR="001441E4" w14:paraId="50D4F9A6" w14:textId="77777777" w:rsidTr="001441E4">
        <w:tc>
          <w:tcPr>
            <w:tcW w:w="1068" w:type="pct"/>
            <w:vAlign w:val="center"/>
          </w:tcPr>
          <w:p w14:paraId="7B0BC745" w14:textId="5F63B5BE" w:rsidR="002E5B6D" w:rsidRDefault="002E5B6D" w:rsidP="002E5B6D">
            <w:pPr>
              <w:rPr>
                <w:lang w:eastAsia="zh-CN"/>
              </w:rPr>
            </w:pPr>
            <w:r>
              <w:rPr>
                <w:rFonts w:hint="eastAsia"/>
                <w:lang w:eastAsia="zh-CN"/>
              </w:rPr>
              <w:t>l</w:t>
            </w:r>
            <w:r>
              <w:rPr>
                <w:lang w:eastAsia="zh-CN"/>
              </w:rPr>
              <w:t>abeling</w:t>
            </w:r>
          </w:p>
        </w:tc>
        <w:tc>
          <w:tcPr>
            <w:tcW w:w="1496" w:type="pct"/>
          </w:tcPr>
          <w:p w14:paraId="0DE8A292" w14:textId="3FD3C64F" w:rsidR="002E5B6D" w:rsidRDefault="002E5B6D" w:rsidP="002E5B6D">
            <w:pPr>
              <w:rPr>
                <w:lang w:eastAsia="zh-CN"/>
              </w:rPr>
            </w:pPr>
            <w:r>
              <w:rPr>
                <w:lang w:eastAsia="zh-CN"/>
              </w:rPr>
              <w:t>Provenance information of how the training data is labeled.</w:t>
            </w:r>
          </w:p>
        </w:tc>
        <w:tc>
          <w:tcPr>
            <w:tcW w:w="1622" w:type="pct"/>
          </w:tcPr>
          <w:p w14:paraId="30B1824C" w14:textId="28F06F54" w:rsidR="002E5B6D" w:rsidRDefault="002E5B6D" w:rsidP="002E5B6D">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814" w:type="pct"/>
          </w:tcPr>
          <w:p w14:paraId="24E06D7C" w14:textId="2AEBB5F2" w:rsidR="002E5B6D" w:rsidRDefault="002E5B6D" w:rsidP="002E5B6D">
            <w:pPr>
              <w:rPr>
                <w:lang w:eastAsia="zh-CN"/>
              </w:rPr>
            </w:pPr>
            <w:r>
              <w:rPr>
                <w:rFonts w:hint="eastAsia"/>
                <w:lang w:eastAsia="zh-CN"/>
              </w:rPr>
              <w:t>O</w:t>
            </w:r>
            <w:r>
              <w:rPr>
                <w:lang w:eastAsia="zh-CN"/>
              </w:rPr>
              <w:t>ptional</w:t>
            </w:r>
          </w:p>
        </w:tc>
      </w:tr>
      <w:tr w:rsidR="001441E4" w14:paraId="3E24AE07" w14:textId="77777777" w:rsidTr="001441E4">
        <w:tc>
          <w:tcPr>
            <w:tcW w:w="1068" w:type="pct"/>
            <w:vAlign w:val="center"/>
          </w:tcPr>
          <w:p w14:paraId="63051341" w14:textId="570C1015" w:rsidR="002E5B6D" w:rsidRDefault="002E5B6D" w:rsidP="002E5B6D">
            <w:pPr>
              <w:rPr>
                <w:lang w:eastAsia="zh-CN"/>
              </w:rPr>
            </w:pPr>
            <w:r>
              <w:rPr>
                <w:rFonts w:hint="eastAsia"/>
                <w:lang w:eastAsia="zh-CN"/>
              </w:rPr>
              <w:t>q</w:t>
            </w:r>
            <w:r>
              <w:rPr>
                <w:lang w:eastAsia="zh-CN"/>
              </w:rPr>
              <w:t>uality</w:t>
            </w:r>
          </w:p>
        </w:tc>
        <w:tc>
          <w:tcPr>
            <w:tcW w:w="1496" w:type="pct"/>
          </w:tcPr>
          <w:p w14:paraId="54C099CD" w14:textId="17CD73BD" w:rsidR="002E5B6D" w:rsidRDefault="002E5B6D" w:rsidP="002E5B6D">
            <w:pPr>
              <w:rPr>
                <w:lang w:eastAsia="zh-CN"/>
              </w:rPr>
            </w:pPr>
            <w:r>
              <w:rPr>
                <w:rFonts w:hint="eastAsia"/>
                <w:lang w:eastAsia="zh-CN"/>
              </w:rPr>
              <w:t>Q</w:t>
            </w:r>
            <w:r>
              <w:rPr>
                <w:lang w:eastAsia="zh-CN"/>
              </w:rPr>
              <w:t>uality information of the training data.</w:t>
            </w:r>
          </w:p>
        </w:tc>
        <w:tc>
          <w:tcPr>
            <w:tcW w:w="1622" w:type="pct"/>
          </w:tcPr>
          <w:p w14:paraId="7BD92A9B" w14:textId="514E63F5" w:rsidR="002E5B6D" w:rsidRDefault="002E5B6D" w:rsidP="002E5B6D">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814" w:type="pct"/>
          </w:tcPr>
          <w:p w14:paraId="5544740B" w14:textId="5E57B07C" w:rsidR="002E5B6D" w:rsidRDefault="002E5B6D" w:rsidP="002E5B6D">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258A7D81" w14:textId="77777777" w:rsidR="00A141E5" w:rsidRDefault="00A141E5" w:rsidP="00A141E5">
      <w:pPr>
        <w:rPr>
          <w:lang w:eastAsia="zh-CN"/>
        </w:rPr>
      </w:pPr>
      <w:r>
        <w:rPr>
          <w:lang w:eastAsia="zh-CN"/>
        </w:rPr>
        <w:t>{</w:t>
      </w:r>
    </w:p>
    <w:p w14:paraId="4CFD802D" w14:textId="71DF7436" w:rsidR="00A141E5" w:rsidRDefault="00A141E5" w:rsidP="00A141E5">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CC248D">
        <w:rPr>
          <w:lang w:eastAsia="zh-CN"/>
        </w:rPr>
        <w:t>Abstract</w:t>
      </w:r>
      <w:r>
        <w:rPr>
          <w:lang w:eastAsia="zh-CN"/>
        </w:rPr>
        <w:t>TrainingData</w:t>
      </w:r>
      <w:proofErr w:type="spellEnd"/>
      <w:r w:rsidR="00FC3581">
        <w:rPr>
          <w:lang w:eastAsia="zh-CN"/>
        </w:rPr>
        <w:t>”</w:t>
      </w:r>
      <w:r>
        <w:rPr>
          <w:lang w:eastAsia="zh-CN"/>
        </w:rPr>
        <w:t>,</w:t>
      </w:r>
    </w:p>
    <w:p w14:paraId="342B0EAC" w14:textId="4CCED02F" w:rsidR="00A141E5" w:rsidRDefault="00FC3581" w:rsidP="00A141E5">
      <w:pPr>
        <w:ind w:firstLine="240"/>
        <w:rPr>
          <w:lang w:eastAsia="zh-CN"/>
        </w:rPr>
      </w:pPr>
      <w:r>
        <w:rPr>
          <w:lang w:eastAsia="zh-CN"/>
        </w:rPr>
        <w:t>“</w:t>
      </w:r>
      <w:r w:rsidR="00A141E5">
        <w:rPr>
          <w:lang w:eastAsia="zh-CN"/>
        </w:rPr>
        <w:t>id</w:t>
      </w:r>
      <w:r>
        <w:rPr>
          <w:lang w:eastAsia="zh-CN"/>
        </w:rPr>
        <w:t>”</w:t>
      </w:r>
      <w:r w:rsidR="00A141E5">
        <w:rPr>
          <w:lang w:eastAsia="zh-CN"/>
        </w:rPr>
        <w:t xml:space="preserve">: </w:t>
      </w:r>
      <w:r>
        <w:rPr>
          <w:lang w:eastAsia="zh-CN"/>
        </w:rPr>
        <w:t>“</w:t>
      </w:r>
      <w:r w:rsidR="005F309E" w:rsidRPr="005F309E">
        <w:rPr>
          <w:lang w:eastAsia="zh-CN"/>
        </w:rPr>
        <w:t>airport_01</w:t>
      </w:r>
      <w:r>
        <w:rPr>
          <w:lang w:eastAsia="zh-CN"/>
        </w:rPr>
        <w:t>”</w:t>
      </w:r>
      <w:r w:rsidR="00A141E5">
        <w:rPr>
          <w:lang w:eastAsia="zh-CN"/>
        </w:rPr>
        <w:t>,</w:t>
      </w:r>
    </w:p>
    <w:p w14:paraId="7CA8DB91" w14:textId="41D73EEB" w:rsidR="005F309E" w:rsidRDefault="00FC3581" w:rsidP="00A141E5">
      <w:pPr>
        <w:ind w:firstLine="240"/>
        <w:rPr>
          <w:lang w:eastAsia="zh-CN"/>
        </w:rPr>
      </w:pPr>
      <w:r>
        <w:rPr>
          <w:lang w:eastAsia="zh-CN"/>
        </w:rPr>
        <w:t>“</w:t>
      </w:r>
      <w:proofErr w:type="spellStart"/>
      <w:r w:rsidR="005F309E" w:rsidRPr="005F309E">
        <w:rPr>
          <w:lang w:eastAsia="zh-CN"/>
        </w:rPr>
        <w:t>dataSources</w:t>
      </w:r>
      <w:proofErr w:type="spellEnd"/>
      <w:r>
        <w:rPr>
          <w:lang w:eastAsia="zh-CN"/>
        </w:rPr>
        <w:t>”</w:t>
      </w:r>
      <w:r w:rsidR="005F309E" w:rsidRPr="005F309E">
        <w:rPr>
          <w:lang w:eastAsia="zh-CN"/>
        </w:rPr>
        <w:t>: [</w:t>
      </w:r>
      <w:r>
        <w:rPr>
          <w:lang w:eastAsia="zh-CN"/>
        </w:rPr>
        <w:t>“</w:t>
      </w:r>
      <w:proofErr w:type="spellStart"/>
      <w:r w:rsidR="005F309E" w:rsidRPr="005F309E">
        <w:rPr>
          <w:lang w:eastAsia="zh-CN"/>
        </w:rPr>
        <w:t>googleEarth</w:t>
      </w:r>
      <w:proofErr w:type="spellEnd"/>
      <w:r>
        <w:rPr>
          <w:lang w:eastAsia="zh-CN"/>
        </w:rPr>
        <w:t>”</w:t>
      </w:r>
      <w:r w:rsidR="005F309E" w:rsidRPr="005F309E">
        <w:rPr>
          <w:lang w:eastAsia="zh-CN"/>
        </w:rPr>
        <w:t>],</w:t>
      </w:r>
    </w:p>
    <w:p w14:paraId="1788A2C5" w14:textId="4C00505A" w:rsidR="005F309E" w:rsidRDefault="00FC3581" w:rsidP="005F309E">
      <w:pPr>
        <w:ind w:firstLine="240"/>
        <w:rPr>
          <w:lang w:eastAsia="zh-CN"/>
        </w:rPr>
      </w:pPr>
      <w:r>
        <w:rPr>
          <w:lang w:eastAsia="zh-CN"/>
        </w:rPr>
        <w:lastRenderedPageBreak/>
        <w:t>“</w:t>
      </w:r>
      <w:proofErr w:type="spellStart"/>
      <w:r w:rsidR="005F309E" w:rsidRPr="005F309E">
        <w:rPr>
          <w:lang w:eastAsia="zh-CN"/>
        </w:rPr>
        <w:t>dataURL</w:t>
      </w:r>
      <w:proofErr w:type="spellEnd"/>
      <w:r>
        <w:rPr>
          <w:lang w:eastAsia="zh-CN"/>
        </w:rPr>
        <w:t>”</w:t>
      </w:r>
      <w:r w:rsidR="005F309E" w:rsidRPr="005F309E">
        <w:rPr>
          <w:lang w:eastAsia="zh-CN"/>
        </w:rPr>
        <w:t xml:space="preserve">: </w:t>
      </w:r>
      <w:r w:rsidR="00174406">
        <w:rPr>
          <w:lang w:eastAsia="zh-CN"/>
        </w:rPr>
        <w:t>[</w:t>
      </w:r>
      <w:r>
        <w:rPr>
          <w:lang w:eastAsia="zh-CN"/>
        </w:rPr>
        <w:t>“</w:t>
      </w:r>
      <w:r w:rsidR="005F309E" w:rsidRPr="005F309E">
        <w:rPr>
          <w:lang w:eastAsia="zh-CN"/>
        </w:rPr>
        <w:t>image/Airport/airport_01.jpg</w:t>
      </w:r>
      <w:r>
        <w:rPr>
          <w:lang w:eastAsia="zh-CN"/>
        </w:rPr>
        <w:t>”</w:t>
      </w:r>
      <w:r w:rsidR="00174406">
        <w:rPr>
          <w:lang w:eastAsia="zh-CN"/>
        </w:rPr>
        <w:t>]</w:t>
      </w:r>
      <w:r w:rsidR="005F309E">
        <w:rPr>
          <w:lang w:eastAsia="zh-CN"/>
        </w:rPr>
        <w:t>,</w:t>
      </w:r>
    </w:p>
    <w:p w14:paraId="4CF4001A" w14:textId="51296119" w:rsidR="00A141E5" w:rsidRDefault="00A141E5" w:rsidP="00A141E5">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5F309E" w:rsidRPr="005F309E">
        <w:rPr>
          <w:lang w:eastAsia="zh-CN"/>
        </w:rPr>
        <w:t>{</w:t>
      </w:r>
      <w:r w:rsidR="00FC3581">
        <w:rPr>
          <w:lang w:eastAsia="zh-CN"/>
        </w:rPr>
        <w:t>“</w:t>
      </w:r>
      <w:r w:rsidR="005F309E" w:rsidRPr="005F309E">
        <w:rPr>
          <w:lang w:eastAsia="zh-CN"/>
        </w:rPr>
        <w:t>type</w:t>
      </w:r>
      <w:r w:rsidR="00FC3581">
        <w:rPr>
          <w:lang w:eastAsia="zh-CN"/>
        </w:rPr>
        <w:t>”</w:t>
      </w:r>
      <w:r w:rsidR="005F309E" w:rsidRPr="005F309E">
        <w:rPr>
          <w:lang w:eastAsia="zh-CN"/>
        </w:rPr>
        <w:t xml:space="preserve">: </w:t>
      </w:r>
      <w:r w:rsidR="00FC3581">
        <w:rPr>
          <w:lang w:eastAsia="zh-CN"/>
        </w:rPr>
        <w:t>“</w:t>
      </w:r>
      <w:proofErr w:type="spellStart"/>
      <w:r w:rsidR="005F309E" w:rsidRPr="005F309E">
        <w:rPr>
          <w:lang w:eastAsia="zh-CN"/>
        </w:rPr>
        <w:t>AI_SceneLabel</w:t>
      </w:r>
      <w:proofErr w:type="spellEnd"/>
      <w:r w:rsidR="00FC3581">
        <w:rPr>
          <w:lang w:eastAsia="zh-CN"/>
        </w:rPr>
        <w:t>”</w:t>
      </w:r>
      <w:r w:rsidR="005F309E" w:rsidRPr="005F309E">
        <w:rPr>
          <w:lang w:eastAsia="zh-CN"/>
        </w:rPr>
        <w:t xml:space="preserve">, </w:t>
      </w:r>
      <w:r w:rsidR="00FC3581">
        <w:rPr>
          <w:lang w:eastAsia="zh-CN"/>
        </w:rPr>
        <w:t>“</w:t>
      </w:r>
      <w:r w:rsidR="005F309E" w:rsidRPr="005F309E">
        <w:rPr>
          <w:lang w:eastAsia="zh-CN"/>
        </w:rPr>
        <w:t>class</w:t>
      </w:r>
      <w:r w:rsidR="00FC3581">
        <w:rPr>
          <w:lang w:eastAsia="zh-CN"/>
        </w:rPr>
        <w:t>”</w:t>
      </w:r>
      <w:r w:rsidR="005F309E" w:rsidRPr="005F309E">
        <w:rPr>
          <w:lang w:eastAsia="zh-CN"/>
        </w:rPr>
        <w:t xml:space="preserve">: </w:t>
      </w:r>
      <w:r w:rsidR="00FC3581">
        <w:rPr>
          <w:lang w:eastAsia="zh-CN"/>
        </w:rPr>
        <w:t>“</w:t>
      </w:r>
      <w:r w:rsidR="005F309E" w:rsidRPr="005F309E">
        <w:rPr>
          <w:lang w:eastAsia="zh-CN"/>
        </w:rPr>
        <w:t>Airport</w:t>
      </w:r>
      <w:r w:rsidR="00FC3581">
        <w:rPr>
          <w:lang w:eastAsia="zh-CN"/>
        </w:rPr>
        <w:t>”</w:t>
      </w:r>
      <w:r w:rsidR="005F309E" w:rsidRPr="005F309E">
        <w:rPr>
          <w:lang w:eastAsia="zh-CN"/>
        </w:rPr>
        <w:t>}</w:t>
      </w:r>
      <w:r w:rsidRPr="005F309E">
        <w:rPr>
          <w:lang w:eastAsia="zh-CN"/>
        </w:rPr>
        <w:t>]</w:t>
      </w:r>
    </w:p>
    <w:p w14:paraId="0A6BB268" w14:textId="148D5009" w:rsidR="00001130" w:rsidRDefault="00A141E5" w:rsidP="00A141E5">
      <w:pPr>
        <w:rPr>
          <w:lang w:eastAsia="zh-CN"/>
        </w:rPr>
      </w:pPr>
      <w:r>
        <w:rPr>
          <w:lang w:eastAsia="zh-CN"/>
        </w:rPr>
        <w:t>}</w:t>
      </w:r>
    </w:p>
    <w:p w14:paraId="2698E2B0" w14:textId="206BBE62" w:rsidR="00EB1B38" w:rsidRDefault="0022779D" w:rsidP="00EB1B38">
      <w:pPr>
        <w:rPr>
          <w:lang w:val="en-GB" w:eastAsia="zh-CN"/>
        </w:rPr>
      </w:pPr>
      <w:r>
        <w:rPr>
          <w:rFonts w:hint="eastAsia"/>
          <w:lang w:val="en-GB" w:eastAsia="zh-CN"/>
        </w:rPr>
        <w:t>The</w:t>
      </w:r>
      <w:r w:rsidR="00EB1B38">
        <w:rPr>
          <w:lang w:val="en-GB" w:eastAsia="zh-CN"/>
        </w:rPr>
        <w:t xml:space="preserve"> </w:t>
      </w:r>
      <w:proofErr w:type="spellStart"/>
      <w:r w:rsidR="00EB1B38">
        <w:rPr>
          <w:lang w:val="en-GB" w:eastAsia="zh-CN"/>
        </w:rPr>
        <w:t>AI_TrainingTypeCode</w:t>
      </w:r>
      <w:proofErr w:type="spellEnd"/>
      <w:r w:rsidR="00EB1B38">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sidR="00EB1B38">
        <w:rPr>
          <w:lang w:val="en-GB" w:eastAsia="zh-CN"/>
        </w:rPr>
        <w:t>.</w:t>
      </w:r>
    </w:p>
    <w:tbl>
      <w:tblPr>
        <w:tblStyle w:val="af1"/>
        <w:tblW w:w="0" w:type="auto"/>
        <w:tblLook w:val="04A0" w:firstRow="1" w:lastRow="0" w:firstColumn="1" w:lastColumn="0" w:noHBand="0" w:noVBand="1"/>
      </w:tblPr>
      <w:tblGrid>
        <w:gridCol w:w="1838"/>
        <w:gridCol w:w="6792"/>
      </w:tblGrid>
      <w:tr w:rsidR="00EB1B38" w14:paraId="23ACEDEB" w14:textId="77777777" w:rsidTr="00E043F9">
        <w:tc>
          <w:tcPr>
            <w:tcW w:w="1838" w:type="dxa"/>
          </w:tcPr>
          <w:p w14:paraId="523D3EDF" w14:textId="7653EF90" w:rsidR="00EB1B38" w:rsidRDefault="00EB1B38" w:rsidP="003A289F">
            <w:r>
              <w:rPr>
                <w:lang w:eastAsia="zh-CN"/>
              </w:rPr>
              <w:t>Requirement</w:t>
            </w:r>
            <w:r w:rsidR="00600619">
              <w:rPr>
                <w:lang w:eastAsia="zh-CN"/>
              </w:rPr>
              <w:t xml:space="preserve"> 15</w:t>
            </w:r>
          </w:p>
        </w:tc>
        <w:tc>
          <w:tcPr>
            <w:tcW w:w="6792" w:type="dxa"/>
          </w:tcPr>
          <w:p w14:paraId="12A1CF0D" w14:textId="54941353" w:rsidR="00EB1B38" w:rsidRDefault="00EB1B38"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sidR="00966814">
              <w:rPr>
                <w:lang w:eastAsia="zh-CN"/>
              </w:rPr>
              <w:t>trainingtypecode</w:t>
            </w:r>
            <w:proofErr w:type="spellEnd"/>
          </w:p>
          <w:p w14:paraId="6490D79F" w14:textId="6073888C"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w:t>
            </w:r>
            <w:r w:rsidR="00DE4AC3">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2EB4146D" w:rsidR="00141EA7" w:rsidRPr="00F6475A" w:rsidRDefault="00FC3581" w:rsidP="00141EA7">
      <w:pPr>
        <w:pStyle w:val="List1OGCletters"/>
        <w:numPr>
          <w:ilvl w:val="0"/>
          <w:numId w:val="25"/>
        </w:numPr>
        <w:rPr>
          <w:lang w:eastAsia="zh-CN"/>
        </w:rPr>
      </w:pPr>
      <w:r>
        <w:rPr>
          <w:lang w:eastAsia="zh-CN"/>
        </w:rPr>
        <w:t>“</w:t>
      </w:r>
      <w:r w:rsidR="00141EA7">
        <w:rPr>
          <w:lang w:eastAsia="zh-CN"/>
        </w:rPr>
        <w:t>training</w:t>
      </w:r>
      <w:r>
        <w:rPr>
          <w:lang w:eastAsia="zh-CN"/>
        </w:rPr>
        <w:t>”</w:t>
      </w:r>
      <w:r w:rsidR="00141EA7" w:rsidRPr="00F6475A">
        <w:rPr>
          <w:lang w:eastAsia="zh-CN"/>
        </w:rPr>
        <w:t xml:space="preserve"> </w:t>
      </w:r>
    </w:p>
    <w:p w14:paraId="3A59588B" w14:textId="10157CC1" w:rsidR="00141EA7" w:rsidRPr="00F6475A" w:rsidRDefault="00FC3581" w:rsidP="00141EA7">
      <w:pPr>
        <w:pStyle w:val="List1OGCletters"/>
        <w:numPr>
          <w:ilvl w:val="0"/>
          <w:numId w:val="13"/>
        </w:numPr>
        <w:rPr>
          <w:lang w:eastAsia="zh-CN"/>
        </w:rPr>
      </w:pPr>
      <w:r>
        <w:rPr>
          <w:lang w:eastAsia="zh-CN"/>
        </w:rPr>
        <w:t>“</w:t>
      </w:r>
      <w:r w:rsidR="00141EA7">
        <w:rPr>
          <w:lang w:eastAsia="zh-CN"/>
        </w:rPr>
        <w:t>validation</w:t>
      </w:r>
      <w:r>
        <w:rPr>
          <w:lang w:eastAsia="zh-CN"/>
        </w:rPr>
        <w:t>”</w:t>
      </w:r>
    </w:p>
    <w:p w14:paraId="2462F137" w14:textId="2D6C7BBF" w:rsidR="00001130" w:rsidRDefault="00141EA7" w:rsidP="00A141E5">
      <w:pPr>
        <w:pStyle w:val="List1OGCletters"/>
        <w:numPr>
          <w:ilvl w:val="0"/>
          <w:numId w:val="13"/>
        </w:numPr>
        <w:rPr>
          <w:lang w:eastAsia="zh-CN"/>
        </w:rPr>
      </w:pPr>
      <w:r w:rsidRPr="00F6475A">
        <w:rPr>
          <w:lang w:eastAsia="zh-CN"/>
        </w:rPr>
        <w:t xml:space="preserve"> </w:t>
      </w:r>
      <w:r w:rsidR="00FC3581">
        <w:rPr>
          <w:lang w:eastAsia="zh-CN"/>
        </w:rPr>
        <w:t>“</w:t>
      </w:r>
      <w:r>
        <w:rPr>
          <w:lang w:eastAsia="zh-CN"/>
        </w:rPr>
        <w:t>test</w:t>
      </w:r>
      <w:r w:rsidR="00FC3581">
        <w:rPr>
          <w:lang w:eastAsia="zh-CN"/>
        </w:rPr>
        <w:t>”</w:t>
      </w:r>
      <w:r w:rsidRPr="00F6475A">
        <w:rPr>
          <w:lang w:eastAsia="zh-CN"/>
        </w:rPr>
        <w:t xml:space="preserve"> </w:t>
      </w:r>
    </w:p>
    <w:p w14:paraId="0BC1F5D5" w14:textId="4B4A3F9F" w:rsidR="005D2992" w:rsidRDefault="000C799A" w:rsidP="005D2992">
      <w:pPr>
        <w:rPr>
          <w:lang w:val="en-GB" w:eastAsia="zh-CN"/>
        </w:rPr>
      </w:pPr>
      <w:r>
        <w:rPr>
          <w:lang w:val="en-GB" w:eastAsia="zh-CN"/>
        </w:rPr>
        <w:t>The</w:t>
      </w:r>
      <w:r w:rsidR="005D2992">
        <w:rPr>
          <w:lang w:val="en-GB" w:eastAsia="zh-CN"/>
        </w:rPr>
        <w:t xml:space="preserve"> </w:t>
      </w:r>
      <w:proofErr w:type="spellStart"/>
      <w:r w:rsidR="005D2992">
        <w:rPr>
          <w:lang w:val="en-GB" w:eastAsia="zh-CN"/>
        </w:rPr>
        <w:t>AI_EOTrainingData</w:t>
      </w:r>
      <w:proofErr w:type="spellEnd"/>
      <w:r w:rsidR="005D2992">
        <w:rPr>
          <w:lang w:val="en-GB" w:eastAsia="zh-CN"/>
        </w:rPr>
        <w:t xml:space="preserve"> object is encoded as a JSON object with properties both shown in</w:t>
      </w:r>
      <w:r w:rsidR="005D2992">
        <w:rPr>
          <w:lang w:eastAsia="zh-CN"/>
        </w:rPr>
        <w:t xml:space="preserve"> </w:t>
      </w:r>
      <w:r w:rsidR="005D2992">
        <w:rPr>
          <w:lang w:eastAsia="zh-CN"/>
        </w:rPr>
        <w:fldChar w:fldCharType="begin"/>
      </w:r>
      <w:r w:rsidR="005D2992">
        <w:rPr>
          <w:lang w:eastAsia="zh-CN"/>
        </w:rPr>
        <w:instrText xml:space="preserve"> REF _Ref112399172 \h </w:instrText>
      </w:r>
      <w:r w:rsidR="005D2992">
        <w:rPr>
          <w:lang w:eastAsia="zh-CN"/>
        </w:rPr>
      </w:r>
      <w:r w:rsidR="005D2992">
        <w:rPr>
          <w:lang w:eastAsia="zh-CN"/>
        </w:rPr>
        <w:fldChar w:fldCharType="separate"/>
      </w:r>
      <w:r w:rsidR="00C84970">
        <w:t xml:space="preserve">Table </w:t>
      </w:r>
      <w:r w:rsidR="00C84970">
        <w:rPr>
          <w:noProof/>
        </w:rPr>
        <w:t>5</w:t>
      </w:r>
      <w:r w:rsidR="005D2992">
        <w:rPr>
          <w:lang w:eastAsia="zh-CN"/>
        </w:rPr>
        <w:fldChar w:fldCharType="end"/>
      </w:r>
      <w:r w:rsidR="005D2992">
        <w:rPr>
          <w:lang w:val="en-GB" w:eastAsia="zh-CN"/>
        </w:rPr>
        <w:t xml:space="preserve"> and </w:t>
      </w:r>
      <w:r w:rsidR="005D2992">
        <w:rPr>
          <w:lang w:val="en-GB" w:eastAsia="zh-CN"/>
        </w:rPr>
        <w:fldChar w:fldCharType="begin"/>
      </w:r>
      <w:r w:rsidR="005D2992">
        <w:rPr>
          <w:lang w:val="en-GB" w:eastAsia="zh-CN"/>
        </w:rPr>
        <w:instrText xml:space="preserve"> REF _Ref112413019 \h </w:instrText>
      </w:r>
      <w:r w:rsidR="005D2992">
        <w:rPr>
          <w:lang w:val="en-GB" w:eastAsia="zh-CN"/>
        </w:rPr>
      </w:r>
      <w:r w:rsidR="005D2992">
        <w:rPr>
          <w:lang w:val="en-GB" w:eastAsia="zh-CN"/>
        </w:rPr>
        <w:fldChar w:fldCharType="separate"/>
      </w:r>
      <w:r w:rsidR="00C84970">
        <w:t xml:space="preserve">Table </w:t>
      </w:r>
      <w:r w:rsidR="00C84970">
        <w:rPr>
          <w:noProof/>
        </w:rPr>
        <w:t>6</w:t>
      </w:r>
      <w:r w:rsidR="005D2992">
        <w:rPr>
          <w:lang w:val="en-GB"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838"/>
        <w:gridCol w:w="6792"/>
      </w:tblGrid>
      <w:tr w:rsidR="005D2992" w14:paraId="05C99766" w14:textId="77777777" w:rsidTr="00C219FB">
        <w:tc>
          <w:tcPr>
            <w:tcW w:w="1838" w:type="dxa"/>
          </w:tcPr>
          <w:p w14:paraId="2B00B343" w14:textId="40D049C9" w:rsidR="005D2992" w:rsidRDefault="005D2992" w:rsidP="003A289F">
            <w:r>
              <w:rPr>
                <w:lang w:eastAsia="zh-CN"/>
              </w:rPr>
              <w:t>Requirement</w:t>
            </w:r>
            <w:r w:rsidR="006A373C">
              <w:rPr>
                <w:lang w:eastAsia="zh-CN"/>
              </w:rPr>
              <w:t xml:space="preserve"> 16</w:t>
            </w:r>
          </w:p>
        </w:tc>
        <w:tc>
          <w:tcPr>
            <w:tcW w:w="6792" w:type="dxa"/>
          </w:tcPr>
          <w:p w14:paraId="54E9E4BC" w14:textId="6B0F5617" w:rsidR="005D2992" w:rsidRDefault="005D2992" w:rsidP="003A289F">
            <w:pPr>
              <w:rPr>
                <w:lang w:eastAsia="zh-CN"/>
              </w:rPr>
            </w:pPr>
            <w:r>
              <w:rPr>
                <w:rFonts w:hint="eastAsia"/>
                <w:lang w:eastAsia="zh-CN"/>
              </w:rPr>
              <w:t>/</w:t>
            </w:r>
            <w:r>
              <w:rPr>
                <w:lang w:eastAsia="zh-CN"/>
              </w:rPr>
              <w:t>req/</w:t>
            </w:r>
            <w:proofErr w:type="spellStart"/>
            <w:r>
              <w:rPr>
                <w:lang w:eastAsia="zh-CN"/>
              </w:rPr>
              <w:t>aitrainingdataset</w:t>
            </w:r>
            <w:proofErr w:type="spellEnd"/>
            <w:r>
              <w:rPr>
                <w:lang w:eastAsia="zh-CN"/>
              </w:rPr>
              <w:t>/</w:t>
            </w:r>
            <w:proofErr w:type="spellStart"/>
            <w:r>
              <w:rPr>
                <w:lang w:eastAsia="zh-CN"/>
              </w:rPr>
              <w:t>eotrainingdata</w:t>
            </w:r>
            <w:proofErr w:type="spellEnd"/>
          </w:p>
          <w:p w14:paraId="2BF8E082" w14:textId="57357E27" w:rsidR="005D2992" w:rsidRDefault="005D2992" w:rsidP="003A289F">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w:t>
            </w:r>
            <w:r w:rsidR="003E09CB">
              <w:rPr>
                <w:lang w:eastAsia="zh-CN"/>
              </w:rPr>
              <w:t xml:space="preserve">SHALL </w:t>
            </w:r>
            <w:r>
              <w:rPr>
                <w:lang w:eastAsia="zh-CN"/>
              </w:rPr>
              <w:t xml:space="preserve">implement the </w:t>
            </w:r>
            <w:r w:rsidR="003E09CB">
              <w:rPr>
                <w:lang w:eastAsia="zh-CN"/>
              </w:rPr>
              <w:t xml:space="preserve">Mandatory </w:t>
            </w:r>
            <w:r>
              <w:rPr>
                <w:lang w:eastAsia="zh-CN"/>
              </w:rPr>
              <w:t xml:space="preserve">properties </w:t>
            </w:r>
            <w:r w:rsidR="003E09CB">
              <w:rPr>
                <w:lang w:eastAsia="zh-CN"/>
              </w:rPr>
              <w:t>as defined</w:t>
            </w:r>
            <w:r>
              <w:rPr>
                <w:lang w:eastAsia="zh-CN"/>
              </w:rPr>
              <w:t xml:space="preserve"> in </w:t>
            </w:r>
            <w:r>
              <w:rPr>
                <w:lang w:eastAsia="zh-CN"/>
              </w:rPr>
              <w:fldChar w:fldCharType="begin"/>
            </w:r>
            <w:r>
              <w:rPr>
                <w:lang w:eastAsia="zh-CN"/>
              </w:rPr>
              <w:instrText xml:space="preserve"> REF _Ref112399172 \h </w:instrText>
            </w:r>
            <w:r>
              <w:rPr>
                <w:lang w:eastAsia="zh-CN"/>
              </w:rPr>
            </w:r>
            <w:r>
              <w:rPr>
                <w:lang w:eastAsia="zh-CN"/>
              </w:rPr>
              <w:fldChar w:fldCharType="separate"/>
            </w:r>
            <w:r w:rsidR="00C84970">
              <w:t xml:space="preserve">Table </w:t>
            </w:r>
            <w:r w:rsidR="00C84970">
              <w:rPr>
                <w:noProof/>
              </w:rPr>
              <w:t>5</w:t>
            </w:r>
            <w:r>
              <w:rPr>
                <w:lang w:eastAsia="zh-CN"/>
              </w:rPr>
              <w:fldChar w:fldCharType="end"/>
            </w:r>
            <w:r>
              <w:rPr>
                <w:lang w:eastAsia="zh-CN"/>
              </w:rPr>
              <w:t xml:space="preserve"> and </w:t>
            </w:r>
            <w:r>
              <w:rPr>
                <w:lang w:eastAsia="zh-CN"/>
              </w:rPr>
              <w:fldChar w:fldCharType="begin"/>
            </w:r>
            <w:r>
              <w:rPr>
                <w:lang w:eastAsia="zh-CN"/>
              </w:rPr>
              <w:instrText xml:space="preserve"> REF _Ref112413019 \h </w:instrText>
            </w:r>
            <w:r>
              <w:rPr>
                <w:lang w:eastAsia="zh-CN"/>
              </w:rPr>
            </w:r>
            <w:r>
              <w:rPr>
                <w:lang w:eastAsia="zh-CN"/>
              </w:rPr>
              <w:fldChar w:fldCharType="separate"/>
            </w:r>
            <w:r w:rsidR="00C84970">
              <w:t xml:space="preserve">Table </w:t>
            </w:r>
            <w:r w:rsidR="00C84970">
              <w:rPr>
                <w:noProof/>
              </w:rPr>
              <w:t>6</w:t>
            </w:r>
            <w:r>
              <w:rPr>
                <w:lang w:eastAsia="zh-CN"/>
              </w:rPr>
              <w:fldChar w:fldCharType="end"/>
            </w:r>
            <w:r>
              <w:rPr>
                <w:lang w:eastAsia="zh-CN"/>
              </w:rPr>
              <w:t>.</w:t>
            </w:r>
          </w:p>
        </w:tc>
      </w:tr>
    </w:tbl>
    <w:p w14:paraId="21C1D210" w14:textId="77777777" w:rsidR="005D2992" w:rsidRPr="006F15EC" w:rsidRDefault="005D2992" w:rsidP="005D2992"/>
    <w:p w14:paraId="23A47785" w14:textId="33AC5523" w:rsidR="005D2992" w:rsidRDefault="005D2992" w:rsidP="005D2992">
      <w:pPr>
        <w:pStyle w:val="af4"/>
        <w:keepNext/>
      </w:pPr>
      <w:bookmarkStart w:id="218" w:name="_Ref112413019"/>
      <w:r>
        <w:t xml:space="preserve">Table </w:t>
      </w:r>
      <w:r w:rsidR="00EB7D7B">
        <w:fldChar w:fldCharType="begin"/>
      </w:r>
      <w:r w:rsidR="00EB7D7B">
        <w:instrText xml:space="preserve"> SEQ Table \* ARABIC </w:instrText>
      </w:r>
      <w:r w:rsidR="00EB7D7B">
        <w:fldChar w:fldCharType="separate"/>
      </w:r>
      <w:r w:rsidR="00C84970">
        <w:rPr>
          <w:noProof/>
        </w:rPr>
        <w:t>6</w:t>
      </w:r>
      <w:r w:rsidR="00EB7D7B">
        <w:rPr>
          <w:noProof/>
        </w:rPr>
        <w:fldChar w:fldCharType="end"/>
      </w:r>
      <w:bookmarkEnd w:id="218"/>
      <w:r>
        <w:t xml:space="preserve"> </w:t>
      </w:r>
      <w:proofErr w:type="spellStart"/>
      <w:r>
        <w:t>AI_EOTrainingData</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5D2992" w14:paraId="25E33325" w14:textId="77777777" w:rsidTr="00B663A1">
        <w:tc>
          <w:tcPr>
            <w:tcW w:w="1838" w:type="dxa"/>
            <w:vAlign w:val="center"/>
          </w:tcPr>
          <w:p w14:paraId="7789FCA2" w14:textId="77777777" w:rsidR="005D2992" w:rsidRPr="009A6478" w:rsidRDefault="005D2992" w:rsidP="003A289F">
            <w:pPr>
              <w:jc w:val="center"/>
              <w:rPr>
                <w:b/>
                <w:bCs/>
              </w:rPr>
            </w:pPr>
            <w:r w:rsidRPr="009A6478">
              <w:rPr>
                <w:b/>
                <w:bCs/>
              </w:rPr>
              <w:t>JSON Property</w:t>
            </w:r>
          </w:p>
        </w:tc>
        <w:tc>
          <w:tcPr>
            <w:tcW w:w="2552" w:type="dxa"/>
            <w:vAlign w:val="center"/>
          </w:tcPr>
          <w:p w14:paraId="03ADD275" w14:textId="77777777" w:rsidR="005D2992" w:rsidRPr="009A6478" w:rsidRDefault="005D2992" w:rsidP="003A289F">
            <w:pPr>
              <w:jc w:val="center"/>
              <w:rPr>
                <w:b/>
                <w:bCs/>
              </w:rPr>
            </w:pPr>
            <w:r w:rsidRPr="009A6478">
              <w:rPr>
                <w:b/>
                <w:bCs/>
              </w:rPr>
              <w:t>Definition</w:t>
            </w:r>
          </w:p>
        </w:tc>
        <w:tc>
          <w:tcPr>
            <w:tcW w:w="2551" w:type="dxa"/>
            <w:vAlign w:val="center"/>
          </w:tcPr>
          <w:p w14:paraId="3E6F92DE" w14:textId="77777777" w:rsidR="005D2992" w:rsidRPr="009A6478" w:rsidRDefault="005D2992" w:rsidP="003A289F">
            <w:pPr>
              <w:jc w:val="center"/>
              <w:rPr>
                <w:b/>
                <w:bCs/>
              </w:rPr>
            </w:pPr>
            <w:r w:rsidRPr="009A6478">
              <w:rPr>
                <w:b/>
                <w:bCs/>
              </w:rPr>
              <w:t>Data type and values</w:t>
            </w:r>
          </w:p>
        </w:tc>
        <w:tc>
          <w:tcPr>
            <w:tcW w:w="1689"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B663A1">
        <w:tc>
          <w:tcPr>
            <w:tcW w:w="1838"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552" w:type="dxa"/>
            <w:vAlign w:val="center"/>
          </w:tcPr>
          <w:p w14:paraId="01FC650F" w14:textId="3C59C1CA" w:rsidR="005C5EE4" w:rsidRDefault="005C5EE4" w:rsidP="005C5EE4">
            <w:pPr>
              <w:rPr>
                <w:lang w:eastAsia="zh-CN"/>
              </w:rPr>
            </w:pPr>
            <w:r>
              <w:rPr>
                <w:lang w:eastAsia="zh-CN"/>
              </w:rPr>
              <w:t>Type of the EO training data.</w:t>
            </w:r>
          </w:p>
        </w:tc>
        <w:tc>
          <w:tcPr>
            <w:tcW w:w="2551"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1689"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B663A1">
        <w:tc>
          <w:tcPr>
            <w:tcW w:w="1838" w:type="dxa"/>
            <w:vAlign w:val="center"/>
          </w:tcPr>
          <w:p w14:paraId="182DD462" w14:textId="3CC14EF2" w:rsidR="00B1317E" w:rsidRDefault="00B1317E" w:rsidP="00B1317E">
            <w:pPr>
              <w:rPr>
                <w:lang w:eastAsia="zh-CN"/>
              </w:rPr>
            </w:pPr>
            <w:r>
              <w:rPr>
                <w:rFonts w:hint="eastAsia"/>
                <w:lang w:eastAsia="zh-CN"/>
              </w:rPr>
              <w:t>extent</w:t>
            </w:r>
          </w:p>
        </w:tc>
        <w:tc>
          <w:tcPr>
            <w:tcW w:w="2552"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551" w:type="dxa"/>
            <w:vAlign w:val="center"/>
          </w:tcPr>
          <w:p w14:paraId="014E464A" w14:textId="28B927F4" w:rsidR="00B1317E" w:rsidRDefault="00B1317E" w:rsidP="00B1317E">
            <w:pPr>
              <w:rPr>
                <w:lang w:eastAsia="zh-CN"/>
              </w:rPr>
            </w:pPr>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B663A1">
        <w:tc>
          <w:tcPr>
            <w:tcW w:w="1838" w:type="dxa"/>
            <w:vAlign w:val="center"/>
          </w:tcPr>
          <w:p w14:paraId="22E74003" w14:textId="497ECC36" w:rsidR="00B1317E" w:rsidRDefault="00B1317E" w:rsidP="00920266">
            <w:pPr>
              <w:rPr>
                <w:lang w:eastAsia="zh-CN"/>
              </w:rPr>
            </w:pPr>
            <w:proofErr w:type="spellStart"/>
            <w:r>
              <w:rPr>
                <w:rFonts w:hint="eastAsia"/>
                <w:lang w:eastAsia="zh-CN"/>
              </w:rPr>
              <w:t>dat</w:t>
            </w:r>
            <w:r w:rsidR="00C1711D">
              <w:rPr>
                <w:lang w:eastAsia="zh-CN"/>
              </w:rPr>
              <w:t>a</w:t>
            </w:r>
            <w:r>
              <w:rPr>
                <w:rFonts w:hint="eastAsia"/>
                <w:lang w:eastAsia="zh-CN"/>
              </w:rPr>
              <w:t>Time</w:t>
            </w:r>
            <w:proofErr w:type="spellEnd"/>
          </w:p>
        </w:tc>
        <w:tc>
          <w:tcPr>
            <w:tcW w:w="2552"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551" w:type="dxa"/>
            <w:vAlign w:val="center"/>
          </w:tcPr>
          <w:p w14:paraId="444EE210" w14:textId="3034CBA0" w:rsidR="00B1317E" w:rsidRDefault="00B1317E" w:rsidP="00920266">
            <w:proofErr w:type="spellStart"/>
            <w:r>
              <w:rPr>
                <w:rFonts w:hint="eastAsia"/>
                <w:lang w:eastAsia="zh-CN"/>
              </w:rPr>
              <w:t>Dat</w:t>
            </w:r>
            <w:r w:rsidR="00920266">
              <w:rPr>
                <w:lang w:eastAsia="zh-CN"/>
              </w:rPr>
              <w:t>e</w:t>
            </w:r>
            <w:r>
              <w:rPr>
                <w:rFonts w:hint="eastAsia"/>
                <w:lang w:eastAsia="zh-CN"/>
              </w:rPr>
              <w:t>Time</w:t>
            </w:r>
            <w:proofErr w:type="spellEnd"/>
            <w:r>
              <w:rPr>
                <w:lang w:eastAsia="zh-CN"/>
              </w:rPr>
              <w:t xml:space="preserve"> </w:t>
            </w:r>
            <w:r>
              <w:rPr>
                <w:rFonts w:hint="eastAsia"/>
                <w:lang w:eastAsia="zh-CN"/>
              </w:rPr>
              <w:t>[</w:t>
            </w:r>
            <w:proofErr w:type="gramStart"/>
            <w:r>
              <w:rPr>
                <w:lang w:eastAsia="zh-CN"/>
              </w:rPr>
              <w:t>0..</w:t>
            </w:r>
            <w:proofErr w:type="gramEnd"/>
            <w:r>
              <w:rPr>
                <w:lang w:eastAsia="zh-CN"/>
              </w:rPr>
              <w:t>*</w:t>
            </w:r>
            <w:r>
              <w:rPr>
                <w:rFonts w:hint="eastAsia"/>
                <w:lang w:eastAsia="zh-CN"/>
              </w:rPr>
              <w:t>]</w:t>
            </w:r>
          </w:p>
        </w:tc>
        <w:tc>
          <w:tcPr>
            <w:tcW w:w="1689"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B663A1">
        <w:tc>
          <w:tcPr>
            <w:tcW w:w="1838" w:type="dxa"/>
            <w:vAlign w:val="center"/>
          </w:tcPr>
          <w:p w14:paraId="265C5FBC" w14:textId="483EBC9A" w:rsidR="00B1317E" w:rsidRDefault="00B1317E" w:rsidP="00B1317E">
            <w:proofErr w:type="spellStart"/>
            <w:r>
              <w:rPr>
                <w:rFonts w:hint="eastAsia"/>
                <w:lang w:eastAsia="zh-CN"/>
              </w:rPr>
              <w:lastRenderedPageBreak/>
              <w:t>dat</w:t>
            </w:r>
            <w:r>
              <w:rPr>
                <w:lang w:eastAsia="zh-CN"/>
              </w:rPr>
              <w:t>aURL</w:t>
            </w:r>
            <w:proofErr w:type="spellEnd"/>
          </w:p>
        </w:tc>
        <w:tc>
          <w:tcPr>
            <w:tcW w:w="2552" w:type="dxa"/>
            <w:vAlign w:val="center"/>
          </w:tcPr>
          <w:p w14:paraId="40D1707C" w14:textId="10A37D51" w:rsidR="00B1317E" w:rsidRDefault="00B1317E" w:rsidP="00B1317E">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551" w:type="dxa"/>
            <w:vAlign w:val="center"/>
          </w:tcPr>
          <w:p w14:paraId="3DD51FEF" w14:textId="61F12B89" w:rsidR="00B1317E" w:rsidRDefault="00B1317E" w:rsidP="00B1317E">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63FAFF73" w14:textId="14F5E09C" w:rsidR="00802A5B" w:rsidRDefault="00802A5B" w:rsidP="00802A5B">
      <w:pPr>
        <w:rPr>
          <w:lang w:eastAsia="zh-CN"/>
        </w:rPr>
      </w:pPr>
      <w:r>
        <w:rPr>
          <w:lang w:eastAsia="zh-CN"/>
        </w:rPr>
        <w:t>{</w:t>
      </w:r>
    </w:p>
    <w:p w14:paraId="2F26C043" w14:textId="3778BAA8" w:rsidR="00802A5B" w:rsidRDefault="00802A5B" w:rsidP="00802A5B">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Pr>
          <w:lang w:eastAsia="zh-CN"/>
        </w:rPr>
        <w:t>AI_EOTrainingData</w:t>
      </w:r>
      <w:proofErr w:type="spellEnd"/>
      <w:r w:rsidR="00FC3581">
        <w:rPr>
          <w:lang w:eastAsia="zh-CN"/>
        </w:rPr>
        <w:t>”</w:t>
      </w:r>
      <w:r>
        <w:rPr>
          <w:lang w:eastAsia="zh-CN"/>
        </w:rPr>
        <w:t>,</w:t>
      </w:r>
    </w:p>
    <w:p w14:paraId="7CAA9783" w14:textId="69D0501E" w:rsidR="00802A5B" w:rsidRDefault="00FC3581" w:rsidP="00802A5B">
      <w:pPr>
        <w:ind w:firstLine="240"/>
        <w:rPr>
          <w:lang w:eastAsia="zh-CN"/>
        </w:rPr>
      </w:pPr>
      <w:r>
        <w:rPr>
          <w:lang w:eastAsia="zh-CN"/>
        </w:rPr>
        <w:t>“</w:t>
      </w:r>
      <w:r w:rsidR="00802A5B">
        <w:rPr>
          <w:lang w:eastAsia="zh-CN"/>
        </w:rPr>
        <w:t>id</w:t>
      </w:r>
      <w:r>
        <w:rPr>
          <w:lang w:eastAsia="zh-CN"/>
        </w:rPr>
        <w:t>”</w:t>
      </w:r>
      <w:r w:rsidR="00802A5B">
        <w:rPr>
          <w:lang w:eastAsia="zh-CN"/>
        </w:rPr>
        <w:t xml:space="preserve">: </w:t>
      </w:r>
      <w:r>
        <w:rPr>
          <w:lang w:eastAsia="zh-CN"/>
        </w:rPr>
        <w:t>“</w:t>
      </w:r>
      <w:r w:rsidR="00802A5B" w:rsidRPr="005F309E">
        <w:rPr>
          <w:lang w:eastAsia="zh-CN"/>
        </w:rPr>
        <w:t>airport_01</w:t>
      </w:r>
      <w:r>
        <w:rPr>
          <w:lang w:eastAsia="zh-CN"/>
        </w:rPr>
        <w:t>”</w:t>
      </w:r>
      <w:r w:rsidR="00802A5B">
        <w:rPr>
          <w:lang w:eastAsia="zh-CN"/>
        </w:rPr>
        <w:t>,</w:t>
      </w:r>
    </w:p>
    <w:p w14:paraId="3783803D" w14:textId="21783439" w:rsidR="00802A5B" w:rsidRDefault="00FC3581" w:rsidP="00802A5B">
      <w:pPr>
        <w:ind w:firstLine="240"/>
        <w:rPr>
          <w:lang w:eastAsia="zh-CN"/>
        </w:rPr>
      </w:pPr>
      <w:r>
        <w:rPr>
          <w:lang w:eastAsia="zh-CN"/>
        </w:rPr>
        <w:t>“</w:t>
      </w:r>
      <w:proofErr w:type="spellStart"/>
      <w:r w:rsidR="00802A5B" w:rsidRPr="005F309E">
        <w:rPr>
          <w:lang w:eastAsia="zh-CN"/>
        </w:rPr>
        <w:t>dataSources</w:t>
      </w:r>
      <w:proofErr w:type="spellEnd"/>
      <w:r>
        <w:rPr>
          <w:lang w:eastAsia="zh-CN"/>
        </w:rPr>
        <w:t>”</w:t>
      </w:r>
      <w:r w:rsidR="00802A5B" w:rsidRPr="005F309E">
        <w:rPr>
          <w:lang w:eastAsia="zh-CN"/>
        </w:rPr>
        <w:t>: [</w:t>
      </w:r>
      <w:r>
        <w:rPr>
          <w:lang w:eastAsia="zh-CN"/>
        </w:rPr>
        <w:t>“</w:t>
      </w:r>
      <w:proofErr w:type="spellStart"/>
      <w:r w:rsidR="00802A5B" w:rsidRPr="005F309E">
        <w:rPr>
          <w:lang w:eastAsia="zh-CN"/>
        </w:rPr>
        <w:t>googleEarth</w:t>
      </w:r>
      <w:proofErr w:type="spellEnd"/>
      <w:r>
        <w:rPr>
          <w:lang w:eastAsia="zh-CN"/>
        </w:rPr>
        <w:t>”</w:t>
      </w:r>
      <w:r w:rsidR="00802A5B" w:rsidRPr="005F309E">
        <w:rPr>
          <w:lang w:eastAsia="zh-CN"/>
        </w:rPr>
        <w:t>],</w:t>
      </w:r>
    </w:p>
    <w:p w14:paraId="4ADB838B" w14:textId="26651860" w:rsidR="00802A5B" w:rsidRDefault="00FC3581" w:rsidP="00802A5B">
      <w:pPr>
        <w:ind w:firstLine="240"/>
        <w:rPr>
          <w:lang w:eastAsia="zh-CN"/>
        </w:rPr>
      </w:pPr>
      <w:r>
        <w:rPr>
          <w:lang w:eastAsia="zh-CN"/>
        </w:rPr>
        <w:t>“</w:t>
      </w:r>
      <w:proofErr w:type="spellStart"/>
      <w:r w:rsidR="00802A5B" w:rsidRPr="005F309E">
        <w:rPr>
          <w:lang w:eastAsia="zh-CN"/>
        </w:rPr>
        <w:t>dataURL</w:t>
      </w:r>
      <w:proofErr w:type="spellEnd"/>
      <w:r>
        <w:rPr>
          <w:lang w:eastAsia="zh-CN"/>
        </w:rPr>
        <w:t>”</w:t>
      </w:r>
      <w:r w:rsidR="00802A5B" w:rsidRPr="005F309E">
        <w:rPr>
          <w:lang w:eastAsia="zh-CN"/>
        </w:rPr>
        <w:t xml:space="preserve">: </w:t>
      </w:r>
      <w:r w:rsidR="00174406">
        <w:rPr>
          <w:lang w:eastAsia="zh-CN"/>
        </w:rPr>
        <w:t>[</w:t>
      </w:r>
      <w:r>
        <w:rPr>
          <w:lang w:eastAsia="zh-CN"/>
        </w:rPr>
        <w:t>“</w:t>
      </w:r>
      <w:r w:rsidR="00802A5B" w:rsidRPr="005F309E">
        <w:rPr>
          <w:lang w:eastAsia="zh-CN"/>
        </w:rPr>
        <w:t>image/Airport/airport_01.jpg</w:t>
      </w:r>
      <w:r>
        <w:rPr>
          <w:lang w:eastAsia="zh-CN"/>
        </w:rPr>
        <w:t>”</w:t>
      </w:r>
      <w:r w:rsidR="00174406">
        <w:rPr>
          <w:lang w:eastAsia="zh-CN"/>
        </w:rPr>
        <w:t>]</w:t>
      </w:r>
      <w:r w:rsidR="00802A5B">
        <w:rPr>
          <w:lang w:eastAsia="zh-CN"/>
        </w:rPr>
        <w:t>,</w:t>
      </w:r>
    </w:p>
    <w:p w14:paraId="62524E1A" w14:textId="4D26F88B" w:rsidR="00802A5B" w:rsidRDefault="00802A5B" w:rsidP="00802A5B">
      <w:pPr>
        <w:rPr>
          <w:lang w:eastAsia="zh-CN"/>
        </w:rPr>
      </w:pPr>
      <w:r>
        <w:rPr>
          <w:lang w:eastAsia="zh-CN"/>
        </w:rPr>
        <w:t xml:space="preserve">    </w:t>
      </w:r>
      <w:r w:rsidR="00FC3581">
        <w:rPr>
          <w:lang w:eastAsia="zh-CN"/>
        </w:rPr>
        <w:t>“</w:t>
      </w:r>
      <w:r w:rsidRPr="005F309E">
        <w:rPr>
          <w:lang w:eastAsia="zh-CN"/>
        </w:rPr>
        <w:t>labels</w:t>
      </w:r>
      <w:r w:rsidR="00FC3581">
        <w:rPr>
          <w:lang w:eastAsia="zh-CN"/>
        </w:rPr>
        <w:t>”</w:t>
      </w:r>
      <w:r w:rsidRPr="005F309E">
        <w:rPr>
          <w:lang w:eastAsia="zh-CN"/>
        </w:rPr>
        <w:t>: [{</w:t>
      </w:r>
      <w:r w:rsidR="00FC3581">
        <w:rPr>
          <w:lang w:eastAsia="zh-CN"/>
        </w:rPr>
        <w:t>“</w:t>
      </w:r>
      <w:r w:rsidRPr="005F309E">
        <w:rPr>
          <w:lang w:eastAsia="zh-CN"/>
        </w:rPr>
        <w:t>type</w:t>
      </w:r>
      <w:r w:rsidR="00FC3581">
        <w:rPr>
          <w:lang w:eastAsia="zh-CN"/>
        </w:rPr>
        <w:t>”</w:t>
      </w:r>
      <w:r w:rsidRPr="005F309E">
        <w:rPr>
          <w:lang w:eastAsia="zh-CN"/>
        </w:rPr>
        <w:t xml:space="preserve">: </w:t>
      </w:r>
      <w:r w:rsidR="00FC3581">
        <w:rPr>
          <w:lang w:eastAsia="zh-CN"/>
        </w:rPr>
        <w:t>“</w:t>
      </w:r>
      <w:proofErr w:type="spellStart"/>
      <w:r w:rsidRPr="005F309E">
        <w:rPr>
          <w:lang w:eastAsia="zh-CN"/>
        </w:rPr>
        <w:t>AI_SceneLabel</w:t>
      </w:r>
      <w:proofErr w:type="spellEnd"/>
      <w:r w:rsidR="00FC3581">
        <w:rPr>
          <w:lang w:eastAsia="zh-CN"/>
        </w:rPr>
        <w:t>”</w:t>
      </w:r>
      <w:r w:rsidRPr="005F309E">
        <w:rPr>
          <w:lang w:eastAsia="zh-CN"/>
        </w:rPr>
        <w:t xml:space="preserve">, </w:t>
      </w:r>
      <w:r w:rsidR="00FC3581">
        <w:rPr>
          <w:lang w:eastAsia="zh-CN"/>
        </w:rPr>
        <w:t>“</w:t>
      </w:r>
      <w:r w:rsidRPr="005F309E">
        <w:rPr>
          <w:lang w:eastAsia="zh-CN"/>
        </w:rPr>
        <w:t>class</w:t>
      </w:r>
      <w:r w:rsidR="00FC3581">
        <w:rPr>
          <w:lang w:eastAsia="zh-CN"/>
        </w:rPr>
        <w:t>”</w:t>
      </w:r>
      <w:r w:rsidRPr="005F309E">
        <w:rPr>
          <w:lang w:eastAsia="zh-CN"/>
        </w:rPr>
        <w:t xml:space="preserve">: </w:t>
      </w:r>
      <w:r w:rsidR="00FC3581">
        <w:rPr>
          <w:lang w:eastAsia="zh-CN"/>
        </w:rPr>
        <w:t>“</w:t>
      </w:r>
      <w:r w:rsidRPr="005F309E">
        <w:rPr>
          <w:lang w:eastAsia="zh-CN"/>
        </w:rPr>
        <w:t>Airport</w:t>
      </w:r>
      <w:r w:rsidR="00FC3581">
        <w:rPr>
          <w:lang w:eastAsia="zh-CN"/>
        </w:rPr>
        <w:t>”</w:t>
      </w:r>
      <w:r w:rsidRPr="005F309E">
        <w:rPr>
          <w:lang w:eastAsia="zh-CN"/>
        </w:rPr>
        <w:t>}]</w:t>
      </w:r>
    </w:p>
    <w:p w14:paraId="559893FE" w14:textId="6CA6F214" w:rsidR="005D2992" w:rsidRDefault="00802A5B" w:rsidP="005D2992">
      <w:pPr>
        <w:rPr>
          <w:lang w:eastAsia="zh-CN"/>
        </w:rPr>
      </w:pPr>
      <w:r>
        <w:rPr>
          <w:lang w:eastAsia="zh-CN"/>
        </w:rPr>
        <w:t>}</w:t>
      </w:r>
    </w:p>
    <w:p w14:paraId="632489A9" w14:textId="77777777" w:rsidR="005D2992" w:rsidRDefault="005D2992" w:rsidP="00A141E5">
      <w:pPr>
        <w:rPr>
          <w:lang w:eastAsia="zh-CN"/>
        </w:rPr>
      </w:pPr>
    </w:p>
    <w:p w14:paraId="4E414A87" w14:textId="21BCF4D0" w:rsidR="00B32192" w:rsidRDefault="007C47BF" w:rsidP="00B32192">
      <w:pPr>
        <w:pStyle w:val="2"/>
      </w:pPr>
      <w:bookmarkStart w:id="219" w:name="_Toc159438660"/>
      <w:r>
        <w:t xml:space="preserve">Requirements </w:t>
      </w:r>
      <w:r w:rsidR="00192233">
        <w:t>C</w:t>
      </w:r>
      <w:r>
        <w:t xml:space="preserve">lass: </w:t>
      </w:r>
      <w:proofErr w:type="spellStart"/>
      <w:r w:rsidR="00B32192">
        <w:t>AI_Task</w:t>
      </w:r>
      <w:bookmarkEnd w:id="219"/>
      <w:proofErr w:type="spellEnd"/>
    </w:p>
    <w:p w14:paraId="78CD190E" w14:textId="63A5BD17" w:rsidR="005026D2" w:rsidRPr="00CD698E" w:rsidRDefault="005026D2" w:rsidP="005026D2">
      <w:pPr>
        <w:rPr>
          <w:lang w:eastAsia="zh-CN"/>
        </w:rPr>
      </w:pPr>
      <w:r>
        <w:rPr>
          <w:rFonts w:hint="eastAsia"/>
          <w:lang w:eastAsia="zh-CN"/>
        </w:rPr>
        <w:t>T</w:t>
      </w:r>
      <w:r>
        <w:rPr>
          <w:lang w:eastAsia="zh-CN"/>
        </w:rPr>
        <w:t>h</w:t>
      </w:r>
      <w:r w:rsidR="003E09CB">
        <w:rPr>
          <w:lang w:eastAsia="zh-CN"/>
        </w:rPr>
        <w:t xml:space="preserve">e </w:t>
      </w:r>
      <w:proofErr w:type="spellStart"/>
      <w:r w:rsidR="003E09CB">
        <w:rPr>
          <w:lang w:eastAsia="zh-CN"/>
        </w:rPr>
        <w:t>AI</w:t>
      </w:r>
      <w:r w:rsidR="00051E38">
        <w:rPr>
          <w:lang w:eastAsia="zh-CN"/>
        </w:rPr>
        <w:t>_Task</w:t>
      </w:r>
      <w:proofErr w:type="spellEnd"/>
      <w:r>
        <w:rPr>
          <w:lang w:eastAsia="zh-CN"/>
        </w:rPr>
        <w:t xml:space="preserve"> </w:t>
      </w:r>
      <w:r w:rsidR="00DA39A7">
        <w:rPr>
          <w:lang w:eastAsia="zh-CN"/>
        </w:rPr>
        <w:t>r</w:t>
      </w:r>
      <w:r>
        <w:rPr>
          <w:lang w:eastAsia="zh-CN"/>
        </w:rPr>
        <w:t xml:space="preserve">equirements class defines a JSON encoding for </w:t>
      </w:r>
      <w:r w:rsidR="00051E38">
        <w:rPr>
          <w:lang w:eastAsia="zh-CN"/>
        </w:rPr>
        <w:t xml:space="preserve">the </w:t>
      </w:r>
      <w:proofErr w:type="spellStart"/>
      <w:r w:rsidR="002C4A48">
        <w:rPr>
          <w:lang w:eastAsia="zh-CN"/>
        </w:rPr>
        <w:t>AI_Task</w:t>
      </w:r>
      <w:proofErr w:type="spellEnd"/>
      <w:r w:rsidR="007C47BF">
        <w:rPr>
          <w:lang w:eastAsia="zh-CN"/>
        </w:rPr>
        <w:t xml:space="preserve"> module</w:t>
      </w:r>
      <w:r>
        <w:rPr>
          <w:lang w:eastAsia="zh-CN"/>
        </w:rPr>
        <w:t xml:space="preserve">, which is based on the UML model </w:t>
      </w:r>
      <w:r w:rsidR="00051E38">
        <w:rPr>
          <w:lang w:eastAsia="zh-CN"/>
        </w:rPr>
        <w:t xml:space="preserve">specified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F93A55" w14:paraId="7FC23B51" w14:textId="77777777" w:rsidTr="00744785">
        <w:tc>
          <w:tcPr>
            <w:tcW w:w="8630" w:type="dxa"/>
            <w:gridSpan w:val="2"/>
          </w:tcPr>
          <w:p w14:paraId="0D57E393" w14:textId="77777777" w:rsidR="00F93A55" w:rsidRPr="008202E5" w:rsidRDefault="00F93A55"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F93A55" w14:paraId="66A7F1C1" w14:textId="77777777" w:rsidTr="00744785">
        <w:tc>
          <w:tcPr>
            <w:tcW w:w="8630" w:type="dxa"/>
            <w:gridSpan w:val="2"/>
          </w:tcPr>
          <w:p w14:paraId="596A861D" w14:textId="4666997B"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p>
        </w:tc>
      </w:tr>
      <w:tr w:rsidR="00F93A55" w14:paraId="6B084C84" w14:textId="77777777" w:rsidTr="00744785">
        <w:tc>
          <w:tcPr>
            <w:tcW w:w="1838" w:type="dxa"/>
          </w:tcPr>
          <w:p w14:paraId="53F2768B" w14:textId="77777777" w:rsidR="00F93A55" w:rsidRDefault="00F93A55" w:rsidP="00B96180">
            <w:pPr>
              <w:rPr>
                <w:lang w:eastAsia="zh-CN"/>
              </w:rPr>
            </w:pPr>
            <w:r>
              <w:rPr>
                <w:rFonts w:hint="eastAsia"/>
                <w:lang w:eastAsia="zh-CN"/>
              </w:rPr>
              <w:t>D</w:t>
            </w:r>
            <w:r>
              <w:rPr>
                <w:lang w:eastAsia="zh-CN"/>
              </w:rPr>
              <w:t>ependency</w:t>
            </w:r>
          </w:p>
        </w:tc>
        <w:tc>
          <w:tcPr>
            <w:tcW w:w="6792" w:type="dxa"/>
          </w:tcPr>
          <w:p w14:paraId="17BA8EE3" w14:textId="77777777" w:rsidR="00F93A55" w:rsidRDefault="00F93A55" w:rsidP="00B96180">
            <w:pPr>
              <w:rPr>
                <w:lang w:eastAsia="zh-CN"/>
              </w:rPr>
            </w:pPr>
            <w:r>
              <w:rPr>
                <w:rFonts w:hint="eastAsia"/>
                <w:lang w:eastAsia="zh-CN"/>
              </w:rPr>
              <w:t>J</w:t>
            </w:r>
            <w:r>
              <w:rPr>
                <w:lang w:eastAsia="zh-CN"/>
              </w:rPr>
              <w:t>SON</w:t>
            </w:r>
          </w:p>
        </w:tc>
      </w:tr>
      <w:tr w:rsidR="00F93A55" w14:paraId="3536F554" w14:textId="77777777" w:rsidTr="00744785">
        <w:tc>
          <w:tcPr>
            <w:tcW w:w="1838" w:type="dxa"/>
          </w:tcPr>
          <w:p w14:paraId="386C4AAE" w14:textId="77777777" w:rsidR="00F93A55" w:rsidRDefault="00F93A55" w:rsidP="00B96180">
            <w:r>
              <w:rPr>
                <w:rFonts w:hint="eastAsia"/>
                <w:lang w:eastAsia="zh-CN"/>
              </w:rPr>
              <w:t>D</w:t>
            </w:r>
            <w:r>
              <w:rPr>
                <w:lang w:eastAsia="zh-CN"/>
              </w:rPr>
              <w:t>ependency</w:t>
            </w:r>
          </w:p>
        </w:tc>
        <w:tc>
          <w:tcPr>
            <w:tcW w:w="6792" w:type="dxa"/>
          </w:tcPr>
          <w:p w14:paraId="2D79D040" w14:textId="45CB39B3" w:rsidR="00F93A55" w:rsidRDefault="00F93A55" w:rsidP="00B96180">
            <w:r>
              <w:rPr>
                <w:rFonts w:hint="eastAsia"/>
                <w:lang w:eastAsia="zh-CN"/>
              </w:rPr>
              <w:t>/req/base/</w:t>
            </w:r>
            <w:proofErr w:type="spellStart"/>
            <w:r>
              <w:rPr>
                <w:rFonts w:hint="eastAsia"/>
                <w:lang w:eastAsia="zh-CN"/>
              </w:rPr>
              <w:t>jsonbasetype</w:t>
            </w:r>
            <w:proofErr w:type="spellEnd"/>
          </w:p>
        </w:tc>
      </w:tr>
      <w:tr w:rsidR="00F93A55" w14:paraId="4D420937" w14:textId="77777777" w:rsidTr="00744785">
        <w:tc>
          <w:tcPr>
            <w:tcW w:w="1838" w:type="dxa"/>
          </w:tcPr>
          <w:p w14:paraId="186E5556" w14:textId="77777777" w:rsidR="00F93A55" w:rsidRDefault="00F93A55" w:rsidP="00B96180">
            <w:r>
              <w:rPr>
                <w:rFonts w:hint="eastAsia"/>
                <w:lang w:eastAsia="zh-CN"/>
              </w:rPr>
              <w:t>D</w:t>
            </w:r>
            <w:r>
              <w:rPr>
                <w:lang w:eastAsia="zh-CN"/>
              </w:rPr>
              <w:t>ependency</w:t>
            </w:r>
          </w:p>
        </w:tc>
        <w:tc>
          <w:tcPr>
            <w:tcW w:w="6792" w:type="dxa"/>
          </w:tcPr>
          <w:p w14:paraId="5BCC7219" w14:textId="365D2EFF" w:rsidR="00F93A55" w:rsidRDefault="00F93A55" w:rsidP="00B96180">
            <w:r>
              <w:rPr>
                <w:rFonts w:hint="eastAsia"/>
                <w:lang w:eastAsia="zh-CN"/>
              </w:rPr>
              <w:t>/req/base/</w:t>
            </w:r>
            <w:proofErr w:type="spellStart"/>
            <w:r>
              <w:rPr>
                <w:rFonts w:hint="eastAsia"/>
                <w:lang w:eastAsia="zh-CN"/>
              </w:rPr>
              <w:t>isometadatatype</w:t>
            </w:r>
            <w:proofErr w:type="spellEnd"/>
          </w:p>
        </w:tc>
      </w:tr>
      <w:tr w:rsidR="00F93A55" w14:paraId="784DFB50" w14:textId="77777777" w:rsidTr="00744785">
        <w:tc>
          <w:tcPr>
            <w:tcW w:w="1838" w:type="dxa"/>
          </w:tcPr>
          <w:p w14:paraId="79685E8A" w14:textId="05AD311C" w:rsidR="00F93A55" w:rsidRDefault="00F93A55" w:rsidP="00B96180">
            <w:pPr>
              <w:rPr>
                <w:lang w:eastAsia="zh-CN"/>
              </w:rPr>
            </w:pPr>
            <w:r>
              <w:rPr>
                <w:lang w:eastAsia="zh-CN"/>
              </w:rPr>
              <w:t>Requirement</w:t>
            </w:r>
            <w:r w:rsidR="00744785">
              <w:rPr>
                <w:lang w:eastAsia="zh-CN"/>
              </w:rPr>
              <w:t xml:space="preserve"> 17</w:t>
            </w:r>
          </w:p>
        </w:tc>
        <w:tc>
          <w:tcPr>
            <w:tcW w:w="6792" w:type="dxa"/>
            <w:vAlign w:val="center"/>
          </w:tcPr>
          <w:p w14:paraId="33FFD2FD" w14:textId="2FE0C594"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tc>
      </w:tr>
      <w:tr w:rsidR="00F93A55" w14:paraId="545C6E78" w14:textId="77777777" w:rsidTr="00744785">
        <w:tc>
          <w:tcPr>
            <w:tcW w:w="1838" w:type="dxa"/>
          </w:tcPr>
          <w:p w14:paraId="62AF303C" w14:textId="0B5E6879" w:rsidR="00F93A55" w:rsidRDefault="00F93A55" w:rsidP="00B96180">
            <w:pPr>
              <w:rPr>
                <w:lang w:eastAsia="zh-CN"/>
              </w:rPr>
            </w:pPr>
            <w:r>
              <w:rPr>
                <w:lang w:eastAsia="zh-CN"/>
              </w:rPr>
              <w:t>Requirement</w:t>
            </w:r>
            <w:r w:rsidR="00744785">
              <w:rPr>
                <w:lang w:eastAsia="zh-CN"/>
              </w:rPr>
              <w:t xml:space="preserve"> 18</w:t>
            </w:r>
          </w:p>
        </w:tc>
        <w:tc>
          <w:tcPr>
            <w:tcW w:w="6792" w:type="dxa"/>
            <w:vAlign w:val="center"/>
          </w:tcPr>
          <w:p w14:paraId="75DA5785" w14:textId="2B917DFA" w:rsidR="00F93A55" w:rsidRDefault="00F93A55" w:rsidP="00B96180">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Pr>
                <w:lang w:eastAsia="zh-CN"/>
              </w:rPr>
              <w:t>eotask</w:t>
            </w:r>
            <w:proofErr w:type="spellEnd"/>
          </w:p>
        </w:tc>
      </w:tr>
    </w:tbl>
    <w:p w14:paraId="274CF435" w14:textId="084FC1A6" w:rsidR="00B32192" w:rsidRDefault="00B32192" w:rsidP="00B32192"/>
    <w:p w14:paraId="749BE4DB" w14:textId="6853FB1D" w:rsidR="00974EB2" w:rsidRDefault="009D460B" w:rsidP="00974EB2">
      <w:pPr>
        <w:rPr>
          <w:lang w:val="en-GB" w:eastAsia="zh-CN"/>
        </w:rPr>
      </w:pPr>
      <w:r>
        <w:rPr>
          <w:lang w:val="en-GB" w:eastAsia="zh-CN"/>
        </w:rPr>
        <w:t>The</w:t>
      </w:r>
      <w:r w:rsidR="00974EB2">
        <w:rPr>
          <w:lang w:val="en-GB" w:eastAsia="zh-CN"/>
        </w:rPr>
        <w:t xml:space="preserve"> </w:t>
      </w:r>
      <w:proofErr w:type="spellStart"/>
      <w:r w:rsidR="00974EB2">
        <w:rPr>
          <w:lang w:val="en-GB" w:eastAsia="zh-CN"/>
        </w:rPr>
        <w:t>AI_Task</w:t>
      </w:r>
      <w:proofErr w:type="spellEnd"/>
      <w:r w:rsidR="00974EB2">
        <w:rPr>
          <w:lang w:val="en-GB" w:eastAsia="zh-CN"/>
        </w:rPr>
        <w:t xml:space="preserve"> object is encoded as a JSON object with properties </w:t>
      </w:r>
      <w:r w:rsidR="00051E38">
        <w:rPr>
          <w:lang w:val="en-GB" w:eastAsia="zh-CN"/>
        </w:rPr>
        <w:t xml:space="preserve">as </w:t>
      </w:r>
      <w:r w:rsidR="00974EB2">
        <w:rPr>
          <w:lang w:val="en-GB" w:eastAsia="zh-CN"/>
        </w:rPr>
        <w:t xml:space="preserve">shown in </w:t>
      </w:r>
      <w:r w:rsidR="00974EB2">
        <w:rPr>
          <w:lang w:val="en-GB" w:eastAsia="zh-CN"/>
        </w:rPr>
        <w:fldChar w:fldCharType="begin"/>
      </w:r>
      <w:r w:rsidR="00974EB2">
        <w:rPr>
          <w:lang w:val="en-GB" w:eastAsia="zh-CN"/>
        </w:rPr>
        <w:instrText xml:space="preserve"> REF _Ref112414006 \h </w:instrText>
      </w:r>
      <w:r w:rsidR="00974EB2">
        <w:rPr>
          <w:lang w:val="en-GB" w:eastAsia="zh-CN"/>
        </w:rPr>
      </w:r>
      <w:r w:rsidR="00974EB2">
        <w:rPr>
          <w:lang w:val="en-GB" w:eastAsia="zh-CN"/>
        </w:rPr>
        <w:fldChar w:fldCharType="separate"/>
      </w:r>
      <w:r w:rsidR="00C84970">
        <w:t xml:space="preserve">Table </w:t>
      </w:r>
      <w:r w:rsidR="00C84970">
        <w:rPr>
          <w:noProof/>
        </w:rPr>
        <w:t>7</w:t>
      </w:r>
      <w:r w:rsidR="00974EB2">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38"/>
        <w:gridCol w:w="6792"/>
      </w:tblGrid>
      <w:tr w:rsidR="00974EB2" w14:paraId="13CC4A86" w14:textId="77777777" w:rsidTr="006E0D31">
        <w:tc>
          <w:tcPr>
            <w:tcW w:w="1838" w:type="dxa"/>
          </w:tcPr>
          <w:p w14:paraId="1BA7ABC2" w14:textId="24BD56D5" w:rsidR="00974EB2" w:rsidRDefault="00974EB2" w:rsidP="003A289F">
            <w:r>
              <w:rPr>
                <w:lang w:eastAsia="zh-CN"/>
              </w:rPr>
              <w:t>Requirement</w:t>
            </w:r>
            <w:r w:rsidR="00744785">
              <w:rPr>
                <w:lang w:eastAsia="zh-CN"/>
              </w:rPr>
              <w:t xml:space="preserve"> 1</w:t>
            </w:r>
            <w:r w:rsidR="0050708A">
              <w:rPr>
                <w:lang w:eastAsia="zh-CN"/>
              </w:rPr>
              <w:t>7</w:t>
            </w:r>
          </w:p>
        </w:tc>
        <w:tc>
          <w:tcPr>
            <w:tcW w:w="6792" w:type="dxa"/>
          </w:tcPr>
          <w:p w14:paraId="0A74F13E" w14:textId="079AA98E" w:rsidR="00974EB2" w:rsidRDefault="00974EB2"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/task</w:t>
            </w:r>
          </w:p>
          <w:p w14:paraId="4357A11A" w14:textId="78D5669E" w:rsidR="00974EB2" w:rsidRDefault="00974EB2" w:rsidP="003A289F">
            <w:pPr>
              <w:rPr>
                <w:lang w:eastAsia="zh-CN"/>
              </w:rPr>
            </w:pPr>
            <w:r>
              <w:rPr>
                <w:lang w:eastAsia="zh-CN"/>
              </w:rPr>
              <w:lastRenderedPageBreak/>
              <w:t xml:space="preserve">Each </w:t>
            </w:r>
            <w:proofErr w:type="spellStart"/>
            <w:r>
              <w:rPr>
                <w:lang w:val="en-GB" w:eastAsia="zh-CN"/>
              </w:rPr>
              <w:t>AI_Task</w:t>
            </w:r>
            <w:proofErr w:type="spellEnd"/>
            <w:r>
              <w:rPr>
                <w:lang w:eastAsia="zh-CN"/>
              </w:rPr>
              <w:t xml:space="preserve"> object </w:t>
            </w:r>
            <w:r w:rsidR="00051E38">
              <w:rPr>
                <w:lang w:eastAsia="zh-CN"/>
              </w:rPr>
              <w:t xml:space="preserve">SHALL </w:t>
            </w:r>
            <w:r>
              <w:rPr>
                <w:lang w:eastAsia="zh-CN"/>
              </w:rPr>
              <w:t xml:space="preserve">implement the </w:t>
            </w:r>
            <w:r w:rsidR="00051E38">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Pr>
                <w:lang w:eastAsia="zh-CN"/>
              </w:rPr>
              <w:t>.</w:t>
            </w:r>
          </w:p>
        </w:tc>
      </w:tr>
    </w:tbl>
    <w:p w14:paraId="1F53B59F" w14:textId="77777777" w:rsidR="00974EB2" w:rsidRPr="006F15EC" w:rsidRDefault="00974EB2" w:rsidP="00974EB2"/>
    <w:p w14:paraId="696B5E6A" w14:textId="78BF8276" w:rsidR="00974EB2" w:rsidRDefault="00974EB2" w:rsidP="00974EB2">
      <w:pPr>
        <w:pStyle w:val="af4"/>
        <w:keepNext/>
      </w:pPr>
      <w:bookmarkStart w:id="220" w:name="_Ref112414006"/>
      <w:r>
        <w:t xml:space="preserve">Table </w:t>
      </w:r>
      <w:r w:rsidR="00EB7D7B">
        <w:fldChar w:fldCharType="begin"/>
      </w:r>
      <w:r w:rsidR="00EB7D7B">
        <w:instrText xml:space="preserve"> SEQ Table \* ARABIC </w:instrText>
      </w:r>
      <w:r w:rsidR="00EB7D7B">
        <w:fldChar w:fldCharType="separate"/>
      </w:r>
      <w:r w:rsidR="00C84970">
        <w:rPr>
          <w:noProof/>
        </w:rPr>
        <w:t>7</w:t>
      </w:r>
      <w:r w:rsidR="00EB7D7B">
        <w:rPr>
          <w:noProof/>
        </w:rPr>
        <w:fldChar w:fldCharType="end"/>
      </w:r>
      <w:bookmarkEnd w:id="220"/>
      <w:r>
        <w:t xml:space="preserve"> </w:t>
      </w:r>
      <w:proofErr w:type="spellStart"/>
      <w:r>
        <w:t>AI_Task</w:t>
      </w:r>
      <w:proofErr w:type="spellEnd"/>
      <w:r>
        <w:t xml:space="preserve"> properties</w:t>
      </w:r>
    </w:p>
    <w:tbl>
      <w:tblPr>
        <w:tblStyle w:val="af1"/>
        <w:tblW w:w="0" w:type="auto"/>
        <w:tblLook w:val="04A0" w:firstRow="1" w:lastRow="0" w:firstColumn="1" w:lastColumn="0" w:noHBand="0" w:noVBand="1"/>
      </w:tblPr>
      <w:tblGrid>
        <w:gridCol w:w="1980"/>
        <w:gridCol w:w="2410"/>
        <w:gridCol w:w="2551"/>
        <w:gridCol w:w="1689"/>
      </w:tblGrid>
      <w:tr w:rsidR="00974EB2" w14:paraId="0B6DFDDD" w14:textId="77777777" w:rsidTr="00BB0F4B">
        <w:tc>
          <w:tcPr>
            <w:tcW w:w="1980" w:type="dxa"/>
            <w:vAlign w:val="center"/>
          </w:tcPr>
          <w:p w14:paraId="5711F78D" w14:textId="77777777" w:rsidR="00974EB2" w:rsidRPr="009A6478" w:rsidRDefault="00974EB2" w:rsidP="003A289F">
            <w:pPr>
              <w:jc w:val="center"/>
              <w:rPr>
                <w:b/>
                <w:bCs/>
              </w:rPr>
            </w:pPr>
            <w:r w:rsidRPr="009A6478">
              <w:rPr>
                <w:b/>
                <w:bCs/>
              </w:rPr>
              <w:t>JSON Property</w:t>
            </w:r>
          </w:p>
        </w:tc>
        <w:tc>
          <w:tcPr>
            <w:tcW w:w="2410" w:type="dxa"/>
            <w:vAlign w:val="center"/>
          </w:tcPr>
          <w:p w14:paraId="6752BD67" w14:textId="77777777" w:rsidR="00974EB2" w:rsidRPr="009A6478" w:rsidRDefault="00974EB2" w:rsidP="003A289F">
            <w:pPr>
              <w:jc w:val="center"/>
              <w:rPr>
                <w:b/>
                <w:bCs/>
              </w:rPr>
            </w:pPr>
            <w:r w:rsidRPr="009A6478">
              <w:rPr>
                <w:b/>
                <w:bCs/>
              </w:rPr>
              <w:t>Definition</w:t>
            </w:r>
          </w:p>
        </w:tc>
        <w:tc>
          <w:tcPr>
            <w:tcW w:w="2551" w:type="dxa"/>
            <w:vAlign w:val="center"/>
          </w:tcPr>
          <w:p w14:paraId="6C3908CF" w14:textId="77777777" w:rsidR="00974EB2" w:rsidRPr="009A6478" w:rsidRDefault="00974EB2" w:rsidP="003A289F">
            <w:pPr>
              <w:jc w:val="center"/>
              <w:rPr>
                <w:b/>
                <w:bCs/>
              </w:rPr>
            </w:pPr>
            <w:r w:rsidRPr="009A6478">
              <w:rPr>
                <w:b/>
                <w:bCs/>
              </w:rPr>
              <w:t>Data type and values</w:t>
            </w:r>
          </w:p>
        </w:tc>
        <w:tc>
          <w:tcPr>
            <w:tcW w:w="1689" w:type="dxa"/>
            <w:vAlign w:val="center"/>
          </w:tcPr>
          <w:p w14:paraId="6313D8B8" w14:textId="77777777" w:rsidR="00974EB2" w:rsidRPr="009A6478" w:rsidRDefault="00974EB2" w:rsidP="003A289F">
            <w:pPr>
              <w:jc w:val="center"/>
              <w:rPr>
                <w:b/>
                <w:bCs/>
              </w:rPr>
            </w:pPr>
            <w:r>
              <w:rPr>
                <w:b/>
                <w:bCs/>
              </w:rPr>
              <w:t>Obligation</w:t>
            </w:r>
          </w:p>
        </w:tc>
      </w:tr>
      <w:tr w:rsidR="00974EB2" w14:paraId="0A32FFA9" w14:textId="77777777" w:rsidTr="00BB0F4B">
        <w:tc>
          <w:tcPr>
            <w:tcW w:w="1980" w:type="dxa"/>
            <w:vAlign w:val="center"/>
          </w:tcPr>
          <w:p w14:paraId="15B0B3CC" w14:textId="77777777" w:rsidR="00974EB2" w:rsidRDefault="00974EB2" w:rsidP="003A289F">
            <w:pPr>
              <w:rPr>
                <w:lang w:eastAsia="zh-CN"/>
              </w:rPr>
            </w:pPr>
            <w:r>
              <w:rPr>
                <w:rFonts w:hint="eastAsia"/>
                <w:lang w:eastAsia="zh-CN"/>
              </w:rPr>
              <w:t>t</w:t>
            </w:r>
            <w:r>
              <w:rPr>
                <w:lang w:eastAsia="zh-CN"/>
              </w:rPr>
              <w:t>ype</w:t>
            </w:r>
          </w:p>
        </w:tc>
        <w:tc>
          <w:tcPr>
            <w:tcW w:w="2410" w:type="dxa"/>
            <w:vAlign w:val="center"/>
          </w:tcPr>
          <w:p w14:paraId="36EE488A" w14:textId="6A8A8C2B" w:rsidR="00974EB2" w:rsidRDefault="00974EB2" w:rsidP="003A289F">
            <w:pPr>
              <w:rPr>
                <w:lang w:eastAsia="zh-CN"/>
              </w:rPr>
            </w:pPr>
            <w:r>
              <w:rPr>
                <w:lang w:eastAsia="zh-CN"/>
              </w:rPr>
              <w:t xml:space="preserve">Type of the </w:t>
            </w:r>
            <w:r w:rsidR="00EB371A">
              <w:rPr>
                <w:lang w:eastAsia="zh-CN"/>
              </w:rPr>
              <w:t>task</w:t>
            </w:r>
            <w:r w:rsidR="00A810CC">
              <w:rPr>
                <w:lang w:eastAsia="zh-CN"/>
              </w:rPr>
              <w:t xml:space="preserve"> object</w:t>
            </w:r>
            <w:r>
              <w:rPr>
                <w:lang w:eastAsia="zh-CN"/>
              </w:rPr>
              <w:t>.</w:t>
            </w:r>
          </w:p>
        </w:tc>
        <w:tc>
          <w:tcPr>
            <w:tcW w:w="2551" w:type="dxa"/>
            <w:vAlign w:val="center"/>
          </w:tcPr>
          <w:p w14:paraId="6E61AF25" w14:textId="38300FC6" w:rsidR="00974EB2" w:rsidRDefault="00FC3581" w:rsidP="003A289F">
            <w:pPr>
              <w:rPr>
                <w:lang w:eastAsia="zh-CN"/>
              </w:rPr>
            </w:pPr>
            <w:r>
              <w:rPr>
                <w:lang w:eastAsia="zh-CN"/>
              </w:rPr>
              <w:t>“</w:t>
            </w:r>
            <w:proofErr w:type="spellStart"/>
            <w:r w:rsidR="00DE3C4F">
              <w:rPr>
                <w:lang w:eastAsia="zh-CN"/>
              </w:rPr>
              <w:t>AI_</w:t>
            </w:r>
            <w:r w:rsidR="0080714C">
              <w:rPr>
                <w:lang w:eastAsia="zh-CN"/>
              </w:rPr>
              <w:t>Abstract</w:t>
            </w:r>
            <w:r w:rsidR="00974EB2">
              <w:rPr>
                <w:lang w:eastAsia="zh-CN"/>
              </w:rPr>
              <w:t>Task</w:t>
            </w:r>
            <w:proofErr w:type="spellEnd"/>
            <w:r>
              <w:rPr>
                <w:lang w:eastAsia="zh-CN"/>
              </w:rPr>
              <w:t>”</w:t>
            </w:r>
          </w:p>
        </w:tc>
        <w:tc>
          <w:tcPr>
            <w:tcW w:w="1689" w:type="dxa"/>
          </w:tcPr>
          <w:p w14:paraId="3489168D" w14:textId="77777777" w:rsidR="00974EB2" w:rsidRDefault="00974EB2" w:rsidP="003A289F">
            <w:pPr>
              <w:rPr>
                <w:lang w:eastAsia="zh-CN"/>
              </w:rPr>
            </w:pPr>
            <w:r>
              <w:rPr>
                <w:rFonts w:hint="eastAsia"/>
                <w:lang w:eastAsia="zh-CN"/>
              </w:rPr>
              <w:t>M</w:t>
            </w:r>
            <w:r>
              <w:rPr>
                <w:lang w:eastAsia="zh-CN"/>
              </w:rPr>
              <w:t>andatory</w:t>
            </w:r>
          </w:p>
        </w:tc>
      </w:tr>
      <w:tr w:rsidR="00CD12BB" w14:paraId="0380EEFE" w14:textId="77777777" w:rsidTr="00BB0F4B">
        <w:tc>
          <w:tcPr>
            <w:tcW w:w="1980" w:type="dxa"/>
            <w:vAlign w:val="center"/>
          </w:tcPr>
          <w:p w14:paraId="1DBA1060" w14:textId="7EB18C00" w:rsidR="00CD12BB" w:rsidRDefault="00CD12BB" w:rsidP="00CD12BB">
            <w:pPr>
              <w:rPr>
                <w:lang w:eastAsia="zh-CN"/>
              </w:rPr>
            </w:pPr>
            <w:r>
              <w:rPr>
                <w:lang w:eastAsia="zh-CN"/>
              </w:rPr>
              <w:t>id</w:t>
            </w:r>
          </w:p>
        </w:tc>
        <w:tc>
          <w:tcPr>
            <w:tcW w:w="2410" w:type="dxa"/>
            <w:vAlign w:val="center"/>
          </w:tcPr>
          <w:p w14:paraId="0612E1C9" w14:textId="3A613D4B" w:rsidR="00CD12BB" w:rsidRDefault="00CD12BB" w:rsidP="00CD12BB">
            <w:pPr>
              <w:rPr>
                <w:lang w:eastAsia="zh-CN"/>
              </w:rPr>
            </w:pPr>
            <w:r>
              <w:rPr>
                <w:rFonts w:hint="eastAsia"/>
                <w:lang w:eastAsia="zh-CN"/>
              </w:rPr>
              <w:t xml:space="preserve">Identification of the </w:t>
            </w:r>
            <w:r>
              <w:rPr>
                <w:lang w:eastAsia="zh-CN"/>
              </w:rPr>
              <w:t>task.</w:t>
            </w:r>
          </w:p>
        </w:tc>
        <w:tc>
          <w:tcPr>
            <w:tcW w:w="2551" w:type="dxa"/>
            <w:vAlign w:val="center"/>
          </w:tcPr>
          <w:p w14:paraId="1D6C8442" w14:textId="082673AA" w:rsidR="00CD12BB" w:rsidRDefault="00CD12BB" w:rsidP="00CD12BB">
            <w:pPr>
              <w:rPr>
                <w:lang w:eastAsia="zh-CN"/>
              </w:rPr>
            </w:pPr>
            <w:proofErr w:type="spellStart"/>
            <w:r>
              <w:rPr>
                <w:rFonts w:hint="eastAsia"/>
                <w:lang w:eastAsia="zh-CN"/>
              </w:rPr>
              <w:t>CharacterString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671AA035" w14:textId="38D6322D" w:rsidR="00CD12BB" w:rsidRDefault="00CD12BB" w:rsidP="00CD12BB">
            <w:pPr>
              <w:rPr>
                <w:lang w:eastAsia="zh-CN"/>
              </w:rPr>
            </w:pPr>
            <w:r>
              <w:rPr>
                <w:rFonts w:hint="eastAsia"/>
                <w:lang w:eastAsia="zh-CN"/>
              </w:rPr>
              <w:t>M</w:t>
            </w:r>
            <w:r>
              <w:rPr>
                <w:lang w:eastAsia="zh-CN"/>
              </w:rPr>
              <w:t>andatory</w:t>
            </w:r>
          </w:p>
        </w:tc>
      </w:tr>
      <w:tr w:rsidR="00CD12BB" w14:paraId="26BCBF51" w14:textId="77777777" w:rsidTr="00BB0F4B">
        <w:tc>
          <w:tcPr>
            <w:tcW w:w="1980" w:type="dxa"/>
            <w:vAlign w:val="center"/>
          </w:tcPr>
          <w:p w14:paraId="23CB7550" w14:textId="10DA7B90" w:rsidR="00CD12BB" w:rsidRDefault="00CD12BB" w:rsidP="00CD12BB">
            <w:pPr>
              <w:rPr>
                <w:lang w:eastAsia="zh-CN"/>
              </w:rPr>
            </w:pPr>
            <w:proofErr w:type="spellStart"/>
            <w:r>
              <w:rPr>
                <w:rFonts w:hint="eastAsia"/>
                <w:lang w:eastAsia="zh-CN"/>
              </w:rPr>
              <w:t>d</w:t>
            </w:r>
            <w:r>
              <w:rPr>
                <w:lang w:eastAsia="zh-CN"/>
              </w:rPr>
              <w:t>atasetId</w:t>
            </w:r>
            <w:proofErr w:type="spellEnd"/>
          </w:p>
        </w:tc>
        <w:tc>
          <w:tcPr>
            <w:tcW w:w="2410" w:type="dxa"/>
            <w:vAlign w:val="center"/>
          </w:tcPr>
          <w:p w14:paraId="4F6047B7" w14:textId="0F8E7935" w:rsidR="00CD12BB" w:rsidRDefault="00CD12BB" w:rsidP="00CD12BB">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551" w:type="dxa"/>
            <w:vAlign w:val="center"/>
          </w:tcPr>
          <w:p w14:paraId="3BAC2686" w14:textId="64A6DBFA" w:rsidR="00CD12BB" w:rsidRDefault="00DC245A" w:rsidP="00CD12BB">
            <w:pPr>
              <w:rPr>
                <w:lang w:eastAsia="zh-CN"/>
              </w:rPr>
            </w:pPr>
            <w:proofErr w:type="spellStart"/>
            <w:r w:rsidRPr="00DC245A">
              <w:rPr>
                <w:lang w:eastAsia="zh-CN"/>
              </w:rPr>
              <w:t>CharacterString</w:t>
            </w:r>
            <w:proofErr w:type="spellEnd"/>
            <w:r w:rsidRPr="00DC245A">
              <w:rPr>
                <w:lang w:eastAsia="zh-CN"/>
              </w:rPr>
              <w:t xml:space="preserve"> [</w:t>
            </w:r>
            <w:proofErr w:type="gramStart"/>
            <w:r w:rsidRPr="00DC245A">
              <w:rPr>
                <w:lang w:eastAsia="zh-CN"/>
              </w:rPr>
              <w:t>0..</w:t>
            </w:r>
            <w:proofErr w:type="gramEnd"/>
            <w:r w:rsidRPr="00DC245A">
              <w:rPr>
                <w:lang w:eastAsia="zh-CN"/>
              </w:rPr>
              <w:t>1]</w:t>
            </w:r>
          </w:p>
        </w:tc>
        <w:tc>
          <w:tcPr>
            <w:tcW w:w="1689" w:type="dxa"/>
          </w:tcPr>
          <w:p w14:paraId="564EC3DC" w14:textId="4087415F" w:rsidR="00CD12BB" w:rsidRDefault="00CD12BB" w:rsidP="00CD12BB">
            <w:pPr>
              <w:rPr>
                <w:lang w:eastAsia="zh-CN"/>
              </w:rPr>
            </w:pPr>
            <w:r>
              <w:rPr>
                <w:rFonts w:hint="eastAsia"/>
                <w:lang w:eastAsia="zh-CN"/>
              </w:rPr>
              <w:t>O</w:t>
            </w:r>
            <w:r>
              <w:rPr>
                <w:lang w:eastAsia="zh-CN"/>
              </w:rPr>
              <w:t>ptional</w:t>
            </w:r>
          </w:p>
        </w:tc>
      </w:tr>
      <w:tr w:rsidR="00CD12BB" w14:paraId="797B4895" w14:textId="77777777" w:rsidTr="00BB0F4B">
        <w:tc>
          <w:tcPr>
            <w:tcW w:w="1980" w:type="dxa"/>
            <w:vAlign w:val="center"/>
          </w:tcPr>
          <w:p w14:paraId="6186A11A" w14:textId="75C28FC3" w:rsidR="00CD12BB" w:rsidRDefault="00CD12BB" w:rsidP="00CD12BB">
            <w:pPr>
              <w:rPr>
                <w:lang w:eastAsia="zh-CN"/>
              </w:rPr>
            </w:pPr>
            <w:r>
              <w:rPr>
                <w:rFonts w:hint="eastAsia"/>
                <w:lang w:eastAsia="zh-CN"/>
              </w:rPr>
              <w:t>de</w:t>
            </w:r>
            <w:r>
              <w:rPr>
                <w:lang w:eastAsia="zh-CN"/>
              </w:rPr>
              <w:t>scription</w:t>
            </w:r>
          </w:p>
        </w:tc>
        <w:tc>
          <w:tcPr>
            <w:tcW w:w="2410" w:type="dxa"/>
            <w:vAlign w:val="center"/>
          </w:tcPr>
          <w:p w14:paraId="04DF50D2" w14:textId="6CCE8AFD" w:rsidR="00CD12BB" w:rsidRDefault="00CD12BB" w:rsidP="00CD12BB">
            <w:r>
              <w:rPr>
                <w:rFonts w:hint="eastAsia"/>
                <w:lang w:eastAsia="zh-CN"/>
              </w:rPr>
              <w:t>Description of the AI task.</w:t>
            </w:r>
          </w:p>
        </w:tc>
        <w:tc>
          <w:tcPr>
            <w:tcW w:w="2551" w:type="dxa"/>
            <w:vAlign w:val="center"/>
          </w:tcPr>
          <w:p w14:paraId="062C2AC3" w14:textId="1B1E851B" w:rsidR="00CD12BB" w:rsidRDefault="00CD12BB" w:rsidP="00CD12BB">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67711D3B" w14:textId="7D5E0EFC" w:rsidR="00CD12BB" w:rsidRDefault="00CD12BB" w:rsidP="00CD12BB">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3CCBC379" w14:textId="7016CA67" w:rsidR="004A2470" w:rsidRDefault="00974EB2" w:rsidP="00974EB2">
      <w:pPr>
        <w:rPr>
          <w:lang w:eastAsia="zh-CN"/>
        </w:rPr>
      </w:pPr>
      <w:r>
        <w:rPr>
          <w:lang w:eastAsia="zh-CN"/>
        </w:rPr>
        <w:t>{</w:t>
      </w:r>
    </w:p>
    <w:p w14:paraId="4B7954E5" w14:textId="61C91083" w:rsidR="0006553A" w:rsidRPr="0006553A" w:rsidRDefault="00974EB2" w:rsidP="00974EB2">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DF7065">
        <w:rPr>
          <w:lang w:eastAsia="zh-CN"/>
        </w:rPr>
        <w:t>Abstract</w:t>
      </w:r>
      <w:r>
        <w:rPr>
          <w:lang w:eastAsia="zh-CN"/>
        </w:rPr>
        <w:t>T</w:t>
      </w:r>
      <w:r w:rsidR="004754B4">
        <w:rPr>
          <w:lang w:eastAsia="zh-CN"/>
        </w:rPr>
        <w:t>ask</w:t>
      </w:r>
      <w:proofErr w:type="spellEnd"/>
      <w:r w:rsidR="00FC3581">
        <w:rPr>
          <w:lang w:eastAsia="zh-CN"/>
        </w:rPr>
        <w:t>”</w:t>
      </w:r>
      <w:r>
        <w:rPr>
          <w:lang w:eastAsia="zh-CN"/>
        </w:rPr>
        <w:t>,</w:t>
      </w:r>
    </w:p>
    <w:p w14:paraId="6F332537" w14:textId="23346C28" w:rsidR="0006553A" w:rsidRDefault="00FC3581" w:rsidP="00974EB2">
      <w:pPr>
        <w:ind w:firstLine="240"/>
        <w:rPr>
          <w:lang w:eastAsia="zh-CN"/>
        </w:rPr>
      </w:pPr>
      <w:r>
        <w:rPr>
          <w:lang w:eastAsia="zh-CN"/>
        </w:rPr>
        <w:t>“</w:t>
      </w:r>
      <w:r w:rsidR="0006553A">
        <w:rPr>
          <w:lang w:eastAsia="zh-CN"/>
        </w:rPr>
        <w:t>id</w:t>
      </w:r>
      <w:r>
        <w:rPr>
          <w:lang w:eastAsia="zh-CN"/>
        </w:rPr>
        <w:t>”</w:t>
      </w:r>
      <w:r w:rsidR="0006553A">
        <w:rPr>
          <w:lang w:eastAsia="zh-CN"/>
        </w:rPr>
        <w:t xml:space="preserve">: </w:t>
      </w:r>
      <w:r>
        <w:rPr>
          <w:lang w:eastAsia="zh-CN"/>
        </w:rPr>
        <w:t>“</w:t>
      </w:r>
      <w:r w:rsidR="0006553A">
        <w:rPr>
          <w:lang w:eastAsia="zh-CN"/>
        </w:rPr>
        <w:t>image-indexing</w:t>
      </w:r>
      <w:r w:rsidR="00A832B3">
        <w:rPr>
          <w:lang w:eastAsia="zh-CN"/>
        </w:rPr>
        <w:t>-</w:t>
      </w:r>
      <w:r w:rsidR="0006553A">
        <w:rPr>
          <w:lang w:eastAsia="zh-CN"/>
        </w:rPr>
        <w:t>task</w:t>
      </w:r>
      <w:r>
        <w:rPr>
          <w:lang w:eastAsia="zh-CN"/>
        </w:rPr>
        <w:t>”</w:t>
      </w:r>
      <w:r w:rsidR="0006553A">
        <w:rPr>
          <w:lang w:eastAsia="zh-CN"/>
        </w:rPr>
        <w:t>,</w:t>
      </w:r>
    </w:p>
    <w:p w14:paraId="7C04A6C2" w14:textId="07D3DFBD" w:rsidR="00974EB2" w:rsidRPr="00A141E5" w:rsidRDefault="00FC3581" w:rsidP="00974EB2">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61F37213" w14:textId="77777777" w:rsidR="00974EB2" w:rsidRDefault="00974EB2" w:rsidP="00974EB2">
      <w:pPr>
        <w:rPr>
          <w:lang w:eastAsia="zh-CN"/>
        </w:rPr>
      </w:pPr>
      <w:r>
        <w:rPr>
          <w:lang w:eastAsia="zh-CN"/>
        </w:rPr>
        <w:t>}</w:t>
      </w:r>
    </w:p>
    <w:p w14:paraId="76C4BD37" w14:textId="5CC5BA30" w:rsidR="00974EB2" w:rsidRDefault="00974EB2" w:rsidP="00B32192"/>
    <w:p w14:paraId="02813F3F" w14:textId="2DCEA87F" w:rsidR="004754B4" w:rsidRDefault="00776DA1" w:rsidP="004754B4">
      <w:pPr>
        <w:rPr>
          <w:lang w:val="en-GB" w:eastAsia="zh-CN"/>
        </w:rPr>
      </w:pPr>
      <w:r>
        <w:rPr>
          <w:lang w:val="en-GB" w:eastAsia="zh-CN"/>
        </w:rPr>
        <w:t>The</w:t>
      </w:r>
      <w:r w:rsidR="004754B4">
        <w:rPr>
          <w:lang w:val="en-GB" w:eastAsia="zh-CN"/>
        </w:rPr>
        <w:t xml:space="preserve"> </w:t>
      </w:r>
      <w:proofErr w:type="spellStart"/>
      <w:r w:rsidR="004754B4">
        <w:rPr>
          <w:lang w:val="en-GB" w:eastAsia="zh-CN"/>
        </w:rPr>
        <w:t>AI_</w:t>
      </w:r>
      <w:r w:rsidR="009159F1">
        <w:rPr>
          <w:lang w:val="en-GB" w:eastAsia="zh-CN"/>
        </w:rPr>
        <w:t>EO</w:t>
      </w:r>
      <w:r w:rsidR="004754B4">
        <w:rPr>
          <w:lang w:val="en-GB" w:eastAsia="zh-CN"/>
        </w:rPr>
        <w:t>Task</w:t>
      </w:r>
      <w:proofErr w:type="spellEnd"/>
      <w:r w:rsidR="004754B4">
        <w:rPr>
          <w:lang w:val="en-GB" w:eastAsia="zh-CN"/>
        </w:rPr>
        <w:t xml:space="preserve"> object is encoded as a JSON object with properties</w:t>
      </w:r>
      <w:r w:rsidR="009159F1">
        <w:rPr>
          <w:lang w:val="en-GB" w:eastAsia="zh-CN"/>
        </w:rPr>
        <w:t xml:space="preserve"> both</w:t>
      </w:r>
      <w:r w:rsidR="004754B4">
        <w:rPr>
          <w:lang w:val="en-GB" w:eastAsia="zh-CN"/>
        </w:rPr>
        <w:t xml:space="preserve"> shown in </w:t>
      </w:r>
      <w:r w:rsidR="004754B4">
        <w:rPr>
          <w:lang w:val="en-GB" w:eastAsia="zh-CN"/>
        </w:rPr>
        <w:fldChar w:fldCharType="begin"/>
      </w:r>
      <w:r w:rsidR="004754B4">
        <w:rPr>
          <w:lang w:val="en-GB" w:eastAsia="zh-CN"/>
        </w:rPr>
        <w:instrText xml:space="preserve"> REF _Ref112414006 \h </w:instrText>
      </w:r>
      <w:r w:rsidR="004754B4">
        <w:rPr>
          <w:lang w:val="en-GB" w:eastAsia="zh-CN"/>
        </w:rPr>
      </w:r>
      <w:r w:rsidR="004754B4">
        <w:rPr>
          <w:lang w:val="en-GB" w:eastAsia="zh-CN"/>
        </w:rPr>
        <w:fldChar w:fldCharType="separate"/>
      </w:r>
      <w:r w:rsidR="00C84970">
        <w:t xml:space="preserve">Table </w:t>
      </w:r>
      <w:r w:rsidR="00C84970">
        <w:rPr>
          <w:noProof/>
        </w:rPr>
        <w:t>7</w:t>
      </w:r>
      <w:r w:rsidR="004754B4">
        <w:rPr>
          <w:lang w:val="en-GB" w:eastAsia="zh-CN"/>
        </w:rPr>
        <w:fldChar w:fldCharType="end"/>
      </w:r>
      <w:r w:rsidR="00B54186">
        <w:rPr>
          <w:lang w:val="en-GB" w:eastAsia="zh-CN"/>
        </w:rPr>
        <w:t xml:space="preserve"> and </w:t>
      </w:r>
      <w:r w:rsidR="00B54186">
        <w:rPr>
          <w:lang w:val="en-GB" w:eastAsia="zh-CN"/>
        </w:rPr>
        <w:fldChar w:fldCharType="begin"/>
      </w:r>
      <w:r w:rsidR="00B54186">
        <w:rPr>
          <w:lang w:val="en-GB" w:eastAsia="zh-CN"/>
        </w:rPr>
        <w:instrText xml:space="preserve"> REF _Ref112414243 \h </w:instrText>
      </w:r>
      <w:r w:rsidR="00B54186">
        <w:rPr>
          <w:lang w:val="en-GB" w:eastAsia="zh-CN"/>
        </w:rPr>
      </w:r>
      <w:r w:rsidR="00B54186">
        <w:rPr>
          <w:lang w:val="en-GB" w:eastAsia="zh-CN"/>
        </w:rPr>
        <w:fldChar w:fldCharType="separate"/>
      </w:r>
      <w:r w:rsidR="00C84970">
        <w:t xml:space="preserve">Table </w:t>
      </w:r>
      <w:r w:rsidR="00C84970">
        <w:rPr>
          <w:noProof/>
        </w:rPr>
        <w:t>8</w:t>
      </w:r>
      <w:r w:rsidR="00B54186">
        <w:rPr>
          <w:lang w:val="en-GB" w:eastAsia="zh-CN"/>
        </w:rPr>
        <w:fldChar w:fldCharType="end"/>
      </w:r>
      <w:r w:rsidR="004754B4">
        <w:rPr>
          <w:lang w:val="en-GB" w:eastAsia="zh-CN"/>
        </w:rPr>
        <w:t>.</w:t>
      </w:r>
    </w:p>
    <w:tbl>
      <w:tblPr>
        <w:tblStyle w:val="af1"/>
        <w:tblW w:w="0" w:type="auto"/>
        <w:tblLook w:val="04A0" w:firstRow="1" w:lastRow="0" w:firstColumn="1" w:lastColumn="0" w:noHBand="0" w:noVBand="1"/>
      </w:tblPr>
      <w:tblGrid>
        <w:gridCol w:w="1838"/>
        <w:gridCol w:w="6792"/>
      </w:tblGrid>
      <w:tr w:rsidR="004754B4" w14:paraId="01F09A99" w14:textId="77777777" w:rsidTr="00645900">
        <w:tc>
          <w:tcPr>
            <w:tcW w:w="1838" w:type="dxa"/>
          </w:tcPr>
          <w:p w14:paraId="3363F947" w14:textId="004AC71A" w:rsidR="004754B4" w:rsidRDefault="004754B4" w:rsidP="003A289F">
            <w:r>
              <w:rPr>
                <w:lang w:eastAsia="zh-CN"/>
              </w:rPr>
              <w:t>Requirement</w:t>
            </w:r>
            <w:r w:rsidR="009F303F">
              <w:rPr>
                <w:lang w:eastAsia="zh-CN"/>
              </w:rPr>
              <w:t xml:space="preserve"> 18</w:t>
            </w:r>
          </w:p>
        </w:tc>
        <w:tc>
          <w:tcPr>
            <w:tcW w:w="6792" w:type="dxa"/>
          </w:tcPr>
          <w:p w14:paraId="1D5EE4C6" w14:textId="06A542B8" w:rsidR="004754B4" w:rsidRDefault="004754B4" w:rsidP="003A289F">
            <w:pPr>
              <w:rPr>
                <w:lang w:eastAsia="zh-CN"/>
              </w:rPr>
            </w:pPr>
            <w:r>
              <w:rPr>
                <w:rFonts w:hint="eastAsia"/>
                <w:lang w:eastAsia="zh-CN"/>
              </w:rPr>
              <w:t>/</w:t>
            </w:r>
            <w:r>
              <w:rPr>
                <w:lang w:eastAsia="zh-CN"/>
              </w:rPr>
              <w:t>req/</w:t>
            </w:r>
            <w:proofErr w:type="spellStart"/>
            <w:r>
              <w:rPr>
                <w:lang w:eastAsia="zh-CN"/>
              </w:rPr>
              <w:t>aitask</w:t>
            </w:r>
            <w:proofErr w:type="spellEnd"/>
            <w:r>
              <w:rPr>
                <w:lang w:eastAsia="zh-CN"/>
              </w:rPr>
              <w:t>/</w:t>
            </w:r>
            <w:proofErr w:type="spellStart"/>
            <w:r w:rsidR="009C2772">
              <w:rPr>
                <w:lang w:eastAsia="zh-CN"/>
              </w:rPr>
              <w:t>eo</w:t>
            </w:r>
            <w:r>
              <w:rPr>
                <w:lang w:eastAsia="zh-CN"/>
              </w:rPr>
              <w:t>task</w:t>
            </w:r>
            <w:proofErr w:type="spellEnd"/>
          </w:p>
          <w:p w14:paraId="5C7B5173" w14:textId="6C22D598" w:rsidR="004754B4" w:rsidRDefault="004754B4" w:rsidP="003A289F">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_Ref112414006 \h </w:instrText>
            </w:r>
            <w:r>
              <w:rPr>
                <w:lang w:eastAsia="zh-CN"/>
              </w:rPr>
            </w:r>
            <w:r>
              <w:rPr>
                <w:lang w:eastAsia="zh-CN"/>
              </w:rPr>
              <w:fldChar w:fldCharType="separate"/>
            </w:r>
            <w:r w:rsidR="00C84970">
              <w:t xml:space="preserve">Table </w:t>
            </w:r>
            <w:r w:rsidR="00C84970">
              <w:rPr>
                <w:noProof/>
              </w:rPr>
              <w:t>7</w:t>
            </w:r>
            <w:r>
              <w:rPr>
                <w:lang w:eastAsia="zh-CN"/>
              </w:rPr>
              <w:fldChar w:fldCharType="end"/>
            </w:r>
            <w:r w:rsidR="00B54186">
              <w:rPr>
                <w:lang w:eastAsia="zh-CN"/>
              </w:rPr>
              <w:t xml:space="preserve"> and </w:t>
            </w:r>
            <w:r w:rsidR="00B54186">
              <w:rPr>
                <w:lang w:eastAsia="zh-CN"/>
              </w:rPr>
              <w:fldChar w:fldCharType="begin"/>
            </w:r>
            <w:r w:rsidR="00B54186">
              <w:rPr>
                <w:lang w:eastAsia="zh-CN"/>
              </w:rPr>
              <w:instrText xml:space="preserve"> REF _Ref112414243 \h </w:instrText>
            </w:r>
            <w:r w:rsidR="00B54186">
              <w:rPr>
                <w:lang w:eastAsia="zh-CN"/>
              </w:rPr>
            </w:r>
            <w:r w:rsidR="00B54186">
              <w:rPr>
                <w:lang w:eastAsia="zh-CN"/>
              </w:rPr>
              <w:fldChar w:fldCharType="separate"/>
            </w:r>
            <w:r w:rsidR="00C84970">
              <w:t xml:space="preserve">Table </w:t>
            </w:r>
            <w:r w:rsidR="00C84970">
              <w:rPr>
                <w:noProof/>
              </w:rPr>
              <w:t>8</w:t>
            </w:r>
            <w:r w:rsidR="00B54186">
              <w:rPr>
                <w:lang w:eastAsia="zh-CN"/>
              </w:rPr>
              <w:fldChar w:fldCharType="end"/>
            </w:r>
            <w:r>
              <w:rPr>
                <w:lang w:eastAsia="zh-CN"/>
              </w:rPr>
              <w:t>.</w:t>
            </w:r>
          </w:p>
        </w:tc>
      </w:tr>
    </w:tbl>
    <w:p w14:paraId="06678FB1" w14:textId="77777777" w:rsidR="004754B4" w:rsidRPr="006F15EC" w:rsidRDefault="004754B4" w:rsidP="004754B4"/>
    <w:p w14:paraId="4E001DF1" w14:textId="136975FC" w:rsidR="004754B4" w:rsidRDefault="004754B4" w:rsidP="004754B4">
      <w:pPr>
        <w:pStyle w:val="af4"/>
        <w:keepNext/>
      </w:pPr>
      <w:bookmarkStart w:id="221" w:name="_Ref112414243"/>
      <w:r>
        <w:lastRenderedPageBreak/>
        <w:t xml:space="preserve">Table </w:t>
      </w:r>
      <w:r w:rsidR="00EB7D7B">
        <w:fldChar w:fldCharType="begin"/>
      </w:r>
      <w:r w:rsidR="00EB7D7B">
        <w:instrText xml:space="preserve"> SEQ Table \* ARABIC </w:instrText>
      </w:r>
      <w:r w:rsidR="00EB7D7B">
        <w:fldChar w:fldCharType="separate"/>
      </w:r>
      <w:r w:rsidR="00C84970">
        <w:rPr>
          <w:noProof/>
        </w:rPr>
        <w:t>8</w:t>
      </w:r>
      <w:r w:rsidR="00EB7D7B">
        <w:rPr>
          <w:noProof/>
        </w:rPr>
        <w:fldChar w:fldCharType="end"/>
      </w:r>
      <w:bookmarkEnd w:id="221"/>
      <w:r>
        <w:t xml:space="preserve"> </w:t>
      </w:r>
      <w:proofErr w:type="spellStart"/>
      <w:r>
        <w:t>AI_</w:t>
      </w:r>
      <w:r w:rsidR="00B54186">
        <w:t>EO</w:t>
      </w:r>
      <w:r>
        <w:t>Task</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4754B4" w14:paraId="28F02ED4" w14:textId="77777777" w:rsidTr="009E23F3">
        <w:tc>
          <w:tcPr>
            <w:tcW w:w="1838" w:type="dxa"/>
            <w:vAlign w:val="center"/>
          </w:tcPr>
          <w:p w14:paraId="75899090" w14:textId="77777777" w:rsidR="004754B4" w:rsidRPr="009A6478" w:rsidRDefault="004754B4" w:rsidP="003A289F">
            <w:pPr>
              <w:jc w:val="center"/>
              <w:rPr>
                <w:b/>
                <w:bCs/>
              </w:rPr>
            </w:pPr>
            <w:r w:rsidRPr="009A6478">
              <w:rPr>
                <w:b/>
                <w:bCs/>
              </w:rPr>
              <w:t>JSON Property</w:t>
            </w:r>
          </w:p>
        </w:tc>
        <w:tc>
          <w:tcPr>
            <w:tcW w:w="2552" w:type="dxa"/>
            <w:vAlign w:val="center"/>
          </w:tcPr>
          <w:p w14:paraId="397BD60E" w14:textId="77777777" w:rsidR="004754B4" w:rsidRPr="009A6478" w:rsidRDefault="004754B4" w:rsidP="003A289F">
            <w:pPr>
              <w:jc w:val="center"/>
              <w:rPr>
                <w:b/>
                <w:bCs/>
              </w:rPr>
            </w:pPr>
            <w:r w:rsidRPr="009A6478">
              <w:rPr>
                <w:b/>
                <w:bCs/>
              </w:rPr>
              <w:t>Definition</w:t>
            </w:r>
          </w:p>
        </w:tc>
        <w:tc>
          <w:tcPr>
            <w:tcW w:w="2551" w:type="dxa"/>
            <w:vAlign w:val="center"/>
          </w:tcPr>
          <w:p w14:paraId="5ECFA6BC" w14:textId="77777777" w:rsidR="004754B4" w:rsidRPr="009A6478" w:rsidRDefault="004754B4" w:rsidP="003A289F">
            <w:pPr>
              <w:jc w:val="center"/>
              <w:rPr>
                <w:b/>
                <w:bCs/>
              </w:rPr>
            </w:pPr>
            <w:r w:rsidRPr="009A6478">
              <w:rPr>
                <w:b/>
                <w:bCs/>
              </w:rPr>
              <w:t>Data type and values</w:t>
            </w:r>
          </w:p>
        </w:tc>
        <w:tc>
          <w:tcPr>
            <w:tcW w:w="1689"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9E23F3">
        <w:tc>
          <w:tcPr>
            <w:tcW w:w="1838"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552" w:type="dxa"/>
            <w:vAlign w:val="center"/>
          </w:tcPr>
          <w:p w14:paraId="5EC0B100" w14:textId="77777777" w:rsidR="004754B4" w:rsidRDefault="004754B4" w:rsidP="003A289F">
            <w:pPr>
              <w:rPr>
                <w:lang w:eastAsia="zh-CN"/>
              </w:rPr>
            </w:pPr>
            <w:r>
              <w:rPr>
                <w:lang w:eastAsia="zh-CN"/>
              </w:rPr>
              <w:t>Type of the task object.</w:t>
            </w:r>
          </w:p>
        </w:tc>
        <w:tc>
          <w:tcPr>
            <w:tcW w:w="2551"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1689"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9E23F3">
        <w:tc>
          <w:tcPr>
            <w:tcW w:w="1838"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552"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551" w:type="dxa"/>
            <w:vAlign w:val="center"/>
          </w:tcPr>
          <w:p w14:paraId="09348A36" w14:textId="0204E087" w:rsidR="004754B4" w:rsidRDefault="00A044D9"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75AB573F" w14:textId="77777777" w:rsidR="004754B4" w:rsidRDefault="004754B4" w:rsidP="004754B4">
      <w:pPr>
        <w:rPr>
          <w:lang w:eastAsia="zh-CN"/>
        </w:rPr>
      </w:pPr>
      <w:r>
        <w:rPr>
          <w:lang w:eastAsia="zh-CN"/>
        </w:rPr>
        <w:t>{</w:t>
      </w:r>
    </w:p>
    <w:p w14:paraId="493F13A8" w14:textId="07F26A2C" w:rsidR="004754B4" w:rsidRDefault="004754B4" w:rsidP="004754B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673E0F">
        <w:rPr>
          <w:lang w:eastAsia="zh-CN"/>
        </w:rPr>
        <w:t>EO</w:t>
      </w:r>
      <w:r>
        <w:rPr>
          <w:lang w:eastAsia="zh-CN"/>
        </w:rPr>
        <w:t>Task</w:t>
      </w:r>
      <w:proofErr w:type="spellEnd"/>
      <w:r w:rsidR="00FC3581">
        <w:rPr>
          <w:lang w:eastAsia="zh-CN"/>
        </w:rPr>
        <w:t>”</w:t>
      </w:r>
      <w:r>
        <w:rPr>
          <w:lang w:eastAsia="zh-CN"/>
        </w:rPr>
        <w:t>,</w:t>
      </w:r>
    </w:p>
    <w:p w14:paraId="7E13C4DF" w14:textId="7F521AC3" w:rsidR="00CB764F" w:rsidRDefault="00FC3581" w:rsidP="004754B4">
      <w:pPr>
        <w:ind w:firstLine="240"/>
        <w:rPr>
          <w:lang w:eastAsia="zh-CN"/>
        </w:rPr>
      </w:pPr>
      <w:r>
        <w:rPr>
          <w:lang w:eastAsia="zh-CN"/>
        </w:rPr>
        <w:t>“</w:t>
      </w:r>
      <w:r w:rsidR="00CB764F">
        <w:rPr>
          <w:lang w:eastAsia="zh-CN"/>
        </w:rPr>
        <w:t>id</w:t>
      </w:r>
      <w:r>
        <w:rPr>
          <w:lang w:eastAsia="zh-CN"/>
        </w:rPr>
        <w:t>”</w:t>
      </w:r>
      <w:r w:rsidR="00CB764F">
        <w:rPr>
          <w:lang w:eastAsia="zh-CN"/>
        </w:rPr>
        <w:t xml:space="preserve">: </w:t>
      </w:r>
      <w:r>
        <w:rPr>
          <w:lang w:eastAsia="zh-CN"/>
        </w:rPr>
        <w:t>“</w:t>
      </w:r>
      <w:r w:rsidR="00CB764F">
        <w:rPr>
          <w:lang w:eastAsia="zh-CN"/>
        </w:rPr>
        <w:t>image-indexing-task</w:t>
      </w:r>
      <w:r>
        <w:rPr>
          <w:lang w:eastAsia="zh-CN"/>
        </w:rPr>
        <w:t>”</w:t>
      </w:r>
      <w:r w:rsidR="00CB764F">
        <w:rPr>
          <w:lang w:eastAsia="zh-CN"/>
        </w:rPr>
        <w:t>,</w:t>
      </w:r>
    </w:p>
    <w:p w14:paraId="13E1F2F8" w14:textId="5518C6C5" w:rsidR="004754B4" w:rsidRDefault="00FC3581" w:rsidP="004754B4">
      <w:pPr>
        <w:ind w:firstLine="240"/>
        <w:rPr>
          <w:lang w:eastAsia="zh-CN"/>
        </w:rPr>
      </w:pPr>
      <w:r>
        <w:rPr>
          <w:lang w:eastAsia="zh-CN"/>
        </w:rPr>
        <w:t>“</w:t>
      </w:r>
      <w:r w:rsidR="004754B4" w:rsidRPr="004754B4">
        <w:rPr>
          <w:lang w:eastAsia="zh-CN"/>
        </w:rPr>
        <w:t>description</w:t>
      </w:r>
      <w:r>
        <w:rPr>
          <w:lang w:eastAsia="zh-CN"/>
        </w:rPr>
        <w:t>”</w:t>
      </w:r>
      <w:r w:rsidR="004754B4" w:rsidRPr="004754B4">
        <w:rPr>
          <w:lang w:eastAsia="zh-CN"/>
        </w:rPr>
        <w:t xml:space="preserve">: </w:t>
      </w:r>
      <w:r>
        <w:rPr>
          <w:lang w:eastAsia="zh-CN"/>
        </w:rPr>
        <w:t>“</w:t>
      </w:r>
      <w:r w:rsidR="004754B4" w:rsidRPr="004754B4">
        <w:rPr>
          <w:lang w:eastAsia="zh-CN"/>
        </w:rPr>
        <w:t>Structural high-resolution satellite image indexing</w:t>
      </w:r>
      <w:r>
        <w:rPr>
          <w:lang w:eastAsia="zh-CN"/>
        </w:rPr>
        <w:t>”</w:t>
      </w:r>
    </w:p>
    <w:p w14:paraId="3CB3FAA6" w14:textId="24F85341" w:rsidR="00673E0F" w:rsidRPr="00A141E5" w:rsidRDefault="00FC3581" w:rsidP="004754B4">
      <w:pPr>
        <w:ind w:firstLine="240"/>
        <w:rPr>
          <w:lang w:eastAsia="zh-CN"/>
        </w:rPr>
      </w:pPr>
      <w:r>
        <w:rPr>
          <w:lang w:eastAsia="zh-CN"/>
        </w:rPr>
        <w:t>“</w:t>
      </w:r>
      <w:proofErr w:type="spellStart"/>
      <w:r w:rsidR="00673E0F">
        <w:rPr>
          <w:lang w:eastAsia="zh-CN"/>
        </w:rPr>
        <w:t>taskType</w:t>
      </w:r>
      <w:proofErr w:type="spellEnd"/>
      <w:r>
        <w:rPr>
          <w:lang w:eastAsia="zh-CN"/>
        </w:rPr>
        <w:t>”</w:t>
      </w:r>
      <w:r w:rsidR="00673E0F">
        <w:rPr>
          <w:lang w:eastAsia="zh-CN"/>
        </w:rPr>
        <w:t xml:space="preserve">: </w:t>
      </w:r>
      <w:r>
        <w:rPr>
          <w:lang w:eastAsia="zh-CN"/>
        </w:rPr>
        <w:t>“</w:t>
      </w:r>
      <w:r w:rsidR="00673E0F" w:rsidRPr="00673E0F">
        <w:rPr>
          <w:lang w:eastAsia="zh-CN"/>
        </w:rPr>
        <w:t>Scene Classification</w:t>
      </w:r>
      <w:r>
        <w:rPr>
          <w:lang w:eastAsia="zh-CN"/>
        </w:rPr>
        <w:t>”</w:t>
      </w:r>
    </w:p>
    <w:p w14:paraId="5E32CCE3" w14:textId="77777777" w:rsidR="004754B4" w:rsidRDefault="004754B4" w:rsidP="004754B4">
      <w:pPr>
        <w:rPr>
          <w:lang w:eastAsia="zh-CN"/>
        </w:rPr>
      </w:pPr>
      <w:r>
        <w:rPr>
          <w:lang w:eastAsia="zh-CN"/>
        </w:rPr>
        <w:t>}</w:t>
      </w:r>
    </w:p>
    <w:p w14:paraId="28849CD4" w14:textId="77777777" w:rsidR="004754B4" w:rsidRDefault="004754B4" w:rsidP="00B32192"/>
    <w:p w14:paraId="638E441E" w14:textId="067B299A" w:rsidR="00B32192" w:rsidRDefault="007C47BF" w:rsidP="00B32192">
      <w:pPr>
        <w:pStyle w:val="2"/>
      </w:pPr>
      <w:bookmarkStart w:id="222" w:name="_Toc159438661"/>
      <w:r>
        <w:t xml:space="preserve">Requirements </w:t>
      </w:r>
      <w:r w:rsidR="00192233">
        <w:t>C</w:t>
      </w:r>
      <w:r>
        <w:t xml:space="preserve">lass: </w:t>
      </w:r>
      <w:proofErr w:type="spellStart"/>
      <w:r w:rsidR="00B32192">
        <w:t>AI_Label</w:t>
      </w:r>
      <w:bookmarkEnd w:id="222"/>
      <w:proofErr w:type="spellEnd"/>
    </w:p>
    <w:p w14:paraId="2CA33385" w14:textId="72E0E936" w:rsidR="005026D2" w:rsidRPr="00CD698E" w:rsidRDefault="005026D2" w:rsidP="005026D2">
      <w:pPr>
        <w:rPr>
          <w:lang w:eastAsia="zh-CN"/>
        </w:rPr>
      </w:pPr>
      <w:r>
        <w:rPr>
          <w:rFonts w:hint="eastAsia"/>
          <w:lang w:eastAsia="zh-CN"/>
        </w:rPr>
        <w:t>T</w:t>
      </w:r>
      <w:r>
        <w:rPr>
          <w:lang w:eastAsia="zh-CN"/>
        </w:rPr>
        <w:t>h</w:t>
      </w:r>
      <w:r w:rsidR="00C70E87">
        <w:rPr>
          <w:lang w:eastAsia="zh-CN"/>
        </w:rPr>
        <w:t xml:space="preserve">e </w:t>
      </w:r>
      <w:proofErr w:type="spellStart"/>
      <w:r w:rsidR="00C70E87">
        <w:rPr>
          <w:lang w:eastAsia="zh-CN"/>
        </w:rPr>
        <w:t>AI_Label</w:t>
      </w:r>
      <w:proofErr w:type="spellEnd"/>
      <w:r>
        <w:rPr>
          <w:lang w:eastAsia="zh-CN"/>
        </w:rPr>
        <w:t xml:space="preserve"> </w:t>
      </w:r>
      <w:r w:rsidR="007C298A">
        <w:rPr>
          <w:lang w:eastAsia="zh-CN"/>
        </w:rPr>
        <w:t>r</w:t>
      </w:r>
      <w:r>
        <w:rPr>
          <w:lang w:eastAsia="zh-CN"/>
        </w:rPr>
        <w:t>equirements class defines a JSON encoding for</w:t>
      </w:r>
      <w:r w:rsidR="004B19FC">
        <w:rPr>
          <w:lang w:eastAsia="zh-CN"/>
        </w:rPr>
        <w:t xml:space="preserve"> </w:t>
      </w:r>
      <w:r w:rsidR="00C70E87">
        <w:rPr>
          <w:lang w:eastAsia="zh-CN"/>
        </w:rPr>
        <w:t xml:space="preserve">the </w:t>
      </w:r>
      <w:proofErr w:type="spellStart"/>
      <w:r w:rsidR="004B19FC">
        <w:rPr>
          <w:lang w:eastAsia="zh-CN"/>
        </w:rPr>
        <w:t>AI_Label</w:t>
      </w:r>
      <w:proofErr w:type="spellEnd"/>
      <w:r w:rsidR="007C47BF">
        <w:rPr>
          <w:lang w:eastAsia="zh-CN"/>
        </w:rPr>
        <w:t xml:space="preserve"> module</w:t>
      </w:r>
      <w:r>
        <w:rPr>
          <w:lang w:eastAsia="zh-CN"/>
        </w:rPr>
        <w:t xml:space="preserve">, which is based on the UML model </w:t>
      </w:r>
      <w:r w:rsidR="00C70E87">
        <w:rPr>
          <w:lang w:eastAsia="zh-CN"/>
        </w:rPr>
        <w:t xml:space="preserve">specified </w:t>
      </w:r>
      <w:r>
        <w:rPr>
          <w:lang w:eastAsia="zh-CN"/>
        </w:rPr>
        <w:t xml:space="preserve">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523652" w14:paraId="72D31203" w14:textId="77777777" w:rsidTr="00D12070">
        <w:tc>
          <w:tcPr>
            <w:tcW w:w="8630" w:type="dxa"/>
            <w:gridSpan w:val="2"/>
          </w:tcPr>
          <w:p w14:paraId="31C522C1" w14:textId="77777777" w:rsidR="00523652" w:rsidRPr="008202E5" w:rsidRDefault="00523652"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23652" w14:paraId="5812D7CA" w14:textId="77777777" w:rsidTr="00D12070">
        <w:tc>
          <w:tcPr>
            <w:tcW w:w="8630" w:type="dxa"/>
            <w:gridSpan w:val="2"/>
          </w:tcPr>
          <w:p w14:paraId="2666FD5E" w14:textId="3E562913"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p>
        </w:tc>
      </w:tr>
      <w:tr w:rsidR="00523652" w14:paraId="47D31D4C" w14:textId="77777777" w:rsidTr="00D12070">
        <w:tc>
          <w:tcPr>
            <w:tcW w:w="1838" w:type="dxa"/>
          </w:tcPr>
          <w:p w14:paraId="65ED35A6" w14:textId="77777777" w:rsidR="00523652" w:rsidRDefault="00523652" w:rsidP="00B96180">
            <w:pPr>
              <w:rPr>
                <w:lang w:eastAsia="zh-CN"/>
              </w:rPr>
            </w:pPr>
            <w:r>
              <w:rPr>
                <w:rFonts w:hint="eastAsia"/>
                <w:lang w:eastAsia="zh-CN"/>
              </w:rPr>
              <w:t>D</w:t>
            </w:r>
            <w:r>
              <w:rPr>
                <w:lang w:eastAsia="zh-CN"/>
              </w:rPr>
              <w:t>ependency</w:t>
            </w:r>
          </w:p>
        </w:tc>
        <w:tc>
          <w:tcPr>
            <w:tcW w:w="6792" w:type="dxa"/>
          </w:tcPr>
          <w:p w14:paraId="58301644" w14:textId="77777777" w:rsidR="00523652" w:rsidRDefault="00523652" w:rsidP="00B96180">
            <w:pPr>
              <w:rPr>
                <w:lang w:eastAsia="zh-CN"/>
              </w:rPr>
            </w:pPr>
            <w:r>
              <w:rPr>
                <w:rFonts w:hint="eastAsia"/>
                <w:lang w:eastAsia="zh-CN"/>
              </w:rPr>
              <w:t>J</w:t>
            </w:r>
            <w:r>
              <w:rPr>
                <w:lang w:eastAsia="zh-CN"/>
              </w:rPr>
              <w:t>SON</w:t>
            </w:r>
          </w:p>
        </w:tc>
      </w:tr>
      <w:tr w:rsidR="00523652" w14:paraId="3C1CC67B" w14:textId="77777777" w:rsidTr="00D12070">
        <w:tc>
          <w:tcPr>
            <w:tcW w:w="1838" w:type="dxa"/>
          </w:tcPr>
          <w:p w14:paraId="0917CA59" w14:textId="77777777" w:rsidR="00523652" w:rsidRDefault="00523652" w:rsidP="00B96180">
            <w:r>
              <w:rPr>
                <w:rFonts w:hint="eastAsia"/>
                <w:lang w:eastAsia="zh-CN"/>
              </w:rPr>
              <w:t>D</w:t>
            </w:r>
            <w:r>
              <w:rPr>
                <w:lang w:eastAsia="zh-CN"/>
              </w:rPr>
              <w:t>ependency</w:t>
            </w:r>
          </w:p>
        </w:tc>
        <w:tc>
          <w:tcPr>
            <w:tcW w:w="6792" w:type="dxa"/>
          </w:tcPr>
          <w:p w14:paraId="70BA74B9" w14:textId="66E40056" w:rsidR="00523652" w:rsidRDefault="00523652" w:rsidP="00B96180">
            <w:r>
              <w:rPr>
                <w:rFonts w:hint="eastAsia"/>
                <w:lang w:eastAsia="zh-CN"/>
              </w:rPr>
              <w:t>/req/base/</w:t>
            </w:r>
            <w:proofErr w:type="spellStart"/>
            <w:r>
              <w:rPr>
                <w:rFonts w:hint="eastAsia"/>
                <w:lang w:eastAsia="zh-CN"/>
              </w:rPr>
              <w:t>jsonbasetype</w:t>
            </w:r>
            <w:proofErr w:type="spellEnd"/>
          </w:p>
        </w:tc>
      </w:tr>
      <w:tr w:rsidR="00523652" w14:paraId="7651227E" w14:textId="77777777" w:rsidTr="00D12070">
        <w:tc>
          <w:tcPr>
            <w:tcW w:w="1838" w:type="dxa"/>
          </w:tcPr>
          <w:p w14:paraId="36F73E77" w14:textId="77777777" w:rsidR="00523652" w:rsidRDefault="00523652" w:rsidP="00B96180">
            <w:r>
              <w:rPr>
                <w:rFonts w:hint="eastAsia"/>
                <w:lang w:eastAsia="zh-CN"/>
              </w:rPr>
              <w:t>D</w:t>
            </w:r>
            <w:r>
              <w:rPr>
                <w:lang w:eastAsia="zh-CN"/>
              </w:rPr>
              <w:t>ependency</w:t>
            </w:r>
          </w:p>
        </w:tc>
        <w:tc>
          <w:tcPr>
            <w:tcW w:w="6792" w:type="dxa"/>
          </w:tcPr>
          <w:p w14:paraId="462436A5" w14:textId="6328188A" w:rsidR="00523652" w:rsidRDefault="00523652" w:rsidP="00B96180">
            <w:r>
              <w:rPr>
                <w:rFonts w:hint="eastAsia"/>
                <w:lang w:eastAsia="zh-CN"/>
              </w:rPr>
              <w:t>/req/base/</w:t>
            </w:r>
            <w:proofErr w:type="spellStart"/>
            <w:r>
              <w:rPr>
                <w:rFonts w:hint="eastAsia"/>
                <w:lang w:eastAsia="zh-CN"/>
              </w:rPr>
              <w:t>isometadatatype</w:t>
            </w:r>
            <w:proofErr w:type="spellEnd"/>
          </w:p>
        </w:tc>
      </w:tr>
      <w:tr w:rsidR="00523652" w14:paraId="5BB54AE2" w14:textId="77777777" w:rsidTr="00D12070">
        <w:tc>
          <w:tcPr>
            <w:tcW w:w="1838" w:type="dxa"/>
          </w:tcPr>
          <w:p w14:paraId="21A531B6" w14:textId="77777777" w:rsidR="00523652" w:rsidRDefault="00523652" w:rsidP="00B96180">
            <w:r>
              <w:rPr>
                <w:rFonts w:hint="eastAsia"/>
                <w:lang w:eastAsia="zh-CN"/>
              </w:rPr>
              <w:t>D</w:t>
            </w:r>
            <w:r>
              <w:rPr>
                <w:lang w:eastAsia="zh-CN"/>
              </w:rPr>
              <w:t>ependency</w:t>
            </w:r>
          </w:p>
        </w:tc>
        <w:tc>
          <w:tcPr>
            <w:tcW w:w="6792" w:type="dxa"/>
          </w:tcPr>
          <w:p w14:paraId="5970E95C" w14:textId="144254CE" w:rsidR="00523652" w:rsidRDefault="00523652" w:rsidP="00B96180">
            <w:r>
              <w:rPr>
                <w:rFonts w:hint="eastAsia"/>
                <w:lang w:eastAsia="zh-CN"/>
              </w:rPr>
              <w:t>/req/base/</w:t>
            </w:r>
            <w:proofErr w:type="spellStart"/>
            <w:r>
              <w:rPr>
                <w:rFonts w:hint="eastAsia"/>
                <w:lang w:eastAsia="zh-CN"/>
              </w:rPr>
              <w:t>geospatialtype</w:t>
            </w:r>
            <w:proofErr w:type="spellEnd"/>
          </w:p>
        </w:tc>
      </w:tr>
      <w:tr w:rsidR="00523652" w14:paraId="67D3F401" w14:textId="77777777" w:rsidTr="00D12070">
        <w:tc>
          <w:tcPr>
            <w:tcW w:w="1838" w:type="dxa"/>
          </w:tcPr>
          <w:p w14:paraId="55069F7C" w14:textId="699A629F" w:rsidR="00523652" w:rsidRPr="00087D9B" w:rsidRDefault="00523652" w:rsidP="00B96180">
            <w:pPr>
              <w:rPr>
                <w:lang w:eastAsia="zh-CN"/>
              </w:rPr>
            </w:pPr>
            <w:r>
              <w:rPr>
                <w:lang w:eastAsia="zh-CN"/>
              </w:rPr>
              <w:t>Requirement</w:t>
            </w:r>
            <w:r w:rsidR="00E12093">
              <w:rPr>
                <w:lang w:eastAsia="zh-CN"/>
              </w:rPr>
              <w:t xml:space="preserve"> 19</w:t>
            </w:r>
          </w:p>
        </w:tc>
        <w:tc>
          <w:tcPr>
            <w:tcW w:w="6792" w:type="dxa"/>
            <w:vAlign w:val="center"/>
          </w:tcPr>
          <w:p w14:paraId="7A213AA6" w14:textId="4FBC212D"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/label</w:t>
            </w:r>
          </w:p>
        </w:tc>
      </w:tr>
      <w:tr w:rsidR="00523652" w14:paraId="1C293616" w14:textId="77777777" w:rsidTr="00D12070">
        <w:tc>
          <w:tcPr>
            <w:tcW w:w="1838" w:type="dxa"/>
          </w:tcPr>
          <w:p w14:paraId="4944B463" w14:textId="5F15F90C" w:rsidR="00523652" w:rsidRDefault="00523652" w:rsidP="00B96180">
            <w:pPr>
              <w:rPr>
                <w:lang w:eastAsia="zh-CN"/>
              </w:rPr>
            </w:pPr>
            <w:r>
              <w:rPr>
                <w:lang w:eastAsia="zh-CN"/>
              </w:rPr>
              <w:t>Requirement</w:t>
            </w:r>
            <w:r w:rsidR="00E12093">
              <w:rPr>
                <w:lang w:eastAsia="zh-CN"/>
              </w:rPr>
              <w:t xml:space="preserve"> 20</w:t>
            </w:r>
          </w:p>
        </w:tc>
        <w:tc>
          <w:tcPr>
            <w:tcW w:w="6792" w:type="dxa"/>
            <w:vAlign w:val="center"/>
          </w:tcPr>
          <w:p w14:paraId="6BC914A0" w14:textId="788D1BD4"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tc>
      </w:tr>
      <w:tr w:rsidR="00523652" w14:paraId="6E6506D3" w14:textId="77777777" w:rsidTr="00D12070">
        <w:tc>
          <w:tcPr>
            <w:tcW w:w="1838" w:type="dxa"/>
          </w:tcPr>
          <w:p w14:paraId="740CBC7C" w14:textId="0B1AD705" w:rsidR="00523652" w:rsidRDefault="00523652" w:rsidP="00B96180">
            <w:pPr>
              <w:rPr>
                <w:lang w:eastAsia="zh-CN"/>
              </w:rPr>
            </w:pPr>
            <w:r>
              <w:rPr>
                <w:lang w:eastAsia="zh-CN"/>
              </w:rPr>
              <w:t>Requirement</w:t>
            </w:r>
            <w:r w:rsidR="00E12093">
              <w:rPr>
                <w:lang w:eastAsia="zh-CN"/>
              </w:rPr>
              <w:t xml:space="preserve"> 21</w:t>
            </w:r>
          </w:p>
        </w:tc>
        <w:tc>
          <w:tcPr>
            <w:tcW w:w="6792" w:type="dxa"/>
            <w:vAlign w:val="center"/>
          </w:tcPr>
          <w:p w14:paraId="27A7E0BA" w14:textId="18FC7255"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objectlabel</w:t>
            </w:r>
            <w:proofErr w:type="spellEnd"/>
          </w:p>
        </w:tc>
      </w:tr>
      <w:tr w:rsidR="00523652" w14:paraId="25A3D01C" w14:textId="77777777" w:rsidTr="00D12070">
        <w:tc>
          <w:tcPr>
            <w:tcW w:w="1838" w:type="dxa"/>
          </w:tcPr>
          <w:p w14:paraId="34C3C2E4" w14:textId="0ECC2832" w:rsidR="00523652" w:rsidRDefault="00523652" w:rsidP="00B96180">
            <w:pPr>
              <w:rPr>
                <w:lang w:eastAsia="zh-CN"/>
              </w:rPr>
            </w:pPr>
            <w:r>
              <w:rPr>
                <w:lang w:eastAsia="zh-CN"/>
              </w:rPr>
              <w:lastRenderedPageBreak/>
              <w:t>Requirement</w:t>
            </w:r>
            <w:r w:rsidR="00E12093">
              <w:rPr>
                <w:lang w:eastAsia="zh-CN"/>
              </w:rPr>
              <w:t xml:space="preserve"> 22</w:t>
            </w:r>
          </w:p>
        </w:tc>
        <w:tc>
          <w:tcPr>
            <w:tcW w:w="6792" w:type="dxa"/>
            <w:vAlign w:val="center"/>
          </w:tcPr>
          <w:p w14:paraId="55187094" w14:textId="4A8216C0" w:rsidR="00523652" w:rsidRDefault="00523652" w:rsidP="00B96180">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tc>
      </w:tr>
      <w:tr w:rsidR="0039467E" w14:paraId="440D9A04" w14:textId="77777777" w:rsidTr="00D12070">
        <w:tc>
          <w:tcPr>
            <w:tcW w:w="1838" w:type="dxa"/>
          </w:tcPr>
          <w:p w14:paraId="6BAEEE76" w14:textId="3BFFAFE0" w:rsidR="0039467E" w:rsidRDefault="0039467E" w:rsidP="00B96180">
            <w:pPr>
              <w:rPr>
                <w:lang w:eastAsia="zh-CN"/>
              </w:rPr>
            </w:pPr>
            <w:r>
              <w:rPr>
                <w:lang w:eastAsia="zh-CN"/>
              </w:rPr>
              <w:t>Requirement 23</w:t>
            </w:r>
          </w:p>
        </w:tc>
        <w:tc>
          <w:tcPr>
            <w:tcW w:w="6792" w:type="dxa"/>
            <w:vAlign w:val="center"/>
          </w:tcPr>
          <w:p w14:paraId="30FF0FCB" w14:textId="7126133E" w:rsidR="0039467E" w:rsidRDefault="0039467E" w:rsidP="00B96180">
            <w:pPr>
              <w:rPr>
                <w:lang w:eastAsia="zh-CN"/>
              </w:rPr>
            </w:pPr>
            <w:r>
              <w:rPr>
                <w:rFonts w:hint="eastAsia"/>
                <w:lang w:eastAsia="zh-CN"/>
              </w:rPr>
              <w:t>/</w:t>
            </w:r>
            <w:r>
              <w:rPr>
                <w:lang w:eastAsia="zh-CN"/>
              </w:rPr>
              <w:t>req/</w:t>
            </w:r>
            <w:proofErr w:type="spellStart"/>
            <w:r>
              <w:rPr>
                <w:lang w:eastAsia="zh-CN"/>
              </w:rPr>
              <w:t>ai</w:t>
            </w:r>
            <w:r w:rsidR="0020373C">
              <w:rPr>
                <w:lang w:eastAsia="zh-CN"/>
              </w:rPr>
              <w:t>label</w:t>
            </w:r>
            <w:proofErr w:type="spellEnd"/>
            <w:r>
              <w:rPr>
                <w:lang w:eastAsia="zh-CN"/>
              </w:rPr>
              <w:t>/</w:t>
            </w:r>
            <w:proofErr w:type="spellStart"/>
            <w:r>
              <w:rPr>
                <w:lang w:eastAsia="zh-CN"/>
              </w:rPr>
              <w:t>imageformatcode</w:t>
            </w:r>
            <w:proofErr w:type="spellEnd"/>
          </w:p>
        </w:tc>
      </w:tr>
    </w:tbl>
    <w:p w14:paraId="3AE7A413" w14:textId="249440FD" w:rsidR="00B32192" w:rsidRDefault="00B32192" w:rsidP="00B32192"/>
    <w:p w14:paraId="6F8F014D" w14:textId="395FB34E" w:rsidR="001867F6" w:rsidRDefault="007429B0" w:rsidP="001867F6">
      <w:pPr>
        <w:rPr>
          <w:lang w:val="en-GB" w:eastAsia="zh-CN"/>
        </w:rPr>
      </w:pPr>
      <w:r>
        <w:rPr>
          <w:lang w:val="en-GB" w:eastAsia="zh-CN"/>
        </w:rPr>
        <w:t>The</w:t>
      </w:r>
      <w:r w:rsidR="001867F6">
        <w:rPr>
          <w:lang w:val="en-GB" w:eastAsia="zh-CN"/>
        </w:rPr>
        <w:t xml:space="preserve"> </w:t>
      </w:r>
      <w:proofErr w:type="spellStart"/>
      <w:r w:rsidR="001867F6">
        <w:rPr>
          <w:lang w:val="en-GB" w:eastAsia="zh-CN"/>
        </w:rPr>
        <w:t>AI_</w:t>
      </w:r>
      <w:r w:rsidR="00DB0195">
        <w:rPr>
          <w:lang w:val="en-GB" w:eastAsia="zh-CN"/>
        </w:rPr>
        <w:t>Label</w:t>
      </w:r>
      <w:proofErr w:type="spellEnd"/>
      <w:r w:rsidR="001867F6">
        <w:rPr>
          <w:lang w:val="en-GB" w:eastAsia="zh-CN"/>
        </w:rPr>
        <w:t xml:space="preserve"> object is encoded as a JSON object with properties </w:t>
      </w:r>
      <w:r w:rsidR="00C70E87">
        <w:rPr>
          <w:lang w:val="en-GB" w:eastAsia="zh-CN"/>
        </w:rPr>
        <w:t xml:space="preserve">as </w:t>
      </w:r>
      <w:r w:rsidR="001867F6">
        <w:rPr>
          <w:lang w:val="en-GB" w:eastAsia="zh-CN"/>
        </w:rPr>
        <w:t>shown in</w:t>
      </w:r>
      <w:r w:rsidR="00DB0195">
        <w:rPr>
          <w:lang w:val="en-GB" w:eastAsia="zh-CN"/>
        </w:rPr>
        <w:t xml:space="preserve"> </w:t>
      </w:r>
      <w:r w:rsidR="00DB0195">
        <w:rPr>
          <w:lang w:val="en-GB" w:eastAsia="zh-CN"/>
        </w:rPr>
        <w:fldChar w:fldCharType="begin"/>
      </w:r>
      <w:r w:rsidR="00DB0195">
        <w:rPr>
          <w:lang w:val="en-GB" w:eastAsia="zh-CN"/>
        </w:rPr>
        <w:instrText xml:space="preserve"> REF _Ref112414586 \h </w:instrText>
      </w:r>
      <w:r w:rsidR="00DB0195">
        <w:rPr>
          <w:lang w:val="en-GB" w:eastAsia="zh-CN"/>
        </w:rPr>
      </w:r>
      <w:r w:rsidR="00DB0195">
        <w:rPr>
          <w:lang w:val="en-GB" w:eastAsia="zh-CN"/>
        </w:rPr>
        <w:fldChar w:fldCharType="separate"/>
      </w:r>
      <w:r w:rsidR="00C84970">
        <w:t xml:space="preserve">Table </w:t>
      </w:r>
      <w:r w:rsidR="00C84970">
        <w:rPr>
          <w:noProof/>
        </w:rPr>
        <w:t>9</w:t>
      </w:r>
      <w:r w:rsidR="00DB0195">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38"/>
        <w:gridCol w:w="6792"/>
      </w:tblGrid>
      <w:tr w:rsidR="001867F6" w14:paraId="0A0AAF75" w14:textId="77777777" w:rsidTr="00D12070">
        <w:tc>
          <w:tcPr>
            <w:tcW w:w="1838" w:type="dxa"/>
          </w:tcPr>
          <w:p w14:paraId="5C31DA96" w14:textId="56333D88" w:rsidR="001867F6" w:rsidRDefault="001867F6" w:rsidP="003A289F">
            <w:r>
              <w:rPr>
                <w:lang w:eastAsia="zh-CN"/>
              </w:rPr>
              <w:t>Requirement</w:t>
            </w:r>
            <w:r w:rsidR="00856D3E">
              <w:rPr>
                <w:lang w:eastAsia="zh-CN"/>
              </w:rPr>
              <w:t xml:space="preserve"> 19</w:t>
            </w:r>
          </w:p>
        </w:tc>
        <w:tc>
          <w:tcPr>
            <w:tcW w:w="6792" w:type="dxa"/>
          </w:tcPr>
          <w:p w14:paraId="7F9B90D1" w14:textId="7BAFA2C1" w:rsidR="001867F6" w:rsidRDefault="001867F6" w:rsidP="003A289F">
            <w:pPr>
              <w:rPr>
                <w:lang w:eastAsia="zh-CN"/>
              </w:rPr>
            </w:pPr>
            <w:r>
              <w:rPr>
                <w:rFonts w:hint="eastAsia"/>
                <w:lang w:eastAsia="zh-CN"/>
              </w:rPr>
              <w:t>/</w:t>
            </w:r>
            <w:r>
              <w:rPr>
                <w:lang w:eastAsia="zh-CN"/>
              </w:rPr>
              <w:t>req/</w:t>
            </w:r>
            <w:proofErr w:type="spellStart"/>
            <w:r>
              <w:rPr>
                <w:lang w:eastAsia="zh-CN"/>
              </w:rPr>
              <w:t>ai</w:t>
            </w:r>
            <w:r w:rsidR="00DB0195">
              <w:rPr>
                <w:lang w:eastAsia="zh-CN"/>
              </w:rPr>
              <w:t>label</w:t>
            </w:r>
            <w:proofErr w:type="spellEnd"/>
            <w:r>
              <w:rPr>
                <w:lang w:eastAsia="zh-CN"/>
              </w:rPr>
              <w:t>/</w:t>
            </w:r>
            <w:r w:rsidR="00DB0195">
              <w:rPr>
                <w:lang w:eastAsia="zh-CN"/>
              </w:rPr>
              <w:t>label</w:t>
            </w:r>
          </w:p>
          <w:p w14:paraId="0E0FAA73" w14:textId="276E8663" w:rsidR="001867F6" w:rsidRDefault="001867F6" w:rsidP="003A289F">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w:t>
            </w:r>
            <w:r w:rsidR="00C70E87">
              <w:rPr>
                <w:lang w:eastAsia="zh-CN"/>
              </w:rPr>
              <w:t xml:space="preserve">SHALL </w:t>
            </w:r>
            <w:r>
              <w:rPr>
                <w:lang w:eastAsia="zh-CN"/>
              </w:rPr>
              <w:t xml:space="preserve">implement the </w:t>
            </w:r>
            <w:r w:rsidR="00C70E87">
              <w:rPr>
                <w:lang w:eastAsia="zh-CN"/>
              </w:rPr>
              <w:t xml:space="preserve">Mandatory </w:t>
            </w:r>
            <w:r>
              <w:rPr>
                <w:lang w:eastAsia="zh-CN"/>
              </w:rPr>
              <w:t>properties shown in</w:t>
            </w:r>
            <w:r w:rsidR="00DB0195">
              <w:rPr>
                <w:lang w:eastAsia="zh-CN"/>
              </w:rPr>
              <w:t xml:space="preserve"> </w:t>
            </w:r>
            <w:r w:rsidR="00A24E17">
              <w:rPr>
                <w:lang w:eastAsia="zh-CN"/>
              </w:rPr>
              <w:fldChar w:fldCharType="begin"/>
            </w:r>
            <w:r w:rsidR="00A24E17">
              <w:rPr>
                <w:lang w:eastAsia="zh-CN"/>
              </w:rPr>
              <w:instrText xml:space="preserve"> REF _Ref112414586 \h </w:instrText>
            </w:r>
            <w:r w:rsidR="00A24E17">
              <w:rPr>
                <w:lang w:eastAsia="zh-CN"/>
              </w:rPr>
            </w:r>
            <w:r w:rsidR="00A24E17">
              <w:rPr>
                <w:lang w:eastAsia="zh-CN"/>
              </w:rPr>
              <w:fldChar w:fldCharType="separate"/>
            </w:r>
            <w:r w:rsidR="00C84970">
              <w:t xml:space="preserve">Table </w:t>
            </w:r>
            <w:r w:rsidR="00C84970">
              <w:rPr>
                <w:noProof/>
              </w:rPr>
              <w:t>9</w:t>
            </w:r>
            <w:r w:rsidR="00A24E17">
              <w:rPr>
                <w:lang w:eastAsia="zh-CN"/>
              </w:rPr>
              <w:fldChar w:fldCharType="end"/>
            </w:r>
            <w:r>
              <w:rPr>
                <w:lang w:eastAsia="zh-CN"/>
              </w:rPr>
              <w:t>.</w:t>
            </w:r>
          </w:p>
        </w:tc>
      </w:tr>
    </w:tbl>
    <w:p w14:paraId="56F9DF63" w14:textId="77777777" w:rsidR="001867F6" w:rsidRPr="006F15EC" w:rsidRDefault="001867F6" w:rsidP="001867F6"/>
    <w:p w14:paraId="4AFBC888" w14:textId="6D989A1C" w:rsidR="001867F6" w:rsidRDefault="001867F6" w:rsidP="001867F6">
      <w:pPr>
        <w:pStyle w:val="af4"/>
        <w:keepNext/>
      </w:pPr>
      <w:bookmarkStart w:id="223" w:name="_Ref112414586"/>
      <w:r>
        <w:t xml:space="preserve">Table </w:t>
      </w:r>
      <w:r w:rsidR="00EB7D7B">
        <w:fldChar w:fldCharType="begin"/>
      </w:r>
      <w:r w:rsidR="00EB7D7B">
        <w:instrText xml:space="preserve"> SEQ Table \* ARABIC </w:instrText>
      </w:r>
      <w:r w:rsidR="00EB7D7B">
        <w:fldChar w:fldCharType="separate"/>
      </w:r>
      <w:r w:rsidR="00C84970">
        <w:rPr>
          <w:noProof/>
        </w:rPr>
        <w:t>9</w:t>
      </w:r>
      <w:r w:rsidR="00EB7D7B">
        <w:rPr>
          <w:noProof/>
        </w:rPr>
        <w:fldChar w:fldCharType="end"/>
      </w:r>
      <w:bookmarkEnd w:id="223"/>
      <w:r>
        <w:t xml:space="preserve"> </w:t>
      </w:r>
      <w:proofErr w:type="spellStart"/>
      <w:r>
        <w:t>AI_</w:t>
      </w:r>
      <w:r w:rsidR="00DB0195">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1867F6" w14:paraId="798B9095" w14:textId="77777777" w:rsidTr="00D97E2C">
        <w:tc>
          <w:tcPr>
            <w:tcW w:w="1838" w:type="dxa"/>
            <w:vAlign w:val="center"/>
          </w:tcPr>
          <w:p w14:paraId="3848F501" w14:textId="77777777" w:rsidR="001867F6" w:rsidRPr="009A6478" w:rsidRDefault="001867F6" w:rsidP="003A289F">
            <w:pPr>
              <w:jc w:val="center"/>
              <w:rPr>
                <w:b/>
                <w:bCs/>
              </w:rPr>
            </w:pPr>
            <w:r w:rsidRPr="009A6478">
              <w:rPr>
                <w:b/>
                <w:bCs/>
              </w:rPr>
              <w:t>JSON Property</w:t>
            </w:r>
          </w:p>
        </w:tc>
        <w:tc>
          <w:tcPr>
            <w:tcW w:w="2552" w:type="dxa"/>
            <w:vAlign w:val="center"/>
          </w:tcPr>
          <w:p w14:paraId="61EBFAE8" w14:textId="77777777" w:rsidR="001867F6" w:rsidRPr="009A6478" w:rsidRDefault="001867F6" w:rsidP="003A289F">
            <w:pPr>
              <w:jc w:val="center"/>
              <w:rPr>
                <w:b/>
                <w:bCs/>
              </w:rPr>
            </w:pPr>
            <w:r w:rsidRPr="009A6478">
              <w:rPr>
                <w:b/>
                <w:bCs/>
              </w:rPr>
              <w:t>Definition</w:t>
            </w:r>
          </w:p>
        </w:tc>
        <w:tc>
          <w:tcPr>
            <w:tcW w:w="2551" w:type="dxa"/>
            <w:vAlign w:val="center"/>
          </w:tcPr>
          <w:p w14:paraId="3505846D" w14:textId="77777777" w:rsidR="001867F6" w:rsidRPr="009A6478" w:rsidRDefault="001867F6" w:rsidP="003A289F">
            <w:pPr>
              <w:jc w:val="center"/>
              <w:rPr>
                <w:b/>
                <w:bCs/>
              </w:rPr>
            </w:pPr>
            <w:r w:rsidRPr="009A6478">
              <w:rPr>
                <w:b/>
                <w:bCs/>
              </w:rPr>
              <w:t>Data type and values</w:t>
            </w:r>
          </w:p>
        </w:tc>
        <w:tc>
          <w:tcPr>
            <w:tcW w:w="1689"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D97E2C">
        <w:tc>
          <w:tcPr>
            <w:tcW w:w="1838"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2552"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551" w:type="dxa"/>
            <w:vAlign w:val="center"/>
          </w:tcPr>
          <w:p w14:paraId="2A11394C" w14:textId="4C14829F" w:rsidR="001867F6" w:rsidRDefault="00FC3581" w:rsidP="003A289F">
            <w:pPr>
              <w:rPr>
                <w:lang w:eastAsia="zh-CN"/>
              </w:rPr>
            </w:pPr>
            <w:r>
              <w:rPr>
                <w:lang w:eastAsia="zh-CN"/>
              </w:rPr>
              <w:t>“</w:t>
            </w:r>
            <w:proofErr w:type="spellStart"/>
            <w:r w:rsidR="00EB6D70">
              <w:rPr>
                <w:lang w:eastAsia="zh-CN"/>
              </w:rPr>
              <w:t>AI_</w:t>
            </w:r>
            <w:r w:rsidR="002547B4">
              <w:rPr>
                <w:lang w:eastAsia="zh-CN"/>
              </w:rPr>
              <w:t>Abstract</w:t>
            </w:r>
            <w:r w:rsidR="00CC51C9">
              <w:rPr>
                <w:lang w:eastAsia="zh-CN"/>
              </w:rPr>
              <w:t>Label</w:t>
            </w:r>
            <w:proofErr w:type="spellEnd"/>
            <w:r>
              <w:rPr>
                <w:lang w:eastAsia="zh-CN"/>
              </w:rPr>
              <w:t>”</w:t>
            </w:r>
          </w:p>
        </w:tc>
        <w:tc>
          <w:tcPr>
            <w:tcW w:w="1689"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D97E2C">
        <w:tc>
          <w:tcPr>
            <w:tcW w:w="1838"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2552" w:type="dxa"/>
            <w:vAlign w:val="center"/>
          </w:tcPr>
          <w:p w14:paraId="60A4EACB" w14:textId="0A98442D" w:rsidR="001829D9" w:rsidRDefault="001829D9" w:rsidP="001829D9">
            <w:r>
              <w:rPr>
                <w:lang w:eastAsia="zh-CN"/>
              </w:rPr>
              <w:t>Whether the training sample related to the label is a positive or negative sample.</w:t>
            </w:r>
          </w:p>
        </w:tc>
        <w:tc>
          <w:tcPr>
            <w:tcW w:w="2551" w:type="dxa"/>
            <w:vAlign w:val="center"/>
          </w:tcPr>
          <w:p w14:paraId="7D60AEB7" w14:textId="56264FA4" w:rsidR="001829D9" w:rsidRDefault="00F736C3" w:rsidP="001829D9">
            <w:pPr>
              <w:rPr>
                <w:lang w:eastAsia="zh-CN"/>
              </w:rPr>
            </w:pPr>
            <w:r>
              <w:rPr>
                <w:lang w:eastAsia="zh-CN"/>
              </w:rPr>
              <w:t>B</w:t>
            </w:r>
            <w:r w:rsidR="001829D9">
              <w:rPr>
                <w:lang w:eastAsia="zh-CN"/>
              </w:rPr>
              <w:t>ool [</w:t>
            </w:r>
            <w:proofErr w:type="gramStart"/>
            <w:r w:rsidR="001829D9">
              <w:rPr>
                <w:lang w:eastAsia="zh-CN"/>
              </w:rPr>
              <w:t>0..</w:t>
            </w:r>
            <w:proofErr w:type="gramEnd"/>
            <w:r w:rsidR="001829D9">
              <w:rPr>
                <w:lang w:eastAsia="zh-CN"/>
              </w:rPr>
              <w:t>1]</w:t>
            </w:r>
          </w:p>
          <w:p w14:paraId="31D05A2B" w14:textId="61C962B5" w:rsidR="00BE5CB3" w:rsidRDefault="00BE5CB3" w:rsidP="001829D9">
            <w:pPr>
              <w:rPr>
                <w:lang w:eastAsia="zh-CN"/>
              </w:rPr>
            </w:pPr>
            <w:r>
              <w:rPr>
                <w:rFonts w:hint="eastAsia"/>
                <w:lang w:eastAsia="zh-CN"/>
              </w:rPr>
              <w:t>D</w:t>
            </w:r>
            <w:r>
              <w:rPr>
                <w:lang w:eastAsia="zh-CN"/>
              </w:rPr>
              <w:t>efault: false</w:t>
            </w:r>
          </w:p>
        </w:tc>
        <w:tc>
          <w:tcPr>
            <w:tcW w:w="1689"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D97E2C">
        <w:tc>
          <w:tcPr>
            <w:tcW w:w="1838"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2552"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551" w:type="dxa"/>
            <w:vAlign w:val="center"/>
          </w:tcPr>
          <w:p w14:paraId="3D7B15AD" w14:textId="77777777" w:rsidR="006728F8" w:rsidRDefault="006728F8" w:rsidP="006728F8">
            <w:pPr>
              <w:rPr>
                <w:lang w:eastAsia="zh-CN"/>
              </w:rPr>
            </w:pPr>
            <w:r>
              <w:rPr>
                <w:rFonts w:hint="eastAsia"/>
                <w:lang w:eastAsia="zh-CN"/>
              </w:rPr>
              <w:t>F</w:t>
            </w:r>
            <w:r>
              <w:rPr>
                <w:lang w:eastAsia="zh-CN"/>
              </w:rPr>
              <w:t>loat [</w:t>
            </w:r>
            <w:proofErr w:type="gramStart"/>
            <w:r>
              <w:rPr>
                <w:lang w:eastAsia="zh-CN"/>
              </w:rPr>
              <w:t>0..</w:t>
            </w:r>
            <w:proofErr w:type="gramEnd"/>
            <w:r>
              <w:rPr>
                <w:lang w:eastAsia="zh-CN"/>
              </w:rPr>
              <w:t>1]</w:t>
            </w:r>
          </w:p>
          <w:p w14:paraId="45C1C067" w14:textId="77777777" w:rsidR="00A6334F" w:rsidRDefault="00A6334F" w:rsidP="006728F8">
            <w:pPr>
              <w:rPr>
                <w:lang w:eastAsia="zh-CN"/>
              </w:rPr>
            </w:pPr>
            <w:r>
              <w:rPr>
                <w:rFonts w:hint="eastAsia"/>
                <w:lang w:eastAsia="zh-CN"/>
              </w:rPr>
              <w:t>D</w:t>
            </w:r>
            <w:r>
              <w:rPr>
                <w:lang w:eastAsia="zh-CN"/>
              </w:rPr>
              <w:t>efault: 1.0</w:t>
            </w:r>
          </w:p>
          <w:p w14:paraId="07185B64" w14:textId="48EC2B78" w:rsidR="00A6334F" w:rsidRDefault="00A6334F" w:rsidP="006728F8">
            <w:pPr>
              <w:rPr>
                <w:lang w:eastAsia="zh-CN"/>
              </w:rPr>
            </w:pPr>
            <w:r>
              <w:rPr>
                <w:rFonts w:hint="eastAsia"/>
                <w:lang w:eastAsia="zh-CN"/>
              </w:rPr>
              <w:t>R</w:t>
            </w:r>
            <w:r>
              <w:rPr>
                <w:lang w:eastAsia="zh-CN"/>
              </w:rPr>
              <w:t xml:space="preserve">ange: </w:t>
            </w:r>
            <w:r w:rsidR="00A62388">
              <w:rPr>
                <w:lang w:eastAsia="zh-CN"/>
              </w:rPr>
              <w:t>[0, 1]</w:t>
            </w:r>
          </w:p>
        </w:tc>
        <w:tc>
          <w:tcPr>
            <w:tcW w:w="1689"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50C533AB" w14:textId="77777777" w:rsidR="001867F6" w:rsidRDefault="001867F6" w:rsidP="001867F6">
      <w:pPr>
        <w:rPr>
          <w:lang w:eastAsia="zh-CN"/>
        </w:rPr>
      </w:pPr>
      <w:r>
        <w:rPr>
          <w:lang w:eastAsia="zh-CN"/>
        </w:rPr>
        <w:t>{</w:t>
      </w:r>
    </w:p>
    <w:p w14:paraId="385C0C33" w14:textId="76B367E5" w:rsidR="001867F6" w:rsidRDefault="001867F6" w:rsidP="001867F6">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8755A">
        <w:rPr>
          <w:lang w:eastAsia="zh-CN"/>
        </w:rPr>
        <w:t>AI_</w:t>
      </w:r>
      <w:r w:rsidR="002C0533">
        <w:rPr>
          <w:lang w:eastAsia="zh-CN"/>
        </w:rPr>
        <w:t>Abstract</w:t>
      </w:r>
      <w:r w:rsidR="006C0293">
        <w:rPr>
          <w:lang w:eastAsia="zh-CN"/>
        </w:rPr>
        <w:t>Label</w:t>
      </w:r>
      <w:proofErr w:type="spellEnd"/>
      <w:r w:rsidR="00FC3581">
        <w:rPr>
          <w:lang w:eastAsia="zh-CN"/>
        </w:rPr>
        <w:t>”</w:t>
      </w:r>
      <w:r>
        <w:rPr>
          <w:lang w:eastAsia="zh-CN"/>
        </w:rPr>
        <w:t>,</w:t>
      </w:r>
    </w:p>
    <w:p w14:paraId="3E4CDBA4" w14:textId="7A3DB43C" w:rsidR="001867F6" w:rsidRPr="00A141E5" w:rsidRDefault="00FC3581" w:rsidP="001867F6">
      <w:pPr>
        <w:ind w:firstLine="240"/>
        <w:rPr>
          <w:lang w:eastAsia="zh-CN"/>
        </w:rPr>
      </w:pPr>
      <w:r>
        <w:rPr>
          <w:lang w:eastAsia="zh-CN"/>
        </w:rPr>
        <w:t>“</w:t>
      </w:r>
      <w:proofErr w:type="spellStart"/>
      <w:r w:rsidR="002208F2">
        <w:rPr>
          <w:lang w:eastAsia="zh-CN"/>
        </w:rPr>
        <w:t>isNegative</w:t>
      </w:r>
      <w:proofErr w:type="spellEnd"/>
      <w:r>
        <w:rPr>
          <w:lang w:eastAsia="zh-CN"/>
        </w:rPr>
        <w:t>”</w:t>
      </w:r>
      <w:r w:rsidR="001867F6" w:rsidRPr="004754B4">
        <w:rPr>
          <w:lang w:eastAsia="zh-CN"/>
        </w:rPr>
        <w:t xml:space="preserve">: </w:t>
      </w:r>
      <w:r w:rsidR="002208F2">
        <w:rPr>
          <w:lang w:eastAsia="zh-CN"/>
        </w:rPr>
        <w:t>fa</w:t>
      </w:r>
      <w:r w:rsidR="00550145">
        <w:rPr>
          <w:lang w:eastAsia="zh-CN"/>
        </w:rPr>
        <w:t>l</w:t>
      </w:r>
      <w:r w:rsidR="002208F2">
        <w:rPr>
          <w:lang w:eastAsia="zh-CN"/>
        </w:rPr>
        <w:t>se</w:t>
      </w:r>
    </w:p>
    <w:p w14:paraId="2592F7A0" w14:textId="77777777" w:rsidR="001867F6" w:rsidRDefault="001867F6" w:rsidP="001867F6">
      <w:pPr>
        <w:rPr>
          <w:lang w:eastAsia="zh-CN"/>
        </w:rPr>
      </w:pPr>
      <w:r>
        <w:rPr>
          <w:lang w:eastAsia="zh-CN"/>
        </w:rPr>
        <w:t>}</w:t>
      </w:r>
    </w:p>
    <w:p w14:paraId="2BCAA175" w14:textId="16CA31F4" w:rsidR="00E33DEC" w:rsidRDefault="000B0A52" w:rsidP="00E33DEC">
      <w:pPr>
        <w:rPr>
          <w:lang w:val="en-GB" w:eastAsia="zh-CN"/>
        </w:rPr>
      </w:pPr>
      <w:r>
        <w:rPr>
          <w:lang w:val="en-GB" w:eastAsia="zh-CN"/>
        </w:rPr>
        <w:t>The</w:t>
      </w:r>
      <w:r w:rsidR="00E33DEC">
        <w:rPr>
          <w:lang w:val="en-GB" w:eastAsia="zh-CN"/>
        </w:rPr>
        <w:t xml:space="preserve"> </w:t>
      </w:r>
      <w:proofErr w:type="spellStart"/>
      <w:r w:rsidR="00E33DEC">
        <w:rPr>
          <w:lang w:val="en-GB" w:eastAsia="zh-CN"/>
        </w:rPr>
        <w:t>AI_SceneLabel</w:t>
      </w:r>
      <w:proofErr w:type="spellEnd"/>
      <w:r w:rsidR="00E33DEC">
        <w:rPr>
          <w:lang w:val="en-GB" w:eastAsia="zh-CN"/>
        </w:rPr>
        <w:t xml:space="preserve"> object is encoded as a JSON object with properties </w:t>
      </w:r>
      <w:r w:rsidR="00E84DEF">
        <w:rPr>
          <w:lang w:val="en-GB" w:eastAsia="zh-CN"/>
        </w:rPr>
        <w:t xml:space="preserve">as </w:t>
      </w:r>
      <w:r w:rsidR="00E33DEC">
        <w:rPr>
          <w:lang w:val="en-GB" w:eastAsia="zh-CN"/>
        </w:rPr>
        <w:t xml:space="preserve">shown in </w:t>
      </w:r>
      <w:r w:rsidR="00B77525">
        <w:rPr>
          <w:lang w:val="en-GB" w:eastAsia="zh-CN"/>
        </w:rPr>
        <w:fldChar w:fldCharType="begin"/>
      </w:r>
      <w:r w:rsidR="00B77525">
        <w:rPr>
          <w:lang w:val="en-GB" w:eastAsia="zh-CN"/>
        </w:rPr>
        <w:instrText xml:space="preserve"> REF _Ref112414887 \h </w:instrText>
      </w:r>
      <w:r w:rsidR="00B77525">
        <w:rPr>
          <w:lang w:val="en-GB" w:eastAsia="zh-CN"/>
        </w:rPr>
      </w:r>
      <w:r w:rsidR="00B77525">
        <w:rPr>
          <w:lang w:val="en-GB" w:eastAsia="zh-CN"/>
        </w:rPr>
        <w:fldChar w:fldCharType="separate"/>
      </w:r>
      <w:r w:rsidR="00C84970">
        <w:t xml:space="preserve">Table </w:t>
      </w:r>
      <w:r w:rsidR="00C84970">
        <w:rPr>
          <w:noProof/>
        </w:rPr>
        <w:t>10</w:t>
      </w:r>
      <w:r w:rsidR="00B77525">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38"/>
        <w:gridCol w:w="6792"/>
      </w:tblGrid>
      <w:tr w:rsidR="00E33DEC" w14:paraId="0EAD3FA2" w14:textId="77777777" w:rsidTr="00AE3993">
        <w:tc>
          <w:tcPr>
            <w:tcW w:w="1838" w:type="dxa"/>
          </w:tcPr>
          <w:p w14:paraId="17A0CBB8" w14:textId="22C03503" w:rsidR="00E33DEC" w:rsidRDefault="00E33DEC" w:rsidP="003A289F">
            <w:r>
              <w:rPr>
                <w:lang w:eastAsia="zh-CN"/>
              </w:rPr>
              <w:lastRenderedPageBreak/>
              <w:t>Requirement</w:t>
            </w:r>
            <w:r w:rsidR="00D85C37">
              <w:rPr>
                <w:lang w:eastAsia="zh-CN"/>
              </w:rPr>
              <w:t xml:space="preserve"> 20</w:t>
            </w:r>
          </w:p>
        </w:tc>
        <w:tc>
          <w:tcPr>
            <w:tcW w:w="6792" w:type="dxa"/>
          </w:tcPr>
          <w:p w14:paraId="0EB3FD88" w14:textId="59B34DF6" w:rsidR="00E33DEC" w:rsidRDefault="00E33DEC"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scenelabel</w:t>
            </w:r>
            <w:proofErr w:type="spellEnd"/>
          </w:p>
          <w:p w14:paraId="2A11F9EA" w14:textId="65EB1C47" w:rsidR="00E33DEC" w:rsidRDefault="00E33DEC" w:rsidP="003A289F">
            <w:pPr>
              <w:rPr>
                <w:lang w:eastAsia="zh-CN"/>
              </w:rPr>
            </w:pPr>
            <w:r>
              <w:rPr>
                <w:lang w:eastAsia="zh-CN"/>
              </w:rPr>
              <w:t xml:space="preserve">Each </w:t>
            </w:r>
            <w:proofErr w:type="spellStart"/>
            <w:r>
              <w:rPr>
                <w:lang w:val="en-GB" w:eastAsia="zh-CN"/>
              </w:rPr>
              <w:t>AI_SceneLabel</w:t>
            </w:r>
            <w:proofErr w:type="spellEnd"/>
            <w:r>
              <w:rPr>
                <w:lang w:eastAsia="zh-CN"/>
              </w:rPr>
              <w:t xml:space="preserve"> object </w:t>
            </w:r>
            <w:r w:rsidR="00E84DEF">
              <w:rPr>
                <w:lang w:eastAsia="zh-CN"/>
              </w:rPr>
              <w:t>SHALL</w:t>
            </w:r>
            <w:r>
              <w:rPr>
                <w:lang w:eastAsia="zh-CN"/>
              </w:rPr>
              <w:t xml:space="preserve"> implement the </w:t>
            </w:r>
            <w:r w:rsidR="00A76666">
              <w:rPr>
                <w:lang w:eastAsia="zh-CN"/>
              </w:rPr>
              <w:t xml:space="preserve">Mandatory </w:t>
            </w:r>
            <w:r>
              <w:rPr>
                <w:lang w:eastAsia="zh-CN"/>
              </w:rPr>
              <w:t xml:space="preserve">properties shown in </w:t>
            </w:r>
            <w:r w:rsidR="00B77525">
              <w:rPr>
                <w:lang w:eastAsia="zh-CN"/>
              </w:rPr>
              <w:fldChar w:fldCharType="begin"/>
            </w:r>
            <w:r w:rsidR="00B77525">
              <w:rPr>
                <w:lang w:eastAsia="zh-CN"/>
              </w:rPr>
              <w:instrText xml:space="preserve"> REF _Ref112414887 \h </w:instrText>
            </w:r>
            <w:r w:rsidR="00B77525">
              <w:rPr>
                <w:lang w:eastAsia="zh-CN"/>
              </w:rPr>
            </w:r>
            <w:r w:rsidR="00B77525">
              <w:rPr>
                <w:lang w:eastAsia="zh-CN"/>
              </w:rPr>
              <w:fldChar w:fldCharType="separate"/>
            </w:r>
            <w:r w:rsidR="00C84970">
              <w:t xml:space="preserve">Table </w:t>
            </w:r>
            <w:r w:rsidR="00C84970">
              <w:rPr>
                <w:noProof/>
              </w:rPr>
              <w:t>10</w:t>
            </w:r>
            <w:r w:rsidR="00B77525">
              <w:rPr>
                <w:lang w:eastAsia="zh-CN"/>
              </w:rPr>
              <w:fldChar w:fldCharType="end"/>
            </w:r>
            <w:r>
              <w:rPr>
                <w:lang w:eastAsia="zh-CN"/>
              </w:rPr>
              <w:t>.</w:t>
            </w:r>
          </w:p>
        </w:tc>
      </w:tr>
    </w:tbl>
    <w:p w14:paraId="276ED11E" w14:textId="77777777" w:rsidR="00E33DEC" w:rsidRPr="006F15EC" w:rsidRDefault="00E33DEC" w:rsidP="00E33DEC"/>
    <w:p w14:paraId="61592644" w14:textId="3F27C0BA" w:rsidR="00E33DEC" w:rsidRDefault="00E33DEC" w:rsidP="00E33DEC">
      <w:pPr>
        <w:pStyle w:val="af4"/>
        <w:keepNext/>
      </w:pPr>
      <w:bookmarkStart w:id="224" w:name="_Ref112414887"/>
      <w:r>
        <w:t xml:space="preserve">Table </w:t>
      </w:r>
      <w:r w:rsidR="00EB7D7B">
        <w:fldChar w:fldCharType="begin"/>
      </w:r>
      <w:r w:rsidR="00EB7D7B">
        <w:instrText xml:space="preserve"> SEQ Table \* ARABIC </w:instrText>
      </w:r>
      <w:r w:rsidR="00EB7D7B">
        <w:fldChar w:fldCharType="separate"/>
      </w:r>
      <w:r w:rsidR="00C84970">
        <w:rPr>
          <w:noProof/>
        </w:rPr>
        <w:t>10</w:t>
      </w:r>
      <w:r w:rsidR="00EB7D7B">
        <w:rPr>
          <w:noProof/>
        </w:rPr>
        <w:fldChar w:fldCharType="end"/>
      </w:r>
      <w:bookmarkEnd w:id="224"/>
      <w:r>
        <w:t xml:space="preserve"> </w:t>
      </w:r>
      <w:proofErr w:type="spellStart"/>
      <w:r>
        <w:t>AI_SceneLabel</w:t>
      </w:r>
      <w:proofErr w:type="spellEnd"/>
      <w:r>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77777777" w:rsidR="00E33DEC" w:rsidRPr="009A6478" w:rsidRDefault="00E33DEC" w:rsidP="003A289F">
            <w:pPr>
              <w:jc w:val="center"/>
              <w:rPr>
                <w:b/>
                <w:bCs/>
              </w:rPr>
            </w:pPr>
            <w:r w:rsidRPr="009A6478">
              <w:rPr>
                <w:b/>
                <w:bCs/>
              </w:rPr>
              <w:t>JSON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3E33FDB5" w:rsidR="00E33DEC" w:rsidRDefault="00C44558" w:rsidP="003A289F">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3D504DE7" w14:textId="77777777" w:rsidR="00E33DEC" w:rsidRDefault="00E33DEC" w:rsidP="00E33DEC">
      <w:pPr>
        <w:rPr>
          <w:lang w:eastAsia="zh-CN"/>
        </w:rPr>
      </w:pPr>
      <w:r>
        <w:rPr>
          <w:lang w:eastAsia="zh-CN"/>
        </w:rPr>
        <w:t>{</w:t>
      </w:r>
    </w:p>
    <w:p w14:paraId="4CC95F99" w14:textId="0DEA453F" w:rsidR="00E33DEC" w:rsidRDefault="00E33DEC" w:rsidP="00E33DEC">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50145">
        <w:rPr>
          <w:lang w:eastAsia="zh-CN"/>
        </w:rPr>
        <w:t>Sc</w:t>
      </w:r>
      <w:r w:rsidR="001F503F">
        <w:rPr>
          <w:lang w:eastAsia="zh-CN"/>
        </w:rPr>
        <w:t>e</w:t>
      </w:r>
      <w:r w:rsidR="00550145">
        <w:rPr>
          <w:lang w:eastAsia="zh-CN"/>
        </w:rPr>
        <w:t>ne</w:t>
      </w:r>
      <w:r>
        <w:rPr>
          <w:lang w:eastAsia="zh-CN"/>
        </w:rPr>
        <w:t>Label</w:t>
      </w:r>
      <w:proofErr w:type="spellEnd"/>
      <w:r w:rsidR="00FC3581">
        <w:rPr>
          <w:lang w:eastAsia="zh-CN"/>
        </w:rPr>
        <w:t>”</w:t>
      </w:r>
      <w:r>
        <w:rPr>
          <w:lang w:eastAsia="zh-CN"/>
        </w:rPr>
        <w:t>,</w:t>
      </w:r>
    </w:p>
    <w:p w14:paraId="6C023152" w14:textId="096D9D40" w:rsidR="004E5C28" w:rsidRPr="00A141E5" w:rsidRDefault="00FC3581" w:rsidP="00E33DEC">
      <w:pPr>
        <w:ind w:firstLine="240"/>
        <w:rPr>
          <w:lang w:eastAsia="zh-CN"/>
        </w:rPr>
      </w:pPr>
      <w:r>
        <w:rPr>
          <w:lang w:eastAsia="zh-CN"/>
        </w:rPr>
        <w:t>“</w:t>
      </w:r>
      <w:r w:rsidR="004E5C28" w:rsidRPr="004E5C28">
        <w:rPr>
          <w:lang w:eastAsia="zh-CN"/>
        </w:rPr>
        <w:t>class</w:t>
      </w:r>
      <w:r>
        <w:rPr>
          <w:lang w:eastAsia="zh-CN"/>
        </w:rPr>
        <w:t>”</w:t>
      </w:r>
      <w:r w:rsidR="004E5C28" w:rsidRPr="004E5C28">
        <w:rPr>
          <w:lang w:eastAsia="zh-CN"/>
        </w:rPr>
        <w:t xml:space="preserve">: </w:t>
      </w:r>
      <w:r>
        <w:rPr>
          <w:lang w:eastAsia="zh-CN"/>
        </w:rPr>
        <w:t>“</w:t>
      </w:r>
      <w:r w:rsidR="004E5C28" w:rsidRPr="004E5C28">
        <w:rPr>
          <w:lang w:eastAsia="zh-CN"/>
        </w:rPr>
        <w:t>Airport</w:t>
      </w:r>
      <w:r>
        <w:rPr>
          <w:lang w:eastAsia="zh-CN"/>
        </w:rPr>
        <w:t>”</w:t>
      </w:r>
    </w:p>
    <w:p w14:paraId="1DFE963C" w14:textId="77777777" w:rsidR="00E33DEC" w:rsidRDefault="00E33DEC" w:rsidP="00E33DEC">
      <w:pPr>
        <w:rPr>
          <w:lang w:eastAsia="zh-CN"/>
        </w:rPr>
      </w:pPr>
      <w:r>
        <w:rPr>
          <w:lang w:eastAsia="zh-CN"/>
        </w:rPr>
        <w:t>}</w:t>
      </w:r>
    </w:p>
    <w:p w14:paraId="0CF5F213" w14:textId="07A8CA4E" w:rsidR="004663E4" w:rsidRDefault="00C3645B" w:rsidP="004663E4">
      <w:pPr>
        <w:rPr>
          <w:lang w:val="en-GB" w:eastAsia="zh-CN"/>
        </w:rPr>
      </w:pPr>
      <w:r>
        <w:rPr>
          <w:lang w:val="en-GB" w:eastAsia="zh-CN"/>
        </w:rPr>
        <w:t>The</w:t>
      </w:r>
      <w:r w:rsidR="004663E4">
        <w:rPr>
          <w:lang w:val="en-GB" w:eastAsia="zh-CN"/>
        </w:rPr>
        <w:t xml:space="preserve"> </w:t>
      </w:r>
      <w:proofErr w:type="spellStart"/>
      <w:r w:rsidR="004663E4">
        <w:rPr>
          <w:lang w:val="en-GB" w:eastAsia="zh-CN"/>
        </w:rPr>
        <w:t>AI_ObjectLabel</w:t>
      </w:r>
      <w:proofErr w:type="spellEnd"/>
      <w:r w:rsidR="004663E4">
        <w:rPr>
          <w:lang w:val="en-GB" w:eastAsia="zh-CN"/>
        </w:rPr>
        <w:t xml:space="preserve"> object is encoded as a JSON object with properties shown in </w:t>
      </w:r>
      <w:r w:rsidR="005366EF">
        <w:rPr>
          <w:lang w:val="en-GB" w:eastAsia="zh-CN"/>
        </w:rPr>
        <w:fldChar w:fldCharType="begin"/>
      </w:r>
      <w:r w:rsidR="005366EF">
        <w:rPr>
          <w:lang w:val="en-GB" w:eastAsia="zh-CN"/>
        </w:rPr>
        <w:instrText xml:space="preserve"> REF _Ref112414915 \h </w:instrText>
      </w:r>
      <w:r w:rsidR="005366EF">
        <w:rPr>
          <w:lang w:val="en-GB" w:eastAsia="zh-CN"/>
        </w:rPr>
      </w:r>
      <w:r w:rsidR="005366EF">
        <w:rPr>
          <w:lang w:val="en-GB" w:eastAsia="zh-CN"/>
        </w:rPr>
        <w:fldChar w:fldCharType="separate"/>
      </w:r>
      <w:r w:rsidR="00C84970">
        <w:t xml:space="preserve">Table </w:t>
      </w:r>
      <w:r w:rsidR="00C84970">
        <w:rPr>
          <w:noProof/>
        </w:rPr>
        <w:t>11</w:t>
      </w:r>
      <w:r w:rsidR="005366EF">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38"/>
        <w:gridCol w:w="6792"/>
      </w:tblGrid>
      <w:tr w:rsidR="004663E4" w14:paraId="5159AF17" w14:textId="77777777" w:rsidTr="00D561B4">
        <w:tc>
          <w:tcPr>
            <w:tcW w:w="1838" w:type="dxa"/>
          </w:tcPr>
          <w:p w14:paraId="5254867D" w14:textId="4D021762" w:rsidR="004663E4" w:rsidRDefault="004663E4" w:rsidP="003A289F">
            <w:r>
              <w:rPr>
                <w:lang w:eastAsia="zh-CN"/>
              </w:rPr>
              <w:t>Requirement</w:t>
            </w:r>
            <w:r w:rsidR="00AE3993">
              <w:rPr>
                <w:lang w:eastAsia="zh-CN"/>
              </w:rPr>
              <w:t xml:space="preserve"> 21</w:t>
            </w:r>
          </w:p>
        </w:tc>
        <w:tc>
          <w:tcPr>
            <w:tcW w:w="6792" w:type="dxa"/>
          </w:tcPr>
          <w:p w14:paraId="0FB83D1C" w14:textId="211C2E54" w:rsidR="004663E4" w:rsidRDefault="004663E4"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7165C522" w:rsidR="004663E4" w:rsidRDefault="004663E4" w:rsidP="003A289F">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w:t>
            </w:r>
            <w:r w:rsidR="00E84DEF">
              <w:rPr>
                <w:lang w:eastAsia="zh-CN"/>
              </w:rPr>
              <w:t xml:space="preserve">SHALL </w:t>
            </w:r>
            <w:r>
              <w:rPr>
                <w:lang w:eastAsia="zh-CN"/>
              </w:rPr>
              <w:t xml:space="preserve">implement the </w:t>
            </w:r>
            <w:r w:rsidR="00E84DEF">
              <w:rPr>
                <w:lang w:eastAsia="zh-CN"/>
              </w:rPr>
              <w:t xml:space="preserve">Mandatory </w:t>
            </w:r>
            <w:r>
              <w:rPr>
                <w:lang w:eastAsia="zh-CN"/>
              </w:rPr>
              <w:t xml:space="preserve">properties shown in </w:t>
            </w:r>
            <w:r w:rsidR="005366EF">
              <w:rPr>
                <w:lang w:eastAsia="zh-CN"/>
              </w:rPr>
              <w:fldChar w:fldCharType="begin"/>
            </w:r>
            <w:r w:rsidR="005366EF">
              <w:rPr>
                <w:lang w:eastAsia="zh-CN"/>
              </w:rPr>
              <w:instrText xml:space="preserve"> REF _Ref112414915 \h </w:instrText>
            </w:r>
            <w:r w:rsidR="005366EF">
              <w:rPr>
                <w:lang w:eastAsia="zh-CN"/>
              </w:rPr>
            </w:r>
            <w:r w:rsidR="005366EF">
              <w:rPr>
                <w:lang w:eastAsia="zh-CN"/>
              </w:rPr>
              <w:fldChar w:fldCharType="separate"/>
            </w:r>
            <w:r w:rsidR="00C84970">
              <w:t xml:space="preserve">Table </w:t>
            </w:r>
            <w:r w:rsidR="00C84970">
              <w:rPr>
                <w:noProof/>
              </w:rPr>
              <w:t>11</w:t>
            </w:r>
            <w:r w:rsidR="005366EF">
              <w:rPr>
                <w:lang w:eastAsia="zh-CN"/>
              </w:rPr>
              <w:fldChar w:fldCharType="end"/>
            </w:r>
            <w:r>
              <w:rPr>
                <w:lang w:eastAsia="zh-CN"/>
              </w:rPr>
              <w:t>.</w:t>
            </w:r>
          </w:p>
        </w:tc>
      </w:tr>
    </w:tbl>
    <w:p w14:paraId="789EDB38" w14:textId="77777777" w:rsidR="004663E4" w:rsidRPr="006F15EC" w:rsidRDefault="004663E4" w:rsidP="004663E4"/>
    <w:p w14:paraId="014CF9B2" w14:textId="2F470520" w:rsidR="004663E4" w:rsidRDefault="004663E4" w:rsidP="004663E4">
      <w:pPr>
        <w:pStyle w:val="af4"/>
        <w:keepNext/>
      </w:pPr>
      <w:bookmarkStart w:id="225" w:name="_Ref112414915"/>
      <w:r>
        <w:t xml:space="preserve">Table </w:t>
      </w:r>
      <w:r w:rsidR="00EB7D7B">
        <w:fldChar w:fldCharType="begin"/>
      </w:r>
      <w:r w:rsidR="00EB7D7B">
        <w:instrText xml:space="preserve"> SEQ Table \* ARABIC </w:instrText>
      </w:r>
      <w:r w:rsidR="00EB7D7B">
        <w:fldChar w:fldCharType="separate"/>
      </w:r>
      <w:r w:rsidR="00C84970">
        <w:rPr>
          <w:noProof/>
        </w:rPr>
        <w:t>11</w:t>
      </w:r>
      <w:r w:rsidR="00EB7D7B">
        <w:rPr>
          <w:noProof/>
        </w:rPr>
        <w:fldChar w:fldCharType="end"/>
      </w:r>
      <w:bookmarkEnd w:id="225"/>
      <w:r>
        <w:t xml:space="preserve"> </w:t>
      </w:r>
      <w:proofErr w:type="spellStart"/>
      <w:r>
        <w:t>AI_</w:t>
      </w:r>
      <w:r w:rsidR="0093582A">
        <w:t>Object</w:t>
      </w:r>
      <w:r>
        <w:t>Label</w:t>
      </w:r>
      <w:proofErr w:type="spellEnd"/>
      <w:r>
        <w:t xml:space="preserve"> properties</w:t>
      </w:r>
    </w:p>
    <w:tbl>
      <w:tblPr>
        <w:tblStyle w:val="af1"/>
        <w:tblW w:w="0" w:type="auto"/>
        <w:tblLayout w:type="fixed"/>
        <w:tblLook w:val="04A0" w:firstRow="1" w:lastRow="0" w:firstColumn="1" w:lastColumn="0" w:noHBand="0" w:noVBand="1"/>
      </w:tblPr>
      <w:tblGrid>
        <w:gridCol w:w="1838"/>
        <w:gridCol w:w="2552"/>
        <w:gridCol w:w="2551"/>
        <w:gridCol w:w="1689"/>
      </w:tblGrid>
      <w:tr w:rsidR="004663E4" w14:paraId="7CC5F92A" w14:textId="77777777" w:rsidTr="00B21865">
        <w:tc>
          <w:tcPr>
            <w:tcW w:w="1838" w:type="dxa"/>
            <w:vAlign w:val="center"/>
          </w:tcPr>
          <w:p w14:paraId="0113C901" w14:textId="77777777" w:rsidR="004663E4" w:rsidRPr="009A6478" w:rsidRDefault="004663E4" w:rsidP="003A289F">
            <w:pPr>
              <w:jc w:val="center"/>
              <w:rPr>
                <w:b/>
                <w:bCs/>
              </w:rPr>
            </w:pPr>
            <w:r w:rsidRPr="009A6478">
              <w:rPr>
                <w:b/>
                <w:bCs/>
              </w:rPr>
              <w:t>JSON Property</w:t>
            </w:r>
          </w:p>
        </w:tc>
        <w:tc>
          <w:tcPr>
            <w:tcW w:w="2552" w:type="dxa"/>
            <w:vAlign w:val="center"/>
          </w:tcPr>
          <w:p w14:paraId="6F12ECB3" w14:textId="77777777" w:rsidR="004663E4" w:rsidRPr="009A6478" w:rsidRDefault="004663E4" w:rsidP="003A289F">
            <w:pPr>
              <w:jc w:val="center"/>
              <w:rPr>
                <w:b/>
                <w:bCs/>
              </w:rPr>
            </w:pPr>
            <w:r w:rsidRPr="009A6478">
              <w:rPr>
                <w:b/>
                <w:bCs/>
              </w:rPr>
              <w:t>Definition</w:t>
            </w:r>
          </w:p>
        </w:tc>
        <w:tc>
          <w:tcPr>
            <w:tcW w:w="2551" w:type="dxa"/>
            <w:vAlign w:val="center"/>
          </w:tcPr>
          <w:p w14:paraId="440F835A" w14:textId="77777777" w:rsidR="004663E4" w:rsidRPr="009A6478" w:rsidRDefault="004663E4" w:rsidP="003A289F">
            <w:pPr>
              <w:jc w:val="center"/>
              <w:rPr>
                <w:b/>
                <w:bCs/>
              </w:rPr>
            </w:pPr>
            <w:r w:rsidRPr="009A6478">
              <w:rPr>
                <w:b/>
                <w:bCs/>
              </w:rPr>
              <w:t>Data type and values</w:t>
            </w:r>
          </w:p>
        </w:tc>
        <w:tc>
          <w:tcPr>
            <w:tcW w:w="1689"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B21865">
        <w:tc>
          <w:tcPr>
            <w:tcW w:w="1838"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552"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551"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1689"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B21865">
        <w:tc>
          <w:tcPr>
            <w:tcW w:w="1838" w:type="dxa"/>
            <w:vAlign w:val="center"/>
          </w:tcPr>
          <w:p w14:paraId="46017901" w14:textId="5983D495" w:rsidR="004A56A7" w:rsidRDefault="004A56A7" w:rsidP="004A56A7">
            <w:pPr>
              <w:rPr>
                <w:lang w:eastAsia="zh-CN"/>
              </w:rPr>
            </w:pPr>
            <w:r>
              <w:rPr>
                <w:rFonts w:hint="eastAsia"/>
                <w:lang w:eastAsia="zh-CN"/>
              </w:rPr>
              <w:lastRenderedPageBreak/>
              <w:t>object</w:t>
            </w:r>
          </w:p>
        </w:tc>
        <w:tc>
          <w:tcPr>
            <w:tcW w:w="2552"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attributes</w:t>
            </w:r>
            <w:r>
              <w:rPr>
                <w:rFonts w:hint="eastAsia"/>
                <w:lang w:eastAsia="zh-CN"/>
              </w:rPr>
              <w:t xml:space="preserve"> of the object</w:t>
            </w:r>
            <w:r>
              <w:rPr>
                <w:lang w:eastAsia="zh-CN"/>
              </w:rPr>
              <w:t>.</w:t>
            </w:r>
            <w:r>
              <w:t xml:space="preserve"> </w:t>
            </w:r>
          </w:p>
        </w:tc>
        <w:tc>
          <w:tcPr>
            <w:tcW w:w="2551" w:type="dxa"/>
            <w:vAlign w:val="center"/>
          </w:tcPr>
          <w:p w14:paraId="33334794" w14:textId="6848AF65" w:rsidR="004A56A7" w:rsidRDefault="00440524" w:rsidP="004A56A7">
            <w:pPr>
              <w:rPr>
                <w:lang w:eastAsia="zh-CN"/>
              </w:rPr>
            </w:pPr>
            <w:r>
              <w:rPr>
                <w:lang w:eastAsia="zh-CN"/>
              </w:rPr>
              <w:t>Feature</w:t>
            </w:r>
            <w:r w:rsidR="004A56A7">
              <w:rPr>
                <w:rFonts w:hint="eastAsia"/>
                <w:lang w:eastAsia="zh-CN"/>
              </w:rPr>
              <w:t xml:space="preserve"> [</w:t>
            </w:r>
            <w:proofErr w:type="gramStart"/>
            <w:r w:rsidR="00D87F3F">
              <w:rPr>
                <w:lang w:eastAsia="zh-CN"/>
              </w:rPr>
              <w:t>1</w:t>
            </w:r>
            <w:r w:rsidR="004A56A7">
              <w:rPr>
                <w:lang w:eastAsia="zh-CN"/>
              </w:rPr>
              <w:t>..</w:t>
            </w:r>
            <w:proofErr w:type="gramEnd"/>
            <w:r w:rsidR="004A56A7">
              <w:rPr>
                <w:lang w:eastAsia="zh-CN"/>
              </w:rPr>
              <w:t>1</w:t>
            </w:r>
            <w:r w:rsidR="004A56A7">
              <w:rPr>
                <w:rFonts w:hint="eastAsia"/>
                <w:lang w:eastAsia="zh-CN"/>
              </w:rPr>
              <w:t>]</w:t>
            </w:r>
          </w:p>
        </w:tc>
        <w:tc>
          <w:tcPr>
            <w:tcW w:w="1689" w:type="dxa"/>
          </w:tcPr>
          <w:p w14:paraId="514DC81D" w14:textId="3C78A6B5" w:rsidR="004A56A7" w:rsidRDefault="00F87E9A" w:rsidP="004A56A7">
            <w:pPr>
              <w:rPr>
                <w:lang w:eastAsia="zh-CN"/>
              </w:rPr>
            </w:pPr>
            <w:r>
              <w:rPr>
                <w:rFonts w:hint="eastAsia"/>
                <w:lang w:eastAsia="zh-CN"/>
              </w:rPr>
              <w:t>M</w:t>
            </w:r>
            <w:r>
              <w:rPr>
                <w:lang w:eastAsia="zh-CN"/>
              </w:rPr>
              <w:t>andatory</w:t>
            </w:r>
          </w:p>
        </w:tc>
      </w:tr>
      <w:tr w:rsidR="008B7391" w14:paraId="04EAD331" w14:textId="77777777" w:rsidTr="00B21865">
        <w:tc>
          <w:tcPr>
            <w:tcW w:w="1838"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552"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551" w:type="dxa"/>
            <w:vAlign w:val="center"/>
          </w:tcPr>
          <w:p w14:paraId="27B0B3C9" w14:textId="3014D37B"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B21865">
        <w:tc>
          <w:tcPr>
            <w:tcW w:w="1838" w:type="dxa"/>
            <w:vAlign w:val="center"/>
          </w:tcPr>
          <w:p w14:paraId="0ABD55EC" w14:textId="37EEFDC3" w:rsidR="008B7391" w:rsidRDefault="008B7391" w:rsidP="008B7391">
            <w:pPr>
              <w:rPr>
                <w:lang w:eastAsia="zh-CN"/>
              </w:rPr>
            </w:pPr>
            <w:r>
              <w:rPr>
                <w:rFonts w:hint="eastAsia"/>
                <w:lang w:eastAsia="zh-CN"/>
              </w:rPr>
              <w:t>class</w:t>
            </w:r>
          </w:p>
        </w:tc>
        <w:tc>
          <w:tcPr>
            <w:tcW w:w="2552"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551" w:type="dxa"/>
            <w:vAlign w:val="center"/>
          </w:tcPr>
          <w:p w14:paraId="3DBF2735" w14:textId="2377A595" w:rsidR="008B7391" w:rsidRDefault="008B7391" w:rsidP="008B7391">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B21865">
        <w:tc>
          <w:tcPr>
            <w:tcW w:w="1838"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552" w:type="dxa"/>
            <w:vAlign w:val="center"/>
          </w:tcPr>
          <w:p w14:paraId="21EFACE0" w14:textId="0708A6B3" w:rsidR="0012698A" w:rsidRDefault="0012698A" w:rsidP="0012698A">
            <w:pPr>
              <w:rPr>
                <w:lang w:eastAsia="zh-CN"/>
              </w:rPr>
            </w:pPr>
            <w:r>
              <w:rPr>
                <w:lang w:eastAsia="zh-CN"/>
              </w:rPr>
              <w:t>Created time of the object label.</w:t>
            </w:r>
          </w:p>
        </w:tc>
        <w:tc>
          <w:tcPr>
            <w:tcW w:w="2551" w:type="dxa"/>
            <w:vAlign w:val="center"/>
          </w:tcPr>
          <w:p w14:paraId="02C7C414" w14:textId="1A036BBB" w:rsidR="0012698A" w:rsidRDefault="0012698A" w:rsidP="0012698A">
            <w:pPr>
              <w:rPr>
                <w:lang w:eastAsia="zh-CN"/>
              </w:rPr>
            </w:pPr>
            <w:proofErr w:type="spellStart"/>
            <w:r>
              <w:rPr>
                <w:rFonts w:hint="eastAsia"/>
                <w:lang w:eastAsia="zh-CN"/>
              </w:rPr>
              <w:t>D</w:t>
            </w:r>
            <w:r>
              <w:rPr>
                <w:lang w:eastAsia="zh-CN"/>
              </w:rPr>
              <w:t>ateTime</w:t>
            </w:r>
            <w:proofErr w:type="spellEnd"/>
            <w:r>
              <w:rPr>
                <w:lang w:eastAsia="zh-CN"/>
              </w:rPr>
              <w:t xml:space="preserve"> [</w:t>
            </w:r>
            <w:proofErr w:type="gramStart"/>
            <w:r>
              <w:rPr>
                <w:lang w:eastAsia="zh-CN"/>
              </w:rPr>
              <w:t>0..</w:t>
            </w:r>
            <w:proofErr w:type="gramEnd"/>
            <w:r>
              <w:rPr>
                <w:lang w:eastAsia="zh-CN"/>
              </w:rPr>
              <w:t>1]</w:t>
            </w:r>
          </w:p>
        </w:tc>
        <w:tc>
          <w:tcPr>
            <w:tcW w:w="1689"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C08CD7E" w14:textId="77777777" w:rsidR="004663E4" w:rsidRDefault="004663E4" w:rsidP="004663E4">
      <w:pPr>
        <w:rPr>
          <w:lang w:eastAsia="zh-CN"/>
        </w:rPr>
      </w:pPr>
      <w:r>
        <w:rPr>
          <w:lang w:eastAsia="zh-CN"/>
        </w:rPr>
        <w:t>{</w:t>
      </w:r>
    </w:p>
    <w:p w14:paraId="18C00F73" w14:textId="3FD32C7E" w:rsidR="004663E4" w:rsidRDefault="004663E4" w:rsidP="004663E4">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7302A6">
        <w:rPr>
          <w:lang w:eastAsia="zh-CN"/>
        </w:rPr>
        <w:t>Object</w:t>
      </w:r>
      <w:r>
        <w:rPr>
          <w:lang w:eastAsia="zh-CN"/>
        </w:rPr>
        <w:t>Label</w:t>
      </w:r>
      <w:proofErr w:type="spellEnd"/>
      <w:r w:rsidR="00FC3581">
        <w:rPr>
          <w:lang w:eastAsia="zh-CN"/>
        </w:rPr>
        <w:t>”</w:t>
      </w:r>
      <w:r>
        <w:rPr>
          <w:lang w:eastAsia="zh-CN"/>
        </w:rPr>
        <w:t>,</w:t>
      </w:r>
    </w:p>
    <w:p w14:paraId="57F414A5" w14:textId="74EABB1E" w:rsidR="00A127F8" w:rsidRDefault="00FC3581" w:rsidP="004663E4">
      <w:pPr>
        <w:ind w:firstLine="240"/>
        <w:rPr>
          <w:lang w:eastAsia="zh-CN"/>
        </w:rPr>
      </w:pPr>
      <w:r>
        <w:rPr>
          <w:lang w:eastAsia="zh-CN"/>
        </w:rPr>
        <w:t>“</w:t>
      </w:r>
      <w:r w:rsidR="00A127F8" w:rsidRPr="00A127F8">
        <w:rPr>
          <w:lang w:eastAsia="zh-CN"/>
        </w:rPr>
        <w:t>class</w:t>
      </w:r>
      <w:r>
        <w:rPr>
          <w:lang w:eastAsia="zh-CN"/>
        </w:rPr>
        <w:t>”</w:t>
      </w:r>
      <w:r w:rsidR="00A127F8" w:rsidRPr="00A127F8">
        <w:rPr>
          <w:lang w:eastAsia="zh-CN"/>
        </w:rPr>
        <w:t xml:space="preserve">: </w:t>
      </w:r>
      <w:r>
        <w:rPr>
          <w:lang w:eastAsia="zh-CN"/>
        </w:rPr>
        <w:t>“</w:t>
      </w:r>
      <w:r w:rsidR="00175D02" w:rsidRPr="00175D02">
        <w:rPr>
          <w:lang w:eastAsia="zh-CN"/>
        </w:rPr>
        <w:t>Truck</w:t>
      </w:r>
      <w:r>
        <w:rPr>
          <w:lang w:eastAsia="zh-CN"/>
        </w:rPr>
        <w:t>”</w:t>
      </w:r>
      <w:r w:rsidR="00A127F8" w:rsidRPr="00A127F8">
        <w:rPr>
          <w:lang w:eastAsia="zh-CN"/>
        </w:rPr>
        <w:t xml:space="preserve">, </w:t>
      </w:r>
    </w:p>
    <w:p w14:paraId="3AE80FDC" w14:textId="7E3D63FD" w:rsidR="00A127F8" w:rsidRDefault="00FC3581" w:rsidP="00C116EF">
      <w:pPr>
        <w:ind w:firstLine="240"/>
        <w:rPr>
          <w:lang w:eastAsia="zh-CN"/>
        </w:rPr>
      </w:pPr>
      <w:r>
        <w:rPr>
          <w:lang w:eastAsia="zh-CN"/>
        </w:rPr>
        <w:t>“</w:t>
      </w:r>
      <w:r w:rsidR="00A127F8" w:rsidRPr="00583478">
        <w:rPr>
          <w:lang w:eastAsia="zh-CN"/>
        </w:rPr>
        <w:t>object</w:t>
      </w:r>
      <w:r>
        <w:rPr>
          <w:lang w:eastAsia="zh-CN"/>
        </w:rPr>
        <w:t>”</w:t>
      </w:r>
      <w:r w:rsidR="00A127F8" w:rsidRPr="00583478">
        <w:rPr>
          <w:lang w:eastAsia="zh-CN"/>
        </w:rPr>
        <w:t xml:space="preserve">: </w:t>
      </w:r>
      <w:r w:rsidR="00DE5D80" w:rsidRPr="00583478">
        <w:rPr>
          <w:lang w:eastAsia="zh-CN"/>
        </w:rPr>
        <w:t>{</w:t>
      </w:r>
      <w:r>
        <w:rPr>
          <w:lang w:eastAsia="zh-CN"/>
        </w:rPr>
        <w:t>“</w:t>
      </w:r>
      <w:r w:rsidR="00DE5D80" w:rsidRPr="00583478">
        <w:rPr>
          <w:lang w:eastAsia="zh-CN"/>
        </w:rPr>
        <w:t>type</w:t>
      </w:r>
      <w:r>
        <w:rPr>
          <w:lang w:eastAsia="zh-CN"/>
        </w:rPr>
        <w:t>”</w:t>
      </w:r>
      <w:r w:rsidR="00DE5D80" w:rsidRPr="00583478">
        <w:rPr>
          <w:lang w:eastAsia="zh-CN"/>
        </w:rPr>
        <w:t xml:space="preserve">: </w:t>
      </w:r>
      <w:r>
        <w:rPr>
          <w:lang w:eastAsia="zh-CN"/>
        </w:rPr>
        <w:t>“</w:t>
      </w:r>
      <w:r w:rsidR="00DE5D80" w:rsidRPr="00583478">
        <w:rPr>
          <w:lang w:eastAsia="zh-CN"/>
        </w:rPr>
        <w:t>Feature</w:t>
      </w:r>
      <w:r>
        <w:rPr>
          <w:lang w:eastAsia="zh-CN"/>
        </w:rPr>
        <w:t>”</w:t>
      </w:r>
      <w:r w:rsidR="00DE5D80" w:rsidRPr="00583478">
        <w:rPr>
          <w:lang w:eastAsia="zh-CN"/>
        </w:rPr>
        <w:t xml:space="preserve">, </w:t>
      </w:r>
      <w:r>
        <w:rPr>
          <w:lang w:eastAsia="zh-CN"/>
        </w:rPr>
        <w:t>“</w:t>
      </w:r>
      <w:r w:rsidR="00DE5D80" w:rsidRPr="00583478">
        <w:rPr>
          <w:lang w:eastAsia="zh-CN"/>
        </w:rPr>
        <w:t>properties</w:t>
      </w:r>
      <w:r>
        <w:rPr>
          <w:lang w:eastAsia="zh-CN"/>
        </w:rPr>
        <w:t>”</w:t>
      </w:r>
      <w:r w:rsidR="00DE5D80" w:rsidRPr="00583478">
        <w:rPr>
          <w:lang w:eastAsia="zh-CN"/>
        </w:rPr>
        <w:t>: {</w:t>
      </w:r>
      <w:r>
        <w:rPr>
          <w:lang w:eastAsia="zh-CN"/>
        </w:rPr>
        <w:t>“</w:t>
      </w:r>
      <w:r w:rsidR="00C116EF">
        <w:rPr>
          <w:lang w:eastAsia="zh-CN"/>
        </w:rPr>
        <w:t>truncated</w:t>
      </w:r>
      <w:r>
        <w:rPr>
          <w:lang w:eastAsia="zh-CN"/>
        </w:rPr>
        <w:t>”</w:t>
      </w:r>
      <w:r w:rsidR="00C116EF">
        <w:rPr>
          <w:lang w:eastAsia="zh-CN"/>
        </w:rPr>
        <w:t>: 0.0,</w:t>
      </w:r>
      <w:r w:rsidR="00C116EF">
        <w:rPr>
          <w:rFonts w:hint="eastAsia"/>
          <w:lang w:eastAsia="zh-CN"/>
        </w:rPr>
        <w:t xml:space="preserve"> </w:t>
      </w:r>
      <w:r>
        <w:rPr>
          <w:lang w:eastAsia="zh-CN"/>
        </w:rPr>
        <w:t>“</w:t>
      </w:r>
      <w:r w:rsidR="00C116EF">
        <w:rPr>
          <w:lang w:eastAsia="zh-CN"/>
        </w:rPr>
        <w:t>occluded</w:t>
      </w:r>
      <w:r>
        <w:rPr>
          <w:lang w:eastAsia="zh-CN"/>
        </w:rPr>
        <w:t>”</w:t>
      </w:r>
      <w:r w:rsidR="00C116EF">
        <w:rPr>
          <w:lang w:eastAsia="zh-CN"/>
        </w:rPr>
        <w:t xml:space="preserve">: 0, </w:t>
      </w:r>
      <w:r>
        <w:rPr>
          <w:lang w:eastAsia="zh-CN"/>
        </w:rPr>
        <w:t>“</w:t>
      </w:r>
      <w:r w:rsidR="00C116EF">
        <w:rPr>
          <w:lang w:eastAsia="zh-CN"/>
        </w:rPr>
        <w:t>alpha</w:t>
      </w:r>
      <w:r>
        <w:rPr>
          <w:lang w:eastAsia="zh-CN"/>
        </w:rPr>
        <w:t>”</w:t>
      </w:r>
      <w:r w:rsidR="00C116EF">
        <w:rPr>
          <w:lang w:eastAsia="zh-CN"/>
        </w:rPr>
        <w:t>: -1.57</w:t>
      </w:r>
      <w:r w:rsidR="00DE5D80" w:rsidRPr="00583478">
        <w:rPr>
          <w:lang w:eastAsia="zh-CN"/>
        </w:rPr>
        <w:t xml:space="preserve">}, </w:t>
      </w:r>
      <w:r>
        <w:rPr>
          <w:lang w:eastAsia="zh-CN"/>
        </w:rPr>
        <w:t>“</w:t>
      </w:r>
      <w:r w:rsidR="003B50D9">
        <w:rPr>
          <w:lang w:eastAsia="zh-CN"/>
        </w:rPr>
        <w:t>geometry</w:t>
      </w:r>
      <w:r>
        <w:rPr>
          <w:lang w:eastAsia="zh-CN"/>
        </w:rPr>
        <w:t>”</w:t>
      </w:r>
      <w:r w:rsidR="00DE5D80" w:rsidRPr="00583478">
        <w:rPr>
          <w:lang w:eastAsia="zh-CN"/>
        </w:rPr>
        <w:t xml:space="preserve">: </w:t>
      </w:r>
      <w:r w:rsidR="00A127F8" w:rsidRPr="00583478">
        <w:rPr>
          <w:lang w:eastAsia="zh-CN"/>
        </w:rPr>
        <w:t>{</w:t>
      </w:r>
      <w:r>
        <w:rPr>
          <w:lang w:eastAsia="zh-CN"/>
        </w:rPr>
        <w:t>“</w:t>
      </w:r>
      <w:r w:rsidR="00A127F8" w:rsidRPr="00583478">
        <w:rPr>
          <w:lang w:eastAsia="zh-CN"/>
        </w:rPr>
        <w:t>type</w:t>
      </w:r>
      <w:r>
        <w:rPr>
          <w:lang w:eastAsia="zh-CN"/>
        </w:rPr>
        <w:t>”</w:t>
      </w:r>
      <w:r w:rsidR="00A127F8" w:rsidRPr="00583478">
        <w:rPr>
          <w:lang w:eastAsia="zh-CN"/>
        </w:rPr>
        <w:t xml:space="preserve">: </w:t>
      </w:r>
      <w:r>
        <w:rPr>
          <w:lang w:eastAsia="zh-CN"/>
        </w:rPr>
        <w:t>“</w:t>
      </w:r>
      <w:r w:rsidR="00A127F8" w:rsidRPr="00583478">
        <w:rPr>
          <w:lang w:eastAsia="zh-CN"/>
        </w:rPr>
        <w:t>Polygon</w:t>
      </w:r>
      <w:r>
        <w:rPr>
          <w:lang w:eastAsia="zh-CN"/>
        </w:rPr>
        <w:t>”</w:t>
      </w:r>
      <w:r w:rsidR="00A127F8" w:rsidRPr="00583478">
        <w:rPr>
          <w:lang w:eastAsia="zh-CN"/>
        </w:rPr>
        <w:t xml:space="preserve">, </w:t>
      </w:r>
      <w:r>
        <w:rPr>
          <w:lang w:eastAsia="zh-CN"/>
        </w:rPr>
        <w:t>“</w:t>
      </w:r>
      <w:r w:rsidR="00A127F8" w:rsidRPr="00583478">
        <w:rPr>
          <w:lang w:eastAsia="zh-CN"/>
        </w:rPr>
        <w:t>coordinates</w:t>
      </w:r>
      <w:r>
        <w:rPr>
          <w:lang w:eastAsia="zh-CN"/>
        </w:rPr>
        <w:t>”</w:t>
      </w:r>
      <w:r w:rsidR="00A127F8" w:rsidRPr="00583478">
        <w:rPr>
          <w:lang w:eastAsia="zh-CN"/>
        </w:rPr>
        <w:t>: [[2257.0, 332.0], [2271.0, 332.0], [2271.0, 350.0], [2257.0, 350.0], [2257.0, 332.0]]},</w:t>
      </w:r>
      <w:r w:rsidR="00A127F8" w:rsidRPr="00A127F8">
        <w:rPr>
          <w:lang w:eastAsia="zh-CN"/>
        </w:rPr>
        <w:t xml:space="preserve"> </w:t>
      </w:r>
    </w:p>
    <w:p w14:paraId="0D01B42B" w14:textId="02CFF018" w:rsidR="00A127F8" w:rsidRDefault="00FC3581" w:rsidP="004663E4">
      <w:pPr>
        <w:ind w:firstLine="240"/>
        <w:rPr>
          <w:lang w:eastAsia="zh-CN"/>
        </w:rPr>
      </w:pPr>
      <w:r>
        <w:rPr>
          <w:lang w:eastAsia="zh-CN"/>
        </w:rPr>
        <w:t>“</w:t>
      </w:r>
      <w:proofErr w:type="spellStart"/>
      <w:r w:rsidR="00807FF4">
        <w:rPr>
          <w:lang w:eastAsia="zh-CN"/>
        </w:rPr>
        <w:t>bbox</w:t>
      </w:r>
      <w:r w:rsidR="00807FF4" w:rsidRPr="00A127F8">
        <w:rPr>
          <w:lang w:eastAsia="zh-CN"/>
        </w:rPr>
        <w:t>Type</w:t>
      </w:r>
      <w:proofErr w:type="spellEnd"/>
      <w:r>
        <w:rPr>
          <w:lang w:eastAsia="zh-CN"/>
        </w:rPr>
        <w:t>”</w:t>
      </w:r>
      <w:r w:rsidR="00A127F8" w:rsidRPr="00A127F8">
        <w:rPr>
          <w:lang w:eastAsia="zh-CN"/>
        </w:rPr>
        <w:t xml:space="preserve">: </w:t>
      </w:r>
      <w:r>
        <w:rPr>
          <w:lang w:eastAsia="zh-CN"/>
        </w:rPr>
        <w:t>“</w:t>
      </w:r>
      <w:r w:rsidR="00A127F8" w:rsidRPr="00A127F8">
        <w:rPr>
          <w:lang w:eastAsia="zh-CN"/>
        </w:rPr>
        <w:t xml:space="preserve">Horizontal </w:t>
      </w:r>
      <w:proofErr w:type="spellStart"/>
      <w:r w:rsidR="00A127F8" w:rsidRPr="00A127F8">
        <w:rPr>
          <w:lang w:eastAsia="zh-CN"/>
        </w:rPr>
        <w:t>BBox</w:t>
      </w:r>
      <w:proofErr w:type="spellEnd"/>
      <w:r>
        <w:rPr>
          <w:lang w:eastAsia="zh-CN"/>
        </w:rPr>
        <w:t>”</w:t>
      </w:r>
      <w:r w:rsidR="00A127F8" w:rsidRPr="00A127F8">
        <w:rPr>
          <w:lang w:eastAsia="zh-CN"/>
        </w:rPr>
        <w:t xml:space="preserve">, </w:t>
      </w:r>
    </w:p>
    <w:p w14:paraId="50948618" w14:textId="77777777" w:rsidR="004663E4" w:rsidRDefault="004663E4" w:rsidP="004663E4">
      <w:pPr>
        <w:rPr>
          <w:lang w:eastAsia="zh-CN"/>
        </w:rPr>
      </w:pPr>
      <w:r>
        <w:rPr>
          <w:lang w:eastAsia="zh-CN"/>
        </w:rPr>
        <w:t>}</w:t>
      </w:r>
    </w:p>
    <w:p w14:paraId="2EA84983" w14:textId="7BA05514" w:rsidR="00FE5AED" w:rsidRDefault="00B94BED" w:rsidP="00FE5AED">
      <w:pPr>
        <w:rPr>
          <w:lang w:val="en-GB" w:eastAsia="zh-CN"/>
        </w:rPr>
      </w:pPr>
      <w:r>
        <w:rPr>
          <w:lang w:val="en-GB" w:eastAsia="zh-CN"/>
        </w:rPr>
        <w:t>The</w:t>
      </w:r>
      <w:r w:rsidR="00FE5AED">
        <w:rPr>
          <w:lang w:val="en-GB" w:eastAsia="zh-CN"/>
        </w:rPr>
        <w:t xml:space="preserve"> </w:t>
      </w:r>
      <w:proofErr w:type="spellStart"/>
      <w:r w:rsidR="00FE5AED">
        <w:rPr>
          <w:lang w:val="en-GB" w:eastAsia="zh-CN"/>
        </w:rPr>
        <w:t>AI_PixelLabel</w:t>
      </w:r>
      <w:proofErr w:type="spellEnd"/>
      <w:r w:rsidR="00FE5AED">
        <w:rPr>
          <w:lang w:val="en-GB" w:eastAsia="zh-CN"/>
        </w:rPr>
        <w:t xml:space="preserve"> object is encoded as a JSON object with properties </w:t>
      </w:r>
      <w:r w:rsidR="00E35AFA">
        <w:rPr>
          <w:lang w:val="en-GB" w:eastAsia="zh-CN"/>
        </w:rPr>
        <w:t xml:space="preserve">as </w:t>
      </w:r>
      <w:r w:rsidR="00FE5AED">
        <w:rPr>
          <w:lang w:val="en-GB" w:eastAsia="zh-CN"/>
        </w:rPr>
        <w:t xml:space="preserve">shown in </w:t>
      </w:r>
      <w:r w:rsidR="00E74C68">
        <w:rPr>
          <w:lang w:val="en-GB" w:eastAsia="zh-CN"/>
        </w:rPr>
        <w:fldChar w:fldCharType="begin"/>
      </w:r>
      <w:r w:rsidR="00E74C68">
        <w:rPr>
          <w:lang w:val="en-GB" w:eastAsia="zh-CN"/>
        </w:rPr>
        <w:instrText xml:space="preserve"> REF _Ref112417337 \h </w:instrText>
      </w:r>
      <w:r w:rsidR="00E74C68">
        <w:rPr>
          <w:lang w:val="en-GB" w:eastAsia="zh-CN"/>
        </w:rPr>
      </w:r>
      <w:r w:rsidR="00E74C68">
        <w:rPr>
          <w:lang w:val="en-GB" w:eastAsia="zh-CN"/>
        </w:rPr>
        <w:fldChar w:fldCharType="separate"/>
      </w:r>
      <w:r w:rsidR="00C84970">
        <w:t xml:space="preserve">Table </w:t>
      </w:r>
      <w:r w:rsidR="00C84970">
        <w:rPr>
          <w:noProof/>
        </w:rPr>
        <w:t>12</w:t>
      </w:r>
      <w:r w:rsidR="00E74C68">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38"/>
        <w:gridCol w:w="6792"/>
      </w:tblGrid>
      <w:tr w:rsidR="00FE5AED" w14:paraId="61BE3AB9" w14:textId="77777777" w:rsidTr="00B40307">
        <w:tc>
          <w:tcPr>
            <w:tcW w:w="1838" w:type="dxa"/>
          </w:tcPr>
          <w:p w14:paraId="0919053A" w14:textId="40BC0E23" w:rsidR="00FE5AED" w:rsidRDefault="00FE5AED" w:rsidP="003A289F">
            <w:r>
              <w:rPr>
                <w:lang w:eastAsia="zh-CN"/>
              </w:rPr>
              <w:t>Requirement</w:t>
            </w:r>
            <w:r w:rsidR="00DB75E9">
              <w:rPr>
                <w:lang w:eastAsia="zh-CN"/>
              </w:rPr>
              <w:t xml:space="preserve"> 22</w:t>
            </w:r>
          </w:p>
        </w:tc>
        <w:tc>
          <w:tcPr>
            <w:tcW w:w="6792" w:type="dxa"/>
          </w:tcPr>
          <w:p w14:paraId="1FEA455C" w14:textId="56AFBE04" w:rsidR="00FE5AED" w:rsidRDefault="00FE5AED" w:rsidP="003A289F">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pixellabel</w:t>
            </w:r>
            <w:proofErr w:type="spellEnd"/>
          </w:p>
          <w:p w14:paraId="7973923E" w14:textId="50ECCC9C" w:rsidR="00FE5AED" w:rsidRDefault="00FE5AED" w:rsidP="003A289F">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w:t>
            </w:r>
            <w:r w:rsidR="00E35AFA">
              <w:rPr>
                <w:lang w:eastAsia="zh-CN"/>
              </w:rPr>
              <w:t xml:space="preserve">SHALL </w:t>
            </w:r>
            <w:r>
              <w:rPr>
                <w:lang w:eastAsia="zh-CN"/>
              </w:rPr>
              <w:t xml:space="preserve">implement the </w:t>
            </w:r>
            <w:r w:rsidR="00620B0F">
              <w:rPr>
                <w:rFonts w:hint="eastAsia"/>
                <w:lang w:eastAsia="zh-CN"/>
              </w:rPr>
              <w:t>M</w:t>
            </w:r>
            <w:r w:rsidR="00620B0F">
              <w:rPr>
                <w:lang w:eastAsia="zh-CN"/>
              </w:rPr>
              <w:t xml:space="preserve">andatory </w:t>
            </w:r>
            <w:r>
              <w:rPr>
                <w:lang w:eastAsia="zh-CN"/>
              </w:rPr>
              <w:t xml:space="preserve">properties shown in </w:t>
            </w:r>
            <w:r w:rsidR="00E74C68">
              <w:rPr>
                <w:lang w:eastAsia="zh-CN"/>
              </w:rPr>
              <w:fldChar w:fldCharType="begin"/>
            </w:r>
            <w:r w:rsidR="00E74C68">
              <w:rPr>
                <w:lang w:eastAsia="zh-CN"/>
              </w:rPr>
              <w:instrText xml:space="preserve"> REF _Ref112417337 \h </w:instrText>
            </w:r>
            <w:r w:rsidR="00E74C68">
              <w:rPr>
                <w:lang w:eastAsia="zh-CN"/>
              </w:rPr>
            </w:r>
            <w:r w:rsidR="00E74C68">
              <w:rPr>
                <w:lang w:eastAsia="zh-CN"/>
              </w:rPr>
              <w:fldChar w:fldCharType="separate"/>
            </w:r>
            <w:r w:rsidR="00C84970">
              <w:t xml:space="preserve">Table </w:t>
            </w:r>
            <w:r w:rsidR="00C84970">
              <w:rPr>
                <w:noProof/>
              </w:rPr>
              <w:t>12</w:t>
            </w:r>
            <w:r w:rsidR="00E74C68">
              <w:rPr>
                <w:lang w:eastAsia="zh-CN"/>
              </w:rPr>
              <w:fldChar w:fldCharType="end"/>
            </w:r>
            <w:r>
              <w:rPr>
                <w:lang w:eastAsia="zh-CN"/>
              </w:rPr>
              <w:t>.</w:t>
            </w:r>
          </w:p>
        </w:tc>
      </w:tr>
    </w:tbl>
    <w:p w14:paraId="59DFC21E" w14:textId="77777777" w:rsidR="00FE5AED" w:rsidRPr="006F15EC" w:rsidRDefault="00FE5AED" w:rsidP="00FE5AED"/>
    <w:p w14:paraId="7826DCDA" w14:textId="6CA8F1D3" w:rsidR="00FE5AED" w:rsidRDefault="00FE5AED" w:rsidP="00FE5AED">
      <w:pPr>
        <w:pStyle w:val="af4"/>
        <w:keepNext/>
      </w:pPr>
      <w:bookmarkStart w:id="226" w:name="_Ref112417337"/>
      <w:r>
        <w:t xml:space="preserve">Table </w:t>
      </w:r>
      <w:r w:rsidR="00EB7D7B">
        <w:fldChar w:fldCharType="begin"/>
      </w:r>
      <w:r w:rsidR="00EB7D7B">
        <w:instrText xml:space="preserve"> SEQ Table \* ARABIC </w:instrText>
      </w:r>
      <w:r w:rsidR="00EB7D7B">
        <w:fldChar w:fldCharType="separate"/>
      </w:r>
      <w:r w:rsidR="00C84970">
        <w:rPr>
          <w:noProof/>
        </w:rPr>
        <w:t>12</w:t>
      </w:r>
      <w:r w:rsidR="00EB7D7B">
        <w:rPr>
          <w:noProof/>
        </w:rPr>
        <w:fldChar w:fldCharType="end"/>
      </w:r>
      <w:bookmarkEnd w:id="226"/>
      <w:r>
        <w:t xml:space="preserve"> </w:t>
      </w:r>
      <w:proofErr w:type="spellStart"/>
      <w:r>
        <w:t>AI_</w:t>
      </w:r>
      <w:r w:rsidR="00E70DC7">
        <w:t>Pixel</w:t>
      </w:r>
      <w:r>
        <w:t>Label</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FE5AED" w14:paraId="06BF728E" w14:textId="77777777" w:rsidTr="009F3D66">
        <w:tc>
          <w:tcPr>
            <w:tcW w:w="1838" w:type="dxa"/>
            <w:vAlign w:val="center"/>
          </w:tcPr>
          <w:p w14:paraId="05F37CE0" w14:textId="77777777" w:rsidR="00FE5AED" w:rsidRPr="009A6478" w:rsidRDefault="00FE5AED" w:rsidP="003A289F">
            <w:pPr>
              <w:jc w:val="center"/>
              <w:rPr>
                <w:b/>
                <w:bCs/>
              </w:rPr>
            </w:pPr>
            <w:r w:rsidRPr="009A6478">
              <w:rPr>
                <w:b/>
                <w:bCs/>
              </w:rPr>
              <w:t>JSON Property</w:t>
            </w:r>
          </w:p>
        </w:tc>
        <w:tc>
          <w:tcPr>
            <w:tcW w:w="2552" w:type="dxa"/>
            <w:vAlign w:val="center"/>
          </w:tcPr>
          <w:p w14:paraId="690A6395" w14:textId="77777777" w:rsidR="00FE5AED" w:rsidRPr="009A6478" w:rsidRDefault="00FE5AED" w:rsidP="003A289F">
            <w:pPr>
              <w:jc w:val="center"/>
              <w:rPr>
                <w:b/>
                <w:bCs/>
              </w:rPr>
            </w:pPr>
            <w:r w:rsidRPr="009A6478">
              <w:rPr>
                <w:b/>
                <w:bCs/>
              </w:rPr>
              <w:t>Definition</w:t>
            </w:r>
          </w:p>
        </w:tc>
        <w:tc>
          <w:tcPr>
            <w:tcW w:w="2551" w:type="dxa"/>
            <w:vAlign w:val="center"/>
          </w:tcPr>
          <w:p w14:paraId="4E9B2C89" w14:textId="77777777" w:rsidR="00FE5AED" w:rsidRPr="009A6478" w:rsidRDefault="00FE5AED" w:rsidP="003A289F">
            <w:pPr>
              <w:jc w:val="center"/>
              <w:rPr>
                <w:b/>
                <w:bCs/>
              </w:rPr>
            </w:pPr>
            <w:r w:rsidRPr="009A6478">
              <w:rPr>
                <w:b/>
                <w:bCs/>
              </w:rPr>
              <w:t>Data type and values</w:t>
            </w:r>
          </w:p>
        </w:tc>
        <w:tc>
          <w:tcPr>
            <w:tcW w:w="1689"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9F3D66">
        <w:tc>
          <w:tcPr>
            <w:tcW w:w="1838"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552"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551"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1689"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9F3D66">
        <w:tc>
          <w:tcPr>
            <w:tcW w:w="1838" w:type="dxa"/>
            <w:vAlign w:val="center"/>
          </w:tcPr>
          <w:p w14:paraId="43ACEDF9" w14:textId="78A9F84A" w:rsidR="004114BA" w:rsidRDefault="004114BA" w:rsidP="004114BA">
            <w:pPr>
              <w:rPr>
                <w:lang w:eastAsia="zh-CN"/>
              </w:rPr>
            </w:pPr>
            <w:proofErr w:type="spellStart"/>
            <w:r>
              <w:rPr>
                <w:lang w:eastAsia="zh-CN"/>
              </w:rPr>
              <w:lastRenderedPageBreak/>
              <w:t>imageURL</w:t>
            </w:r>
            <w:proofErr w:type="spellEnd"/>
          </w:p>
        </w:tc>
        <w:tc>
          <w:tcPr>
            <w:tcW w:w="2552"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551" w:type="dxa"/>
            <w:vAlign w:val="center"/>
          </w:tcPr>
          <w:p w14:paraId="10DEFA2E" w14:textId="0C40BBDC" w:rsidR="004114BA" w:rsidRDefault="004114BA" w:rsidP="004114BA">
            <w:r>
              <w:rPr>
                <w:rFonts w:hint="eastAsia"/>
                <w:lang w:eastAsia="zh-CN"/>
              </w:rPr>
              <w:t>URL [</w:t>
            </w:r>
            <w:proofErr w:type="gramStart"/>
            <w:r>
              <w:rPr>
                <w:lang w:eastAsia="zh-CN"/>
              </w:rPr>
              <w:t>1..</w:t>
            </w:r>
            <w:proofErr w:type="gramEnd"/>
            <w:r>
              <w:rPr>
                <w:lang w:eastAsia="zh-CN"/>
              </w:rPr>
              <w:t>*</w:t>
            </w:r>
            <w:r>
              <w:rPr>
                <w:rFonts w:hint="eastAsia"/>
                <w:lang w:eastAsia="zh-CN"/>
              </w:rPr>
              <w:t>]</w:t>
            </w:r>
          </w:p>
        </w:tc>
        <w:tc>
          <w:tcPr>
            <w:tcW w:w="1689"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9F3D66">
        <w:tc>
          <w:tcPr>
            <w:tcW w:w="1838" w:type="dxa"/>
            <w:vAlign w:val="center"/>
          </w:tcPr>
          <w:p w14:paraId="08982FD0" w14:textId="2BA734A2" w:rsidR="004114BA" w:rsidRDefault="004114BA" w:rsidP="004114BA">
            <w:pPr>
              <w:rPr>
                <w:lang w:eastAsia="zh-CN"/>
              </w:rPr>
            </w:pPr>
            <w:proofErr w:type="spellStart"/>
            <w:r>
              <w:rPr>
                <w:lang w:eastAsia="zh-CN"/>
              </w:rPr>
              <w:t>imageFormat</w:t>
            </w:r>
            <w:proofErr w:type="spellEnd"/>
          </w:p>
        </w:tc>
        <w:tc>
          <w:tcPr>
            <w:tcW w:w="2552" w:type="dxa"/>
            <w:vAlign w:val="center"/>
          </w:tcPr>
          <w:p w14:paraId="516EEC9B" w14:textId="39875309" w:rsidR="004114BA" w:rsidRDefault="004114BA" w:rsidP="004114BA">
            <w:commentRangeStart w:id="227"/>
            <w:commentRangeStart w:id="228"/>
            <w:r>
              <w:rPr>
                <w:rFonts w:hint="eastAsia"/>
                <w:lang w:eastAsia="zh-CN"/>
              </w:rPr>
              <w:t>I</w:t>
            </w:r>
            <w:r>
              <w:rPr>
                <w:lang w:eastAsia="zh-CN"/>
              </w:rPr>
              <w:t>mage data format.</w:t>
            </w:r>
            <w:commentRangeEnd w:id="227"/>
            <w:r w:rsidR="00283543">
              <w:rPr>
                <w:rStyle w:val="af5"/>
              </w:rPr>
              <w:commentReference w:id="227"/>
            </w:r>
            <w:commentRangeEnd w:id="228"/>
            <w:r w:rsidR="005A0467">
              <w:rPr>
                <w:rStyle w:val="af5"/>
              </w:rPr>
              <w:commentReference w:id="228"/>
            </w:r>
          </w:p>
        </w:tc>
        <w:tc>
          <w:tcPr>
            <w:tcW w:w="2551" w:type="dxa"/>
            <w:vAlign w:val="center"/>
          </w:tcPr>
          <w:p w14:paraId="2777D4AF" w14:textId="6C3385CE" w:rsidR="004114BA" w:rsidRDefault="002C0B23" w:rsidP="004114BA">
            <w:proofErr w:type="spellStart"/>
            <w:r>
              <w:rPr>
                <w:lang w:eastAsia="zh-CN"/>
              </w:rPr>
              <w:t>AI_ImageFormatCode</w:t>
            </w:r>
            <w:proofErr w:type="spellEnd"/>
            <w:r>
              <w:rPr>
                <w:rFonts w:hint="eastAsia"/>
                <w:lang w:eastAsia="zh-CN"/>
              </w:rPr>
              <w:t xml:space="preserve"> </w:t>
            </w:r>
            <w:r w:rsidR="004114BA">
              <w:rPr>
                <w:rFonts w:hint="eastAsia"/>
                <w:lang w:eastAsia="zh-CN"/>
              </w:rPr>
              <w:t>[</w:t>
            </w:r>
            <w:proofErr w:type="gramStart"/>
            <w:r w:rsidR="004114BA">
              <w:rPr>
                <w:lang w:eastAsia="zh-CN"/>
              </w:rPr>
              <w:t>1..</w:t>
            </w:r>
            <w:proofErr w:type="gramEnd"/>
            <w:r w:rsidR="00BE74DB">
              <w:rPr>
                <w:lang w:eastAsia="zh-CN"/>
              </w:rPr>
              <w:t>*</w:t>
            </w:r>
            <w:r w:rsidR="004114BA">
              <w:rPr>
                <w:rFonts w:hint="eastAsia"/>
                <w:lang w:eastAsia="zh-CN"/>
              </w:rPr>
              <w:t>]</w:t>
            </w:r>
          </w:p>
        </w:tc>
        <w:tc>
          <w:tcPr>
            <w:tcW w:w="1689"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593E7071" w14:textId="77777777" w:rsidR="00FE5AED" w:rsidRDefault="00FE5AED" w:rsidP="00FE5AED">
      <w:pPr>
        <w:rPr>
          <w:lang w:eastAsia="zh-CN"/>
        </w:rPr>
      </w:pPr>
      <w:r>
        <w:rPr>
          <w:lang w:eastAsia="zh-CN"/>
        </w:rPr>
        <w:t>{</w:t>
      </w:r>
    </w:p>
    <w:p w14:paraId="4B6C779E" w14:textId="378D645C" w:rsidR="00FE5AED" w:rsidRDefault="00FE5AED" w:rsidP="00FE5A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574A16">
        <w:rPr>
          <w:lang w:eastAsia="zh-CN"/>
        </w:rPr>
        <w:t>AI_</w:t>
      </w:r>
      <w:r w:rsidR="005D2FCA">
        <w:rPr>
          <w:lang w:eastAsia="zh-CN"/>
        </w:rPr>
        <w:t>Pixel</w:t>
      </w:r>
      <w:r>
        <w:rPr>
          <w:lang w:eastAsia="zh-CN"/>
        </w:rPr>
        <w:t>Label</w:t>
      </w:r>
      <w:proofErr w:type="spellEnd"/>
      <w:r w:rsidR="00FC3581">
        <w:rPr>
          <w:lang w:eastAsia="zh-CN"/>
        </w:rPr>
        <w:t>”</w:t>
      </w:r>
      <w:r>
        <w:rPr>
          <w:lang w:eastAsia="zh-CN"/>
        </w:rPr>
        <w:t>,</w:t>
      </w:r>
    </w:p>
    <w:p w14:paraId="1B35B6B3" w14:textId="66BE5600" w:rsidR="00FE5AED" w:rsidRDefault="00FC3581" w:rsidP="00FE5AED">
      <w:pPr>
        <w:ind w:firstLine="240"/>
        <w:rPr>
          <w:lang w:eastAsia="zh-CN"/>
        </w:rPr>
      </w:pPr>
      <w:r>
        <w:rPr>
          <w:lang w:eastAsia="zh-CN"/>
        </w:rPr>
        <w:t>“</w:t>
      </w:r>
      <w:proofErr w:type="spellStart"/>
      <w:r w:rsidR="00CD4A3B">
        <w:rPr>
          <w:lang w:eastAsia="zh-CN"/>
        </w:rPr>
        <w:t>imageURL</w:t>
      </w:r>
      <w:proofErr w:type="spellEnd"/>
      <w:r>
        <w:rPr>
          <w:lang w:eastAsia="zh-CN"/>
        </w:rPr>
        <w:t>”</w:t>
      </w:r>
      <w:r w:rsidR="00CD4A3B" w:rsidRPr="00CD4A3B">
        <w:rPr>
          <w:lang w:eastAsia="zh-CN"/>
        </w:rPr>
        <w:t xml:space="preserve">: </w:t>
      </w:r>
      <w:r w:rsidR="00A03312">
        <w:rPr>
          <w:lang w:eastAsia="zh-CN"/>
        </w:rPr>
        <w:t>[</w:t>
      </w:r>
      <w:r>
        <w:rPr>
          <w:lang w:eastAsia="zh-CN"/>
        </w:rPr>
        <w:t>“</w:t>
      </w:r>
      <w:r w:rsidR="00CD4A3B">
        <w:rPr>
          <w:lang w:eastAsia="zh-CN"/>
        </w:rPr>
        <w:t>/</w:t>
      </w:r>
      <w:r w:rsidR="00CD4A3B" w:rsidRPr="00CD4A3B">
        <w:rPr>
          <w:lang w:eastAsia="zh-CN"/>
        </w:rPr>
        <w:t>label_5classes/GF2_PMS1__L1A0000647767-MSS1_label.tif</w:t>
      </w:r>
      <w:r>
        <w:rPr>
          <w:lang w:eastAsia="zh-CN"/>
        </w:rPr>
        <w:t>”</w:t>
      </w:r>
      <w:r w:rsidR="00D24D62">
        <w:rPr>
          <w:lang w:eastAsia="zh-CN"/>
        </w:rPr>
        <w:t>]</w:t>
      </w:r>
      <w:r w:rsidR="00CD4A3B">
        <w:rPr>
          <w:lang w:eastAsia="zh-CN"/>
        </w:rPr>
        <w:t>,</w:t>
      </w:r>
    </w:p>
    <w:p w14:paraId="2B35ABD9" w14:textId="018ADCCD" w:rsidR="00CD4A3B" w:rsidRPr="00A141E5" w:rsidRDefault="00FC3581" w:rsidP="00FE5AED">
      <w:pPr>
        <w:ind w:firstLine="240"/>
        <w:rPr>
          <w:lang w:eastAsia="zh-CN"/>
        </w:rPr>
      </w:pPr>
      <w:r>
        <w:rPr>
          <w:lang w:eastAsia="zh-CN"/>
        </w:rPr>
        <w:t>“</w:t>
      </w:r>
      <w:proofErr w:type="spellStart"/>
      <w:r w:rsidR="00CD4A3B">
        <w:rPr>
          <w:lang w:eastAsia="zh-CN"/>
        </w:rPr>
        <w:t>imageFormat</w:t>
      </w:r>
      <w:proofErr w:type="spellEnd"/>
      <w:r>
        <w:rPr>
          <w:lang w:eastAsia="zh-CN"/>
        </w:rPr>
        <w:t>”</w:t>
      </w:r>
      <w:r w:rsidR="00CD4A3B">
        <w:rPr>
          <w:lang w:eastAsia="zh-CN"/>
        </w:rPr>
        <w:t xml:space="preserve">: </w:t>
      </w:r>
      <w:r w:rsidR="00D24D62">
        <w:rPr>
          <w:lang w:eastAsia="zh-CN"/>
        </w:rPr>
        <w:t>[</w:t>
      </w:r>
      <w:r>
        <w:rPr>
          <w:lang w:eastAsia="zh-CN"/>
        </w:rPr>
        <w:t>“</w:t>
      </w:r>
      <w:ins w:id="229" w:author="Ruixiang Liu" w:date="2024-02-20T10:30:00Z">
        <w:r w:rsidR="008D14AC" w:rsidRPr="008D14AC">
          <w:rPr>
            <w:lang w:eastAsia="zh-CN"/>
          </w:rPr>
          <w:t>image/tiff; application=</w:t>
        </w:r>
        <w:proofErr w:type="spellStart"/>
        <w:r w:rsidR="008D14AC" w:rsidRPr="008D14AC">
          <w:rPr>
            <w:lang w:eastAsia="zh-CN"/>
          </w:rPr>
          <w:t>geotiff</w:t>
        </w:r>
      </w:ins>
      <w:proofErr w:type="spellEnd"/>
      <w:del w:id="230" w:author="Ruixiang Liu" w:date="2024-02-20T10:30:00Z">
        <w:r w:rsidR="00B55CD3" w:rsidDel="008D14AC">
          <w:rPr>
            <w:lang w:eastAsia="zh-CN"/>
          </w:rPr>
          <w:delText>Geo</w:delText>
        </w:r>
        <w:r w:rsidR="005807DF" w:rsidDel="008D14AC">
          <w:rPr>
            <w:lang w:eastAsia="zh-CN"/>
          </w:rPr>
          <w:delText>TIFF</w:delText>
        </w:r>
      </w:del>
      <w:r>
        <w:rPr>
          <w:lang w:eastAsia="zh-CN"/>
        </w:rPr>
        <w:t>”</w:t>
      </w:r>
      <w:r w:rsidR="00D24D62">
        <w:rPr>
          <w:lang w:eastAsia="zh-CN"/>
        </w:rPr>
        <w:t>]</w:t>
      </w:r>
    </w:p>
    <w:p w14:paraId="76AEC3BF" w14:textId="77777777" w:rsidR="00FE5AED" w:rsidRDefault="00FE5AED" w:rsidP="00FE5AED">
      <w:pPr>
        <w:rPr>
          <w:lang w:eastAsia="zh-CN"/>
        </w:rPr>
      </w:pPr>
      <w:r>
        <w:rPr>
          <w:lang w:eastAsia="zh-CN"/>
        </w:rPr>
        <w:t>}</w:t>
      </w:r>
    </w:p>
    <w:p w14:paraId="589BC06A" w14:textId="7987F234" w:rsidR="002479F2" w:rsidRDefault="002479F2" w:rsidP="002479F2">
      <w:pPr>
        <w:rPr>
          <w:lang w:val="en-GB" w:eastAsia="zh-CN"/>
        </w:rPr>
      </w:pPr>
      <w:r>
        <w:rPr>
          <w:rFonts w:hint="eastAsia"/>
          <w:lang w:val="en-GB" w:eastAsia="zh-CN"/>
        </w:rPr>
        <w:t>The</w:t>
      </w:r>
      <w:r>
        <w:rPr>
          <w:lang w:val="en-GB" w:eastAsia="zh-CN"/>
        </w:rPr>
        <w:t xml:space="preserve"> </w:t>
      </w:r>
      <w:proofErr w:type="spellStart"/>
      <w:r>
        <w:rPr>
          <w:lang w:eastAsia="zh-CN"/>
        </w:rPr>
        <w:t>AI_ImageFormatCode</w:t>
      </w:r>
      <w:proofErr w:type="spellEnd"/>
      <w:r>
        <w:rPr>
          <w:lang w:val="en-GB" w:eastAsia="zh-CN"/>
        </w:rPr>
        <w:t xml:space="preserve"> is encoded as a text string whose value is </w:t>
      </w:r>
      <w:ins w:id="231" w:author="Ruixiang Liu" w:date="2024-02-20T10:28:00Z">
        <w:r w:rsidR="00F0109B" w:rsidRPr="00556752">
          <w:rPr>
            <w:lang w:eastAsia="zh-CN"/>
          </w:rPr>
          <w:t xml:space="preserve">defined in </w:t>
        </w:r>
        <w:r w:rsidR="00F0109B" w:rsidRPr="00EB43E6">
          <w:rPr>
            <w:lang w:eastAsia="zh-CN"/>
          </w:rPr>
          <w:t xml:space="preserve">Multipurpose Internet Mail Extensions (MIME) Part Two: Media Types </w:t>
        </w:r>
        <w:r w:rsidR="00F0109B" w:rsidRPr="00556752">
          <w:rPr>
            <w:lang w:eastAsia="zh-CN"/>
          </w:rPr>
          <w:t>[</w:t>
        </w:r>
        <w:r w:rsidR="00F0109B">
          <w:rPr>
            <w:lang w:eastAsia="zh-CN"/>
          </w:rPr>
          <w:fldChar w:fldCharType="begin"/>
        </w:r>
        <w:r w:rsidR="00F0109B">
          <w:rPr>
            <w:lang w:eastAsia="zh-CN"/>
          </w:rPr>
          <w:instrText xml:space="preserve"> HYPERLINK "https://www.ietf.org/rfc/rfc2046.txt" </w:instrText>
        </w:r>
        <w:r w:rsidR="00F0109B">
          <w:rPr>
            <w:lang w:eastAsia="zh-CN"/>
          </w:rPr>
          <w:fldChar w:fldCharType="separate"/>
        </w:r>
        <w:r w:rsidR="00F0109B" w:rsidRPr="00BC2761">
          <w:rPr>
            <w:rStyle w:val="a3"/>
            <w:lang w:eastAsia="zh-CN"/>
          </w:rPr>
          <w:t>RFC 2046</w:t>
        </w:r>
        <w:r w:rsidR="00F0109B">
          <w:rPr>
            <w:lang w:eastAsia="zh-CN"/>
          </w:rPr>
          <w:fldChar w:fldCharType="end"/>
        </w:r>
        <w:r w:rsidR="00F0109B" w:rsidRPr="00556752">
          <w:rPr>
            <w:lang w:eastAsia="zh-CN"/>
          </w:rPr>
          <w:t>].</w:t>
        </w:r>
      </w:ins>
      <w:del w:id="232" w:author="Ruixiang Liu" w:date="2024-02-20T10:28:00Z">
        <w:r w:rsidDel="00F0109B">
          <w:rPr>
            <w:lang w:val="en-GB" w:eastAsia="zh-CN"/>
          </w:rPr>
          <w:delText>one of “</w:delText>
        </w:r>
        <w:r w:rsidR="009D7516" w:rsidDel="00F0109B">
          <w:rPr>
            <w:lang w:val="en-GB" w:eastAsia="zh-CN"/>
          </w:rPr>
          <w:delText>JPEG</w:delText>
        </w:r>
        <w:r w:rsidDel="00F0109B">
          <w:rPr>
            <w:lang w:val="en-GB" w:eastAsia="zh-CN"/>
          </w:rPr>
          <w:delText>”, “</w:delText>
        </w:r>
        <w:r w:rsidR="009D7516" w:rsidDel="00F0109B">
          <w:rPr>
            <w:lang w:val="en-GB" w:eastAsia="zh-CN"/>
          </w:rPr>
          <w:delText>PNG</w:delText>
        </w:r>
        <w:r w:rsidDel="00F0109B">
          <w:rPr>
            <w:lang w:val="en-GB" w:eastAsia="zh-CN"/>
          </w:rPr>
          <w:delText>”</w:delText>
        </w:r>
        <w:r w:rsidR="009D7516" w:rsidDel="00F0109B">
          <w:rPr>
            <w:lang w:val="en-GB" w:eastAsia="zh-CN"/>
          </w:rPr>
          <w:delText>, “BMP”, “TIFF”, “GeoTIFF”</w:delText>
        </w:r>
        <w:r w:rsidR="00F74EE8" w:rsidDel="00F0109B">
          <w:rPr>
            <w:lang w:val="en-GB" w:eastAsia="zh-CN"/>
          </w:rPr>
          <w:delText>, “HDF5”</w:delText>
        </w:r>
        <w:r w:rsidR="00B75C49" w:rsidDel="00F0109B">
          <w:rPr>
            <w:lang w:val="en-GB" w:eastAsia="zh-CN"/>
          </w:rPr>
          <w:delText>, “HFA”, “JP2”, “GeoPackage”</w:delText>
        </w:r>
        <w:r w:rsidDel="00F0109B">
          <w:rPr>
            <w:lang w:val="en-GB" w:eastAsia="zh-CN"/>
          </w:rPr>
          <w:delText xml:space="preserve"> or “</w:delText>
        </w:r>
        <w:r w:rsidR="009D7516" w:rsidDel="00F0109B">
          <w:rPr>
            <w:lang w:val="en-GB" w:eastAsia="zh-CN"/>
          </w:rPr>
          <w:delText>NetCDF</w:delText>
        </w:r>
        <w:r w:rsidDel="00F0109B">
          <w:rPr>
            <w:lang w:val="en-GB" w:eastAsia="zh-CN"/>
          </w:rPr>
          <w:delText>”.</w:delText>
        </w:r>
      </w:del>
    </w:p>
    <w:tbl>
      <w:tblPr>
        <w:tblStyle w:val="af1"/>
        <w:tblW w:w="0" w:type="auto"/>
        <w:tblLook w:val="04A0" w:firstRow="1" w:lastRow="0" w:firstColumn="1" w:lastColumn="0" w:noHBand="0" w:noVBand="1"/>
      </w:tblPr>
      <w:tblGrid>
        <w:gridCol w:w="1838"/>
        <w:gridCol w:w="6792"/>
      </w:tblGrid>
      <w:tr w:rsidR="002479F2" w14:paraId="65B9D367" w14:textId="77777777" w:rsidTr="00EB15DA">
        <w:tc>
          <w:tcPr>
            <w:tcW w:w="1838" w:type="dxa"/>
          </w:tcPr>
          <w:p w14:paraId="6A3188EF" w14:textId="2D2DBC52" w:rsidR="002479F2" w:rsidRDefault="002479F2" w:rsidP="00EB15DA">
            <w:r>
              <w:rPr>
                <w:lang w:eastAsia="zh-CN"/>
              </w:rPr>
              <w:t xml:space="preserve">Requirement </w:t>
            </w:r>
            <w:r w:rsidR="00A57759">
              <w:rPr>
                <w:lang w:eastAsia="zh-CN"/>
              </w:rPr>
              <w:t>23</w:t>
            </w:r>
          </w:p>
        </w:tc>
        <w:tc>
          <w:tcPr>
            <w:tcW w:w="6792" w:type="dxa"/>
          </w:tcPr>
          <w:p w14:paraId="095F1E48" w14:textId="4EDD39F3" w:rsidR="002479F2" w:rsidRDefault="002479F2" w:rsidP="00EB15DA">
            <w:pPr>
              <w:rPr>
                <w:lang w:eastAsia="zh-CN"/>
              </w:rPr>
            </w:pPr>
            <w:r>
              <w:rPr>
                <w:rFonts w:hint="eastAsia"/>
                <w:lang w:eastAsia="zh-CN"/>
              </w:rPr>
              <w:t>/</w:t>
            </w:r>
            <w:r>
              <w:rPr>
                <w:lang w:eastAsia="zh-CN"/>
              </w:rPr>
              <w:t>req/</w:t>
            </w:r>
            <w:proofErr w:type="spellStart"/>
            <w:r>
              <w:rPr>
                <w:lang w:eastAsia="zh-CN"/>
              </w:rPr>
              <w:t>ai</w:t>
            </w:r>
            <w:r w:rsidR="00750969">
              <w:rPr>
                <w:lang w:eastAsia="zh-CN"/>
              </w:rPr>
              <w:t>label</w:t>
            </w:r>
            <w:proofErr w:type="spellEnd"/>
            <w:r>
              <w:rPr>
                <w:lang w:eastAsia="zh-CN"/>
              </w:rPr>
              <w:t>/</w:t>
            </w:r>
            <w:proofErr w:type="spellStart"/>
            <w:r w:rsidR="000F60C7">
              <w:rPr>
                <w:lang w:eastAsia="zh-CN"/>
              </w:rPr>
              <w:t>imageformat</w:t>
            </w:r>
            <w:r>
              <w:rPr>
                <w:lang w:eastAsia="zh-CN"/>
              </w:rPr>
              <w:t>code</w:t>
            </w:r>
            <w:proofErr w:type="spellEnd"/>
          </w:p>
          <w:p w14:paraId="21196163" w14:textId="3817F75C" w:rsidR="00556752" w:rsidRDefault="002479F2" w:rsidP="00BC2761">
            <w:pPr>
              <w:rPr>
                <w:lang w:eastAsia="zh-CN"/>
              </w:rPr>
            </w:pPr>
            <w:del w:id="233" w:author="Ruixiang Liu" w:date="2024-02-20T10:27:00Z">
              <w:r w:rsidDel="00BC2761">
                <w:rPr>
                  <w:lang w:eastAsia="zh-CN"/>
                </w:rPr>
                <w:delText xml:space="preserve">Each </w:delText>
              </w:r>
              <w:r w:rsidR="000F60C7" w:rsidDel="00BC2761">
                <w:rPr>
                  <w:lang w:eastAsia="zh-CN"/>
                </w:rPr>
                <w:delText>AI_ImageFormatCode</w:delText>
              </w:r>
              <w:r w:rsidDel="00BC2761">
                <w:rPr>
                  <w:lang w:val="en-GB" w:eastAsia="zh-CN"/>
                </w:rPr>
                <w:delText xml:space="preserve"> value</w:delText>
              </w:r>
              <w:r w:rsidDel="00BC2761">
                <w:rPr>
                  <w:lang w:eastAsia="zh-CN"/>
                </w:rPr>
                <w:delText xml:space="preserve"> SHALL be </w:delText>
              </w:r>
              <w:r w:rsidDel="00BC2761">
                <w:rPr>
                  <w:lang w:val="en-GB" w:eastAsia="zh-CN"/>
                </w:rPr>
                <w:delText xml:space="preserve">a text string whose value is one of </w:delText>
              </w:r>
              <w:r w:rsidR="00B75C49" w:rsidDel="00BC2761">
                <w:rPr>
                  <w:lang w:val="en-GB" w:eastAsia="zh-CN"/>
                </w:rPr>
                <w:delText>“JPEG”, “PNG”, “BMP”, “TIFF”, “GeoTIFF”, “HDF5”, “HFA”, “JP2”, “GeoPackage” or “NetCDF”.</w:delText>
              </w:r>
            </w:del>
            <w:ins w:id="234" w:author="Ruixiang Liu" w:date="2024-02-20T10:15:00Z">
              <w:r w:rsidR="00556752" w:rsidRPr="00556752">
                <w:rPr>
                  <w:lang w:eastAsia="zh-CN"/>
                </w:rPr>
                <w:t xml:space="preserve">Each </w:t>
              </w:r>
            </w:ins>
            <w:proofErr w:type="spellStart"/>
            <w:ins w:id="235" w:author="Ruixiang Liu" w:date="2024-02-20T10:16:00Z">
              <w:r w:rsidR="00EB43E6">
                <w:rPr>
                  <w:lang w:eastAsia="zh-CN"/>
                </w:rPr>
                <w:t>AI_ImageFormatCode</w:t>
              </w:r>
            </w:ins>
            <w:proofErr w:type="spellEnd"/>
            <w:ins w:id="236" w:author="Ruixiang Liu" w:date="2024-02-20T10:15:00Z">
              <w:r w:rsidR="00556752" w:rsidRPr="00556752">
                <w:rPr>
                  <w:lang w:eastAsia="zh-CN"/>
                </w:rPr>
                <w:t xml:space="preserve"> value SHALL be encoded as a text string defined in </w:t>
              </w:r>
            </w:ins>
            <w:ins w:id="237" w:author="Ruixiang Liu" w:date="2024-02-20T10:17:00Z">
              <w:r w:rsidR="00EB43E6" w:rsidRPr="00EB43E6">
                <w:rPr>
                  <w:lang w:eastAsia="zh-CN"/>
                </w:rPr>
                <w:t xml:space="preserve">Multipurpose Internet Mail Extensions (MIME) Part Two: Media Types </w:t>
              </w:r>
            </w:ins>
            <w:ins w:id="238" w:author="Ruixiang Liu" w:date="2024-02-20T10:15:00Z">
              <w:r w:rsidR="00556752" w:rsidRPr="00556752">
                <w:rPr>
                  <w:lang w:eastAsia="zh-CN"/>
                </w:rPr>
                <w:t>[</w:t>
              </w:r>
            </w:ins>
            <w:ins w:id="239" w:author="Ruixiang Liu" w:date="2024-02-20T10:27:00Z">
              <w:r w:rsidR="00BC2761">
                <w:rPr>
                  <w:lang w:eastAsia="zh-CN"/>
                </w:rPr>
                <w:fldChar w:fldCharType="begin"/>
              </w:r>
              <w:r w:rsidR="00BC2761">
                <w:rPr>
                  <w:lang w:eastAsia="zh-CN"/>
                </w:rPr>
                <w:instrText xml:space="preserve"> HYPERLINK "https://www.ietf.org/rfc/rfc2046.txt" </w:instrText>
              </w:r>
              <w:r w:rsidR="00BC2761">
                <w:rPr>
                  <w:lang w:eastAsia="zh-CN"/>
                </w:rPr>
                <w:fldChar w:fldCharType="separate"/>
              </w:r>
              <w:r w:rsidR="00556752" w:rsidRPr="00BC2761">
                <w:rPr>
                  <w:rStyle w:val="a3"/>
                  <w:lang w:eastAsia="zh-CN"/>
                </w:rPr>
                <w:t xml:space="preserve">RFC </w:t>
              </w:r>
              <w:r w:rsidR="00EB43E6" w:rsidRPr="00BC2761">
                <w:rPr>
                  <w:rStyle w:val="a3"/>
                  <w:lang w:eastAsia="zh-CN"/>
                </w:rPr>
                <w:t>2046</w:t>
              </w:r>
              <w:r w:rsidR="00BC2761">
                <w:rPr>
                  <w:lang w:eastAsia="zh-CN"/>
                </w:rPr>
                <w:fldChar w:fldCharType="end"/>
              </w:r>
            </w:ins>
            <w:ins w:id="240" w:author="Ruixiang Liu" w:date="2024-02-20T10:15:00Z">
              <w:r w:rsidR="00556752" w:rsidRPr="00556752">
                <w:rPr>
                  <w:lang w:eastAsia="zh-CN"/>
                </w:rPr>
                <w:t>].</w:t>
              </w:r>
            </w:ins>
          </w:p>
        </w:tc>
      </w:tr>
    </w:tbl>
    <w:p w14:paraId="24EFF85A" w14:textId="77777777" w:rsidR="002479F2" w:rsidRDefault="002479F2" w:rsidP="002479F2">
      <w:pPr>
        <w:rPr>
          <w:lang w:eastAsia="zh-CN"/>
        </w:rPr>
      </w:pPr>
    </w:p>
    <w:p w14:paraId="251757AF" w14:textId="77777777" w:rsidR="002479F2" w:rsidRDefault="002479F2" w:rsidP="002479F2">
      <w:pPr>
        <w:rPr>
          <w:lang w:eastAsia="zh-CN"/>
        </w:rPr>
      </w:pPr>
      <w:r>
        <w:rPr>
          <w:rFonts w:hint="eastAsia"/>
          <w:lang w:eastAsia="zh-CN"/>
        </w:rPr>
        <w:t>E</w:t>
      </w:r>
      <w:r>
        <w:rPr>
          <w:lang w:eastAsia="zh-CN"/>
        </w:rPr>
        <w:t>xamples:</w:t>
      </w:r>
    </w:p>
    <w:p w14:paraId="0B8B96E4" w14:textId="391451DB" w:rsidR="002479F2" w:rsidRPr="00F6475A" w:rsidRDefault="002479F2" w:rsidP="002479F2">
      <w:pPr>
        <w:pStyle w:val="List1OGCletters"/>
        <w:numPr>
          <w:ilvl w:val="0"/>
          <w:numId w:val="41"/>
        </w:numPr>
        <w:rPr>
          <w:lang w:eastAsia="zh-CN"/>
        </w:rPr>
      </w:pPr>
      <w:r>
        <w:rPr>
          <w:lang w:eastAsia="zh-CN"/>
        </w:rPr>
        <w:t>“</w:t>
      </w:r>
      <w:ins w:id="241" w:author="Ruixiang Liu" w:date="2024-02-20T10:29:00Z">
        <w:r w:rsidR="00492F5F" w:rsidRPr="00492F5F">
          <w:rPr>
            <w:lang w:eastAsia="zh-CN"/>
          </w:rPr>
          <w:t>image/tiff; application=</w:t>
        </w:r>
        <w:proofErr w:type="spellStart"/>
        <w:r w:rsidR="00492F5F" w:rsidRPr="00492F5F">
          <w:rPr>
            <w:lang w:eastAsia="zh-CN"/>
          </w:rPr>
          <w:t>geotiff</w:t>
        </w:r>
      </w:ins>
      <w:proofErr w:type="spellEnd"/>
      <w:del w:id="242" w:author="Ruixiang Liu" w:date="2024-02-20T10:29:00Z">
        <w:r w:rsidR="000F60C7" w:rsidDel="00492F5F">
          <w:rPr>
            <w:lang w:eastAsia="zh-CN"/>
          </w:rPr>
          <w:delText>JPEG</w:delText>
        </w:r>
      </w:del>
      <w:r>
        <w:rPr>
          <w:lang w:eastAsia="zh-CN"/>
        </w:rPr>
        <w:t>”</w:t>
      </w:r>
      <w:r w:rsidRPr="00F6475A">
        <w:rPr>
          <w:lang w:eastAsia="zh-CN"/>
        </w:rPr>
        <w:t xml:space="preserve"> </w:t>
      </w:r>
    </w:p>
    <w:p w14:paraId="052852CB" w14:textId="7000DDA9" w:rsidR="002479F2" w:rsidRPr="00F6475A" w:rsidRDefault="002479F2" w:rsidP="002479F2">
      <w:pPr>
        <w:pStyle w:val="List1OGCletters"/>
        <w:numPr>
          <w:ilvl w:val="0"/>
          <w:numId w:val="13"/>
        </w:numPr>
        <w:rPr>
          <w:lang w:eastAsia="zh-CN"/>
        </w:rPr>
      </w:pPr>
      <w:r>
        <w:rPr>
          <w:lang w:eastAsia="zh-CN"/>
        </w:rPr>
        <w:t>“</w:t>
      </w:r>
      <w:ins w:id="243" w:author="Ruixiang Liu" w:date="2024-02-20T10:29:00Z">
        <w:r w:rsidR="00492F5F" w:rsidRPr="00492F5F">
          <w:rPr>
            <w:lang w:eastAsia="zh-CN"/>
          </w:rPr>
          <w:t>application/x-</w:t>
        </w:r>
        <w:proofErr w:type="spellStart"/>
        <w:r w:rsidR="00492F5F" w:rsidRPr="00492F5F">
          <w:rPr>
            <w:lang w:eastAsia="zh-CN"/>
          </w:rPr>
          <w:t>netcdf</w:t>
        </w:r>
      </w:ins>
      <w:proofErr w:type="spellEnd"/>
      <w:del w:id="244" w:author="Ruixiang Liu" w:date="2024-02-20T10:29:00Z">
        <w:r w:rsidR="000F60C7" w:rsidDel="00492F5F">
          <w:rPr>
            <w:lang w:eastAsia="zh-CN"/>
          </w:rPr>
          <w:delText>PNG</w:delText>
        </w:r>
      </w:del>
      <w:r>
        <w:rPr>
          <w:lang w:eastAsia="zh-CN"/>
        </w:rPr>
        <w:t>”</w:t>
      </w:r>
    </w:p>
    <w:p w14:paraId="76FCDE6E" w14:textId="564CA41B" w:rsidR="002479F2" w:rsidRDefault="002479F2" w:rsidP="002479F2">
      <w:pPr>
        <w:pStyle w:val="List1OGCletters"/>
        <w:numPr>
          <w:ilvl w:val="0"/>
          <w:numId w:val="13"/>
        </w:numPr>
        <w:rPr>
          <w:ins w:id="245" w:author="Ruixiang Liu" w:date="2024-02-20T10:30:00Z"/>
          <w:lang w:eastAsia="zh-CN"/>
        </w:rPr>
      </w:pPr>
      <w:del w:id="246" w:author="Ruixiang Liu" w:date="2024-02-20T10:29:00Z">
        <w:r w:rsidRPr="00F6475A" w:rsidDel="00492F5F">
          <w:rPr>
            <w:lang w:eastAsia="zh-CN"/>
          </w:rPr>
          <w:delText xml:space="preserve"> </w:delText>
        </w:r>
      </w:del>
      <w:r>
        <w:rPr>
          <w:lang w:eastAsia="zh-CN"/>
        </w:rPr>
        <w:t>“</w:t>
      </w:r>
      <w:ins w:id="247" w:author="Ruixiang Liu" w:date="2024-02-20T10:30:00Z">
        <w:r w:rsidR="00492F5F" w:rsidRPr="00492F5F">
          <w:rPr>
            <w:lang w:eastAsia="zh-CN"/>
          </w:rPr>
          <w:t>image/</w:t>
        </w:r>
        <w:proofErr w:type="spellStart"/>
        <w:r w:rsidR="00492F5F" w:rsidRPr="00492F5F">
          <w:rPr>
            <w:lang w:eastAsia="zh-CN"/>
          </w:rPr>
          <w:t>png</w:t>
        </w:r>
      </w:ins>
      <w:proofErr w:type="spellEnd"/>
      <w:del w:id="248" w:author="Ruixiang Liu" w:date="2024-02-20T10:30:00Z">
        <w:r w:rsidR="000F60C7" w:rsidDel="00492F5F">
          <w:rPr>
            <w:lang w:eastAsia="zh-CN"/>
          </w:rPr>
          <w:delText>TIFF</w:delText>
        </w:r>
      </w:del>
      <w:r>
        <w:rPr>
          <w:lang w:eastAsia="zh-CN"/>
        </w:rPr>
        <w:t>”</w:t>
      </w:r>
      <w:r w:rsidRPr="00F6475A">
        <w:rPr>
          <w:lang w:eastAsia="zh-CN"/>
        </w:rPr>
        <w:t xml:space="preserve"> </w:t>
      </w:r>
    </w:p>
    <w:p w14:paraId="03726300" w14:textId="2D777FB3" w:rsidR="00492F5F" w:rsidRDefault="00492F5F" w:rsidP="002479F2">
      <w:pPr>
        <w:pStyle w:val="List1OGCletters"/>
        <w:numPr>
          <w:ilvl w:val="0"/>
          <w:numId w:val="13"/>
        </w:numPr>
        <w:rPr>
          <w:lang w:eastAsia="zh-CN"/>
        </w:rPr>
      </w:pPr>
      <w:ins w:id="249" w:author="Ruixiang Liu" w:date="2024-02-20T10:30:00Z">
        <w:r>
          <w:rPr>
            <w:lang w:eastAsia="zh-CN"/>
          </w:rPr>
          <w:t>“</w:t>
        </w:r>
        <w:r w:rsidRPr="00492F5F">
          <w:rPr>
            <w:lang w:eastAsia="zh-CN"/>
          </w:rPr>
          <w:t>image/jp2</w:t>
        </w:r>
        <w:r>
          <w:rPr>
            <w:lang w:eastAsia="zh-CN"/>
          </w:rPr>
          <w:t>”</w:t>
        </w:r>
      </w:ins>
    </w:p>
    <w:p w14:paraId="23644445" w14:textId="77777777" w:rsidR="002479F2" w:rsidRDefault="002479F2" w:rsidP="00B32192"/>
    <w:p w14:paraId="32641637" w14:textId="61FA78C4" w:rsidR="00B32192" w:rsidRDefault="007C47BF" w:rsidP="00B32192">
      <w:pPr>
        <w:pStyle w:val="2"/>
      </w:pPr>
      <w:bookmarkStart w:id="250" w:name="_Toc159438662"/>
      <w:r>
        <w:lastRenderedPageBreak/>
        <w:t xml:space="preserve">Requirements </w:t>
      </w:r>
      <w:r w:rsidR="00192233">
        <w:t>C</w:t>
      </w:r>
      <w:r>
        <w:t xml:space="preserve">lass: </w:t>
      </w:r>
      <w:proofErr w:type="spellStart"/>
      <w:r w:rsidR="00B32192">
        <w:t>AI_Labeling</w:t>
      </w:r>
      <w:bookmarkEnd w:id="250"/>
      <w:proofErr w:type="spellEnd"/>
    </w:p>
    <w:p w14:paraId="67F83B43" w14:textId="50DF6F23" w:rsidR="005026D2" w:rsidRPr="00CD698E" w:rsidRDefault="005026D2" w:rsidP="005026D2">
      <w:pPr>
        <w:rPr>
          <w:lang w:eastAsia="zh-CN"/>
        </w:rPr>
      </w:pPr>
      <w:r>
        <w:rPr>
          <w:rFonts w:hint="eastAsia"/>
          <w:lang w:eastAsia="zh-CN"/>
        </w:rPr>
        <w:t>T</w:t>
      </w:r>
      <w:r>
        <w:rPr>
          <w:lang w:eastAsia="zh-CN"/>
        </w:rPr>
        <w:t>h</w:t>
      </w:r>
      <w:r w:rsidR="00283543">
        <w:rPr>
          <w:lang w:eastAsia="zh-CN"/>
        </w:rPr>
        <w:t xml:space="preserve">e </w:t>
      </w:r>
      <w:proofErr w:type="spellStart"/>
      <w:r w:rsidR="00283543">
        <w:rPr>
          <w:lang w:eastAsia="zh-CN"/>
        </w:rPr>
        <w:t>AI_Labeling</w:t>
      </w:r>
      <w:proofErr w:type="spellEnd"/>
      <w:r>
        <w:rPr>
          <w:lang w:eastAsia="zh-CN"/>
        </w:rPr>
        <w:t xml:space="preserve"> </w:t>
      </w:r>
      <w:r w:rsidR="007C298A">
        <w:rPr>
          <w:lang w:eastAsia="zh-CN"/>
        </w:rPr>
        <w:t>r</w:t>
      </w:r>
      <w:r>
        <w:rPr>
          <w:lang w:eastAsia="zh-CN"/>
        </w:rPr>
        <w:t>equirements class defines a JSON encoding for</w:t>
      </w:r>
      <w:r w:rsidR="00725FFF">
        <w:rPr>
          <w:lang w:eastAsia="zh-CN"/>
        </w:rPr>
        <w:t xml:space="preserve"> </w:t>
      </w:r>
      <w:r w:rsidR="00283543">
        <w:rPr>
          <w:lang w:eastAsia="zh-CN"/>
        </w:rPr>
        <w:t xml:space="preserve">the </w:t>
      </w:r>
      <w:proofErr w:type="spellStart"/>
      <w:r w:rsidR="00725FFF">
        <w:rPr>
          <w:lang w:eastAsia="zh-CN"/>
        </w:rPr>
        <w:t>AI_Labeling</w:t>
      </w:r>
      <w:proofErr w:type="spellEnd"/>
      <w:r w:rsidR="00905291">
        <w:rPr>
          <w:lang w:eastAsia="zh-CN"/>
        </w:rPr>
        <w:t xml:space="preserve"> module</w:t>
      </w:r>
      <w:r>
        <w:rPr>
          <w:lang w:eastAsia="zh-CN"/>
        </w:rPr>
        <w:t xml:space="preserve">, which is based on the UML model </w:t>
      </w:r>
      <w:r w:rsidR="007C298A" w:rsidRPr="007C298A">
        <w:rPr>
          <w:lang w:eastAsia="zh-CN"/>
        </w:rPr>
        <w:t>specified</w:t>
      </w:r>
      <w:r w:rsidR="007C298A" w:rsidRPr="007C298A" w:rsidDel="007C298A">
        <w:rPr>
          <w:lang w:eastAsia="zh-CN"/>
        </w:rPr>
        <w:t xml:space="preserve"> </w:t>
      </w:r>
      <w:r>
        <w:rPr>
          <w:lang w:eastAsia="zh-CN"/>
        </w:rPr>
        <w:t xml:space="preserve">in the </w:t>
      </w:r>
      <w:proofErr w:type="spellStart"/>
      <w:r>
        <w:rPr>
          <w:lang w:eastAsia="zh-CN"/>
        </w:rPr>
        <w:t>TrainingDML</w:t>
      </w:r>
      <w:proofErr w:type="spellEnd"/>
      <w:r>
        <w:rPr>
          <w:lang w:eastAsia="zh-CN"/>
        </w:rPr>
        <w:t>-AI Part</w:t>
      </w:r>
      <w:r w:rsidR="003B10C9">
        <w:rPr>
          <w:lang w:eastAsia="zh-CN"/>
        </w:rPr>
        <w:t xml:space="preserve"> </w:t>
      </w:r>
      <w:r>
        <w:rPr>
          <w:lang w:eastAsia="zh-CN"/>
        </w:rPr>
        <w:t>1: Conceptual Model Standard.</w:t>
      </w:r>
    </w:p>
    <w:tbl>
      <w:tblPr>
        <w:tblStyle w:val="af1"/>
        <w:tblW w:w="0" w:type="auto"/>
        <w:tblLook w:val="04A0" w:firstRow="1" w:lastRow="0" w:firstColumn="1" w:lastColumn="0" w:noHBand="0" w:noVBand="1"/>
      </w:tblPr>
      <w:tblGrid>
        <w:gridCol w:w="1838"/>
        <w:gridCol w:w="6792"/>
      </w:tblGrid>
      <w:tr w:rsidR="0031689E" w14:paraId="605A778D" w14:textId="77777777" w:rsidTr="00654277">
        <w:tc>
          <w:tcPr>
            <w:tcW w:w="8630" w:type="dxa"/>
            <w:gridSpan w:val="2"/>
          </w:tcPr>
          <w:p w14:paraId="6503DDA2" w14:textId="77777777" w:rsidR="0031689E" w:rsidRPr="008202E5" w:rsidRDefault="0031689E"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31689E" w14:paraId="3DCABB9F" w14:textId="77777777" w:rsidTr="00654277">
        <w:tc>
          <w:tcPr>
            <w:tcW w:w="8630" w:type="dxa"/>
            <w:gridSpan w:val="2"/>
          </w:tcPr>
          <w:p w14:paraId="09A9450D" w14:textId="2F199265"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p>
        </w:tc>
      </w:tr>
      <w:tr w:rsidR="0031689E" w14:paraId="0FE22390" w14:textId="77777777" w:rsidTr="00654277">
        <w:tc>
          <w:tcPr>
            <w:tcW w:w="1838" w:type="dxa"/>
          </w:tcPr>
          <w:p w14:paraId="258C8992" w14:textId="77777777" w:rsidR="0031689E" w:rsidRDefault="0031689E" w:rsidP="00B96180">
            <w:pPr>
              <w:rPr>
                <w:lang w:eastAsia="zh-CN"/>
              </w:rPr>
            </w:pPr>
            <w:r>
              <w:rPr>
                <w:rFonts w:hint="eastAsia"/>
                <w:lang w:eastAsia="zh-CN"/>
              </w:rPr>
              <w:t>D</w:t>
            </w:r>
            <w:r>
              <w:rPr>
                <w:lang w:eastAsia="zh-CN"/>
              </w:rPr>
              <w:t>ependency</w:t>
            </w:r>
          </w:p>
        </w:tc>
        <w:tc>
          <w:tcPr>
            <w:tcW w:w="6792" w:type="dxa"/>
          </w:tcPr>
          <w:p w14:paraId="1B867278" w14:textId="77777777" w:rsidR="0031689E" w:rsidRDefault="0031689E" w:rsidP="00B96180">
            <w:pPr>
              <w:rPr>
                <w:lang w:eastAsia="zh-CN"/>
              </w:rPr>
            </w:pPr>
            <w:r>
              <w:rPr>
                <w:rFonts w:hint="eastAsia"/>
                <w:lang w:eastAsia="zh-CN"/>
              </w:rPr>
              <w:t>J</w:t>
            </w:r>
            <w:r>
              <w:rPr>
                <w:lang w:eastAsia="zh-CN"/>
              </w:rPr>
              <w:t>SON</w:t>
            </w:r>
          </w:p>
        </w:tc>
      </w:tr>
      <w:tr w:rsidR="0031689E" w14:paraId="18BFA56B" w14:textId="77777777" w:rsidTr="00654277">
        <w:tc>
          <w:tcPr>
            <w:tcW w:w="1838" w:type="dxa"/>
          </w:tcPr>
          <w:p w14:paraId="717B071A" w14:textId="77777777" w:rsidR="0031689E" w:rsidRDefault="0031689E" w:rsidP="00B96180">
            <w:r>
              <w:rPr>
                <w:rFonts w:hint="eastAsia"/>
                <w:lang w:eastAsia="zh-CN"/>
              </w:rPr>
              <w:t>D</w:t>
            </w:r>
            <w:r>
              <w:rPr>
                <w:lang w:eastAsia="zh-CN"/>
              </w:rPr>
              <w:t>ependency</w:t>
            </w:r>
          </w:p>
        </w:tc>
        <w:tc>
          <w:tcPr>
            <w:tcW w:w="6792" w:type="dxa"/>
          </w:tcPr>
          <w:p w14:paraId="17CC6EB4" w14:textId="637AB922" w:rsidR="0031689E" w:rsidRDefault="0031689E" w:rsidP="00B96180">
            <w:r>
              <w:rPr>
                <w:rFonts w:hint="eastAsia"/>
                <w:lang w:eastAsia="zh-CN"/>
              </w:rPr>
              <w:t>/req/base/</w:t>
            </w:r>
            <w:proofErr w:type="spellStart"/>
            <w:r>
              <w:rPr>
                <w:rFonts w:hint="eastAsia"/>
                <w:lang w:eastAsia="zh-CN"/>
              </w:rPr>
              <w:t>jsonbasetype</w:t>
            </w:r>
            <w:proofErr w:type="spellEnd"/>
          </w:p>
        </w:tc>
      </w:tr>
      <w:tr w:rsidR="0031689E" w14:paraId="1E4580D5" w14:textId="77777777" w:rsidTr="00654277">
        <w:tc>
          <w:tcPr>
            <w:tcW w:w="1838" w:type="dxa"/>
          </w:tcPr>
          <w:p w14:paraId="0B39ABED" w14:textId="77777777" w:rsidR="0031689E" w:rsidRDefault="0031689E" w:rsidP="00B96180">
            <w:r>
              <w:rPr>
                <w:rFonts w:hint="eastAsia"/>
                <w:lang w:eastAsia="zh-CN"/>
              </w:rPr>
              <w:t>D</w:t>
            </w:r>
            <w:r>
              <w:rPr>
                <w:lang w:eastAsia="zh-CN"/>
              </w:rPr>
              <w:t>ependency</w:t>
            </w:r>
          </w:p>
        </w:tc>
        <w:tc>
          <w:tcPr>
            <w:tcW w:w="6792" w:type="dxa"/>
          </w:tcPr>
          <w:p w14:paraId="3E856376" w14:textId="57476D8B" w:rsidR="0031689E" w:rsidRDefault="0031689E" w:rsidP="00B96180">
            <w:r>
              <w:rPr>
                <w:rFonts w:hint="eastAsia"/>
                <w:lang w:eastAsia="zh-CN"/>
              </w:rPr>
              <w:t>/req/base/</w:t>
            </w:r>
            <w:proofErr w:type="spellStart"/>
            <w:r>
              <w:rPr>
                <w:rFonts w:hint="eastAsia"/>
                <w:lang w:eastAsia="zh-CN"/>
              </w:rPr>
              <w:t>isometadatatype</w:t>
            </w:r>
            <w:proofErr w:type="spellEnd"/>
          </w:p>
        </w:tc>
      </w:tr>
      <w:tr w:rsidR="0031689E" w14:paraId="28F5D52E" w14:textId="77777777" w:rsidTr="00654277">
        <w:tc>
          <w:tcPr>
            <w:tcW w:w="1838" w:type="dxa"/>
          </w:tcPr>
          <w:p w14:paraId="6B6C327C" w14:textId="4258A470" w:rsidR="0031689E" w:rsidRPr="00087D9B" w:rsidRDefault="0031689E" w:rsidP="00B96180">
            <w:pPr>
              <w:rPr>
                <w:lang w:eastAsia="zh-CN"/>
              </w:rPr>
            </w:pPr>
            <w:r>
              <w:rPr>
                <w:lang w:eastAsia="zh-CN"/>
              </w:rPr>
              <w:t>Requirement</w:t>
            </w:r>
            <w:r w:rsidR="004770E0">
              <w:rPr>
                <w:lang w:eastAsia="zh-CN"/>
              </w:rPr>
              <w:t xml:space="preserve"> 2</w:t>
            </w:r>
            <w:r w:rsidR="00395242">
              <w:rPr>
                <w:lang w:eastAsia="zh-CN"/>
              </w:rPr>
              <w:t>4</w:t>
            </w:r>
          </w:p>
        </w:tc>
        <w:tc>
          <w:tcPr>
            <w:tcW w:w="6792" w:type="dxa"/>
            <w:vAlign w:val="center"/>
          </w:tcPr>
          <w:p w14:paraId="30D9A759" w14:textId="6A425977"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tc>
      </w:tr>
      <w:tr w:rsidR="0031689E" w14:paraId="639FD350" w14:textId="77777777" w:rsidTr="00654277">
        <w:tc>
          <w:tcPr>
            <w:tcW w:w="1838" w:type="dxa"/>
          </w:tcPr>
          <w:p w14:paraId="7A000300" w14:textId="0D3A6C6B" w:rsidR="0031689E" w:rsidRDefault="0031689E" w:rsidP="00B96180">
            <w:pPr>
              <w:rPr>
                <w:lang w:eastAsia="zh-CN"/>
              </w:rPr>
            </w:pPr>
            <w:r>
              <w:rPr>
                <w:lang w:eastAsia="zh-CN"/>
              </w:rPr>
              <w:t>Requirement</w:t>
            </w:r>
            <w:r w:rsidR="002B56E5">
              <w:rPr>
                <w:lang w:eastAsia="zh-CN"/>
              </w:rPr>
              <w:t xml:space="preserve"> 2</w:t>
            </w:r>
            <w:r w:rsidR="00395242">
              <w:rPr>
                <w:lang w:eastAsia="zh-CN"/>
              </w:rPr>
              <w:t>5</w:t>
            </w:r>
          </w:p>
        </w:tc>
        <w:tc>
          <w:tcPr>
            <w:tcW w:w="6792" w:type="dxa"/>
            <w:vAlign w:val="center"/>
          </w:tcPr>
          <w:p w14:paraId="6D80072A" w14:textId="0E6F209F"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tc>
      </w:tr>
      <w:tr w:rsidR="0031689E" w14:paraId="56DBDD47" w14:textId="77777777" w:rsidTr="00654277">
        <w:tc>
          <w:tcPr>
            <w:tcW w:w="1838" w:type="dxa"/>
          </w:tcPr>
          <w:p w14:paraId="057A840D" w14:textId="79871B21" w:rsidR="0031689E" w:rsidRDefault="0031689E" w:rsidP="00B96180">
            <w:pPr>
              <w:rPr>
                <w:lang w:eastAsia="zh-CN"/>
              </w:rPr>
            </w:pPr>
            <w:r>
              <w:rPr>
                <w:lang w:eastAsia="zh-CN"/>
              </w:rPr>
              <w:t>Requirement</w:t>
            </w:r>
            <w:r w:rsidR="002B56E5">
              <w:rPr>
                <w:lang w:eastAsia="zh-CN"/>
              </w:rPr>
              <w:t xml:space="preserve"> 2</w:t>
            </w:r>
            <w:r w:rsidR="00395242">
              <w:rPr>
                <w:lang w:eastAsia="zh-CN"/>
              </w:rPr>
              <w:t>6</w:t>
            </w:r>
          </w:p>
        </w:tc>
        <w:tc>
          <w:tcPr>
            <w:tcW w:w="6792" w:type="dxa"/>
            <w:vAlign w:val="center"/>
          </w:tcPr>
          <w:p w14:paraId="48288DFC" w14:textId="2339A15A" w:rsidR="0031689E" w:rsidRDefault="0031689E"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labelingprocedure</w:t>
            </w:r>
            <w:proofErr w:type="spellEnd"/>
          </w:p>
        </w:tc>
      </w:tr>
      <w:tr w:rsidR="00F342A2" w14:paraId="53D5447E" w14:textId="77777777" w:rsidTr="00654277">
        <w:tc>
          <w:tcPr>
            <w:tcW w:w="1838" w:type="dxa"/>
          </w:tcPr>
          <w:p w14:paraId="5CE06066" w14:textId="091B3275" w:rsidR="00F342A2" w:rsidRDefault="00F342A2" w:rsidP="00B96180">
            <w:pPr>
              <w:rPr>
                <w:lang w:eastAsia="zh-CN"/>
              </w:rPr>
            </w:pPr>
            <w:r>
              <w:rPr>
                <w:lang w:eastAsia="zh-CN"/>
              </w:rPr>
              <w:t>Requirement 27</w:t>
            </w:r>
          </w:p>
        </w:tc>
        <w:tc>
          <w:tcPr>
            <w:tcW w:w="6792" w:type="dxa"/>
            <w:vAlign w:val="center"/>
          </w:tcPr>
          <w:p w14:paraId="26DEFE7A" w14:textId="588E1FB7" w:rsidR="00F342A2" w:rsidRDefault="00F342A2" w:rsidP="00B96180">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tc>
      </w:tr>
    </w:tbl>
    <w:p w14:paraId="74E5E3E1" w14:textId="3EAAE884" w:rsidR="00B32192" w:rsidRDefault="00B32192" w:rsidP="00B32192"/>
    <w:p w14:paraId="45A37698" w14:textId="26B780AF" w:rsidR="008103B1" w:rsidRDefault="00382C32" w:rsidP="008103B1">
      <w:pPr>
        <w:rPr>
          <w:lang w:val="en-GB" w:eastAsia="zh-CN"/>
        </w:rPr>
      </w:pPr>
      <w:r>
        <w:rPr>
          <w:lang w:val="en-GB" w:eastAsia="zh-CN"/>
        </w:rPr>
        <w:t>The</w:t>
      </w:r>
      <w:r w:rsidR="008103B1">
        <w:rPr>
          <w:lang w:val="en-GB" w:eastAsia="zh-CN"/>
        </w:rPr>
        <w:t xml:space="preserve"> </w:t>
      </w:r>
      <w:proofErr w:type="spellStart"/>
      <w:r w:rsidR="008103B1">
        <w:rPr>
          <w:lang w:val="en-GB" w:eastAsia="zh-CN"/>
        </w:rPr>
        <w:t>AI_Labeling</w:t>
      </w:r>
      <w:proofErr w:type="spellEnd"/>
      <w:r w:rsidR="008103B1">
        <w:rPr>
          <w:lang w:val="en-GB" w:eastAsia="zh-CN"/>
        </w:rPr>
        <w:t xml:space="preserve"> object is encoded as a JSON object with properties shown in </w:t>
      </w:r>
      <w:r w:rsidR="00250E8E">
        <w:rPr>
          <w:lang w:val="en-GB" w:eastAsia="zh-CN"/>
        </w:rPr>
        <w:fldChar w:fldCharType="begin"/>
      </w:r>
      <w:r w:rsidR="00250E8E">
        <w:rPr>
          <w:lang w:val="en-GB" w:eastAsia="zh-CN"/>
        </w:rPr>
        <w:instrText xml:space="preserve"> REF _Ref112418674 \h </w:instrText>
      </w:r>
      <w:r w:rsidR="00250E8E">
        <w:rPr>
          <w:lang w:val="en-GB" w:eastAsia="zh-CN"/>
        </w:rPr>
      </w:r>
      <w:r w:rsidR="00250E8E">
        <w:rPr>
          <w:lang w:val="en-GB" w:eastAsia="zh-CN"/>
        </w:rPr>
        <w:fldChar w:fldCharType="separate"/>
      </w:r>
      <w:r w:rsidR="00C84970">
        <w:t xml:space="preserve">Table </w:t>
      </w:r>
      <w:r w:rsidR="00C84970">
        <w:rPr>
          <w:noProof/>
        </w:rPr>
        <w:t>13</w:t>
      </w:r>
      <w:r w:rsidR="00250E8E">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38"/>
        <w:gridCol w:w="6792"/>
      </w:tblGrid>
      <w:tr w:rsidR="008103B1" w14:paraId="593CB488" w14:textId="77777777" w:rsidTr="006B6E87">
        <w:tc>
          <w:tcPr>
            <w:tcW w:w="1838" w:type="dxa"/>
          </w:tcPr>
          <w:p w14:paraId="2B097552" w14:textId="687157FF" w:rsidR="008103B1" w:rsidRDefault="008103B1" w:rsidP="003A289F">
            <w:r>
              <w:rPr>
                <w:lang w:eastAsia="zh-CN"/>
              </w:rPr>
              <w:t>Requirement</w:t>
            </w:r>
            <w:r w:rsidR="00816A41">
              <w:rPr>
                <w:lang w:eastAsia="zh-CN"/>
              </w:rPr>
              <w:t xml:space="preserve"> 2</w:t>
            </w:r>
            <w:r w:rsidR="00395242">
              <w:rPr>
                <w:lang w:eastAsia="zh-CN"/>
              </w:rPr>
              <w:t>4</w:t>
            </w:r>
          </w:p>
        </w:tc>
        <w:tc>
          <w:tcPr>
            <w:tcW w:w="6792" w:type="dxa"/>
          </w:tcPr>
          <w:p w14:paraId="24E684EF" w14:textId="74EFBD34" w:rsidR="008103B1" w:rsidRDefault="008103B1"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/labeling</w:t>
            </w:r>
          </w:p>
          <w:p w14:paraId="3A869CDE" w14:textId="68D093C9" w:rsidR="008103B1" w:rsidRDefault="008103B1" w:rsidP="003A289F">
            <w:pPr>
              <w:rPr>
                <w:lang w:eastAsia="zh-CN"/>
              </w:rPr>
            </w:pPr>
            <w:r>
              <w:rPr>
                <w:lang w:eastAsia="zh-CN"/>
              </w:rPr>
              <w:t>Each AI_</w:t>
            </w:r>
            <w:proofErr w:type="spellStart"/>
            <w:r>
              <w:rPr>
                <w:lang w:val="en-GB" w:eastAsia="zh-CN"/>
              </w:rPr>
              <w:t>Labeling</w:t>
            </w:r>
            <w:proofErr w:type="spellEnd"/>
            <w:r>
              <w:rPr>
                <w:lang w:eastAsia="zh-CN"/>
              </w:rPr>
              <w:t xml:space="preserve"> object </w:t>
            </w:r>
            <w:r w:rsidR="00283543">
              <w:rPr>
                <w:lang w:eastAsia="zh-CN"/>
              </w:rPr>
              <w:t xml:space="preserve">SHALL </w:t>
            </w:r>
            <w:r>
              <w:rPr>
                <w:lang w:eastAsia="zh-CN"/>
              </w:rPr>
              <w:t xml:space="preserve">implement the </w:t>
            </w:r>
            <w:r w:rsidR="00A1761D">
              <w:rPr>
                <w:lang w:eastAsia="zh-CN"/>
              </w:rPr>
              <w:t xml:space="preserve">Mandatory </w:t>
            </w:r>
            <w:r>
              <w:rPr>
                <w:lang w:eastAsia="zh-CN"/>
              </w:rPr>
              <w:t xml:space="preserve">properties shown in </w:t>
            </w:r>
            <w:r w:rsidR="00250E8E">
              <w:rPr>
                <w:lang w:eastAsia="zh-CN"/>
              </w:rPr>
              <w:fldChar w:fldCharType="begin"/>
            </w:r>
            <w:r w:rsidR="00250E8E">
              <w:rPr>
                <w:lang w:eastAsia="zh-CN"/>
              </w:rPr>
              <w:instrText xml:space="preserve"> REF _Ref112418674 \h </w:instrText>
            </w:r>
            <w:r w:rsidR="00250E8E">
              <w:rPr>
                <w:lang w:eastAsia="zh-CN"/>
              </w:rPr>
            </w:r>
            <w:r w:rsidR="00250E8E">
              <w:rPr>
                <w:lang w:eastAsia="zh-CN"/>
              </w:rPr>
              <w:fldChar w:fldCharType="separate"/>
            </w:r>
            <w:r w:rsidR="00C84970">
              <w:t xml:space="preserve">Table </w:t>
            </w:r>
            <w:r w:rsidR="00C84970">
              <w:rPr>
                <w:noProof/>
              </w:rPr>
              <w:t>13</w:t>
            </w:r>
            <w:r w:rsidR="00250E8E">
              <w:rPr>
                <w:lang w:eastAsia="zh-CN"/>
              </w:rPr>
              <w:fldChar w:fldCharType="end"/>
            </w:r>
            <w:r>
              <w:rPr>
                <w:lang w:eastAsia="zh-CN"/>
              </w:rPr>
              <w:t>.</w:t>
            </w:r>
          </w:p>
        </w:tc>
      </w:tr>
    </w:tbl>
    <w:p w14:paraId="08E6B4FA" w14:textId="77777777" w:rsidR="008103B1" w:rsidRPr="006F15EC" w:rsidRDefault="008103B1" w:rsidP="008103B1"/>
    <w:p w14:paraId="15B9A00F" w14:textId="24C27A89" w:rsidR="008103B1" w:rsidRDefault="008103B1" w:rsidP="008103B1">
      <w:pPr>
        <w:pStyle w:val="af4"/>
        <w:keepNext/>
      </w:pPr>
      <w:bookmarkStart w:id="251" w:name="_Ref112418674"/>
      <w:r>
        <w:t xml:space="preserve">Table </w:t>
      </w:r>
      <w:r w:rsidR="00EB7D7B">
        <w:fldChar w:fldCharType="begin"/>
      </w:r>
      <w:r w:rsidR="00EB7D7B">
        <w:instrText xml:space="preserve"> SEQ Table \* ARABIC </w:instrText>
      </w:r>
      <w:r w:rsidR="00EB7D7B">
        <w:fldChar w:fldCharType="separate"/>
      </w:r>
      <w:r w:rsidR="00C84970">
        <w:rPr>
          <w:noProof/>
        </w:rPr>
        <w:t>13</w:t>
      </w:r>
      <w:r w:rsidR="00EB7D7B">
        <w:rPr>
          <w:noProof/>
        </w:rPr>
        <w:fldChar w:fldCharType="end"/>
      </w:r>
      <w:bookmarkEnd w:id="251"/>
      <w:r>
        <w:t xml:space="preserve"> AI_</w:t>
      </w:r>
      <w:proofErr w:type="spellStart"/>
      <w:r>
        <w:rPr>
          <w:lang w:val="en-GB" w:eastAsia="zh-CN"/>
        </w:rPr>
        <w:t>Labeling</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8103B1" w14:paraId="48F87231" w14:textId="77777777" w:rsidTr="00E756C1">
        <w:tc>
          <w:tcPr>
            <w:tcW w:w="1838" w:type="dxa"/>
            <w:vAlign w:val="center"/>
          </w:tcPr>
          <w:p w14:paraId="0D3E0CA2" w14:textId="77777777" w:rsidR="008103B1" w:rsidRPr="009A6478" w:rsidRDefault="008103B1" w:rsidP="003A289F">
            <w:pPr>
              <w:jc w:val="center"/>
              <w:rPr>
                <w:b/>
                <w:bCs/>
              </w:rPr>
            </w:pPr>
            <w:r w:rsidRPr="009A6478">
              <w:rPr>
                <w:b/>
                <w:bCs/>
              </w:rPr>
              <w:t>JSON Property</w:t>
            </w:r>
          </w:p>
        </w:tc>
        <w:tc>
          <w:tcPr>
            <w:tcW w:w="2552" w:type="dxa"/>
            <w:vAlign w:val="center"/>
          </w:tcPr>
          <w:p w14:paraId="20776AA3" w14:textId="77777777" w:rsidR="008103B1" w:rsidRPr="009A6478" w:rsidRDefault="008103B1" w:rsidP="003A289F">
            <w:pPr>
              <w:jc w:val="center"/>
              <w:rPr>
                <w:b/>
                <w:bCs/>
              </w:rPr>
            </w:pPr>
            <w:r w:rsidRPr="009A6478">
              <w:rPr>
                <w:b/>
                <w:bCs/>
              </w:rPr>
              <w:t>Definition</w:t>
            </w:r>
          </w:p>
        </w:tc>
        <w:tc>
          <w:tcPr>
            <w:tcW w:w="2551" w:type="dxa"/>
            <w:vAlign w:val="center"/>
          </w:tcPr>
          <w:p w14:paraId="2042A324" w14:textId="77777777" w:rsidR="008103B1" w:rsidRPr="009A6478" w:rsidRDefault="008103B1" w:rsidP="003A289F">
            <w:pPr>
              <w:jc w:val="center"/>
              <w:rPr>
                <w:b/>
                <w:bCs/>
              </w:rPr>
            </w:pPr>
            <w:r w:rsidRPr="009A6478">
              <w:rPr>
                <w:b/>
                <w:bCs/>
              </w:rPr>
              <w:t>Data type and values</w:t>
            </w:r>
          </w:p>
        </w:tc>
        <w:tc>
          <w:tcPr>
            <w:tcW w:w="1689"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E756C1">
        <w:tc>
          <w:tcPr>
            <w:tcW w:w="1838"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552" w:type="dxa"/>
            <w:vAlign w:val="center"/>
          </w:tcPr>
          <w:p w14:paraId="3495646B" w14:textId="3E278762" w:rsidR="008103B1" w:rsidRDefault="008103B1" w:rsidP="003A289F">
            <w:pPr>
              <w:rPr>
                <w:lang w:eastAsia="zh-CN"/>
              </w:rPr>
            </w:pPr>
            <w:r>
              <w:rPr>
                <w:lang w:eastAsia="zh-CN"/>
              </w:rPr>
              <w:t>Type of the labeling object.</w:t>
            </w:r>
          </w:p>
        </w:tc>
        <w:tc>
          <w:tcPr>
            <w:tcW w:w="2551"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1689"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E756C1">
        <w:tc>
          <w:tcPr>
            <w:tcW w:w="1838" w:type="dxa"/>
            <w:vAlign w:val="center"/>
          </w:tcPr>
          <w:p w14:paraId="053B20CF" w14:textId="31E295BD" w:rsidR="008103B1" w:rsidRDefault="00103D64" w:rsidP="003A289F">
            <w:pPr>
              <w:rPr>
                <w:lang w:eastAsia="zh-CN"/>
              </w:rPr>
            </w:pPr>
            <w:r>
              <w:rPr>
                <w:lang w:eastAsia="zh-CN"/>
              </w:rPr>
              <w:t>id</w:t>
            </w:r>
          </w:p>
        </w:tc>
        <w:tc>
          <w:tcPr>
            <w:tcW w:w="2552" w:type="dxa"/>
            <w:vAlign w:val="center"/>
          </w:tcPr>
          <w:p w14:paraId="48665F45" w14:textId="79EDD65D" w:rsidR="008103B1" w:rsidRDefault="00BC2F79" w:rsidP="003A289F">
            <w:pPr>
              <w:rPr>
                <w:lang w:eastAsia="zh-CN"/>
              </w:rPr>
            </w:pPr>
            <w:r w:rsidRPr="00BC2F79">
              <w:rPr>
                <w:lang w:eastAsia="zh-CN"/>
              </w:rPr>
              <w:t>Identifier of the labeling.</w:t>
            </w:r>
          </w:p>
        </w:tc>
        <w:tc>
          <w:tcPr>
            <w:tcW w:w="2551" w:type="dxa"/>
            <w:vAlign w:val="center"/>
          </w:tcPr>
          <w:p w14:paraId="1A61AB24" w14:textId="0BAED382" w:rsidR="008103B1" w:rsidRDefault="00890222"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689"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E756C1">
        <w:tc>
          <w:tcPr>
            <w:tcW w:w="1838"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552"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551" w:type="dxa"/>
            <w:vAlign w:val="center"/>
          </w:tcPr>
          <w:p w14:paraId="380CCB89" w14:textId="0852E4D5" w:rsidR="0023406F" w:rsidRDefault="0023406F" w:rsidP="0023406F">
            <w:pPr>
              <w:rPr>
                <w:lang w:eastAsia="zh-CN"/>
              </w:rPr>
            </w:pPr>
            <w:proofErr w:type="spellStart"/>
            <w:r>
              <w:rPr>
                <w:rFonts w:hint="eastAsia"/>
                <w:lang w:eastAsia="zh-CN"/>
              </w:rPr>
              <w:t>M</w:t>
            </w:r>
            <w:r>
              <w:rPr>
                <w:lang w:eastAsia="zh-CN"/>
              </w:rPr>
              <w:t>D_Scope</w:t>
            </w:r>
            <w:proofErr w:type="spellEnd"/>
            <w:r>
              <w:rPr>
                <w:lang w:eastAsia="zh-CN"/>
              </w:rPr>
              <w:t xml:space="preserve"> [</w:t>
            </w:r>
            <w:proofErr w:type="gramStart"/>
            <w:r>
              <w:rPr>
                <w:lang w:eastAsia="zh-CN"/>
              </w:rPr>
              <w:t>1..</w:t>
            </w:r>
            <w:proofErr w:type="gramEnd"/>
            <w:r>
              <w:rPr>
                <w:lang w:eastAsia="zh-CN"/>
              </w:rPr>
              <w:t>1]</w:t>
            </w:r>
          </w:p>
        </w:tc>
        <w:tc>
          <w:tcPr>
            <w:tcW w:w="1689"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E756C1">
        <w:tc>
          <w:tcPr>
            <w:tcW w:w="1838" w:type="dxa"/>
            <w:vAlign w:val="center"/>
          </w:tcPr>
          <w:p w14:paraId="54FA5768" w14:textId="768DC758" w:rsidR="0023406F" w:rsidRDefault="0023406F" w:rsidP="0023406F">
            <w:pPr>
              <w:rPr>
                <w:lang w:eastAsia="zh-CN"/>
              </w:rPr>
            </w:pPr>
            <w:r>
              <w:rPr>
                <w:lang w:eastAsia="zh-CN"/>
              </w:rPr>
              <w:lastRenderedPageBreak/>
              <w:t>labelers</w:t>
            </w:r>
          </w:p>
        </w:tc>
        <w:tc>
          <w:tcPr>
            <w:tcW w:w="2552"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551"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1689"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E756C1">
        <w:tc>
          <w:tcPr>
            <w:tcW w:w="1838" w:type="dxa"/>
            <w:vAlign w:val="center"/>
          </w:tcPr>
          <w:p w14:paraId="767BA2FB" w14:textId="0F2FCD1D" w:rsidR="0023406F" w:rsidRDefault="0023406F" w:rsidP="0023406F">
            <w:pPr>
              <w:rPr>
                <w:lang w:eastAsia="zh-CN"/>
              </w:rPr>
            </w:pPr>
            <w:r>
              <w:rPr>
                <w:lang w:eastAsia="zh-CN"/>
              </w:rPr>
              <w:t>procedure</w:t>
            </w:r>
          </w:p>
        </w:tc>
        <w:tc>
          <w:tcPr>
            <w:tcW w:w="2552"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551"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1689"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t>E</w:t>
      </w:r>
      <w:r>
        <w:rPr>
          <w:lang w:eastAsia="zh-CN"/>
        </w:rPr>
        <w:t>xample:</w:t>
      </w:r>
    </w:p>
    <w:p w14:paraId="08AEB49B" w14:textId="61E360B4" w:rsidR="008103B1" w:rsidRDefault="008103B1" w:rsidP="008103B1">
      <w:pPr>
        <w:rPr>
          <w:lang w:eastAsia="zh-CN"/>
        </w:rPr>
      </w:pPr>
      <w:r>
        <w:rPr>
          <w:lang w:eastAsia="zh-CN"/>
        </w:rPr>
        <w:t>{</w:t>
      </w:r>
    </w:p>
    <w:p w14:paraId="6B01BAF2" w14:textId="2843F48B" w:rsidR="008C4225" w:rsidRDefault="00FC3581" w:rsidP="003565AF">
      <w:pPr>
        <w:ind w:firstLine="240"/>
        <w:rPr>
          <w:lang w:eastAsia="zh-CN"/>
        </w:rPr>
      </w:pPr>
      <w:r>
        <w:rPr>
          <w:lang w:eastAsia="zh-CN"/>
        </w:rPr>
        <w:t>“</w:t>
      </w:r>
      <w:r w:rsidR="003565AF">
        <w:rPr>
          <w:lang w:eastAsia="zh-CN"/>
        </w:rPr>
        <w:t>type</w:t>
      </w:r>
      <w:r>
        <w:rPr>
          <w:lang w:eastAsia="zh-CN"/>
        </w:rPr>
        <w:t>”</w:t>
      </w:r>
      <w:r w:rsidR="003565AF">
        <w:rPr>
          <w:lang w:eastAsia="zh-CN"/>
        </w:rPr>
        <w:t xml:space="preserve">: </w:t>
      </w:r>
      <w:r>
        <w:rPr>
          <w:lang w:eastAsia="zh-CN"/>
        </w:rPr>
        <w:t>“</w:t>
      </w:r>
      <w:proofErr w:type="spellStart"/>
      <w:r w:rsidR="00574A16">
        <w:rPr>
          <w:lang w:eastAsia="zh-CN"/>
        </w:rPr>
        <w:t>AI_</w:t>
      </w:r>
      <w:r w:rsidR="003565AF">
        <w:rPr>
          <w:lang w:eastAsia="zh-CN"/>
        </w:rPr>
        <w:t>Labeling</w:t>
      </w:r>
      <w:proofErr w:type="spellEnd"/>
      <w:r>
        <w:rPr>
          <w:lang w:eastAsia="zh-CN"/>
        </w:rPr>
        <w:t>”</w:t>
      </w:r>
      <w:r w:rsidR="003565AF">
        <w:rPr>
          <w:lang w:eastAsia="zh-CN"/>
        </w:rPr>
        <w:t>,</w:t>
      </w:r>
    </w:p>
    <w:p w14:paraId="1133AA64" w14:textId="0F4690D1" w:rsidR="003565AF" w:rsidRDefault="00FC3581" w:rsidP="003565AF">
      <w:pPr>
        <w:ind w:firstLine="240"/>
        <w:rPr>
          <w:lang w:eastAsia="zh-CN"/>
        </w:rPr>
      </w:pPr>
      <w:r>
        <w:rPr>
          <w:lang w:eastAsia="zh-CN"/>
        </w:rPr>
        <w:t>“</w:t>
      </w:r>
      <w:r w:rsidR="003565AF">
        <w:rPr>
          <w:lang w:eastAsia="zh-CN"/>
        </w:rPr>
        <w:t>id</w:t>
      </w:r>
      <w:r>
        <w:rPr>
          <w:lang w:eastAsia="zh-CN"/>
        </w:rPr>
        <w:t>”</w:t>
      </w:r>
      <w:r w:rsidR="003565AF">
        <w:rPr>
          <w:lang w:eastAsia="zh-CN"/>
        </w:rPr>
        <w:t xml:space="preserve">: </w:t>
      </w:r>
      <w:r>
        <w:rPr>
          <w:lang w:eastAsia="zh-CN"/>
        </w:rPr>
        <w:t>“</w:t>
      </w:r>
      <w:r w:rsidR="003565AF">
        <w:rPr>
          <w:lang w:eastAsia="zh-CN"/>
        </w:rPr>
        <w:t>0</w:t>
      </w:r>
      <w:r>
        <w:rPr>
          <w:lang w:eastAsia="zh-CN"/>
        </w:rPr>
        <w:t>”</w:t>
      </w:r>
      <w:r w:rsidR="003565AF">
        <w:rPr>
          <w:lang w:eastAsia="zh-CN"/>
        </w:rPr>
        <w:t>,</w:t>
      </w:r>
    </w:p>
    <w:p w14:paraId="25F470BA" w14:textId="6A73AE0F" w:rsidR="00114DCC" w:rsidRDefault="00FC3581" w:rsidP="00114DCC">
      <w:pPr>
        <w:ind w:firstLine="240"/>
        <w:rPr>
          <w:lang w:eastAsia="zh-CN"/>
        </w:rPr>
      </w:pPr>
      <w:r>
        <w:rPr>
          <w:lang w:eastAsia="zh-CN"/>
        </w:rPr>
        <w:t>“</w:t>
      </w:r>
      <w:r w:rsidR="00114DCC">
        <w:rPr>
          <w:lang w:eastAsia="zh-CN"/>
        </w:rPr>
        <w:t>scope</w:t>
      </w:r>
      <w:r>
        <w:rPr>
          <w:lang w:eastAsia="zh-CN"/>
        </w:rPr>
        <w:t>”</w:t>
      </w:r>
      <w:r w:rsidR="00114DCC">
        <w:rPr>
          <w:lang w:eastAsia="zh-CN"/>
        </w:rPr>
        <w:t>: {</w:t>
      </w:r>
    </w:p>
    <w:p w14:paraId="2D95542A" w14:textId="69640847" w:rsidR="00114DCC" w:rsidRDefault="00114DCC" w:rsidP="00114DCC">
      <w:pPr>
        <w:ind w:firstLine="240"/>
        <w:rPr>
          <w:lang w:eastAsia="zh-CN"/>
        </w:rPr>
      </w:pPr>
      <w:r>
        <w:rPr>
          <w:lang w:eastAsia="zh-CN"/>
        </w:rPr>
        <w:t xml:space="preserve">        </w:t>
      </w:r>
      <w:r w:rsidR="00FC3581">
        <w:rPr>
          <w:lang w:eastAsia="zh-CN"/>
        </w:rPr>
        <w:t>“</w:t>
      </w:r>
      <w:r>
        <w:rPr>
          <w:lang w:eastAsia="zh-CN"/>
        </w:rPr>
        <w:t>level</w:t>
      </w:r>
      <w:r w:rsidR="00FC3581">
        <w:rPr>
          <w:lang w:eastAsia="zh-CN"/>
        </w:rPr>
        <w:t>”</w:t>
      </w:r>
      <w:r>
        <w:rPr>
          <w:lang w:eastAsia="zh-CN"/>
        </w:rPr>
        <w:t xml:space="preserve">: </w:t>
      </w:r>
      <w:r w:rsidR="00FC3581">
        <w:rPr>
          <w:lang w:eastAsia="zh-CN"/>
        </w:rPr>
        <w:t>“</w:t>
      </w:r>
      <w:r>
        <w:rPr>
          <w:lang w:eastAsia="zh-CN"/>
        </w:rPr>
        <w:t>dataset</w:t>
      </w:r>
      <w:r w:rsidR="00FC3581">
        <w:rPr>
          <w:lang w:eastAsia="zh-CN"/>
        </w:rPr>
        <w:t>”</w:t>
      </w:r>
      <w:r>
        <w:rPr>
          <w:lang w:eastAsia="zh-CN"/>
        </w:rPr>
        <w:t>,</w:t>
      </w:r>
    </w:p>
    <w:p w14:paraId="54CA9979" w14:textId="7256C302" w:rsidR="00114DCC" w:rsidRDefault="00114DCC" w:rsidP="00114DCC">
      <w:pPr>
        <w:ind w:firstLine="240"/>
        <w:rPr>
          <w:lang w:eastAsia="zh-CN"/>
        </w:rPr>
      </w:pPr>
      <w:r>
        <w:rPr>
          <w:lang w:eastAsia="zh-CN"/>
        </w:rPr>
        <w:t xml:space="preserve">        </w:t>
      </w:r>
      <w:r w:rsidR="00FC3581">
        <w:rPr>
          <w:lang w:eastAsia="zh-CN"/>
        </w:rPr>
        <w:t>“</w:t>
      </w:r>
      <w:proofErr w:type="spellStart"/>
      <w:r>
        <w:rPr>
          <w:lang w:eastAsia="zh-CN"/>
        </w:rPr>
        <w:t>levelDescription</w:t>
      </w:r>
      <w:proofErr w:type="spellEnd"/>
      <w:r w:rsidR="00FC3581">
        <w:rPr>
          <w:lang w:eastAsia="zh-CN"/>
        </w:rPr>
        <w:t>”</w:t>
      </w:r>
      <w:r>
        <w:rPr>
          <w:lang w:eastAsia="zh-CN"/>
        </w:rPr>
        <w:t>: {</w:t>
      </w:r>
    </w:p>
    <w:p w14:paraId="7B6EA0B7" w14:textId="3974AEA1" w:rsidR="00114DCC" w:rsidRDefault="00114DCC" w:rsidP="00114DCC">
      <w:pPr>
        <w:ind w:firstLine="240"/>
        <w:rPr>
          <w:lang w:eastAsia="zh-CN"/>
        </w:rPr>
      </w:pPr>
      <w:r>
        <w:rPr>
          <w:lang w:eastAsia="zh-CN"/>
        </w:rPr>
        <w:t xml:space="preserve">          </w:t>
      </w:r>
      <w:r w:rsidR="00FC3581">
        <w:rPr>
          <w:lang w:eastAsia="zh-CN"/>
        </w:rPr>
        <w:t>“</w:t>
      </w:r>
      <w:r>
        <w:rPr>
          <w:lang w:eastAsia="zh-CN"/>
        </w:rPr>
        <w:t>dataset</w:t>
      </w:r>
      <w:r w:rsidR="00FC3581">
        <w:rPr>
          <w:lang w:eastAsia="zh-CN"/>
        </w:rPr>
        <w:t>”</w:t>
      </w:r>
      <w:r>
        <w:rPr>
          <w:lang w:eastAsia="zh-CN"/>
        </w:rPr>
        <w:t xml:space="preserve">: </w:t>
      </w:r>
      <w:r w:rsidR="00FC3581">
        <w:rPr>
          <w:lang w:eastAsia="zh-CN"/>
        </w:rPr>
        <w:t>“</w:t>
      </w:r>
      <w:r>
        <w:rPr>
          <w:lang w:eastAsia="zh-CN"/>
        </w:rPr>
        <w:t>whu_rs19</w:t>
      </w:r>
      <w:r w:rsidR="00FC3581">
        <w:rPr>
          <w:lang w:eastAsia="zh-CN"/>
        </w:rPr>
        <w:t>”</w:t>
      </w:r>
    </w:p>
    <w:p w14:paraId="5E188843" w14:textId="77777777" w:rsidR="00114DCC" w:rsidRDefault="00114DCC" w:rsidP="00114DCC">
      <w:pPr>
        <w:ind w:firstLine="240"/>
        <w:rPr>
          <w:lang w:eastAsia="zh-CN"/>
        </w:rPr>
      </w:pPr>
      <w:r>
        <w:rPr>
          <w:lang w:eastAsia="zh-CN"/>
        </w:rPr>
        <w:t xml:space="preserve">        }</w:t>
      </w:r>
    </w:p>
    <w:p w14:paraId="0B26950E" w14:textId="6E304EE0" w:rsidR="00114DCC" w:rsidRDefault="00114DCC" w:rsidP="00114DCC">
      <w:pPr>
        <w:ind w:firstLine="240"/>
        <w:rPr>
          <w:lang w:eastAsia="zh-CN"/>
        </w:rPr>
      </w:pPr>
      <w:r>
        <w:rPr>
          <w:lang w:eastAsia="zh-CN"/>
        </w:rPr>
        <w:t xml:space="preserve">      },</w:t>
      </w:r>
    </w:p>
    <w:p w14:paraId="4A2CF976" w14:textId="4B184FB1" w:rsidR="003565AF" w:rsidRDefault="00FC3581" w:rsidP="003565AF">
      <w:pPr>
        <w:ind w:firstLine="240"/>
        <w:rPr>
          <w:lang w:eastAsia="zh-CN"/>
        </w:rPr>
      </w:pPr>
      <w:r>
        <w:rPr>
          <w:lang w:eastAsia="zh-CN"/>
        </w:rPr>
        <w:t>“</w:t>
      </w:r>
      <w:r w:rsidR="003565AF">
        <w:rPr>
          <w:lang w:eastAsia="zh-CN"/>
        </w:rPr>
        <w:t>labelers</w:t>
      </w:r>
      <w:r>
        <w:rPr>
          <w:lang w:eastAsia="zh-CN"/>
        </w:rPr>
        <w:t>”</w:t>
      </w:r>
      <w:r w:rsidR="003565AF">
        <w:rPr>
          <w:lang w:eastAsia="zh-CN"/>
        </w:rPr>
        <w:t>: [{..}],</w:t>
      </w:r>
    </w:p>
    <w:p w14:paraId="0BF7821D" w14:textId="5CFF682B" w:rsidR="003565AF" w:rsidRPr="003565AF" w:rsidRDefault="00FC3581" w:rsidP="003565AF">
      <w:pPr>
        <w:ind w:firstLine="240"/>
        <w:rPr>
          <w:lang w:eastAsia="zh-CN"/>
        </w:rPr>
      </w:pPr>
      <w:r>
        <w:rPr>
          <w:lang w:eastAsia="zh-CN"/>
        </w:rPr>
        <w:t>“</w:t>
      </w:r>
      <w:r w:rsidR="003565AF">
        <w:rPr>
          <w:lang w:eastAsia="zh-CN"/>
        </w:rPr>
        <w:t>procedure</w:t>
      </w:r>
      <w:r>
        <w:rPr>
          <w:lang w:eastAsia="zh-CN"/>
        </w:rPr>
        <w:t>”</w:t>
      </w:r>
      <w:r w:rsidR="003565AF">
        <w:rPr>
          <w:lang w:eastAsia="zh-CN"/>
        </w:rPr>
        <w:t>: {..}</w:t>
      </w:r>
    </w:p>
    <w:p w14:paraId="3DA6DE1B" w14:textId="1A9FCB28" w:rsidR="008103B1" w:rsidRDefault="008C4225" w:rsidP="00B32192">
      <w:pPr>
        <w:rPr>
          <w:lang w:eastAsia="zh-CN"/>
        </w:rPr>
      </w:pPr>
      <w:r>
        <w:rPr>
          <w:rFonts w:hint="eastAsia"/>
          <w:lang w:eastAsia="zh-CN"/>
        </w:rPr>
        <w:t>}</w:t>
      </w:r>
    </w:p>
    <w:p w14:paraId="310064EA" w14:textId="53E39E8E" w:rsidR="00827466" w:rsidRDefault="003C5A95" w:rsidP="00827466">
      <w:pPr>
        <w:rPr>
          <w:lang w:val="en-GB" w:eastAsia="zh-CN"/>
        </w:rPr>
      </w:pPr>
      <w:r>
        <w:rPr>
          <w:lang w:val="en-GB" w:eastAsia="zh-CN"/>
        </w:rPr>
        <w:t>The</w:t>
      </w:r>
      <w:r w:rsidR="00827466">
        <w:rPr>
          <w:lang w:val="en-GB" w:eastAsia="zh-CN"/>
        </w:rPr>
        <w:t xml:space="preserve"> </w:t>
      </w:r>
      <w:proofErr w:type="spellStart"/>
      <w:r w:rsidR="00827466">
        <w:rPr>
          <w:lang w:val="en-GB" w:eastAsia="zh-CN"/>
        </w:rPr>
        <w:t>AI_Labeler</w:t>
      </w:r>
      <w:proofErr w:type="spellEnd"/>
      <w:r w:rsidR="00827466">
        <w:rPr>
          <w:lang w:val="en-GB" w:eastAsia="zh-CN"/>
        </w:rPr>
        <w:t xml:space="preserve"> object is encoded as a JSON object with properties </w:t>
      </w:r>
      <w:r w:rsidR="00A1761D">
        <w:rPr>
          <w:lang w:val="en-GB" w:eastAsia="zh-CN"/>
        </w:rPr>
        <w:t xml:space="preserve">as </w:t>
      </w:r>
      <w:r w:rsidR="00827466">
        <w:rPr>
          <w:lang w:val="en-GB" w:eastAsia="zh-CN"/>
        </w:rPr>
        <w:t xml:space="preserve">shown in </w:t>
      </w:r>
      <w:r w:rsidR="00827466">
        <w:rPr>
          <w:lang w:val="en-GB" w:eastAsia="zh-CN"/>
        </w:rPr>
        <w:fldChar w:fldCharType="begin"/>
      </w:r>
      <w:r w:rsidR="00827466">
        <w:rPr>
          <w:lang w:val="en-GB" w:eastAsia="zh-CN"/>
        </w:rPr>
        <w:instrText xml:space="preserve"> REF _Ref112420006 \h </w:instrText>
      </w:r>
      <w:r w:rsidR="00827466">
        <w:rPr>
          <w:lang w:val="en-GB" w:eastAsia="zh-CN"/>
        </w:rPr>
      </w:r>
      <w:r w:rsidR="00827466">
        <w:rPr>
          <w:lang w:val="en-GB" w:eastAsia="zh-CN"/>
        </w:rPr>
        <w:fldChar w:fldCharType="separate"/>
      </w:r>
      <w:r w:rsidR="00C84970">
        <w:t xml:space="preserve">Table </w:t>
      </w:r>
      <w:r w:rsidR="00C84970">
        <w:rPr>
          <w:noProof/>
        </w:rPr>
        <w:t>14</w:t>
      </w:r>
      <w:r w:rsidR="00827466">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38"/>
        <w:gridCol w:w="6792"/>
      </w:tblGrid>
      <w:tr w:rsidR="00827466" w14:paraId="6324E9DB" w14:textId="77777777" w:rsidTr="00140E37">
        <w:tc>
          <w:tcPr>
            <w:tcW w:w="1838" w:type="dxa"/>
          </w:tcPr>
          <w:p w14:paraId="772C25BE" w14:textId="176DD23E" w:rsidR="00827466" w:rsidRDefault="00827466" w:rsidP="003A289F">
            <w:r>
              <w:rPr>
                <w:lang w:eastAsia="zh-CN"/>
              </w:rPr>
              <w:t>Requirement</w:t>
            </w:r>
            <w:r w:rsidR="001D7E3B">
              <w:rPr>
                <w:lang w:eastAsia="zh-CN"/>
              </w:rPr>
              <w:t xml:space="preserve"> 2</w:t>
            </w:r>
            <w:r w:rsidR="00395242">
              <w:rPr>
                <w:lang w:eastAsia="zh-CN"/>
              </w:rPr>
              <w:t>5</w:t>
            </w:r>
          </w:p>
        </w:tc>
        <w:tc>
          <w:tcPr>
            <w:tcW w:w="6792" w:type="dxa"/>
          </w:tcPr>
          <w:p w14:paraId="73B0E7D3" w14:textId="2C3A66FB" w:rsidR="00827466" w:rsidRDefault="00827466"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/labeler</w:t>
            </w:r>
          </w:p>
          <w:p w14:paraId="64BA88F4" w14:textId="5E467DAF" w:rsidR="00827466" w:rsidRDefault="00827466" w:rsidP="003A289F">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w:t>
            </w:r>
            <w:r w:rsidR="00A1761D">
              <w:rPr>
                <w:lang w:eastAsia="zh-CN"/>
              </w:rPr>
              <w:t xml:space="preserve">SHALL </w:t>
            </w:r>
            <w:r>
              <w:rPr>
                <w:lang w:eastAsia="zh-CN"/>
              </w:rPr>
              <w:t xml:space="preserve">implement the </w:t>
            </w:r>
            <w:r w:rsidR="009277EE">
              <w:rPr>
                <w:lang w:eastAsia="zh-CN"/>
              </w:rPr>
              <w:t xml:space="preserve">Mandatory </w:t>
            </w:r>
            <w:r>
              <w:rPr>
                <w:lang w:eastAsia="zh-CN"/>
              </w:rPr>
              <w:t xml:space="preserve">properties shown in </w:t>
            </w:r>
            <w:r>
              <w:rPr>
                <w:lang w:eastAsia="zh-CN"/>
              </w:rPr>
              <w:fldChar w:fldCharType="begin"/>
            </w:r>
            <w:r>
              <w:rPr>
                <w:lang w:eastAsia="zh-CN"/>
              </w:rPr>
              <w:instrText xml:space="preserve"> REF _Ref112420006 \h </w:instrText>
            </w:r>
            <w:r>
              <w:rPr>
                <w:lang w:eastAsia="zh-CN"/>
              </w:rPr>
            </w:r>
            <w:r>
              <w:rPr>
                <w:lang w:eastAsia="zh-CN"/>
              </w:rPr>
              <w:fldChar w:fldCharType="separate"/>
            </w:r>
            <w:r w:rsidR="00C84970">
              <w:t xml:space="preserve">Table </w:t>
            </w:r>
            <w:r w:rsidR="00C84970">
              <w:rPr>
                <w:noProof/>
              </w:rPr>
              <w:t>14</w:t>
            </w:r>
            <w:r>
              <w:rPr>
                <w:lang w:eastAsia="zh-CN"/>
              </w:rPr>
              <w:fldChar w:fldCharType="end"/>
            </w:r>
            <w:r>
              <w:rPr>
                <w:lang w:eastAsia="zh-CN"/>
              </w:rPr>
              <w:t>.</w:t>
            </w:r>
          </w:p>
        </w:tc>
      </w:tr>
    </w:tbl>
    <w:p w14:paraId="1A2C6202" w14:textId="77777777" w:rsidR="00827466" w:rsidRPr="006F15EC" w:rsidRDefault="00827466" w:rsidP="00827466"/>
    <w:p w14:paraId="33B8AC56" w14:textId="51508315" w:rsidR="00827466" w:rsidRDefault="00827466" w:rsidP="00827466">
      <w:pPr>
        <w:pStyle w:val="af4"/>
        <w:keepNext/>
      </w:pPr>
      <w:bookmarkStart w:id="252" w:name="_Ref112420006"/>
      <w:r>
        <w:t xml:space="preserve">Table </w:t>
      </w:r>
      <w:r w:rsidR="00EB7D7B">
        <w:fldChar w:fldCharType="begin"/>
      </w:r>
      <w:r w:rsidR="00EB7D7B">
        <w:instrText xml:space="preserve"> SEQ Table \* ARABIC </w:instrText>
      </w:r>
      <w:r w:rsidR="00EB7D7B">
        <w:fldChar w:fldCharType="separate"/>
      </w:r>
      <w:r w:rsidR="00C84970">
        <w:rPr>
          <w:noProof/>
        </w:rPr>
        <w:t>14</w:t>
      </w:r>
      <w:r w:rsidR="00EB7D7B">
        <w:rPr>
          <w:noProof/>
        </w:rPr>
        <w:fldChar w:fldCharType="end"/>
      </w:r>
      <w:bookmarkEnd w:id="252"/>
      <w:r>
        <w:t xml:space="preserve"> AI_</w:t>
      </w:r>
      <w:proofErr w:type="spellStart"/>
      <w:r>
        <w:rPr>
          <w:lang w:val="en-GB" w:eastAsia="zh-CN"/>
        </w:rPr>
        <w:t>Labeler</w:t>
      </w:r>
      <w:proofErr w:type="spellEnd"/>
      <w:r>
        <w:t xml:space="preserve"> properties</w:t>
      </w:r>
    </w:p>
    <w:tbl>
      <w:tblPr>
        <w:tblStyle w:val="af1"/>
        <w:tblW w:w="0" w:type="auto"/>
        <w:tblLook w:val="04A0" w:firstRow="1" w:lastRow="0" w:firstColumn="1" w:lastColumn="0" w:noHBand="0" w:noVBand="1"/>
      </w:tblPr>
      <w:tblGrid>
        <w:gridCol w:w="1838"/>
        <w:gridCol w:w="2552"/>
        <w:gridCol w:w="2409"/>
        <w:gridCol w:w="1831"/>
      </w:tblGrid>
      <w:tr w:rsidR="00827466" w14:paraId="44842681" w14:textId="77777777" w:rsidTr="00587A6C">
        <w:tc>
          <w:tcPr>
            <w:tcW w:w="1838" w:type="dxa"/>
            <w:vAlign w:val="center"/>
          </w:tcPr>
          <w:p w14:paraId="4EB82F44" w14:textId="77777777" w:rsidR="00827466" w:rsidRPr="009A6478" w:rsidRDefault="00827466" w:rsidP="003A289F">
            <w:pPr>
              <w:jc w:val="center"/>
              <w:rPr>
                <w:b/>
                <w:bCs/>
              </w:rPr>
            </w:pPr>
            <w:r w:rsidRPr="009A6478">
              <w:rPr>
                <w:b/>
                <w:bCs/>
              </w:rPr>
              <w:t>JSON Property</w:t>
            </w:r>
          </w:p>
        </w:tc>
        <w:tc>
          <w:tcPr>
            <w:tcW w:w="2552" w:type="dxa"/>
            <w:vAlign w:val="center"/>
          </w:tcPr>
          <w:p w14:paraId="0AFA1D3F" w14:textId="77777777" w:rsidR="00827466" w:rsidRPr="009A6478" w:rsidRDefault="00827466" w:rsidP="003A289F">
            <w:pPr>
              <w:jc w:val="center"/>
              <w:rPr>
                <w:b/>
                <w:bCs/>
              </w:rPr>
            </w:pPr>
            <w:r w:rsidRPr="009A6478">
              <w:rPr>
                <w:b/>
                <w:bCs/>
              </w:rPr>
              <w:t>Definition</w:t>
            </w:r>
          </w:p>
        </w:tc>
        <w:tc>
          <w:tcPr>
            <w:tcW w:w="2409" w:type="dxa"/>
            <w:vAlign w:val="center"/>
          </w:tcPr>
          <w:p w14:paraId="3840AFB0" w14:textId="77777777" w:rsidR="00827466" w:rsidRPr="009A6478" w:rsidRDefault="00827466" w:rsidP="003A289F">
            <w:pPr>
              <w:jc w:val="center"/>
              <w:rPr>
                <w:b/>
                <w:bCs/>
              </w:rPr>
            </w:pPr>
            <w:r w:rsidRPr="009A6478">
              <w:rPr>
                <w:b/>
                <w:bCs/>
              </w:rPr>
              <w:t>Data type and values</w:t>
            </w:r>
          </w:p>
        </w:tc>
        <w:tc>
          <w:tcPr>
            <w:tcW w:w="1831"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587A6C">
        <w:tc>
          <w:tcPr>
            <w:tcW w:w="1838" w:type="dxa"/>
            <w:vAlign w:val="center"/>
          </w:tcPr>
          <w:p w14:paraId="1CC5FCB4" w14:textId="77777777" w:rsidR="00827466" w:rsidRDefault="00827466" w:rsidP="003A289F">
            <w:pPr>
              <w:rPr>
                <w:lang w:eastAsia="zh-CN"/>
              </w:rPr>
            </w:pPr>
            <w:r>
              <w:rPr>
                <w:rFonts w:hint="eastAsia"/>
                <w:lang w:eastAsia="zh-CN"/>
              </w:rPr>
              <w:lastRenderedPageBreak/>
              <w:t>t</w:t>
            </w:r>
            <w:r>
              <w:rPr>
                <w:lang w:eastAsia="zh-CN"/>
              </w:rPr>
              <w:t>ype</w:t>
            </w:r>
          </w:p>
        </w:tc>
        <w:tc>
          <w:tcPr>
            <w:tcW w:w="2552" w:type="dxa"/>
            <w:vAlign w:val="center"/>
          </w:tcPr>
          <w:p w14:paraId="727C570F" w14:textId="4BE0B645" w:rsidR="00827466" w:rsidRDefault="00827466" w:rsidP="003A289F">
            <w:pPr>
              <w:rPr>
                <w:lang w:eastAsia="zh-CN"/>
              </w:rPr>
            </w:pPr>
            <w:r>
              <w:rPr>
                <w:lang w:eastAsia="zh-CN"/>
              </w:rPr>
              <w:t>Type of the labeler object.</w:t>
            </w:r>
          </w:p>
        </w:tc>
        <w:tc>
          <w:tcPr>
            <w:tcW w:w="2409"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1831"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587A6C">
        <w:tc>
          <w:tcPr>
            <w:tcW w:w="1838" w:type="dxa"/>
            <w:vAlign w:val="center"/>
          </w:tcPr>
          <w:p w14:paraId="4AD98189" w14:textId="77777777" w:rsidR="00827466" w:rsidRDefault="00827466" w:rsidP="003A289F">
            <w:pPr>
              <w:rPr>
                <w:lang w:eastAsia="zh-CN"/>
              </w:rPr>
            </w:pPr>
            <w:r>
              <w:rPr>
                <w:lang w:eastAsia="zh-CN"/>
              </w:rPr>
              <w:t>id</w:t>
            </w:r>
          </w:p>
        </w:tc>
        <w:tc>
          <w:tcPr>
            <w:tcW w:w="2552"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09" w:type="dxa"/>
            <w:vAlign w:val="center"/>
          </w:tcPr>
          <w:p w14:paraId="03CA4B8B" w14:textId="77777777" w:rsidR="00827466" w:rsidRDefault="00827466" w:rsidP="003A289F">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587A6C">
        <w:tc>
          <w:tcPr>
            <w:tcW w:w="1838"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552"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09" w:type="dxa"/>
            <w:vAlign w:val="center"/>
          </w:tcPr>
          <w:p w14:paraId="568FAD11" w14:textId="01915876" w:rsidR="00827466" w:rsidRDefault="00827466" w:rsidP="00827466">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5C489605" w14:textId="77777777" w:rsidR="00827466" w:rsidRDefault="00827466" w:rsidP="00827466">
      <w:pPr>
        <w:rPr>
          <w:lang w:eastAsia="zh-CN"/>
        </w:rPr>
      </w:pPr>
      <w:r>
        <w:rPr>
          <w:lang w:eastAsia="zh-CN"/>
        </w:rPr>
        <w:t>{</w:t>
      </w:r>
    </w:p>
    <w:p w14:paraId="67B034E0" w14:textId="34AF97CC" w:rsidR="00827466" w:rsidRDefault="00FC3581" w:rsidP="00827466">
      <w:pPr>
        <w:ind w:firstLine="240"/>
        <w:rPr>
          <w:lang w:eastAsia="zh-CN"/>
        </w:rPr>
      </w:pPr>
      <w:r>
        <w:rPr>
          <w:lang w:eastAsia="zh-CN"/>
        </w:rPr>
        <w:t>“</w:t>
      </w:r>
      <w:r w:rsidR="00827466">
        <w:rPr>
          <w:lang w:eastAsia="zh-CN"/>
        </w:rPr>
        <w:t>type</w:t>
      </w:r>
      <w:r>
        <w:rPr>
          <w:lang w:eastAsia="zh-CN"/>
        </w:rPr>
        <w:t>”</w:t>
      </w:r>
      <w:r w:rsidR="00827466">
        <w:rPr>
          <w:lang w:eastAsia="zh-CN"/>
        </w:rPr>
        <w:t xml:space="preserve">: </w:t>
      </w:r>
      <w:r>
        <w:rPr>
          <w:lang w:eastAsia="zh-CN"/>
        </w:rPr>
        <w:t>“</w:t>
      </w:r>
      <w:proofErr w:type="spellStart"/>
      <w:r w:rsidR="00574A16">
        <w:rPr>
          <w:lang w:eastAsia="zh-CN"/>
        </w:rPr>
        <w:t>AI_</w:t>
      </w:r>
      <w:r w:rsidR="00827466">
        <w:rPr>
          <w:lang w:eastAsia="zh-CN"/>
        </w:rPr>
        <w:t>Label</w:t>
      </w:r>
      <w:r w:rsidR="009416EE">
        <w:rPr>
          <w:lang w:eastAsia="zh-CN"/>
        </w:rPr>
        <w:t>er</w:t>
      </w:r>
      <w:proofErr w:type="spellEnd"/>
      <w:r>
        <w:rPr>
          <w:lang w:eastAsia="zh-CN"/>
        </w:rPr>
        <w:t>”</w:t>
      </w:r>
      <w:r w:rsidR="00827466">
        <w:rPr>
          <w:lang w:eastAsia="zh-CN"/>
        </w:rPr>
        <w:t>,</w:t>
      </w:r>
    </w:p>
    <w:p w14:paraId="6DE96743" w14:textId="30111075" w:rsidR="00827466" w:rsidRDefault="00FC3581" w:rsidP="00827466">
      <w:pPr>
        <w:ind w:firstLine="240"/>
        <w:rPr>
          <w:lang w:eastAsia="zh-CN"/>
        </w:rPr>
      </w:pPr>
      <w:r>
        <w:rPr>
          <w:lang w:eastAsia="zh-CN"/>
        </w:rPr>
        <w:t>“</w:t>
      </w:r>
      <w:r w:rsidR="00827466">
        <w:rPr>
          <w:lang w:eastAsia="zh-CN"/>
        </w:rPr>
        <w:t>id</w:t>
      </w:r>
      <w:r>
        <w:rPr>
          <w:lang w:eastAsia="zh-CN"/>
        </w:rPr>
        <w:t>”</w:t>
      </w:r>
      <w:r w:rsidR="00827466">
        <w:rPr>
          <w:lang w:eastAsia="zh-CN"/>
        </w:rPr>
        <w:t xml:space="preserve">: </w:t>
      </w:r>
      <w:r>
        <w:rPr>
          <w:lang w:eastAsia="zh-CN"/>
        </w:rPr>
        <w:t>“</w:t>
      </w:r>
      <w:r w:rsidR="00827466">
        <w:rPr>
          <w:lang w:eastAsia="zh-CN"/>
        </w:rPr>
        <w:t>0</w:t>
      </w:r>
      <w:r>
        <w:rPr>
          <w:lang w:eastAsia="zh-CN"/>
        </w:rPr>
        <w:t>”</w:t>
      </w:r>
      <w:r w:rsidR="00827466">
        <w:rPr>
          <w:lang w:eastAsia="zh-CN"/>
        </w:rPr>
        <w:t>,</w:t>
      </w:r>
    </w:p>
    <w:p w14:paraId="54D32109" w14:textId="2F80897D" w:rsidR="00827466" w:rsidRPr="003565AF" w:rsidRDefault="00FC3581" w:rsidP="00827466">
      <w:pPr>
        <w:ind w:firstLine="240"/>
        <w:rPr>
          <w:lang w:eastAsia="zh-CN"/>
        </w:rPr>
      </w:pPr>
      <w:r>
        <w:rPr>
          <w:lang w:eastAsia="zh-CN"/>
        </w:rPr>
        <w:t>“</w:t>
      </w:r>
      <w:r w:rsidR="009416EE">
        <w:rPr>
          <w:lang w:eastAsia="zh-CN"/>
        </w:rPr>
        <w:t>name</w:t>
      </w:r>
      <w:r>
        <w:rPr>
          <w:lang w:eastAsia="zh-CN"/>
        </w:rPr>
        <w:t>”</w:t>
      </w:r>
      <w:r w:rsidR="00827466">
        <w:rPr>
          <w:lang w:eastAsia="zh-CN"/>
        </w:rPr>
        <w:t xml:space="preserve">: </w:t>
      </w:r>
      <w:r>
        <w:rPr>
          <w:lang w:eastAsia="zh-CN"/>
        </w:rPr>
        <w:t>“</w:t>
      </w:r>
      <w:r w:rsidR="009416EE">
        <w:rPr>
          <w:lang w:eastAsia="zh-CN"/>
        </w:rPr>
        <w:t>Tom</w:t>
      </w:r>
      <w:r>
        <w:rPr>
          <w:lang w:eastAsia="zh-CN"/>
        </w:rPr>
        <w:t>”</w:t>
      </w:r>
    </w:p>
    <w:p w14:paraId="42A730A2" w14:textId="77777777" w:rsidR="00827466" w:rsidRDefault="00827466" w:rsidP="00827466">
      <w:pPr>
        <w:rPr>
          <w:lang w:eastAsia="zh-CN"/>
        </w:rPr>
      </w:pPr>
      <w:r>
        <w:rPr>
          <w:rFonts w:hint="eastAsia"/>
          <w:lang w:eastAsia="zh-CN"/>
        </w:rPr>
        <w:t>}</w:t>
      </w:r>
    </w:p>
    <w:p w14:paraId="1F620065" w14:textId="18C194AC" w:rsidR="007E04C4" w:rsidRDefault="00DC43E9" w:rsidP="007E04C4">
      <w:pPr>
        <w:rPr>
          <w:lang w:val="en-GB" w:eastAsia="zh-CN"/>
        </w:rPr>
      </w:pPr>
      <w:r>
        <w:rPr>
          <w:lang w:val="en-GB" w:eastAsia="zh-CN"/>
        </w:rPr>
        <w:t>The</w:t>
      </w:r>
      <w:r w:rsidR="007E04C4">
        <w:rPr>
          <w:lang w:val="en-GB" w:eastAsia="zh-CN"/>
        </w:rPr>
        <w:t xml:space="preserve"> </w:t>
      </w:r>
      <w:proofErr w:type="spellStart"/>
      <w:r w:rsidR="007E04C4">
        <w:rPr>
          <w:lang w:val="en-GB" w:eastAsia="zh-CN"/>
        </w:rPr>
        <w:t>AI_Label</w:t>
      </w:r>
      <w:r w:rsidR="008E715B">
        <w:rPr>
          <w:lang w:val="en-GB" w:eastAsia="zh-CN"/>
        </w:rPr>
        <w:t>ingProcedure</w:t>
      </w:r>
      <w:proofErr w:type="spellEnd"/>
      <w:r w:rsidR="007E04C4">
        <w:rPr>
          <w:lang w:val="en-GB" w:eastAsia="zh-CN"/>
        </w:rPr>
        <w:t xml:space="preserve"> object is encoded as a JSON object with properties </w:t>
      </w:r>
      <w:r w:rsidR="00A1761D">
        <w:rPr>
          <w:lang w:val="en-GB" w:eastAsia="zh-CN"/>
        </w:rPr>
        <w:t xml:space="preserve">as </w:t>
      </w:r>
      <w:r w:rsidR="007E04C4">
        <w:rPr>
          <w:lang w:val="en-GB" w:eastAsia="zh-CN"/>
        </w:rPr>
        <w:t>shown in</w:t>
      </w:r>
      <w:r w:rsidR="008E715B">
        <w:rPr>
          <w:lang w:val="en-GB" w:eastAsia="zh-CN"/>
        </w:rPr>
        <w:t xml:space="preserve"> </w:t>
      </w:r>
      <w:r w:rsidR="00A75502">
        <w:rPr>
          <w:lang w:val="en-GB" w:eastAsia="zh-CN"/>
        </w:rPr>
        <w:fldChar w:fldCharType="begin"/>
      </w:r>
      <w:r w:rsidR="00A75502">
        <w:rPr>
          <w:lang w:val="en-GB" w:eastAsia="zh-CN"/>
        </w:rPr>
        <w:instrText xml:space="preserve"> REF _Ref112420150 \h </w:instrText>
      </w:r>
      <w:r w:rsidR="00A75502">
        <w:rPr>
          <w:lang w:val="en-GB" w:eastAsia="zh-CN"/>
        </w:rPr>
      </w:r>
      <w:r w:rsidR="00A75502">
        <w:rPr>
          <w:lang w:val="en-GB" w:eastAsia="zh-CN"/>
        </w:rPr>
        <w:fldChar w:fldCharType="separate"/>
      </w:r>
      <w:r w:rsidR="00C84970">
        <w:t xml:space="preserve">Table </w:t>
      </w:r>
      <w:r w:rsidR="00C84970">
        <w:rPr>
          <w:noProof/>
        </w:rPr>
        <w:t>15</w:t>
      </w:r>
      <w:r w:rsidR="00A75502">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38"/>
        <w:gridCol w:w="6792"/>
      </w:tblGrid>
      <w:tr w:rsidR="007E04C4" w14:paraId="1B7027CA" w14:textId="77777777" w:rsidTr="00674275">
        <w:tc>
          <w:tcPr>
            <w:tcW w:w="1838" w:type="dxa"/>
          </w:tcPr>
          <w:p w14:paraId="0DB5EFCC" w14:textId="7CA34B65" w:rsidR="007E04C4" w:rsidRDefault="007E04C4" w:rsidP="003A289F">
            <w:r>
              <w:rPr>
                <w:lang w:eastAsia="zh-CN"/>
              </w:rPr>
              <w:t>Requirement</w:t>
            </w:r>
            <w:r w:rsidR="00E64D1C">
              <w:rPr>
                <w:lang w:eastAsia="zh-CN"/>
              </w:rPr>
              <w:t xml:space="preserve"> 2</w:t>
            </w:r>
            <w:r w:rsidR="00395242">
              <w:rPr>
                <w:lang w:eastAsia="zh-CN"/>
              </w:rPr>
              <w:t>6</w:t>
            </w:r>
          </w:p>
        </w:tc>
        <w:tc>
          <w:tcPr>
            <w:tcW w:w="6792" w:type="dxa"/>
          </w:tcPr>
          <w:p w14:paraId="17BD1511" w14:textId="6B3508D9" w:rsidR="007E04C4" w:rsidRDefault="007E04C4"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55714E5E" w:rsidR="007E04C4" w:rsidRDefault="007E04C4" w:rsidP="003A289F">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w:t>
            </w:r>
            <w:r w:rsidR="00A1761D">
              <w:rPr>
                <w:lang w:eastAsia="zh-CN"/>
              </w:rPr>
              <w:t xml:space="preserve">SHALL </w:t>
            </w:r>
            <w:r>
              <w:rPr>
                <w:lang w:eastAsia="zh-CN"/>
              </w:rPr>
              <w:t xml:space="preserve">implement the </w:t>
            </w:r>
            <w:r w:rsidR="00A1761D">
              <w:rPr>
                <w:lang w:eastAsia="zh-CN"/>
              </w:rPr>
              <w:t xml:space="preserve">Mandatory </w:t>
            </w:r>
            <w:r>
              <w:rPr>
                <w:lang w:eastAsia="zh-CN"/>
              </w:rPr>
              <w:t>properties shown in</w:t>
            </w:r>
            <w:r w:rsidR="008E715B">
              <w:rPr>
                <w:lang w:eastAsia="zh-CN"/>
              </w:rPr>
              <w:t xml:space="preserve"> </w:t>
            </w:r>
            <w:r w:rsidR="00A75502">
              <w:rPr>
                <w:lang w:eastAsia="zh-CN"/>
              </w:rPr>
              <w:fldChar w:fldCharType="begin"/>
            </w:r>
            <w:r w:rsidR="00A75502">
              <w:rPr>
                <w:lang w:eastAsia="zh-CN"/>
              </w:rPr>
              <w:instrText xml:space="preserve"> REF _Ref112420150 \h </w:instrText>
            </w:r>
            <w:r w:rsidR="00A75502">
              <w:rPr>
                <w:lang w:eastAsia="zh-CN"/>
              </w:rPr>
            </w:r>
            <w:r w:rsidR="00A75502">
              <w:rPr>
                <w:lang w:eastAsia="zh-CN"/>
              </w:rPr>
              <w:fldChar w:fldCharType="separate"/>
            </w:r>
            <w:r w:rsidR="00C84970">
              <w:t xml:space="preserve">Table </w:t>
            </w:r>
            <w:r w:rsidR="00C84970">
              <w:rPr>
                <w:noProof/>
              </w:rPr>
              <w:t>15</w:t>
            </w:r>
            <w:r w:rsidR="00A75502">
              <w:rPr>
                <w:lang w:eastAsia="zh-CN"/>
              </w:rPr>
              <w:fldChar w:fldCharType="end"/>
            </w:r>
            <w:r>
              <w:rPr>
                <w:lang w:eastAsia="zh-CN"/>
              </w:rPr>
              <w:t>.</w:t>
            </w:r>
          </w:p>
        </w:tc>
      </w:tr>
    </w:tbl>
    <w:p w14:paraId="38B32D00" w14:textId="77777777" w:rsidR="007E04C4" w:rsidRPr="006F15EC" w:rsidRDefault="007E04C4" w:rsidP="007E04C4"/>
    <w:p w14:paraId="4CD230D1" w14:textId="4AA941E9" w:rsidR="007E04C4" w:rsidRDefault="007E04C4" w:rsidP="007E04C4">
      <w:pPr>
        <w:pStyle w:val="af4"/>
        <w:keepNext/>
      </w:pPr>
      <w:bookmarkStart w:id="253" w:name="_Ref112420150"/>
      <w:r>
        <w:t xml:space="preserve">Table </w:t>
      </w:r>
      <w:r w:rsidR="00EB7D7B">
        <w:fldChar w:fldCharType="begin"/>
      </w:r>
      <w:r w:rsidR="00EB7D7B">
        <w:instrText xml:space="preserve"> SEQ Table \* ARABIC </w:instrText>
      </w:r>
      <w:r w:rsidR="00EB7D7B">
        <w:fldChar w:fldCharType="separate"/>
      </w:r>
      <w:r w:rsidR="00C84970">
        <w:rPr>
          <w:noProof/>
        </w:rPr>
        <w:t>15</w:t>
      </w:r>
      <w:r w:rsidR="00EB7D7B">
        <w:rPr>
          <w:noProof/>
        </w:rPr>
        <w:fldChar w:fldCharType="end"/>
      </w:r>
      <w:bookmarkEnd w:id="253"/>
      <w:r>
        <w:t xml:space="preserve"> AI_</w:t>
      </w:r>
      <w:r w:rsidRPr="008103B1">
        <w:rPr>
          <w:lang w:val="en-GB" w:eastAsia="zh-CN"/>
        </w:rPr>
        <w:t xml:space="preserve"> </w:t>
      </w:r>
      <w:proofErr w:type="spellStart"/>
      <w:r>
        <w:rPr>
          <w:lang w:val="en-GB" w:eastAsia="zh-CN"/>
        </w:rPr>
        <w:t>Label</w:t>
      </w:r>
      <w:r w:rsidR="008E715B">
        <w:rPr>
          <w:lang w:val="en-GB" w:eastAsia="zh-CN"/>
        </w:rPr>
        <w:t>ingProcedure</w:t>
      </w:r>
      <w:proofErr w:type="spellEnd"/>
      <w:r>
        <w:t xml:space="preserve"> properties</w:t>
      </w:r>
    </w:p>
    <w:tbl>
      <w:tblPr>
        <w:tblStyle w:val="af1"/>
        <w:tblW w:w="0" w:type="auto"/>
        <w:tblLook w:val="04A0" w:firstRow="1" w:lastRow="0" w:firstColumn="1" w:lastColumn="0" w:noHBand="0" w:noVBand="1"/>
      </w:tblPr>
      <w:tblGrid>
        <w:gridCol w:w="2278"/>
        <w:gridCol w:w="2076"/>
        <w:gridCol w:w="2696"/>
        <w:gridCol w:w="1580"/>
      </w:tblGrid>
      <w:tr w:rsidR="007E04C4" w14:paraId="5BA3DB93" w14:textId="77777777" w:rsidTr="00A83868">
        <w:tc>
          <w:tcPr>
            <w:tcW w:w="1838" w:type="dxa"/>
            <w:vAlign w:val="center"/>
          </w:tcPr>
          <w:p w14:paraId="36A79745" w14:textId="77777777" w:rsidR="007E04C4" w:rsidRPr="009A6478" w:rsidRDefault="007E04C4" w:rsidP="003A289F">
            <w:pPr>
              <w:jc w:val="center"/>
              <w:rPr>
                <w:b/>
                <w:bCs/>
              </w:rPr>
            </w:pPr>
            <w:r w:rsidRPr="009A6478">
              <w:rPr>
                <w:b/>
                <w:bCs/>
              </w:rPr>
              <w:t>JSON Property</w:t>
            </w:r>
          </w:p>
        </w:tc>
        <w:tc>
          <w:tcPr>
            <w:tcW w:w="2410" w:type="dxa"/>
            <w:vAlign w:val="center"/>
          </w:tcPr>
          <w:p w14:paraId="566307A2" w14:textId="77777777" w:rsidR="007E04C4" w:rsidRPr="009A6478" w:rsidRDefault="007E04C4" w:rsidP="003A289F">
            <w:pPr>
              <w:jc w:val="center"/>
              <w:rPr>
                <w:b/>
                <w:bCs/>
              </w:rPr>
            </w:pPr>
            <w:r w:rsidRPr="009A6478">
              <w:rPr>
                <w:b/>
                <w:bCs/>
              </w:rPr>
              <w:t>Definition</w:t>
            </w:r>
          </w:p>
        </w:tc>
        <w:tc>
          <w:tcPr>
            <w:tcW w:w="2693" w:type="dxa"/>
            <w:vAlign w:val="center"/>
          </w:tcPr>
          <w:p w14:paraId="3028BC53" w14:textId="77777777" w:rsidR="007E04C4" w:rsidRPr="009A6478" w:rsidRDefault="007E04C4" w:rsidP="003A289F">
            <w:pPr>
              <w:jc w:val="center"/>
              <w:rPr>
                <w:b/>
                <w:bCs/>
              </w:rPr>
            </w:pPr>
            <w:r w:rsidRPr="009A6478">
              <w:rPr>
                <w:b/>
                <w:bCs/>
              </w:rPr>
              <w:t>Data type and values</w:t>
            </w:r>
          </w:p>
        </w:tc>
        <w:tc>
          <w:tcPr>
            <w:tcW w:w="1689"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A83868">
        <w:tc>
          <w:tcPr>
            <w:tcW w:w="1838"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410"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693"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1689"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A83868">
        <w:tc>
          <w:tcPr>
            <w:tcW w:w="1838" w:type="dxa"/>
            <w:vAlign w:val="center"/>
          </w:tcPr>
          <w:p w14:paraId="48945DDC" w14:textId="4D1863BE" w:rsidR="00407D0D" w:rsidRDefault="00407D0D" w:rsidP="00407D0D">
            <w:pPr>
              <w:rPr>
                <w:lang w:eastAsia="zh-CN"/>
              </w:rPr>
            </w:pPr>
            <w:r>
              <w:rPr>
                <w:lang w:eastAsia="zh-CN"/>
              </w:rPr>
              <w:t>id</w:t>
            </w:r>
          </w:p>
        </w:tc>
        <w:tc>
          <w:tcPr>
            <w:tcW w:w="2410"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693" w:type="dxa"/>
            <w:vAlign w:val="center"/>
          </w:tcPr>
          <w:p w14:paraId="2EE9E8CD" w14:textId="26C3CB70"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A83868">
        <w:tc>
          <w:tcPr>
            <w:tcW w:w="1838" w:type="dxa"/>
            <w:vAlign w:val="center"/>
          </w:tcPr>
          <w:p w14:paraId="763E9ABB" w14:textId="239A9467" w:rsidR="00407D0D" w:rsidRDefault="00407D0D" w:rsidP="00407D0D">
            <w:pPr>
              <w:rPr>
                <w:lang w:eastAsia="zh-CN"/>
              </w:rPr>
            </w:pPr>
            <w:commentRangeStart w:id="254"/>
            <w:commentRangeStart w:id="255"/>
            <w:r>
              <w:rPr>
                <w:rFonts w:hint="eastAsia"/>
                <w:lang w:eastAsia="zh-CN"/>
              </w:rPr>
              <w:t>method</w:t>
            </w:r>
            <w:r w:rsidR="00DD3C79">
              <w:rPr>
                <w:lang w:eastAsia="zh-CN"/>
              </w:rPr>
              <w:t>s</w:t>
            </w:r>
            <w:commentRangeEnd w:id="254"/>
            <w:r w:rsidR="0070724B">
              <w:rPr>
                <w:rStyle w:val="af5"/>
              </w:rPr>
              <w:commentReference w:id="254"/>
            </w:r>
            <w:commentRangeEnd w:id="255"/>
            <w:r w:rsidR="00E90909">
              <w:rPr>
                <w:rStyle w:val="af5"/>
              </w:rPr>
              <w:commentReference w:id="255"/>
            </w:r>
          </w:p>
        </w:tc>
        <w:tc>
          <w:tcPr>
            <w:tcW w:w="2410"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693" w:type="dxa"/>
            <w:vAlign w:val="center"/>
          </w:tcPr>
          <w:p w14:paraId="02D61DFD" w14:textId="76D85BB7" w:rsidR="00407D0D" w:rsidRDefault="00B21552" w:rsidP="00407D0D">
            <w:pPr>
              <w:rPr>
                <w:lang w:eastAsia="zh-CN"/>
              </w:rPr>
            </w:pPr>
            <w:proofErr w:type="spellStart"/>
            <w:r>
              <w:rPr>
                <w:lang w:eastAsia="zh-CN"/>
              </w:rPr>
              <w:t>AI_LabelingMethodCode</w:t>
            </w:r>
            <w:proofErr w:type="spellEnd"/>
            <w:r>
              <w:rPr>
                <w:rFonts w:hint="eastAsia"/>
                <w:lang w:eastAsia="zh-CN"/>
              </w:rPr>
              <w:t xml:space="preserve"> </w:t>
            </w:r>
            <w:r w:rsidR="00407D0D">
              <w:rPr>
                <w:rFonts w:hint="eastAsia"/>
                <w:lang w:eastAsia="zh-CN"/>
              </w:rPr>
              <w:t>[</w:t>
            </w:r>
            <w:proofErr w:type="gramStart"/>
            <w:r w:rsidR="00407D0D">
              <w:rPr>
                <w:lang w:eastAsia="zh-CN"/>
              </w:rPr>
              <w:t>1..</w:t>
            </w:r>
            <w:proofErr w:type="gramEnd"/>
            <w:r w:rsidR="00407D0D">
              <w:rPr>
                <w:lang w:eastAsia="zh-CN"/>
              </w:rPr>
              <w:t>*</w:t>
            </w:r>
            <w:r w:rsidR="00407D0D">
              <w:rPr>
                <w:rFonts w:hint="eastAsia"/>
                <w:lang w:eastAsia="zh-CN"/>
              </w:rPr>
              <w:t>]</w:t>
            </w:r>
          </w:p>
        </w:tc>
        <w:tc>
          <w:tcPr>
            <w:tcW w:w="1689"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A83868">
        <w:tc>
          <w:tcPr>
            <w:tcW w:w="1838" w:type="dxa"/>
            <w:vAlign w:val="center"/>
          </w:tcPr>
          <w:p w14:paraId="540D42E2" w14:textId="6AC87AA4" w:rsidR="00407D0D" w:rsidRDefault="00407D0D" w:rsidP="00407D0D">
            <w:pPr>
              <w:rPr>
                <w:lang w:eastAsia="zh-CN"/>
              </w:rPr>
            </w:pPr>
            <w:commentRangeStart w:id="256"/>
            <w:commentRangeStart w:id="257"/>
            <w:r>
              <w:rPr>
                <w:rFonts w:hint="eastAsia"/>
                <w:lang w:eastAsia="zh-CN"/>
              </w:rPr>
              <w:lastRenderedPageBreak/>
              <w:t>to</w:t>
            </w:r>
            <w:r>
              <w:rPr>
                <w:lang w:eastAsia="zh-CN"/>
              </w:rPr>
              <w:t>ols</w:t>
            </w:r>
            <w:commentRangeEnd w:id="256"/>
            <w:r w:rsidR="0070724B">
              <w:rPr>
                <w:rStyle w:val="af5"/>
              </w:rPr>
              <w:commentReference w:id="256"/>
            </w:r>
            <w:commentRangeEnd w:id="257"/>
            <w:r w:rsidR="00E90909">
              <w:rPr>
                <w:rStyle w:val="af5"/>
              </w:rPr>
              <w:commentReference w:id="257"/>
            </w:r>
          </w:p>
        </w:tc>
        <w:tc>
          <w:tcPr>
            <w:tcW w:w="2410"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693" w:type="dxa"/>
            <w:vAlign w:val="center"/>
          </w:tcPr>
          <w:p w14:paraId="70A71A05" w14:textId="65436713" w:rsidR="00407D0D" w:rsidRDefault="00407D0D" w:rsidP="00407D0D">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0..</w:t>
            </w:r>
            <w:proofErr w:type="gramEnd"/>
            <w:r w:rsidR="00C54C31">
              <w:rPr>
                <w:lang w:eastAsia="zh-CN"/>
              </w:rPr>
              <w:t>*</w:t>
            </w:r>
            <w:r>
              <w:rPr>
                <w:rFonts w:hint="eastAsia"/>
                <w:lang w:eastAsia="zh-CN"/>
              </w:rPr>
              <w:t>]</w:t>
            </w:r>
          </w:p>
        </w:tc>
        <w:tc>
          <w:tcPr>
            <w:tcW w:w="1689"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3493362D" w14:textId="77777777" w:rsidR="007E04C4" w:rsidRDefault="007E04C4" w:rsidP="007E04C4">
      <w:pPr>
        <w:rPr>
          <w:lang w:eastAsia="zh-CN"/>
        </w:rPr>
      </w:pPr>
      <w:r>
        <w:rPr>
          <w:lang w:eastAsia="zh-CN"/>
        </w:rPr>
        <w:t>{</w:t>
      </w:r>
    </w:p>
    <w:p w14:paraId="0E921F43" w14:textId="04CAEC60" w:rsidR="007E04C4" w:rsidRDefault="00FC3581" w:rsidP="007E04C4">
      <w:pPr>
        <w:ind w:firstLine="240"/>
        <w:rPr>
          <w:lang w:eastAsia="zh-CN"/>
        </w:rPr>
      </w:pPr>
      <w:r>
        <w:rPr>
          <w:lang w:eastAsia="zh-CN"/>
        </w:rPr>
        <w:t>“</w:t>
      </w:r>
      <w:r w:rsidR="007E04C4">
        <w:rPr>
          <w:lang w:eastAsia="zh-CN"/>
        </w:rPr>
        <w:t>type</w:t>
      </w:r>
      <w:r>
        <w:rPr>
          <w:lang w:eastAsia="zh-CN"/>
        </w:rPr>
        <w:t>”</w:t>
      </w:r>
      <w:r w:rsidR="007E04C4">
        <w:rPr>
          <w:lang w:eastAsia="zh-CN"/>
        </w:rPr>
        <w:t xml:space="preserve">: </w:t>
      </w:r>
      <w:r>
        <w:rPr>
          <w:lang w:eastAsia="zh-CN"/>
        </w:rPr>
        <w:t>“</w:t>
      </w:r>
      <w:proofErr w:type="spellStart"/>
      <w:r w:rsidR="00574A16">
        <w:rPr>
          <w:lang w:eastAsia="zh-CN"/>
        </w:rPr>
        <w:t>AI_</w:t>
      </w:r>
      <w:r w:rsidR="007E04C4">
        <w:rPr>
          <w:lang w:eastAsia="zh-CN"/>
        </w:rPr>
        <w:t>Label</w:t>
      </w:r>
      <w:r w:rsidR="001D7FD6">
        <w:rPr>
          <w:lang w:eastAsia="zh-CN"/>
        </w:rPr>
        <w:t>ingProcedure</w:t>
      </w:r>
      <w:proofErr w:type="spellEnd"/>
      <w:r>
        <w:rPr>
          <w:lang w:eastAsia="zh-CN"/>
        </w:rPr>
        <w:t>”</w:t>
      </w:r>
      <w:r w:rsidR="007E04C4">
        <w:rPr>
          <w:lang w:eastAsia="zh-CN"/>
        </w:rPr>
        <w:t>,</w:t>
      </w:r>
    </w:p>
    <w:p w14:paraId="16C608B0" w14:textId="31F1BFDE" w:rsidR="007E04C4" w:rsidRDefault="00FC3581" w:rsidP="007E04C4">
      <w:pPr>
        <w:ind w:firstLine="240"/>
        <w:rPr>
          <w:lang w:eastAsia="zh-CN"/>
        </w:rPr>
      </w:pPr>
      <w:r>
        <w:rPr>
          <w:lang w:eastAsia="zh-CN"/>
        </w:rPr>
        <w:t>“</w:t>
      </w:r>
      <w:r w:rsidR="007E04C4">
        <w:rPr>
          <w:lang w:eastAsia="zh-CN"/>
        </w:rPr>
        <w:t>id</w:t>
      </w:r>
      <w:r>
        <w:rPr>
          <w:lang w:eastAsia="zh-CN"/>
        </w:rPr>
        <w:t>”</w:t>
      </w:r>
      <w:r w:rsidR="007E04C4">
        <w:rPr>
          <w:lang w:eastAsia="zh-CN"/>
        </w:rPr>
        <w:t xml:space="preserve">: </w:t>
      </w:r>
      <w:r>
        <w:rPr>
          <w:lang w:eastAsia="zh-CN"/>
        </w:rPr>
        <w:t>“</w:t>
      </w:r>
      <w:r w:rsidR="007E04C4">
        <w:rPr>
          <w:lang w:eastAsia="zh-CN"/>
        </w:rPr>
        <w:t>0</w:t>
      </w:r>
      <w:r>
        <w:rPr>
          <w:lang w:eastAsia="zh-CN"/>
        </w:rPr>
        <w:t>”</w:t>
      </w:r>
      <w:r w:rsidR="007E04C4">
        <w:rPr>
          <w:lang w:eastAsia="zh-CN"/>
        </w:rPr>
        <w:t>,</w:t>
      </w:r>
    </w:p>
    <w:p w14:paraId="4647F605" w14:textId="7BF4A459" w:rsidR="007E04C4" w:rsidRDefault="00FC3581" w:rsidP="007E04C4">
      <w:pPr>
        <w:ind w:firstLine="240"/>
        <w:rPr>
          <w:lang w:eastAsia="zh-CN"/>
        </w:rPr>
      </w:pPr>
      <w:r>
        <w:rPr>
          <w:lang w:eastAsia="zh-CN"/>
        </w:rPr>
        <w:t>“</w:t>
      </w:r>
      <w:r w:rsidR="001D7FD6">
        <w:rPr>
          <w:lang w:eastAsia="zh-CN"/>
        </w:rPr>
        <w:t>methods</w:t>
      </w:r>
      <w:r>
        <w:rPr>
          <w:lang w:eastAsia="zh-CN"/>
        </w:rPr>
        <w:t>”</w:t>
      </w:r>
      <w:r w:rsidR="007E04C4">
        <w:rPr>
          <w:lang w:eastAsia="zh-CN"/>
        </w:rPr>
        <w:t xml:space="preserve">: </w:t>
      </w:r>
      <w:r w:rsidR="001D7FD6">
        <w:rPr>
          <w:lang w:eastAsia="zh-CN"/>
        </w:rPr>
        <w:t>[</w:t>
      </w:r>
      <w:r>
        <w:rPr>
          <w:lang w:eastAsia="zh-CN"/>
        </w:rPr>
        <w:t>“</w:t>
      </w:r>
      <w:r w:rsidR="001D7FD6">
        <w:rPr>
          <w:lang w:eastAsia="zh-CN"/>
        </w:rPr>
        <w:t>manual</w:t>
      </w:r>
      <w:r>
        <w:rPr>
          <w:lang w:eastAsia="zh-CN"/>
        </w:rPr>
        <w:t>”</w:t>
      </w:r>
      <w:r w:rsidR="001D7FD6">
        <w:rPr>
          <w:lang w:eastAsia="zh-CN"/>
        </w:rPr>
        <w:t>],</w:t>
      </w:r>
    </w:p>
    <w:p w14:paraId="7F800ADA" w14:textId="4AC621AE" w:rsidR="001D7FD6" w:rsidRPr="001D7FD6" w:rsidRDefault="00FC3581" w:rsidP="007E04C4">
      <w:pPr>
        <w:ind w:firstLine="240"/>
        <w:rPr>
          <w:lang w:eastAsia="zh-CN"/>
        </w:rPr>
      </w:pPr>
      <w:r>
        <w:rPr>
          <w:lang w:eastAsia="zh-CN"/>
        </w:rPr>
        <w:t>“</w:t>
      </w:r>
      <w:r w:rsidR="000E095A">
        <w:rPr>
          <w:lang w:eastAsia="zh-CN"/>
        </w:rPr>
        <w:t>tools</w:t>
      </w:r>
      <w:r>
        <w:rPr>
          <w:lang w:eastAsia="zh-CN"/>
        </w:rPr>
        <w:t>”</w:t>
      </w:r>
      <w:r w:rsidR="000E095A">
        <w:rPr>
          <w:lang w:eastAsia="zh-CN"/>
        </w:rPr>
        <w:t>: [</w:t>
      </w:r>
      <w:r>
        <w:rPr>
          <w:lang w:eastAsia="zh-CN"/>
        </w:rPr>
        <w:t>“</w:t>
      </w:r>
      <w:r w:rsidR="00F47DC9">
        <w:rPr>
          <w:lang w:eastAsia="zh-CN"/>
        </w:rPr>
        <w:t>ArcGIS</w:t>
      </w:r>
      <w:r>
        <w:rPr>
          <w:lang w:eastAsia="zh-CN"/>
        </w:rPr>
        <w:t>”</w:t>
      </w:r>
      <w:r w:rsidR="000E095A">
        <w:rPr>
          <w:lang w:eastAsia="zh-CN"/>
        </w:rPr>
        <w:t>]</w:t>
      </w:r>
    </w:p>
    <w:p w14:paraId="51B5EC7E" w14:textId="3A71CFD4" w:rsidR="007E04C4" w:rsidRDefault="007E04C4" w:rsidP="007E04C4">
      <w:pPr>
        <w:rPr>
          <w:lang w:eastAsia="zh-CN"/>
        </w:rPr>
      </w:pPr>
      <w:r>
        <w:rPr>
          <w:rFonts w:hint="eastAsia"/>
          <w:lang w:eastAsia="zh-CN"/>
        </w:rPr>
        <w:t>}</w:t>
      </w:r>
    </w:p>
    <w:p w14:paraId="05C33470" w14:textId="4ED0B7CA" w:rsidR="00B21552" w:rsidRDefault="00B21552" w:rsidP="00B21552">
      <w:pPr>
        <w:rPr>
          <w:lang w:val="en-GB" w:eastAsia="zh-CN"/>
        </w:rPr>
      </w:pPr>
      <w:r>
        <w:rPr>
          <w:rFonts w:hint="eastAsia"/>
          <w:lang w:val="en-GB" w:eastAsia="zh-CN"/>
        </w:rPr>
        <w:t>The</w:t>
      </w:r>
      <w:r>
        <w:rPr>
          <w:lang w:val="en-GB" w:eastAsia="zh-CN"/>
        </w:rPr>
        <w:t xml:space="preserve"> </w:t>
      </w:r>
      <w:proofErr w:type="spellStart"/>
      <w:r>
        <w:rPr>
          <w:lang w:eastAsia="zh-CN"/>
        </w:rPr>
        <w:t>AI_LabelingMethodCode</w:t>
      </w:r>
      <w:proofErr w:type="spellEnd"/>
      <w:r>
        <w:rPr>
          <w:lang w:val="en-GB" w:eastAsia="zh-CN"/>
        </w:rPr>
        <w:t xml:space="preserve"> is encoded as a text string whose value is one of “</w:t>
      </w:r>
      <w:r w:rsidR="00B3435F">
        <w:rPr>
          <w:rFonts w:hint="eastAsia"/>
          <w:lang w:eastAsia="zh-CN"/>
        </w:rPr>
        <w:t>m</w:t>
      </w:r>
      <w:r>
        <w:t>anual</w:t>
      </w:r>
      <w:r>
        <w:rPr>
          <w:lang w:val="en-GB" w:eastAsia="zh-CN"/>
        </w:rPr>
        <w:t>”, “</w:t>
      </w:r>
      <w:r w:rsidR="00B3435F">
        <w:t>s</w:t>
      </w:r>
      <w:r>
        <w:t>emi-</w:t>
      </w:r>
      <w:r w:rsidR="00B3435F">
        <w:t>a</w:t>
      </w:r>
      <w:r>
        <w:t>utomatic</w:t>
      </w:r>
      <w:r>
        <w:rPr>
          <w:lang w:val="en-GB" w:eastAsia="zh-CN"/>
        </w:rPr>
        <w:t>” or “</w:t>
      </w:r>
      <w:r w:rsidR="00B3435F">
        <w:t>a</w:t>
      </w:r>
      <w:r>
        <w:t>utomatic</w:t>
      </w:r>
      <w:r>
        <w:rPr>
          <w:lang w:val="en-GB" w:eastAsia="zh-CN"/>
        </w:rPr>
        <w:t>”.</w:t>
      </w:r>
    </w:p>
    <w:tbl>
      <w:tblPr>
        <w:tblStyle w:val="af1"/>
        <w:tblW w:w="0" w:type="auto"/>
        <w:tblLook w:val="04A0" w:firstRow="1" w:lastRow="0" w:firstColumn="1" w:lastColumn="0" w:noHBand="0" w:noVBand="1"/>
      </w:tblPr>
      <w:tblGrid>
        <w:gridCol w:w="1838"/>
        <w:gridCol w:w="6792"/>
      </w:tblGrid>
      <w:tr w:rsidR="00B21552" w14:paraId="649703E2" w14:textId="77777777" w:rsidTr="00EB15DA">
        <w:tc>
          <w:tcPr>
            <w:tcW w:w="1838" w:type="dxa"/>
          </w:tcPr>
          <w:p w14:paraId="2CBF5719" w14:textId="6D79AAD6" w:rsidR="00B21552" w:rsidRDefault="00B21552" w:rsidP="00EB15DA">
            <w:r>
              <w:rPr>
                <w:lang w:eastAsia="zh-CN"/>
              </w:rPr>
              <w:t>Requirement 2</w:t>
            </w:r>
            <w:r w:rsidR="002F2ED7">
              <w:rPr>
                <w:lang w:eastAsia="zh-CN"/>
              </w:rPr>
              <w:t>7</w:t>
            </w:r>
          </w:p>
        </w:tc>
        <w:tc>
          <w:tcPr>
            <w:tcW w:w="6792" w:type="dxa"/>
          </w:tcPr>
          <w:p w14:paraId="437D2C94" w14:textId="30E8019F" w:rsidR="00B21552" w:rsidRDefault="00B21552" w:rsidP="00EB15DA">
            <w:pPr>
              <w:rPr>
                <w:lang w:eastAsia="zh-CN"/>
              </w:rPr>
            </w:pPr>
            <w:r>
              <w:rPr>
                <w:rFonts w:hint="eastAsia"/>
                <w:lang w:eastAsia="zh-CN"/>
              </w:rPr>
              <w:t>/</w:t>
            </w:r>
            <w:r>
              <w:rPr>
                <w:lang w:eastAsia="zh-CN"/>
              </w:rPr>
              <w:t>req/</w:t>
            </w:r>
            <w:proofErr w:type="spellStart"/>
            <w:r w:rsidR="00752B98">
              <w:rPr>
                <w:lang w:eastAsia="zh-CN"/>
              </w:rPr>
              <w:t>ailabeling</w:t>
            </w:r>
            <w:proofErr w:type="spellEnd"/>
            <w:r>
              <w:rPr>
                <w:lang w:eastAsia="zh-CN"/>
              </w:rPr>
              <w:t>/</w:t>
            </w:r>
            <w:proofErr w:type="spellStart"/>
            <w:r w:rsidR="00752B98">
              <w:rPr>
                <w:lang w:eastAsia="zh-CN"/>
              </w:rPr>
              <w:t>labelingmethod</w:t>
            </w:r>
            <w:r>
              <w:rPr>
                <w:lang w:eastAsia="zh-CN"/>
              </w:rPr>
              <w:t>code</w:t>
            </w:r>
            <w:proofErr w:type="spellEnd"/>
          </w:p>
          <w:p w14:paraId="34240315" w14:textId="28C038A1" w:rsidR="00B21552" w:rsidRDefault="00B21552" w:rsidP="00EB15DA">
            <w:pPr>
              <w:rPr>
                <w:lang w:eastAsia="zh-CN"/>
              </w:rPr>
            </w:pPr>
            <w:r>
              <w:rPr>
                <w:lang w:eastAsia="zh-CN"/>
              </w:rPr>
              <w:t xml:space="preserve">Each </w:t>
            </w:r>
            <w:proofErr w:type="spellStart"/>
            <w:r w:rsidR="0079149A">
              <w:rPr>
                <w:lang w:eastAsia="zh-CN"/>
              </w:rPr>
              <w:t>AI_LabelingMethodCode</w:t>
            </w:r>
            <w:proofErr w:type="spellEnd"/>
            <w:r>
              <w:rPr>
                <w:lang w:val="en-GB" w:eastAsia="zh-CN"/>
              </w:rPr>
              <w:t xml:space="preserve"> value</w:t>
            </w:r>
            <w:r>
              <w:rPr>
                <w:lang w:eastAsia="zh-CN"/>
              </w:rPr>
              <w:t xml:space="preserve"> SHALL be </w:t>
            </w:r>
            <w:r>
              <w:rPr>
                <w:lang w:val="en-GB" w:eastAsia="zh-CN"/>
              </w:rPr>
              <w:t xml:space="preserve">a text string whose value is one of </w:t>
            </w:r>
            <w:r w:rsidR="0079149A">
              <w:rPr>
                <w:lang w:val="en-GB" w:eastAsia="zh-CN"/>
              </w:rPr>
              <w:t>“</w:t>
            </w:r>
            <w:r w:rsidR="00B3435F">
              <w:rPr>
                <w:lang w:val="en-GB" w:eastAsia="zh-CN"/>
              </w:rPr>
              <w:t>m</w:t>
            </w:r>
            <w:proofErr w:type="spellStart"/>
            <w:r w:rsidR="0079149A">
              <w:t>anual</w:t>
            </w:r>
            <w:proofErr w:type="spellEnd"/>
            <w:r w:rsidR="0079149A">
              <w:rPr>
                <w:lang w:val="en-GB" w:eastAsia="zh-CN"/>
              </w:rPr>
              <w:t>”, “</w:t>
            </w:r>
            <w:r w:rsidR="00B3435F">
              <w:rPr>
                <w:lang w:val="en-GB" w:eastAsia="zh-CN"/>
              </w:rPr>
              <w:t>s</w:t>
            </w:r>
            <w:proofErr w:type="spellStart"/>
            <w:r w:rsidR="0079149A">
              <w:t>emi</w:t>
            </w:r>
            <w:proofErr w:type="spellEnd"/>
            <w:r w:rsidR="0079149A">
              <w:t>-</w:t>
            </w:r>
            <w:r w:rsidR="00B3435F">
              <w:t>a</w:t>
            </w:r>
            <w:r w:rsidR="0079149A">
              <w:t>utomatic</w:t>
            </w:r>
            <w:r w:rsidR="0079149A">
              <w:rPr>
                <w:lang w:val="en-GB" w:eastAsia="zh-CN"/>
              </w:rPr>
              <w:t>” or “</w:t>
            </w:r>
            <w:r w:rsidR="00B3435F">
              <w:rPr>
                <w:lang w:val="en-GB" w:eastAsia="zh-CN"/>
              </w:rPr>
              <w:t>a</w:t>
            </w:r>
            <w:proofErr w:type="spellStart"/>
            <w:r w:rsidR="0079149A">
              <w:t>utomatic</w:t>
            </w:r>
            <w:proofErr w:type="spellEnd"/>
            <w:r w:rsidR="0079149A">
              <w:rPr>
                <w:lang w:val="en-GB" w:eastAsia="zh-CN"/>
              </w:rPr>
              <w:t>”.</w:t>
            </w:r>
          </w:p>
        </w:tc>
      </w:tr>
    </w:tbl>
    <w:p w14:paraId="107CEB57" w14:textId="77777777" w:rsidR="00B21552" w:rsidRDefault="00B21552" w:rsidP="00B21552">
      <w:pPr>
        <w:rPr>
          <w:lang w:eastAsia="zh-CN"/>
        </w:rPr>
      </w:pPr>
    </w:p>
    <w:p w14:paraId="235D3436" w14:textId="77777777" w:rsidR="00B21552" w:rsidRDefault="00B21552" w:rsidP="00B21552">
      <w:pPr>
        <w:rPr>
          <w:lang w:eastAsia="zh-CN"/>
        </w:rPr>
      </w:pPr>
      <w:r>
        <w:rPr>
          <w:rFonts w:hint="eastAsia"/>
          <w:lang w:eastAsia="zh-CN"/>
        </w:rPr>
        <w:t>E</w:t>
      </w:r>
      <w:r>
        <w:rPr>
          <w:lang w:eastAsia="zh-CN"/>
        </w:rPr>
        <w:t>xamples:</w:t>
      </w:r>
    </w:p>
    <w:p w14:paraId="49A8B9A8" w14:textId="244179B1" w:rsidR="00B21552" w:rsidRPr="00F6475A" w:rsidRDefault="00B21552" w:rsidP="00097E05">
      <w:pPr>
        <w:pStyle w:val="List1OGCletters"/>
        <w:numPr>
          <w:ilvl w:val="0"/>
          <w:numId w:val="43"/>
        </w:numPr>
        <w:rPr>
          <w:lang w:eastAsia="zh-CN"/>
        </w:rPr>
      </w:pPr>
      <w:r>
        <w:rPr>
          <w:lang w:eastAsia="zh-CN"/>
        </w:rPr>
        <w:t>“</w:t>
      </w:r>
      <w:r w:rsidR="00B3435F">
        <w:t>m</w:t>
      </w:r>
      <w:r w:rsidR="00C03A45">
        <w:t>anual</w:t>
      </w:r>
      <w:r>
        <w:rPr>
          <w:lang w:eastAsia="zh-CN"/>
        </w:rPr>
        <w:t>”</w:t>
      </w:r>
      <w:r w:rsidRPr="00F6475A">
        <w:rPr>
          <w:lang w:eastAsia="zh-CN"/>
        </w:rPr>
        <w:t xml:space="preserve"> </w:t>
      </w:r>
    </w:p>
    <w:p w14:paraId="68E74B27" w14:textId="78A573EF" w:rsidR="00B21552" w:rsidRPr="00F6475A" w:rsidRDefault="00B21552" w:rsidP="00B21552">
      <w:pPr>
        <w:pStyle w:val="List1OGCletters"/>
        <w:numPr>
          <w:ilvl w:val="0"/>
          <w:numId w:val="13"/>
        </w:numPr>
        <w:rPr>
          <w:lang w:eastAsia="zh-CN"/>
        </w:rPr>
      </w:pPr>
      <w:r>
        <w:rPr>
          <w:lang w:eastAsia="zh-CN"/>
        </w:rPr>
        <w:t>“</w:t>
      </w:r>
      <w:r w:rsidR="00B3435F">
        <w:t>s</w:t>
      </w:r>
      <w:r w:rsidR="00C03A45">
        <w:t>emi-</w:t>
      </w:r>
      <w:r w:rsidR="00B3435F">
        <w:t>a</w:t>
      </w:r>
      <w:r w:rsidR="00C03A45">
        <w:t>utomatic</w:t>
      </w:r>
      <w:r>
        <w:rPr>
          <w:lang w:eastAsia="zh-CN"/>
        </w:rPr>
        <w:t>”</w:t>
      </w:r>
    </w:p>
    <w:p w14:paraId="0C3B114E" w14:textId="3B73752F" w:rsidR="00B21552" w:rsidRDefault="00B21552" w:rsidP="00B21552">
      <w:pPr>
        <w:pStyle w:val="List1OGCletters"/>
        <w:numPr>
          <w:ilvl w:val="0"/>
          <w:numId w:val="13"/>
        </w:numPr>
        <w:rPr>
          <w:lang w:eastAsia="zh-CN"/>
        </w:rPr>
      </w:pPr>
      <w:r>
        <w:rPr>
          <w:lang w:eastAsia="zh-CN"/>
        </w:rPr>
        <w:t>“</w:t>
      </w:r>
      <w:r w:rsidR="00B3435F">
        <w:t>a</w:t>
      </w:r>
      <w:r w:rsidR="00C03A45">
        <w:t>utomatic</w:t>
      </w:r>
      <w:r>
        <w:rPr>
          <w:lang w:eastAsia="zh-CN"/>
        </w:rPr>
        <w:t>”</w:t>
      </w:r>
      <w:r w:rsidRPr="00F6475A">
        <w:rPr>
          <w:lang w:eastAsia="zh-CN"/>
        </w:rPr>
        <w:t xml:space="preserve"> </w:t>
      </w:r>
      <w:bookmarkStart w:id="258" w:name="_GoBack"/>
      <w:bookmarkEnd w:id="258"/>
    </w:p>
    <w:p w14:paraId="3B3ED3A7" w14:textId="77777777" w:rsidR="00B21552" w:rsidRDefault="00B21552" w:rsidP="007E04C4">
      <w:pPr>
        <w:rPr>
          <w:lang w:eastAsia="zh-CN"/>
        </w:rPr>
      </w:pPr>
    </w:p>
    <w:p w14:paraId="41587549" w14:textId="21460033" w:rsidR="00B32192" w:rsidRPr="00583478" w:rsidRDefault="006D523A" w:rsidP="00B32192">
      <w:pPr>
        <w:pStyle w:val="2"/>
      </w:pPr>
      <w:bookmarkStart w:id="259" w:name="_Toc159438663"/>
      <w:r w:rsidRPr="00583478">
        <w:t xml:space="preserve">Requirements </w:t>
      </w:r>
      <w:r w:rsidR="00192233">
        <w:t>C</w:t>
      </w:r>
      <w:r w:rsidRPr="00583478">
        <w:t xml:space="preserve">lass: </w:t>
      </w:r>
      <w:proofErr w:type="spellStart"/>
      <w:r w:rsidR="00B32192" w:rsidRPr="00583478">
        <w:t>AI_D</w:t>
      </w:r>
      <w:r w:rsidR="00905387" w:rsidRPr="00583478">
        <w:t>ata</w:t>
      </w:r>
      <w:r w:rsidR="00B32192" w:rsidRPr="00583478">
        <w:t>Quality</w:t>
      </w:r>
      <w:bookmarkEnd w:id="259"/>
      <w:proofErr w:type="spellEnd"/>
    </w:p>
    <w:p w14:paraId="01CA3B7A" w14:textId="09C85719" w:rsidR="000637EE" w:rsidRDefault="00B2226D" w:rsidP="000637EE">
      <w:pPr>
        <w:rPr>
          <w:lang w:val="en-GB" w:eastAsia="zh-CN"/>
        </w:rPr>
      </w:pPr>
      <w:r>
        <w:rPr>
          <w:lang w:val="en-GB" w:eastAsia="zh-CN"/>
        </w:rPr>
        <w:t>The</w:t>
      </w:r>
      <w:r w:rsidR="000637EE">
        <w:rPr>
          <w:lang w:val="en-GB" w:eastAsia="zh-CN"/>
        </w:rPr>
        <w:t xml:space="preserve"> </w:t>
      </w:r>
      <w:proofErr w:type="spellStart"/>
      <w:r w:rsidR="000637EE">
        <w:rPr>
          <w:lang w:val="en-GB" w:eastAsia="zh-CN"/>
        </w:rPr>
        <w:t>AI_ClassBalanceDegree</w:t>
      </w:r>
      <w:proofErr w:type="spellEnd"/>
      <w:r w:rsidR="000637EE">
        <w:rPr>
          <w:lang w:val="en-GB" w:eastAsia="zh-CN"/>
        </w:rPr>
        <w:t xml:space="preserve"> object is encoded as a JSON object with properties </w:t>
      </w:r>
      <w:r w:rsidR="007E6752">
        <w:rPr>
          <w:lang w:val="en-GB" w:eastAsia="zh-CN"/>
        </w:rPr>
        <w:t xml:space="preserve">as </w:t>
      </w:r>
      <w:r w:rsidR="000637EE">
        <w:rPr>
          <w:lang w:val="en-GB" w:eastAsia="zh-CN"/>
        </w:rPr>
        <w:t xml:space="preserve">shown in </w:t>
      </w:r>
      <w:r w:rsidR="004F3F26">
        <w:rPr>
          <w:lang w:val="en-GB" w:eastAsia="zh-CN"/>
        </w:rPr>
        <w:fldChar w:fldCharType="begin"/>
      </w:r>
      <w:r w:rsidR="004F3F26">
        <w:rPr>
          <w:lang w:val="en-GB" w:eastAsia="zh-CN"/>
        </w:rPr>
        <w:instrText xml:space="preserve"> REF _Ref156831134 \h </w:instrText>
      </w:r>
      <w:r w:rsidR="004F3F26">
        <w:rPr>
          <w:lang w:val="en-GB" w:eastAsia="zh-CN"/>
        </w:rPr>
      </w:r>
      <w:r w:rsidR="004F3F26">
        <w:rPr>
          <w:lang w:val="en-GB" w:eastAsia="zh-CN"/>
        </w:rPr>
        <w:fldChar w:fldCharType="separate"/>
      </w:r>
      <w:r w:rsidR="00C84970">
        <w:t xml:space="preserve">Table </w:t>
      </w:r>
      <w:r w:rsidR="00C84970">
        <w:rPr>
          <w:noProof/>
        </w:rPr>
        <w:t>16</w:t>
      </w:r>
      <w:r w:rsidR="004F3F26">
        <w:rPr>
          <w:lang w:val="en-GB" w:eastAsia="zh-CN"/>
        </w:rPr>
        <w:fldChar w:fldCharType="end"/>
      </w:r>
      <w:r w:rsidR="004F3F26">
        <w:rPr>
          <w:lang w:val="en-GB" w:eastAsia="zh-CN"/>
        </w:rPr>
        <w:t>.</w:t>
      </w:r>
    </w:p>
    <w:tbl>
      <w:tblPr>
        <w:tblStyle w:val="af1"/>
        <w:tblW w:w="0" w:type="auto"/>
        <w:tblLook w:val="04A0" w:firstRow="1" w:lastRow="0" w:firstColumn="1" w:lastColumn="0" w:noHBand="0" w:noVBand="1"/>
      </w:tblPr>
      <w:tblGrid>
        <w:gridCol w:w="1838"/>
        <w:gridCol w:w="6792"/>
      </w:tblGrid>
      <w:tr w:rsidR="000637EE" w14:paraId="4A6B4FFC" w14:textId="77777777" w:rsidTr="003D41BC">
        <w:tc>
          <w:tcPr>
            <w:tcW w:w="1838" w:type="dxa"/>
          </w:tcPr>
          <w:p w14:paraId="465872F7" w14:textId="1E87244F" w:rsidR="000637EE" w:rsidRDefault="000637EE" w:rsidP="00EF651B">
            <w:r>
              <w:rPr>
                <w:lang w:eastAsia="zh-CN"/>
              </w:rPr>
              <w:t>Requirement</w:t>
            </w:r>
            <w:r w:rsidR="00BF233E">
              <w:rPr>
                <w:lang w:eastAsia="zh-CN"/>
              </w:rPr>
              <w:t xml:space="preserve"> 2</w:t>
            </w:r>
            <w:r w:rsidR="00F71613">
              <w:rPr>
                <w:lang w:eastAsia="zh-CN"/>
              </w:rPr>
              <w:t>8</w:t>
            </w:r>
          </w:p>
        </w:tc>
        <w:tc>
          <w:tcPr>
            <w:tcW w:w="6792" w:type="dxa"/>
          </w:tcPr>
          <w:p w14:paraId="4A3F37B0" w14:textId="376DCD52" w:rsidR="000637EE" w:rsidRDefault="000637EE" w:rsidP="00EF651B">
            <w:pPr>
              <w:rPr>
                <w:lang w:eastAsia="zh-CN"/>
              </w:rPr>
            </w:pPr>
            <w:r>
              <w:rPr>
                <w:rFonts w:hint="eastAsia"/>
                <w:lang w:eastAsia="zh-CN"/>
              </w:rPr>
              <w:t>/</w:t>
            </w:r>
            <w:r>
              <w:rPr>
                <w:lang w:eastAsia="zh-CN"/>
              </w:rPr>
              <w:t>req/</w:t>
            </w:r>
            <w:proofErr w:type="spellStart"/>
            <w:r>
              <w:rPr>
                <w:lang w:eastAsia="zh-CN"/>
              </w:rPr>
              <w:t>aidataquality</w:t>
            </w:r>
            <w:proofErr w:type="spellEnd"/>
            <w:r>
              <w:rPr>
                <w:lang w:eastAsia="zh-CN"/>
              </w:rPr>
              <w:t>/</w:t>
            </w:r>
            <w:proofErr w:type="spellStart"/>
            <w:r w:rsidR="004B7BF5">
              <w:rPr>
                <w:lang w:eastAsia="zh-CN"/>
              </w:rPr>
              <w:t>classbalancedegree</w:t>
            </w:r>
            <w:proofErr w:type="spellEnd"/>
          </w:p>
          <w:p w14:paraId="76483021" w14:textId="683F6D07" w:rsidR="000637EE" w:rsidRDefault="000637EE" w:rsidP="00EF651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w:t>
            </w:r>
            <w:r w:rsidR="007E6752">
              <w:rPr>
                <w:lang w:eastAsia="zh-CN"/>
              </w:rPr>
              <w:t xml:space="preserve">SHALL </w:t>
            </w:r>
            <w:r>
              <w:rPr>
                <w:lang w:eastAsia="zh-CN"/>
              </w:rPr>
              <w:t xml:space="preserve">implement the </w:t>
            </w:r>
            <w:bookmarkStart w:id="260" w:name="OLE_LINK24"/>
            <w:bookmarkStart w:id="261" w:name="OLE_LINK25"/>
            <w:r w:rsidR="00237EFE" w:rsidRPr="00237EFE">
              <w:rPr>
                <w:lang w:eastAsia="zh-CN"/>
              </w:rPr>
              <w:t xml:space="preserve">Mandatory </w:t>
            </w:r>
            <w:bookmarkEnd w:id="260"/>
            <w:bookmarkEnd w:id="261"/>
            <w:r>
              <w:rPr>
                <w:lang w:eastAsia="zh-CN"/>
              </w:rPr>
              <w:t xml:space="preserve">properties </w:t>
            </w:r>
            <w:r w:rsidR="007E6752">
              <w:rPr>
                <w:lang w:eastAsia="zh-CN"/>
              </w:rPr>
              <w:t xml:space="preserve">as </w:t>
            </w:r>
            <w:r>
              <w:rPr>
                <w:lang w:eastAsia="zh-CN"/>
              </w:rPr>
              <w:t xml:space="preserve">shown in </w:t>
            </w:r>
            <w:r w:rsidR="004F3F26">
              <w:rPr>
                <w:lang w:eastAsia="zh-CN"/>
              </w:rPr>
              <w:fldChar w:fldCharType="begin"/>
            </w:r>
            <w:r w:rsidR="004F3F26">
              <w:rPr>
                <w:lang w:eastAsia="zh-CN"/>
              </w:rPr>
              <w:instrText xml:space="preserve"> REF _Ref156831134 \h </w:instrText>
            </w:r>
            <w:r w:rsidR="004F3F26">
              <w:rPr>
                <w:lang w:eastAsia="zh-CN"/>
              </w:rPr>
            </w:r>
            <w:r w:rsidR="004F3F26">
              <w:rPr>
                <w:lang w:eastAsia="zh-CN"/>
              </w:rPr>
              <w:fldChar w:fldCharType="separate"/>
            </w:r>
            <w:r w:rsidR="00C84970">
              <w:t xml:space="preserve">Table </w:t>
            </w:r>
            <w:r w:rsidR="00C84970">
              <w:rPr>
                <w:noProof/>
              </w:rPr>
              <w:t>16</w:t>
            </w:r>
            <w:r w:rsidR="004F3F26">
              <w:rPr>
                <w:lang w:eastAsia="zh-CN"/>
              </w:rPr>
              <w:fldChar w:fldCharType="end"/>
            </w:r>
            <w:r w:rsidR="004F3F26">
              <w:rPr>
                <w:lang w:eastAsia="zh-CN"/>
              </w:rPr>
              <w:t>.</w:t>
            </w:r>
          </w:p>
        </w:tc>
      </w:tr>
    </w:tbl>
    <w:p w14:paraId="11E842E7" w14:textId="77777777" w:rsidR="000637EE" w:rsidRPr="006F15EC" w:rsidRDefault="000637EE" w:rsidP="000637EE"/>
    <w:p w14:paraId="165B4EEB" w14:textId="33A76771" w:rsidR="000637EE" w:rsidRDefault="000637EE" w:rsidP="000637EE">
      <w:pPr>
        <w:pStyle w:val="af4"/>
        <w:keepNext/>
      </w:pPr>
      <w:bookmarkStart w:id="262" w:name="_Ref156831134"/>
      <w:r>
        <w:t xml:space="preserve">Table </w:t>
      </w:r>
      <w:r w:rsidR="00EB7D7B">
        <w:fldChar w:fldCharType="begin"/>
      </w:r>
      <w:r w:rsidR="00EB7D7B">
        <w:instrText xml:space="preserve"> SEQ Table \* ARABIC </w:instrText>
      </w:r>
      <w:r w:rsidR="00EB7D7B">
        <w:fldChar w:fldCharType="separate"/>
      </w:r>
      <w:r w:rsidR="00C84970">
        <w:rPr>
          <w:noProof/>
        </w:rPr>
        <w:t>16</w:t>
      </w:r>
      <w:r w:rsidR="00EB7D7B">
        <w:rPr>
          <w:noProof/>
        </w:rPr>
        <w:fldChar w:fldCharType="end"/>
      </w:r>
      <w:bookmarkEnd w:id="262"/>
      <w:r w:rsidRPr="00C90435">
        <w:rPr>
          <w:lang w:val="en-GB" w:eastAsia="zh-CN"/>
        </w:rPr>
        <w:t xml:space="preserve"> </w:t>
      </w:r>
      <w:r>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t xml:space="preserve"> properties</w:t>
      </w:r>
    </w:p>
    <w:tbl>
      <w:tblPr>
        <w:tblStyle w:val="af1"/>
        <w:tblW w:w="0" w:type="auto"/>
        <w:tblLook w:val="04A0" w:firstRow="1" w:lastRow="0" w:firstColumn="1" w:lastColumn="0" w:noHBand="0" w:noVBand="1"/>
      </w:tblPr>
      <w:tblGrid>
        <w:gridCol w:w="1963"/>
        <w:gridCol w:w="2434"/>
        <w:gridCol w:w="2789"/>
        <w:gridCol w:w="1444"/>
      </w:tblGrid>
      <w:tr w:rsidR="000637EE" w14:paraId="49AB361C" w14:textId="77777777" w:rsidTr="00590A2F">
        <w:tc>
          <w:tcPr>
            <w:tcW w:w="1963" w:type="dxa"/>
            <w:vAlign w:val="center"/>
          </w:tcPr>
          <w:p w14:paraId="47EF4D49" w14:textId="77777777" w:rsidR="000637EE" w:rsidRPr="009A6478" w:rsidRDefault="000637EE" w:rsidP="00EF651B">
            <w:pPr>
              <w:jc w:val="center"/>
              <w:rPr>
                <w:b/>
                <w:bCs/>
              </w:rPr>
            </w:pPr>
            <w:r w:rsidRPr="009A6478">
              <w:rPr>
                <w:b/>
                <w:bCs/>
              </w:rPr>
              <w:t>JSON Property</w:t>
            </w:r>
          </w:p>
        </w:tc>
        <w:tc>
          <w:tcPr>
            <w:tcW w:w="2710" w:type="dxa"/>
            <w:vAlign w:val="center"/>
          </w:tcPr>
          <w:p w14:paraId="4274C109" w14:textId="77777777" w:rsidR="000637EE" w:rsidRPr="009A6478" w:rsidRDefault="000637EE" w:rsidP="00EF651B">
            <w:pPr>
              <w:jc w:val="center"/>
              <w:rPr>
                <w:b/>
                <w:bCs/>
              </w:rPr>
            </w:pPr>
            <w:r w:rsidRPr="009A6478">
              <w:rPr>
                <w:b/>
                <w:bCs/>
              </w:rPr>
              <w:t>Definition</w:t>
            </w:r>
          </w:p>
        </w:tc>
        <w:tc>
          <w:tcPr>
            <w:tcW w:w="2477" w:type="dxa"/>
            <w:vAlign w:val="center"/>
          </w:tcPr>
          <w:p w14:paraId="141E561B" w14:textId="77777777" w:rsidR="000637EE" w:rsidRPr="009A6478" w:rsidRDefault="000637EE" w:rsidP="00EF651B">
            <w:pPr>
              <w:jc w:val="center"/>
              <w:rPr>
                <w:b/>
                <w:bCs/>
              </w:rPr>
            </w:pPr>
            <w:r w:rsidRPr="009A6478">
              <w:rPr>
                <w:b/>
                <w:bCs/>
              </w:rPr>
              <w:t>Data type and values</w:t>
            </w:r>
          </w:p>
        </w:tc>
        <w:tc>
          <w:tcPr>
            <w:tcW w:w="1480"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590A2F">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710"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77"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480"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590A2F">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710" w:type="dxa"/>
            <w:tcBorders>
              <w:bottom w:val="single" w:sz="4" w:space="0" w:color="auto"/>
            </w:tcBorders>
            <w:vAlign w:val="center"/>
          </w:tcPr>
          <w:p w14:paraId="30E5B4F8" w14:textId="2FC1B166" w:rsidR="00BE1A24" w:rsidRDefault="00BE1A24" w:rsidP="00BE1A24">
            <w:pPr>
              <w:rPr>
                <w:lang w:eastAsia="zh-CN"/>
              </w:rPr>
            </w:pPr>
            <w:r>
              <w:rPr>
                <w:rFonts w:hint="eastAsia"/>
                <w:lang w:eastAsia="zh-CN"/>
              </w:rPr>
              <w:t>Reference to measure used</w:t>
            </w:r>
            <w:r w:rsidR="000846A0">
              <w:rPr>
                <w:lang w:eastAsia="zh-CN"/>
              </w:rPr>
              <w:t>.</w:t>
            </w:r>
          </w:p>
        </w:tc>
        <w:tc>
          <w:tcPr>
            <w:tcW w:w="2477" w:type="dxa"/>
            <w:tcBorders>
              <w:bottom w:val="single" w:sz="4" w:space="0" w:color="auto"/>
            </w:tcBorders>
            <w:vAlign w:val="center"/>
          </w:tcPr>
          <w:p w14:paraId="775C65FB" w14:textId="7FF16532" w:rsidR="00BE1A24" w:rsidRDefault="00BE1A24" w:rsidP="00BE1A24">
            <w:pPr>
              <w:rPr>
                <w:lang w:eastAsia="zh-CN"/>
              </w:rPr>
            </w:pPr>
            <w:proofErr w:type="spellStart"/>
            <w:r>
              <w:rPr>
                <w:rFonts w:hint="eastAsia"/>
                <w:lang w:eastAsia="zh-CN"/>
              </w:rPr>
              <w:t>MeasureReference</w:t>
            </w:r>
            <w:proofErr w:type="spellEnd"/>
            <w:r>
              <w:rPr>
                <w:lang w:eastAsia="zh-CN"/>
              </w:rPr>
              <w:t xml:space="preserve"> [</w:t>
            </w:r>
            <w:proofErr w:type="gramStart"/>
            <w:r>
              <w:rPr>
                <w:lang w:eastAsia="zh-CN"/>
              </w:rPr>
              <w:t>1..</w:t>
            </w:r>
            <w:proofErr w:type="gramEnd"/>
            <w:r>
              <w:rPr>
                <w:lang w:eastAsia="zh-CN"/>
              </w:rPr>
              <w:t>1]</w:t>
            </w:r>
          </w:p>
        </w:tc>
        <w:tc>
          <w:tcPr>
            <w:tcW w:w="1480"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590A2F">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710" w:type="dxa"/>
            <w:vAlign w:val="center"/>
          </w:tcPr>
          <w:p w14:paraId="71A07239" w14:textId="34BF5BBD" w:rsidR="00315A55" w:rsidRDefault="00315A55" w:rsidP="00315A55">
            <w:pPr>
              <w:rPr>
                <w:lang w:eastAsia="zh-CN"/>
              </w:rPr>
            </w:pPr>
            <w:r>
              <w:rPr>
                <w:lang w:eastAsia="zh-CN"/>
              </w:rPr>
              <w:t xml:space="preserve">Evaluation </w:t>
            </w:r>
            <w:r>
              <w:rPr>
                <w:rFonts w:hint="eastAsia"/>
                <w:lang w:eastAsia="zh-CN"/>
              </w:rPr>
              <w:t>information</w:t>
            </w:r>
            <w:r w:rsidR="000846A0">
              <w:rPr>
                <w:lang w:eastAsia="zh-CN"/>
              </w:rPr>
              <w:t>.</w:t>
            </w:r>
          </w:p>
        </w:tc>
        <w:tc>
          <w:tcPr>
            <w:tcW w:w="2477" w:type="dxa"/>
            <w:vAlign w:val="center"/>
          </w:tcPr>
          <w:p w14:paraId="334AE5B3" w14:textId="575212AC" w:rsidR="00315A55" w:rsidRDefault="00315A55" w:rsidP="00315A55">
            <w:pPr>
              <w:rPr>
                <w:lang w:eastAsia="zh-CN"/>
              </w:rPr>
            </w:pPr>
            <w:proofErr w:type="spellStart"/>
            <w:r>
              <w:rPr>
                <w:rFonts w:hint="eastAsia"/>
                <w:lang w:eastAsia="zh-CN"/>
              </w:rPr>
              <w:t>EvaluationMethod</w:t>
            </w:r>
            <w:proofErr w:type="spellEnd"/>
            <w:r>
              <w:rPr>
                <w:lang w:eastAsia="zh-CN"/>
              </w:rPr>
              <w:t xml:space="preserve"> [</w:t>
            </w:r>
            <w:proofErr w:type="gramStart"/>
            <w:r>
              <w:rPr>
                <w:lang w:eastAsia="zh-CN"/>
              </w:rPr>
              <w:t>1..</w:t>
            </w:r>
            <w:proofErr w:type="gramEnd"/>
            <w:r>
              <w:rPr>
                <w:lang w:eastAsia="zh-CN"/>
              </w:rPr>
              <w:t>1]</w:t>
            </w:r>
          </w:p>
        </w:tc>
        <w:tc>
          <w:tcPr>
            <w:tcW w:w="1480"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590A2F">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710" w:type="dxa"/>
            <w:tcBorders>
              <w:bottom w:val="single" w:sz="4" w:space="0" w:color="auto"/>
            </w:tcBorders>
            <w:vAlign w:val="center"/>
          </w:tcPr>
          <w:p w14:paraId="34915D13" w14:textId="2C2F38A7" w:rsidR="00EA0C0F" w:rsidRDefault="00EA0C0F" w:rsidP="00EA0C0F">
            <w:pPr>
              <w:rPr>
                <w:lang w:eastAsia="zh-CN"/>
              </w:rPr>
            </w:pPr>
            <w:r>
              <w:rPr>
                <w:rFonts w:hint="eastAsia"/>
                <w:lang w:eastAsia="zh-CN"/>
              </w:rPr>
              <w:t>Value obtained from applying a data quality measure</w:t>
            </w:r>
            <w:r w:rsidR="000846A0">
              <w:rPr>
                <w:lang w:eastAsia="zh-CN"/>
              </w:rPr>
              <w:t>.</w:t>
            </w:r>
          </w:p>
        </w:tc>
        <w:tc>
          <w:tcPr>
            <w:tcW w:w="2477"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480"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568CCEAD" w14:textId="77777777" w:rsidR="00430737" w:rsidRDefault="00430737" w:rsidP="00430737">
      <w:pPr>
        <w:rPr>
          <w:lang w:eastAsia="zh-CN"/>
        </w:rPr>
      </w:pPr>
      <w:r>
        <w:rPr>
          <w:lang w:eastAsia="zh-CN"/>
        </w:rPr>
        <w:t xml:space="preserve">    {</w:t>
      </w:r>
    </w:p>
    <w:p w14:paraId="72E1A47A" w14:textId="77777777" w:rsidR="00430737" w:rsidRDefault="00430737" w:rsidP="00430737">
      <w:pPr>
        <w:rPr>
          <w:lang w:eastAsia="zh-CN"/>
        </w:rPr>
      </w:pPr>
      <w:r>
        <w:rPr>
          <w:lang w:eastAsia="zh-CN"/>
        </w:rPr>
        <w:t xml:space="preserve">      "type": "</w:t>
      </w:r>
      <w:proofErr w:type="spellStart"/>
      <w:r>
        <w:rPr>
          <w:lang w:eastAsia="zh-CN"/>
        </w:rPr>
        <w:t>AI_ClassBalanceDegree</w:t>
      </w:r>
      <w:proofErr w:type="spellEnd"/>
      <w:r>
        <w:rPr>
          <w:lang w:eastAsia="zh-CN"/>
        </w:rPr>
        <w:t>",</w:t>
      </w:r>
    </w:p>
    <w:p w14:paraId="556FD029" w14:textId="77777777" w:rsidR="00430737" w:rsidRDefault="00430737" w:rsidP="00430737">
      <w:pPr>
        <w:rPr>
          <w:lang w:eastAsia="zh-CN"/>
        </w:rPr>
      </w:pPr>
      <w:r>
        <w:rPr>
          <w:lang w:eastAsia="zh-CN"/>
        </w:rPr>
        <w:t xml:space="preserve">      "measure": {</w:t>
      </w:r>
    </w:p>
    <w:p w14:paraId="3D9187D7" w14:textId="77777777" w:rsidR="00430737" w:rsidRDefault="00430737" w:rsidP="00430737">
      <w:pPr>
        <w:rPr>
          <w:lang w:eastAsia="zh-CN"/>
        </w:rPr>
      </w:pPr>
      <w:r>
        <w:rPr>
          <w:lang w:eastAsia="zh-CN"/>
        </w:rPr>
        <w:t xml:space="preserve">        "</w:t>
      </w:r>
      <w:proofErr w:type="spellStart"/>
      <w:r>
        <w:rPr>
          <w:lang w:eastAsia="zh-CN"/>
        </w:rPr>
        <w:t>measureDescription</w:t>
      </w:r>
      <w:proofErr w:type="spellEnd"/>
      <w:r>
        <w:rPr>
          <w:lang w:eastAsia="zh-CN"/>
        </w:rPr>
        <w:t>": "Balance degree of label classes"</w:t>
      </w:r>
    </w:p>
    <w:p w14:paraId="13151FDF" w14:textId="77777777" w:rsidR="00430737" w:rsidRDefault="00430737" w:rsidP="00430737">
      <w:pPr>
        <w:rPr>
          <w:lang w:eastAsia="zh-CN"/>
        </w:rPr>
      </w:pPr>
      <w:r>
        <w:rPr>
          <w:lang w:eastAsia="zh-CN"/>
        </w:rPr>
        <w:t xml:space="preserve">      },</w:t>
      </w:r>
    </w:p>
    <w:p w14:paraId="2C745C8B" w14:textId="77777777" w:rsidR="00430737" w:rsidRDefault="00430737" w:rsidP="00430737">
      <w:pPr>
        <w:rPr>
          <w:lang w:eastAsia="zh-CN"/>
        </w:rPr>
      </w:pPr>
      <w:r>
        <w:rPr>
          <w:lang w:eastAsia="zh-CN"/>
        </w:rPr>
        <w:t xml:space="preserve">      "</w:t>
      </w:r>
      <w:proofErr w:type="spellStart"/>
      <w:r>
        <w:rPr>
          <w:lang w:eastAsia="zh-CN"/>
        </w:rPr>
        <w:t>evaluationMethod</w:t>
      </w:r>
      <w:proofErr w:type="spellEnd"/>
      <w:r>
        <w:rPr>
          <w:lang w:eastAsia="zh-CN"/>
        </w:rPr>
        <w:t>": {</w:t>
      </w:r>
    </w:p>
    <w:p w14:paraId="070F129F" w14:textId="77777777" w:rsidR="00430737" w:rsidRDefault="00430737" w:rsidP="00430737">
      <w:pPr>
        <w:rPr>
          <w:lang w:eastAsia="zh-CN"/>
        </w:rPr>
      </w:pPr>
      <w:r>
        <w:rPr>
          <w:lang w:eastAsia="zh-CN"/>
        </w:rPr>
        <w:t xml:space="preserve">        "</w:t>
      </w:r>
      <w:proofErr w:type="spellStart"/>
      <w:r>
        <w:rPr>
          <w:lang w:eastAsia="zh-CN"/>
        </w:rPr>
        <w:t>evaluationMethodDescription</w:t>
      </w:r>
      <w:proofErr w:type="spellEnd"/>
      <w:r>
        <w:rPr>
          <w:lang w:eastAsia="zh-CN"/>
        </w:rPr>
        <w:t>": "Counting the number of training samples belonging to each class and calculating the balance degree"</w:t>
      </w:r>
    </w:p>
    <w:p w14:paraId="684A143C" w14:textId="77777777" w:rsidR="00430737" w:rsidRDefault="00430737" w:rsidP="00430737">
      <w:pPr>
        <w:rPr>
          <w:lang w:eastAsia="zh-CN"/>
        </w:rPr>
      </w:pPr>
      <w:r>
        <w:rPr>
          <w:lang w:eastAsia="zh-CN"/>
        </w:rPr>
        <w:t xml:space="preserve">      },</w:t>
      </w:r>
    </w:p>
    <w:p w14:paraId="7CF71DA8" w14:textId="77777777" w:rsidR="00430737" w:rsidRDefault="00430737" w:rsidP="00430737">
      <w:pPr>
        <w:rPr>
          <w:lang w:eastAsia="zh-CN"/>
        </w:rPr>
      </w:pPr>
      <w:r>
        <w:rPr>
          <w:lang w:eastAsia="zh-CN"/>
        </w:rPr>
        <w:t xml:space="preserve">      "result": [</w:t>
      </w:r>
    </w:p>
    <w:p w14:paraId="2F39AA65" w14:textId="77777777" w:rsidR="00430737" w:rsidRDefault="00430737" w:rsidP="00430737">
      <w:pPr>
        <w:rPr>
          <w:lang w:eastAsia="zh-CN"/>
        </w:rPr>
      </w:pPr>
      <w:r>
        <w:rPr>
          <w:lang w:eastAsia="zh-CN"/>
        </w:rPr>
        <w:t xml:space="preserve">        {</w:t>
      </w:r>
    </w:p>
    <w:p w14:paraId="524AC1FA" w14:textId="77777777" w:rsidR="00430737" w:rsidRDefault="00430737" w:rsidP="00430737">
      <w:pPr>
        <w:rPr>
          <w:lang w:eastAsia="zh-CN"/>
        </w:rPr>
      </w:pPr>
      <w:r>
        <w:rPr>
          <w:lang w:eastAsia="zh-CN"/>
        </w:rPr>
        <w:t xml:space="preserve">          "</w:t>
      </w:r>
      <w:proofErr w:type="spellStart"/>
      <w:r>
        <w:rPr>
          <w:lang w:eastAsia="zh-CN"/>
        </w:rPr>
        <w:t>quantitativeResult</w:t>
      </w:r>
      <w:proofErr w:type="spellEnd"/>
      <w:r>
        <w:rPr>
          <w:lang w:eastAsia="zh-CN"/>
        </w:rPr>
        <w:t>": {</w:t>
      </w:r>
    </w:p>
    <w:p w14:paraId="19007322" w14:textId="77777777" w:rsidR="00430737" w:rsidRDefault="00430737" w:rsidP="00430737">
      <w:pPr>
        <w:rPr>
          <w:lang w:eastAsia="zh-CN"/>
        </w:rPr>
      </w:pPr>
      <w:r>
        <w:rPr>
          <w:lang w:eastAsia="zh-CN"/>
        </w:rPr>
        <w:t xml:space="preserve">            "value": [</w:t>
      </w:r>
    </w:p>
    <w:p w14:paraId="414D94A0" w14:textId="77777777" w:rsidR="00430737" w:rsidRDefault="00430737" w:rsidP="00430737">
      <w:pPr>
        <w:rPr>
          <w:lang w:eastAsia="zh-CN"/>
        </w:rPr>
      </w:pPr>
      <w:r>
        <w:rPr>
          <w:lang w:eastAsia="zh-CN"/>
        </w:rPr>
        <w:t xml:space="preserve">              93.5</w:t>
      </w:r>
    </w:p>
    <w:p w14:paraId="584B9D95" w14:textId="77777777" w:rsidR="00430737" w:rsidRDefault="00430737" w:rsidP="00430737">
      <w:pPr>
        <w:rPr>
          <w:lang w:eastAsia="zh-CN"/>
        </w:rPr>
      </w:pPr>
      <w:r>
        <w:rPr>
          <w:lang w:eastAsia="zh-CN"/>
        </w:rPr>
        <w:lastRenderedPageBreak/>
        <w:t xml:space="preserve">            ],</w:t>
      </w:r>
    </w:p>
    <w:p w14:paraId="67E946B3" w14:textId="77777777" w:rsidR="00430737" w:rsidRDefault="00430737" w:rsidP="00430737">
      <w:pPr>
        <w:rPr>
          <w:lang w:eastAsia="zh-CN"/>
        </w:rPr>
      </w:pPr>
      <w:r>
        <w:rPr>
          <w:lang w:eastAsia="zh-CN"/>
        </w:rPr>
        <w:t xml:space="preserve">            "</w:t>
      </w:r>
      <w:proofErr w:type="spellStart"/>
      <w:r>
        <w:rPr>
          <w:lang w:eastAsia="zh-CN"/>
        </w:rPr>
        <w:t>valueUnit</w:t>
      </w:r>
      <w:proofErr w:type="spellEnd"/>
      <w:r>
        <w:rPr>
          <w:lang w:eastAsia="zh-CN"/>
        </w:rPr>
        <w:t>": "%"</w:t>
      </w:r>
    </w:p>
    <w:p w14:paraId="7B4A3E9B" w14:textId="77777777" w:rsidR="00430737" w:rsidRDefault="00430737" w:rsidP="00430737">
      <w:pPr>
        <w:rPr>
          <w:lang w:eastAsia="zh-CN"/>
        </w:rPr>
      </w:pPr>
      <w:r>
        <w:rPr>
          <w:lang w:eastAsia="zh-CN"/>
        </w:rPr>
        <w:t xml:space="preserve">          }</w:t>
      </w:r>
    </w:p>
    <w:p w14:paraId="6A50AAA1" w14:textId="77777777" w:rsidR="00430737" w:rsidRDefault="00430737" w:rsidP="00430737">
      <w:pPr>
        <w:rPr>
          <w:lang w:eastAsia="zh-CN"/>
        </w:rPr>
      </w:pPr>
      <w:r>
        <w:rPr>
          <w:lang w:eastAsia="zh-CN"/>
        </w:rPr>
        <w:t xml:space="preserve">        }</w:t>
      </w:r>
    </w:p>
    <w:p w14:paraId="33AED91A" w14:textId="77777777" w:rsidR="00430737" w:rsidRDefault="00430737" w:rsidP="00430737">
      <w:pPr>
        <w:rPr>
          <w:lang w:eastAsia="zh-CN"/>
        </w:rPr>
      </w:pPr>
      <w:r>
        <w:rPr>
          <w:lang w:eastAsia="zh-CN"/>
        </w:rPr>
        <w:t xml:space="preserve">      ]</w:t>
      </w:r>
    </w:p>
    <w:p w14:paraId="17A0758C" w14:textId="2E456AFC" w:rsidR="000637EE" w:rsidRDefault="00430737" w:rsidP="00B32192">
      <w:pPr>
        <w:rPr>
          <w:lang w:eastAsia="zh-CN"/>
        </w:rPr>
      </w:pPr>
      <w:r>
        <w:rPr>
          <w:lang w:eastAsia="zh-CN"/>
        </w:rPr>
        <w:t xml:space="preserve">    }</w:t>
      </w:r>
    </w:p>
    <w:p w14:paraId="1CF63235" w14:textId="1A2655E9" w:rsidR="00AD32C4" w:rsidRDefault="00AD32C4" w:rsidP="00B32192">
      <w:pPr>
        <w:rPr>
          <w:lang w:eastAsia="zh-CN"/>
        </w:rPr>
      </w:pPr>
    </w:p>
    <w:p w14:paraId="7AE167C1" w14:textId="487641FF" w:rsidR="00B32192" w:rsidRDefault="006D523A" w:rsidP="00B32192">
      <w:pPr>
        <w:pStyle w:val="2"/>
      </w:pPr>
      <w:bookmarkStart w:id="263" w:name="_Toc159438664"/>
      <w:r>
        <w:t xml:space="preserve">Requirements </w:t>
      </w:r>
      <w:r w:rsidR="00192233">
        <w:t>C</w:t>
      </w:r>
      <w:r>
        <w:t>lass</w:t>
      </w:r>
      <w:r>
        <w:rPr>
          <w:rFonts w:hint="eastAsia"/>
          <w:lang w:eastAsia="zh-CN"/>
        </w:rPr>
        <w:t>:</w:t>
      </w:r>
      <w:r>
        <w:rPr>
          <w:lang w:eastAsia="zh-CN"/>
        </w:rPr>
        <w:t xml:space="preserve"> </w:t>
      </w:r>
      <w:proofErr w:type="spellStart"/>
      <w:r w:rsidR="00B32192">
        <w:t>AI_TDChangeset</w:t>
      </w:r>
      <w:bookmarkEnd w:id="263"/>
      <w:proofErr w:type="spellEnd"/>
    </w:p>
    <w:p w14:paraId="2E1AAF55" w14:textId="0B45E74F" w:rsidR="005026D2" w:rsidRPr="00CD698E" w:rsidRDefault="005026D2" w:rsidP="005026D2">
      <w:pPr>
        <w:rPr>
          <w:lang w:eastAsia="zh-CN"/>
        </w:rPr>
      </w:pPr>
      <w:r>
        <w:rPr>
          <w:rFonts w:hint="eastAsia"/>
          <w:lang w:eastAsia="zh-CN"/>
        </w:rPr>
        <w:t>T</w:t>
      </w:r>
      <w:r>
        <w:rPr>
          <w:lang w:eastAsia="zh-CN"/>
        </w:rPr>
        <w:t>h</w:t>
      </w:r>
      <w:r w:rsidR="00CE167E">
        <w:rPr>
          <w:lang w:eastAsia="zh-CN"/>
        </w:rPr>
        <w:t xml:space="preserve">e </w:t>
      </w:r>
      <w:proofErr w:type="spellStart"/>
      <w:r w:rsidR="00CE167E">
        <w:rPr>
          <w:lang w:eastAsia="zh-CN"/>
        </w:rPr>
        <w:t>AI_TDChangeset</w:t>
      </w:r>
      <w:proofErr w:type="spellEnd"/>
      <w:r>
        <w:rPr>
          <w:lang w:eastAsia="zh-CN"/>
        </w:rPr>
        <w:t xml:space="preserve"> Requirements class defines a JSON encoding for </w:t>
      </w:r>
      <w:r w:rsidR="00CE167E">
        <w:rPr>
          <w:lang w:eastAsia="zh-CN"/>
        </w:rPr>
        <w:t xml:space="preserve">the </w:t>
      </w:r>
      <w:proofErr w:type="spellStart"/>
      <w:r w:rsidR="00F40FCC">
        <w:rPr>
          <w:lang w:eastAsia="zh-CN"/>
        </w:rPr>
        <w:t>AI_TDChangeset</w:t>
      </w:r>
      <w:proofErr w:type="spellEnd"/>
      <w:r w:rsidR="00F40FCC">
        <w:rPr>
          <w:lang w:eastAsia="zh-CN"/>
        </w:rPr>
        <w:t xml:space="preserve"> module</w:t>
      </w:r>
      <w:r>
        <w:rPr>
          <w:lang w:eastAsia="zh-CN"/>
        </w:rPr>
        <w:t xml:space="preserve">, which is based on the UML model </w:t>
      </w:r>
      <w:r w:rsidR="00C5149B" w:rsidRPr="00C5149B">
        <w:rPr>
          <w:lang w:eastAsia="zh-CN"/>
        </w:rPr>
        <w:t>specified</w:t>
      </w:r>
      <w:r w:rsidR="00C5149B" w:rsidRPr="00C5149B" w:rsidDel="00C5149B">
        <w:rPr>
          <w:lang w:eastAsia="zh-CN"/>
        </w:rPr>
        <w:t xml:space="preserve"> </w:t>
      </w:r>
      <w:r>
        <w:rPr>
          <w:lang w:eastAsia="zh-CN"/>
        </w:rPr>
        <w:t xml:space="preserve">in the </w:t>
      </w:r>
      <w:proofErr w:type="spellStart"/>
      <w:r>
        <w:rPr>
          <w:lang w:eastAsia="zh-CN"/>
        </w:rPr>
        <w:t>TrainingDML</w:t>
      </w:r>
      <w:proofErr w:type="spellEnd"/>
      <w:r>
        <w:rPr>
          <w:lang w:eastAsia="zh-CN"/>
        </w:rPr>
        <w:t xml:space="preserve">-AI </w:t>
      </w:r>
      <w:r w:rsidR="003B10C9">
        <w:rPr>
          <w:lang w:eastAsia="zh-CN"/>
        </w:rPr>
        <w:t>Part 1</w:t>
      </w:r>
      <w:r>
        <w:rPr>
          <w:lang w:eastAsia="zh-CN"/>
        </w:rPr>
        <w:t>: Conceptual Model Standard.</w:t>
      </w:r>
    </w:p>
    <w:tbl>
      <w:tblPr>
        <w:tblStyle w:val="af1"/>
        <w:tblW w:w="0" w:type="auto"/>
        <w:tblLook w:val="04A0" w:firstRow="1" w:lastRow="0" w:firstColumn="1" w:lastColumn="0" w:noHBand="0" w:noVBand="1"/>
      </w:tblPr>
      <w:tblGrid>
        <w:gridCol w:w="1838"/>
        <w:gridCol w:w="6792"/>
      </w:tblGrid>
      <w:tr w:rsidR="00622B63" w14:paraId="591A548F" w14:textId="77777777" w:rsidTr="00F34585">
        <w:tc>
          <w:tcPr>
            <w:tcW w:w="8630" w:type="dxa"/>
            <w:gridSpan w:val="2"/>
          </w:tcPr>
          <w:p w14:paraId="67C058C4" w14:textId="77777777" w:rsidR="00622B63" w:rsidRPr="008202E5" w:rsidRDefault="00622B63" w:rsidP="00B9618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622B63" w14:paraId="1E2F3DB0" w14:textId="77777777" w:rsidTr="00F34585">
        <w:tc>
          <w:tcPr>
            <w:tcW w:w="8630" w:type="dxa"/>
            <w:gridSpan w:val="2"/>
          </w:tcPr>
          <w:p w14:paraId="622AC75E" w14:textId="37861878"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p>
        </w:tc>
      </w:tr>
      <w:tr w:rsidR="00622B63" w14:paraId="447151D7" w14:textId="77777777" w:rsidTr="00F34585">
        <w:tc>
          <w:tcPr>
            <w:tcW w:w="1838" w:type="dxa"/>
          </w:tcPr>
          <w:p w14:paraId="155E48EE" w14:textId="77777777" w:rsidR="00622B63" w:rsidRDefault="00622B63" w:rsidP="00B96180">
            <w:pPr>
              <w:rPr>
                <w:lang w:eastAsia="zh-CN"/>
              </w:rPr>
            </w:pPr>
            <w:r>
              <w:rPr>
                <w:rFonts w:hint="eastAsia"/>
                <w:lang w:eastAsia="zh-CN"/>
              </w:rPr>
              <w:t>D</w:t>
            </w:r>
            <w:r>
              <w:rPr>
                <w:lang w:eastAsia="zh-CN"/>
              </w:rPr>
              <w:t>ependency</w:t>
            </w:r>
          </w:p>
        </w:tc>
        <w:tc>
          <w:tcPr>
            <w:tcW w:w="6792" w:type="dxa"/>
          </w:tcPr>
          <w:p w14:paraId="5D208A95" w14:textId="77777777" w:rsidR="00622B63" w:rsidRDefault="00622B63" w:rsidP="00B96180">
            <w:pPr>
              <w:rPr>
                <w:lang w:eastAsia="zh-CN"/>
              </w:rPr>
            </w:pPr>
            <w:r>
              <w:rPr>
                <w:rFonts w:hint="eastAsia"/>
                <w:lang w:eastAsia="zh-CN"/>
              </w:rPr>
              <w:t>J</w:t>
            </w:r>
            <w:r>
              <w:rPr>
                <w:lang w:eastAsia="zh-CN"/>
              </w:rPr>
              <w:t>SON</w:t>
            </w:r>
          </w:p>
        </w:tc>
      </w:tr>
      <w:tr w:rsidR="00622B63" w14:paraId="0EB96084" w14:textId="77777777" w:rsidTr="00F34585">
        <w:tc>
          <w:tcPr>
            <w:tcW w:w="1838" w:type="dxa"/>
          </w:tcPr>
          <w:p w14:paraId="4A5D8B88" w14:textId="77777777" w:rsidR="00622B63" w:rsidRDefault="00622B63" w:rsidP="00B96180">
            <w:r>
              <w:rPr>
                <w:rFonts w:hint="eastAsia"/>
                <w:lang w:eastAsia="zh-CN"/>
              </w:rPr>
              <w:t>D</w:t>
            </w:r>
            <w:r>
              <w:rPr>
                <w:lang w:eastAsia="zh-CN"/>
              </w:rPr>
              <w:t>ependency</w:t>
            </w:r>
          </w:p>
        </w:tc>
        <w:tc>
          <w:tcPr>
            <w:tcW w:w="6792" w:type="dxa"/>
          </w:tcPr>
          <w:p w14:paraId="01BEC5DD" w14:textId="0A70DBAC" w:rsidR="00622B63" w:rsidRDefault="00622B63" w:rsidP="00B96180">
            <w:r>
              <w:rPr>
                <w:rFonts w:hint="eastAsia"/>
                <w:lang w:eastAsia="zh-CN"/>
              </w:rPr>
              <w:t>/req/base/</w:t>
            </w:r>
            <w:proofErr w:type="spellStart"/>
            <w:r>
              <w:rPr>
                <w:rFonts w:hint="eastAsia"/>
                <w:lang w:eastAsia="zh-CN"/>
              </w:rPr>
              <w:t>jsonbasetype</w:t>
            </w:r>
            <w:proofErr w:type="spellEnd"/>
          </w:p>
        </w:tc>
      </w:tr>
      <w:tr w:rsidR="00622B63" w14:paraId="202E93C6" w14:textId="77777777" w:rsidTr="00F34585">
        <w:tc>
          <w:tcPr>
            <w:tcW w:w="1838" w:type="dxa"/>
          </w:tcPr>
          <w:p w14:paraId="78B86864" w14:textId="77777777" w:rsidR="00622B63" w:rsidRDefault="00622B63" w:rsidP="00B96180">
            <w:r>
              <w:rPr>
                <w:rFonts w:hint="eastAsia"/>
                <w:lang w:eastAsia="zh-CN"/>
              </w:rPr>
              <w:t>D</w:t>
            </w:r>
            <w:r>
              <w:rPr>
                <w:lang w:eastAsia="zh-CN"/>
              </w:rPr>
              <w:t>ependency</w:t>
            </w:r>
          </w:p>
        </w:tc>
        <w:tc>
          <w:tcPr>
            <w:tcW w:w="6792" w:type="dxa"/>
          </w:tcPr>
          <w:p w14:paraId="5589BD43" w14:textId="1516B1F1" w:rsidR="00622B63" w:rsidRDefault="00622B63" w:rsidP="00B96180">
            <w:r>
              <w:rPr>
                <w:rFonts w:hint="eastAsia"/>
                <w:lang w:eastAsia="zh-CN"/>
              </w:rPr>
              <w:t>/req/base/</w:t>
            </w:r>
            <w:proofErr w:type="spellStart"/>
            <w:r>
              <w:rPr>
                <w:rFonts w:hint="eastAsia"/>
                <w:lang w:eastAsia="zh-CN"/>
              </w:rPr>
              <w:t>isometadatatype</w:t>
            </w:r>
            <w:proofErr w:type="spellEnd"/>
          </w:p>
        </w:tc>
      </w:tr>
      <w:tr w:rsidR="00622B63" w14:paraId="7C877F57" w14:textId="77777777" w:rsidTr="00F34585">
        <w:tc>
          <w:tcPr>
            <w:tcW w:w="1838" w:type="dxa"/>
          </w:tcPr>
          <w:p w14:paraId="35E7E401" w14:textId="77777777" w:rsidR="00622B63" w:rsidRDefault="00622B63" w:rsidP="00B96180">
            <w:r>
              <w:rPr>
                <w:rFonts w:hint="eastAsia"/>
                <w:lang w:eastAsia="zh-CN"/>
              </w:rPr>
              <w:t>D</w:t>
            </w:r>
            <w:r>
              <w:rPr>
                <w:lang w:eastAsia="zh-CN"/>
              </w:rPr>
              <w:t>ependency</w:t>
            </w:r>
          </w:p>
        </w:tc>
        <w:tc>
          <w:tcPr>
            <w:tcW w:w="6792" w:type="dxa"/>
            <w:vAlign w:val="center"/>
          </w:tcPr>
          <w:p w14:paraId="1C22C25F" w14:textId="1B366E3B" w:rsidR="00622B63" w:rsidRDefault="00622B63" w:rsidP="00B96180">
            <w:pPr>
              <w:rPr>
                <w:lang w:eastAsia="zh-CN"/>
              </w:rPr>
            </w:pPr>
            <w:r>
              <w:rPr>
                <w:rFonts w:hint="eastAsia"/>
                <w:lang w:eastAsia="zh-CN"/>
              </w:rPr>
              <w:t>/</w:t>
            </w:r>
            <w:r>
              <w:rPr>
                <w:lang w:eastAsia="zh-CN"/>
              </w:rPr>
              <w:t>req/</w:t>
            </w:r>
            <w:proofErr w:type="spellStart"/>
            <w:r>
              <w:rPr>
                <w:lang w:eastAsia="zh-CN"/>
              </w:rPr>
              <w:t>tdtrainingdata</w:t>
            </w:r>
            <w:proofErr w:type="spellEnd"/>
          </w:p>
        </w:tc>
      </w:tr>
      <w:tr w:rsidR="00622B63" w14:paraId="731F1F46" w14:textId="77777777" w:rsidTr="00F34585">
        <w:tc>
          <w:tcPr>
            <w:tcW w:w="1838" w:type="dxa"/>
          </w:tcPr>
          <w:p w14:paraId="752D1BB9" w14:textId="6D094A8B" w:rsidR="00622B63" w:rsidRPr="00087D9B" w:rsidRDefault="00622B63" w:rsidP="00B96180">
            <w:pPr>
              <w:rPr>
                <w:lang w:eastAsia="zh-CN"/>
              </w:rPr>
            </w:pPr>
            <w:r>
              <w:rPr>
                <w:lang w:eastAsia="zh-CN"/>
              </w:rPr>
              <w:t>Requirement</w:t>
            </w:r>
            <w:r w:rsidR="000A7E60">
              <w:rPr>
                <w:lang w:eastAsia="zh-CN"/>
              </w:rPr>
              <w:t xml:space="preserve"> 2</w:t>
            </w:r>
            <w:r w:rsidR="000A083E">
              <w:rPr>
                <w:lang w:eastAsia="zh-CN"/>
              </w:rPr>
              <w:t>9</w:t>
            </w:r>
          </w:p>
        </w:tc>
        <w:tc>
          <w:tcPr>
            <w:tcW w:w="6792" w:type="dxa"/>
            <w:vAlign w:val="center"/>
          </w:tcPr>
          <w:p w14:paraId="5E8D706E" w14:textId="2875A825" w:rsidR="00622B63" w:rsidRDefault="00622B63" w:rsidP="00B96180">
            <w:pPr>
              <w:rPr>
                <w:lang w:eastAsia="zh-CN"/>
              </w:rPr>
            </w:pPr>
            <w:r>
              <w:rPr>
                <w:rFonts w:hint="eastAsia"/>
                <w:lang w:eastAsia="zh-CN"/>
              </w:rPr>
              <w:t>/</w:t>
            </w:r>
            <w:r>
              <w:rPr>
                <w:lang w:eastAsia="zh-CN"/>
              </w:rPr>
              <w:t>req/</w:t>
            </w:r>
            <w:proofErr w:type="spellStart"/>
            <w:r>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13C78A29" w:rsidR="00676087" w:rsidRDefault="00A77587" w:rsidP="00676087">
      <w:pPr>
        <w:rPr>
          <w:lang w:val="en-GB" w:eastAsia="zh-CN"/>
        </w:rPr>
      </w:pPr>
      <w:r>
        <w:rPr>
          <w:lang w:val="en-GB" w:eastAsia="zh-CN"/>
        </w:rPr>
        <w:t>The</w:t>
      </w:r>
      <w:r w:rsidR="00676087">
        <w:rPr>
          <w:lang w:val="en-GB" w:eastAsia="zh-CN"/>
        </w:rPr>
        <w:t xml:space="preserve"> </w:t>
      </w:r>
      <w:proofErr w:type="spellStart"/>
      <w:r w:rsidR="00676087">
        <w:rPr>
          <w:lang w:val="en-GB" w:eastAsia="zh-CN"/>
        </w:rPr>
        <w:t>AI_</w:t>
      </w:r>
      <w:r w:rsidR="0079093D">
        <w:rPr>
          <w:lang w:val="en-GB" w:eastAsia="zh-CN"/>
        </w:rPr>
        <w:t>TDChangeset</w:t>
      </w:r>
      <w:proofErr w:type="spellEnd"/>
      <w:r w:rsidR="00676087">
        <w:rPr>
          <w:lang w:val="en-GB" w:eastAsia="zh-CN"/>
        </w:rPr>
        <w:t xml:space="preserve"> object is encoded as a JSON object with properties shown in </w:t>
      </w:r>
      <w:r w:rsidR="00D11405">
        <w:rPr>
          <w:lang w:val="en-GB" w:eastAsia="zh-CN"/>
        </w:rPr>
        <w:fldChar w:fldCharType="begin"/>
      </w:r>
      <w:r w:rsidR="00D11405">
        <w:rPr>
          <w:lang w:val="en-GB" w:eastAsia="zh-CN"/>
        </w:rPr>
        <w:instrText xml:space="preserve"> REF _Ref112426759 \h </w:instrText>
      </w:r>
      <w:r w:rsidR="00D11405">
        <w:rPr>
          <w:lang w:val="en-GB" w:eastAsia="zh-CN"/>
        </w:rPr>
      </w:r>
      <w:r w:rsidR="00D11405">
        <w:rPr>
          <w:lang w:val="en-GB" w:eastAsia="zh-CN"/>
        </w:rPr>
        <w:fldChar w:fldCharType="separate"/>
      </w:r>
      <w:r w:rsidR="00C84970">
        <w:t xml:space="preserve">Table </w:t>
      </w:r>
      <w:r w:rsidR="00C84970">
        <w:rPr>
          <w:noProof/>
        </w:rPr>
        <w:t>17</w:t>
      </w:r>
      <w:r w:rsidR="00D11405">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38"/>
        <w:gridCol w:w="6792"/>
      </w:tblGrid>
      <w:tr w:rsidR="00676087" w14:paraId="3E9A9EFF" w14:textId="77777777" w:rsidTr="00762938">
        <w:tc>
          <w:tcPr>
            <w:tcW w:w="1838" w:type="dxa"/>
          </w:tcPr>
          <w:p w14:paraId="2C50A587" w14:textId="30AE5D66" w:rsidR="00676087" w:rsidRDefault="00676087" w:rsidP="003A289F">
            <w:r>
              <w:rPr>
                <w:lang w:eastAsia="zh-CN"/>
              </w:rPr>
              <w:t>Requirement</w:t>
            </w:r>
            <w:r w:rsidR="00382CD9">
              <w:rPr>
                <w:lang w:eastAsia="zh-CN"/>
              </w:rPr>
              <w:t xml:space="preserve"> 2</w:t>
            </w:r>
            <w:r w:rsidR="000A083E">
              <w:rPr>
                <w:lang w:eastAsia="zh-CN"/>
              </w:rPr>
              <w:t>9</w:t>
            </w:r>
          </w:p>
        </w:tc>
        <w:tc>
          <w:tcPr>
            <w:tcW w:w="6792" w:type="dxa"/>
          </w:tcPr>
          <w:p w14:paraId="2CEAEECE" w14:textId="11F8A1E9" w:rsidR="00676087" w:rsidRDefault="00676087" w:rsidP="003A289F">
            <w:pPr>
              <w:rPr>
                <w:lang w:eastAsia="zh-CN"/>
              </w:rPr>
            </w:pPr>
            <w:r>
              <w:rPr>
                <w:rFonts w:hint="eastAsia"/>
                <w:lang w:eastAsia="zh-CN"/>
              </w:rPr>
              <w:t>/</w:t>
            </w:r>
            <w:r>
              <w:rPr>
                <w:lang w:eastAsia="zh-CN"/>
              </w:rPr>
              <w:t>req/</w:t>
            </w:r>
            <w:proofErr w:type="spellStart"/>
            <w:r>
              <w:rPr>
                <w:lang w:eastAsia="zh-CN"/>
              </w:rPr>
              <w:t>ai</w:t>
            </w:r>
            <w:r w:rsidR="0079093D">
              <w:rPr>
                <w:lang w:eastAsia="zh-CN"/>
              </w:rPr>
              <w:t>tdchangeset</w:t>
            </w:r>
            <w:proofErr w:type="spellEnd"/>
            <w:r w:rsidR="0079093D">
              <w:rPr>
                <w:lang w:eastAsia="zh-CN"/>
              </w:rPr>
              <w:t>/</w:t>
            </w:r>
            <w:proofErr w:type="spellStart"/>
            <w:r w:rsidR="0079093D">
              <w:rPr>
                <w:lang w:eastAsia="zh-CN"/>
              </w:rPr>
              <w:t>tdchangeset</w:t>
            </w:r>
            <w:proofErr w:type="spellEnd"/>
          </w:p>
          <w:p w14:paraId="4BD8289B" w14:textId="690BF84F" w:rsidR="00676087" w:rsidRDefault="00676087" w:rsidP="003A289F">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w:t>
            </w:r>
            <w:r w:rsidR="00CE167E">
              <w:rPr>
                <w:lang w:eastAsia="zh-CN"/>
              </w:rPr>
              <w:t xml:space="preserve">SHALL </w:t>
            </w:r>
            <w:r>
              <w:rPr>
                <w:lang w:eastAsia="zh-CN"/>
              </w:rPr>
              <w:t xml:space="preserve">implement the </w:t>
            </w:r>
            <w:r w:rsidR="00CE167E">
              <w:rPr>
                <w:lang w:eastAsia="zh-CN"/>
              </w:rPr>
              <w:t xml:space="preserve">Mandatory </w:t>
            </w:r>
            <w:r>
              <w:rPr>
                <w:lang w:eastAsia="zh-CN"/>
              </w:rPr>
              <w:t xml:space="preserve">properties </w:t>
            </w:r>
            <w:r w:rsidR="00CE167E">
              <w:rPr>
                <w:lang w:eastAsia="zh-CN"/>
              </w:rPr>
              <w:t xml:space="preserve">as </w:t>
            </w:r>
            <w:r>
              <w:rPr>
                <w:lang w:eastAsia="zh-CN"/>
              </w:rPr>
              <w:t>shown in</w:t>
            </w:r>
            <w:r w:rsidR="0079093D">
              <w:rPr>
                <w:lang w:eastAsia="zh-CN"/>
              </w:rPr>
              <w:t xml:space="preserve"> </w:t>
            </w:r>
            <w:r w:rsidR="00D11405">
              <w:rPr>
                <w:lang w:eastAsia="zh-CN"/>
              </w:rPr>
              <w:fldChar w:fldCharType="begin"/>
            </w:r>
            <w:r w:rsidR="00D11405">
              <w:rPr>
                <w:lang w:eastAsia="zh-CN"/>
              </w:rPr>
              <w:instrText xml:space="preserve"> REF _Ref112426759 \h </w:instrText>
            </w:r>
            <w:r w:rsidR="00D11405">
              <w:rPr>
                <w:lang w:eastAsia="zh-CN"/>
              </w:rPr>
            </w:r>
            <w:r w:rsidR="00D11405">
              <w:rPr>
                <w:lang w:eastAsia="zh-CN"/>
              </w:rPr>
              <w:fldChar w:fldCharType="separate"/>
            </w:r>
            <w:r w:rsidR="00C84970">
              <w:t xml:space="preserve">Table </w:t>
            </w:r>
            <w:r w:rsidR="00C84970">
              <w:rPr>
                <w:noProof/>
              </w:rPr>
              <w:t>17</w:t>
            </w:r>
            <w:r w:rsidR="00D11405">
              <w:rPr>
                <w:lang w:eastAsia="zh-CN"/>
              </w:rPr>
              <w:fldChar w:fldCharType="end"/>
            </w:r>
            <w:r>
              <w:rPr>
                <w:lang w:eastAsia="zh-CN"/>
              </w:rPr>
              <w:t>.</w:t>
            </w:r>
          </w:p>
        </w:tc>
      </w:tr>
    </w:tbl>
    <w:p w14:paraId="4CD26A90" w14:textId="77777777" w:rsidR="00676087" w:rsidRPr="006F15EC" w:rsidRDefault="00676087" w:rsidP="00676087"/>
    <w:p w14:paraId="3F4EEC8E" w14:textId="354850BD" w:rsidR="00676087" w:rsidRDefault="00676087" w:rsidP="00676087">
      <w:pPr>
        <w:pStyle w:val="af4"/>
        <w:keepNext/>
      </w:pPr>
      <w:bookmarkStart w:id="264" w:name="_Ref112426759"/>
      <w:r>
        <w:t xml:space="preserve">Table </w:t>
      </w:r>
      <w:r w:rsidR="00EB7D7B">
        <w:fldChar w:fldCharType="begin"/>
      </w:r>
      <w:r w:rsidR="00EB7D7B">
        <w:instrText xml:space="preserve"> SEQ Table \* ARABIC </w:instrText>
      </w:r>
      <w:r w:rsidR="00EB7D7B">
        <w:fldChar w:fldCharType="separate"/>
      </w:r>
      <w:r w:rsidR="00C84970">
        <w:rPr>
          <w:noProof/>
        </w:rPr>
        <w:t>17</w:t>
      </w:r>
      <w:r w:rsidR="00EB7D7B">
        <w:rPr>
          <w:noProof/>
        </w:rPr>
        <w:fldChar w:fldCharType="end"/>
      </w:r>
      <w:bookmarkEnd w:id="264"/>
      <w:r>
        <w:t xml:space="preserve"> AI_</w:t>
      </w:r>
      <w:r w:rsidRPr="008103B1">
        <w:rPr>
          <w:lang w:val="en-GB" w:eastAsia="zh-CN"/>
        </w:rPr>
        <w:t xml:space="preserve"> </w:t>
      </w:r>
      <w:proofErr w:type="spellStart"/>
      <w:r w:rsidR="00C17CAA">
        <w:rPr>
          <w:lang w:val="en-GB" w:eastAsia="zh-CN"/>
        </w:rPr>
        <w:t>TDChangeset</w:t>
      </w:r>
      <w:proofErr w:type="spellEnd"/>
      <w:r>
        <w:t xml:space="preserve"> properties</w:t>
      </w:r>
    </w:p>
    <w:tbl>
      <w:tblPr>
        <w:tblStyle w:val="af1"/>
        <w:tblW w:w="0" w:type="auto"/>
        <w:tblLook w:val="04A0" w:firstRow="1" w:lastRow="0" w:firstColumn="1" w:lastColumn="0" w:noHBand="0" w:noVBand="1"/>
      </w:tblPr>
      <w:tblGrid>
        <w:gridCol w:w="1838"/>
        <w:gridCol w:w="2552"/>
        <w:gridCol w:w="2551"/>
        <w:gridCol w:w="1689"/>
      </w:tblGrid>
      <w:tr w:rsidR="00676087" w14:paraId="0022619B" w14:textId="77777777" w:rsidTr="00975F23">
        <w:tc>
          <w:tcPr>
            <w:tcW w:w="1838" w:type="dxa"/>
            <w:vAlign w:val="center"/>
          </w:tcPr>
          <w:p w14:paraId="51D5E00C" w14:textId="77777777" w:rsidR="00676087" w:rsidRPr="009A6478" w:rsidRDefault="00676087" w:rsidP="003A289F">
            <w:pPr>
              <w:jc w:val="center"/>
              <w:rPr>
                <w:b/>
                <w:bCs/>
              </w:rPr>
            </w:pPr>
            <w:r w:rsidRPr="009A6478">
              <w:rPr>
                <w:b/>
                <w:bCs/>
              </w:rPr>
              <w:t>JSON Property</w:t>
            </w:r>
          </w:p>
        </w:tc>
        <w:tc>
          <w:tcPr>
            <w:tcW w:w="2552" w:type="dxa"/>
            <w:vAlign w:val="center"/>
          </w:tcPr>
          <w:p w14:paraId="15010BBF" w14:textId="77777777" w:rsidR="00676087" w:rsidRPr="009A6478" w:rsidRDefault="00676087" w:rsidP="003A289F">
            <w:pPr>
              <w:jc w:val="center"/>
              <w:rPr>
                <w:b/>
                <w:bCs/>
              </w:rPr>
            </w:pPr>
            <w:r w:rsidRPr="009A6478">
              <w:rPr>
                <w:b/>
                <w:bCs/>
              </w:rPr>
              <w:t>Definition</w:t>
            </w:r>
          </w:p>
        </w:tc>
        <w:tc>
          <w:tcPr>
            <w:tcW w:w="2551" w:type="dxa"/>
            <w:vAlign w:val="center"/>
          </w:tcPr>
          <w:p w14:paraId="642C5AA1" w14:textId="77777777" w:rsidR="00676087" w:rsidRPr="009A6478" w:rsidRDefault="00676087" w:rsidP="003A289F">
            <w:pPr>
              <w:jc w:val="center"/>
              <w:rPr>
                <w:b/>
                <w:bCs/>
              </w:rPr>
            </w:pPr>
            <w:r w:rsidRPr="009A6478">
              <w:rPr>
                <w:b/>
                <w:bCs/>
              </w:rPr>
              <w:t>Data type and values</w:t>
            </w:r>
          </w:p>
        </w:tc>
        <w:tc>
          <w:tcPr>
            <w:tcW w:w="168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975F23">
        <w:tc>
          <w:tcPr>
            <w:tcW w:w="1838" w:type="dxa"/>
            <w:vAlign w:val="center"/>
          </w:tcPr>
          <w:p w14:paraId="420724A4" w14:textId="77777777" w:rsidR="00676087" w:rsidRDefault="00676087" w:rsidP="003A289F">
            <w:pPr>
              <w:rPr>
                <w:lang w:eastAsia="zh-CN"/>
              </w:rPr>
            </w:pPr>
            <w:r>
              <w:rPr>
                <w:rFonts w:hint="eastAsia"/>
                <w:lang w:eastAsia="zh-CN"/>
              </w:rPr>
              <w:lastRenderedPageBreak/>
              <w:t>t</w:t>
            </w:r>
            <w:r>
              <w:rPr>
                <w:lang w:eastAsia="zh-CN"/>
              </w:rPr>
              <w:t>ype</w:t>
            </w:r>
          </w:p>
        </w:tc>
        <w:tc>
          <w:tcPr>
            <w:tcW w:w="2552"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551"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168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975F23">
        <w:tc>
          <w:tcPr>
            <w:tcW w:w="1838" w:type="dxa"/>
            <w:vAlign w:val="center"/>
          </w:tcPr>
          <w:p w14:paraId="2788A56F" w14:textId="04157A53" w:rsidR="004D6098" w:rsidRDefault="004D6098" w:rsidP="004D6098">
            <w:pPr>
              <w:rPr>
                <w:lang w:eastAsia="zh-CN"/>
              </w:rPr>
            </w:pPr>
            <w:r>
              <w:rPr>
                <w:lang w:eastAsia="zh-CN"/>
              </w:rPr>
              <w:t>id</w:t>
            </w:r>
          </w:p>
        </w:tc>
        <w:tc>
          <w:tcPr>
            <w:tcW w:w="2552" w:type="dxa"/>
            <w:vAlign w:val="center"/>
          </w:tcPr>
          <w:p w14:paraId="403F53D6" w14:textId="03266B8B" w:rsidR="004D6098" w:rsidRDefault="004D6098" w:rsidP="004D6098">
            <w:pPr>
              <w:rPr>
                <w:lang w:eastAsia="zh-CN"/>
              </w:rPr>
            </w:pPr>
            <w:commentRangeStart w:id="265"/>
            <w:commentRangeStart w:id="266"/>
            <w:r>
              <w:rPr>
                <w:lang w:eastAsia="zh-CN"/>
              </w:rPr>
              <w:t>Identifier</w:t>
            </w:r>
            <w:r>
              <w:rPr>
                <w:rFonts w:hint="eastAsia"/>
                <w:lang w:eastAsia="zh-CN"/>
              </w:rPr>
              <w:t xml:space="preserve"> of the </w:t>
            </w:r>
            <w:r>
              <w:rPr>
                <w:lang w:eastAsia="zh-CN"/>
              </w:rPr>
              <w:t>changeset.</w:t>
            </w:r>
            <w:commentRangeEnd w:id="265"/>
            <w:r w:rsidR="00E81F02">
              <w:rPr>
                <w:rStyle w:val="af5"/>
              </w:rPr>
              <w:commentReference w:id="265"/>
            </w:r>
            <w:commentRangeEnd w:id="266"/>
            <w:r w:rsidR="00547726">
              <w:rPr>
                <w:rStyle w:val="af5"/>
              </w:rPr>
              <w:commentReference w:id="266"/>
            </w:r>
          </w:p>
        </w:tc>
        <w:tc>
          <w:tcPr>
            <w:tcW w:w="2551" w:type="dxa"/>
            <w:vAlign w:val="center"/>
          </w:tcPr>
          <w:p w14:paraId="588021A4" w14:textId="31D68D67"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975F23">
        <w:tc>
          <w:tcPr>
            <w:tcW w:w="1838"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2552"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551" w:type="dxa"/>
            <w:vAlign w:val="center"/>
          </w:tcPr>
          <w:p w14:paraId="237E9963" w14:textId="0530E6A4" w:rsidR="004D6098" w:rsidRDefault="004D6098" w:rsidP="004D6098">
            <w:pPr>
              <w:rPr>
                <w:lang w:eastAsia="zh-CN"/>
              </w:rPr>
            </w:pPr>
            <w:proofErr w:type="spellStart"/>
            <w:r>
              <w:rPr>
                <w:rFonts w:hint="eastAsia"/>
                <w:lang w:eastAsia="zh-CN"/>
              </w:rPr>
              <w:t>CharacterString</w:t>
            </w:r>
            <w:proofErr w:type="spellEnd"/>
            <w:r>
              <w:rPr>
                <w:rFonts w:hint="eastAsia"/>
                <w:lang w:eastAsia="zh-CN"/>
              </w:rPr>
              <w:t xml:space="preserve"> [</w:t>
            </w:r>
            <w:proofErr w:type="gramStart"/>
            <w:r w:rsidR="00AE255E">
              <w:rPr>
                <w:lang w:eastAsia="zh-CN"/>
              </w:rPr>
              <w:t>0</w:t>
            </w:r>
            <w:r>
              <w:rPr>
                <w:lang w:eastAsia="zh-CN"/>
              </w:rPr>
              <w:t>..</w:t>
            </w:r>
            <w:proofErr w:type="gramEnd"/>
            <w:r>
              <w:rPr>
                <w:lang w:eastAsia="zh-CN"/>
              </w:rPr>
              <w:t>1</w:t>
            </w:r>
            <w:r>
              <w:rPr>
                <w:rFonts w:hint="eastAsia"/>
                <w:lang w:eastAsia="zh-CN"/>
              </w:rPr>
              <w:t>]</w:t>
            </w:r>
          </w:p>
        </w:tc>
        <w:tc>
          <w:tcPr>
            <w:tcW w:w="168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975F23">
        <w:tc>
          <w:tcPr>
            <w:tcW w:w="1838" w:type="dxa"/>
            <w:vAlign w:val="center"/>
          </w:tcPr>
          <w:p w14:paraId="1F8A9926" w14:textId="677845B3" w:rsidR="00C362A9" w:rsidRDefault="00C362A9" w:rsidP="00C362A9">
            <w:pPr>
              <w:rPr>
                <w:lang w:eastAsia="zh-CN"/>
              </w:rPr>
            </w:pPr>
            <w:r>
              <w:rPr>
                <w:lang w:eastAsia="zh-CN"/>
              </w:rPr>
              <w:t>version</w:t>
            </w:r>
          </w:p>
        </w:tc>
        <w:tc>
          <w:tcPr>
            <w:tcW w:w="2552"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551" w:type="dxa"/>
            <w:vAlign w:val="center"/>
          </w:tcPr>
          <w:p w14:paraId="6C938AE8" w14:textId="14A7AE86" w:rsidR="00C362A9" w:rsidRDefault="00C362A9" w:rsidP="00C362A9">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0..</w:t>
            </w:r>
            <w:proofErr w:type="gramEnd"/>
            <w:r>
              <w:rPr>
                <w:lang w:eastAsia="zh-CN"/>
              </w:rPr>
              <w:t>1]</w:t>
            </w:r>
          </w:p>
        </w:tc>
        <w:tc>
          <w:tcPr>
            <w:tcW w:w="168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975F23">
        <w:tc>
          <w:tcPr>
            <w:tcW w:w="1838"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2552"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551" w:type="dxa"/>
            <w:vAlign w:val="center"/>
          </w:tcPr>
          <w:p w14:paraId="31C979AA" w14:textId="628746B9" w:rsidR="00C362A9" w:rsidRDefault="00C362A9" w:rsidP="00C362A9">
            <w:pPr>
              <w:rPr>
                <w:lang w:eastAsia="zh-CN"/>
              </w:rPr>
            </w:pPr>
            <w:r>
              <w:rPr>
                <w:lang w:eastAsia="zh-CN"/>
              </w:rPr>
              <w:t>Int</w:t>
            </w:r>
            <w:r>
              <w:rPr>
                <w:rFonts w:hint="eastAsia"/>
                <w:lang w:eastAsia="zh-CN"/>
              </w:rPr>
              <w:t xml:space="preserve"> [</w:t>
            </w:r>
            <w:proofErr w:type="gramStart"/>
            <w:r>
              <w:rPr>
                <w:lang w:eastAsia="zh-CN"/>
              </w:rPr>
              <w:t>1..</w:t>
            </w:r>
            <w:proofErr w:type="gramEnd"/>
            <w:r>
              <w:rPr>
                <w:lang w:eastAsia="zh-CN"/>
              </w:rPr>
              <w:t>1</w:t>
            </w:r>
            <w:r>
              <w:rPr>
                <w:rFonts w:hint="eastAsia"/>
                <w:lang w:eastAsia="zh-CN"/>
              </w:rPr>
              <w:t>]</w:t>
            </w:r>
          </w:p>
        </w:tc>
        <w:tc>
          <w:tcPr>
            <w:tcW w:w="168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975F23">
        <w:tc>
          <w:tcPr>
            <w:tcW w:w="1838"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2552" w:type="dxa"/>
            <w:vAlign w:val="center"/>
          </w:tcPr>
          <w:p w14:paraId="24E863A0" w14:textId="7764E481" w:rsidR="00C362A9" w:rsidRDefault="00E81F02" w:rsidP="00C362A9">
            <w:pPr>
              <w:rPr>
                <w:lang w:eastAsia="zh-CN"/>
              </w:rPr>
            </w:pPr>
            <w:r>
              <w:rPr>
                <w:lang w:eastAsia="zh-CN"/>
              </w:rPr>
              <w:t>The</w:t>
            </w:r>
            <w:r>
              <w:rPr>
                <w:rFonts w:hint="eastAsia"/>
                <w:lang w:eastAsia="zh-CN"/>
              </w:rPr>
              <w:t xml:space="preserve"> </w:t>
            </w:r>
            <w:r w:rsidR="00C362A9">
              <w:rPr>
                <w:rFonts w:hint="eastAsia"/>
                <w:lang w:eastAsia="zh-CN"/>
              </w:rPr>
              <w:t xml:space="preserve">time </w:t>
            </w:r>
            <w:r>
              <w:rPr>
                <w:lang w:eastAsia="zh-CN"/>
              </w:rPr>
              <w:t>that</w:t>
            </w:r>
            <w:r>
              <w:rPr>
                <w:rFonts w:hint="eastAsia"/>
                <w:lang w:eastAsia="zh-CN"/>
              </w:rPr>
              <w:t xml:space="preserve"> </w:t>
            </w:r>
            <w:r w:rsidR="00C362A9">
              <w:rPr>
                <w:rFonts w:hint="eastAsia"/>
                <w:lang w:eastAsia="zh-CN"/>
              </w:rPr>
              <w:t>the changeset</w:t>
            </w:r>
            <w:r>
              <w:rPr>
                <w:lang w:eastAsia="zh-CN"/>
              </w:rPr>
              <w:t xml:space="preserve"> was created</w:t>
            </w:r>
            <w:r w:rsidR="00C362A9">
              <w:rPr>
                <w:rFonts w:hint="eastAsia"/>
                <w:lang w:eastAsia="zh-CN"/>
              </w:rPr>
              <w:t>.</w:t>
            </w:r>
          </w:p>
        </w:tc>
        <w:tc>
          <w:tcPr>
            <w:tcW w:w="2551" w:type="dxa"/>
            <w:vAlign w:val="center"/>
          </w:tcPr>
          <w:p w14:paraId="0242A49B" w14:textId="7AB11726" w:rsidR="00C362A9" w:rsidRDefault="00C362A9" w:rsidP="00C362A9">
            <w:pPr>
              <w:rPr>
                <w:lang w:eastAsia="zh-CN"/>
              </w:rPr>
            </w:pPr>
            <w:proofErr w:type="spellStart"/>
            <w:r>
              <w:rPr>
                <w:rFonts w:hint="eastAsia"/>
                <w:lang w:eastAsia="zh-CN"/>
              </w:rPr>
              <w:t>DateTime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8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975F23">
        <w:tc>
          <w:tcPr>
            <w:tcW w:w="1838"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2552" w:type="dxa"/>
            <w:vAlign w:val="center"/>
          </w:tcPr>
          <w:p w14:paraId="31C68683" w14:textId="130204AE" w:rsidR="00C362A9" w:rsidRDefault="00C362A9" w:rsidP="00C362A9">
            <w:pPr>
              <w:rPr>
                <w:lang w:eastAsia="zh-CN"/>
              </w:rPr>
            </w:pPr>
            <w:r>
              <w:rPr>
                <w:rFonts w:hint="eastAsia"/>
                <w:lang w:eastAsia="zh-CN"/>
              </w:rPr>
              <w:t>Added training samples.</w:t>
            </w:r>
          </w:p>
        </w:tc>
        <w:tc>
          <w:tcPr>
            <w:tcW w:w="2551"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975F23">
        <w:tc>
          <w:tcPr>
            <w:tcW w:w="1838"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2552" w:type="dxa"/>
            <w:vAlign w:val="center"/>
          </w:tcPr>
          <w:p w14:paraId="74EE993C" w14:textId="4F7A4613" w:rsidR="00C362A9" w:rsidRDefault="00C362A9" w:rsidP="00C362A9">
            <w:pPr>
              <w:rPr>
                <w:lang w:eastAsia="zh-CN"/>
              </w:rPr>
            </w:pPr>
            <w:r>
              <w:rPr>
                <w:rFonts w:hint="eastAsia"/>
                <w:lang w:eastAsia="zh-CN"/>
              </w:rPr>
              <w:t>Modified training samples.</w:t>
            </w:r>
          </w:p>
        </w:tc>
        <w:tc>
          <w:tcPr>
            <w:tcW w:w="2551"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975F23">
        <w:tc>
          <w:tcPr>
            <w:tcW w:w="1838"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2552" w:type="dxa"/>
            <w:vAlign w:val="center"/>
          </w:tcPr>
          <w:p w14:paraId="01830614" w14:textId="52FD5110" w:rsidR="00C362A9" w:rsidRDefault="00C362A9" w:rsidP="00C362A9">
            <w:pPr>
              <w:rPr>
                <w:lang w:eastAsia="zh-CN"/>
              </w:rPr>
            </w:pPr>
            <w:r>
              <w:rPr>
                <w:rFonts w:hint="eastAsia"/>
                <w:lang w:eastAsia="zh-CN"/>
              </w:rPr>
              <w:t>Deleted training samples.</w:t>
            </w:r>
          </w:p>
        </w:tc>
        <w:tc>
          <w:tcPr>
            <w:tcW w:w="2551"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168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3E050E7D" w14:textId="77777777" w:rsidR="00A650ED" w:rsidRDefault="00A650ED" w:rsidP="00A650ED">
      <w:pPr>
        <w:rPr>
          <w:lang w:eastAsia="zh-CN"/>
        </w:rPr>
      </w:pPr>
      <w:r>
        <w:rPr>
          <w:lang w:eastAsia="zh-CN"/>
        </w:rPr>
        <w:t>{</w:t>
      </w:r>
    </w:p>
    <w:p w14:paraId="6309A46E" w14:textId="0790752D" w:rsidR="00A650ED" w:rsidRDefault="00A650ED" w:rsidP="00A650ED">
      <w:pPr>
        <w:rPr>
          <w:lang w:eastAsia="zh-CN"/>
        </w:rPr>
      </w:pPr>
      <w:r>
        <w:rPr>
          <w:lang w:eastAsia="zh-CN"/>
        </w:rPr>
        <w:t xml:space="preserve">  </w:t>
      </w:r>
      <w:r w:rsidR="00FC3581">
        <w:rPr>
          <w:lang w:eastAsia="zh-CN"/>
        </w:rPr>
        <w:t>“</w:t>
      </w:r>
      <w:r>
        <w:rPr>
          <w:lang w:eastAsia="zh-CN"/>
        </w:rPr>
        <w:t>type</w:t>
      </w:r>
      <w:r w:rsidR="00FC3581">
        <w:rPr>
          <w:lang w:eastAsia="zh-CN"/>
        </w:rPr>
        <w:t>”</w:t>
      </w:r>
      <w:r>
        <w:rPr>
          <w:lang w:eastAsia="zh-CN"/>
        </w:rPr>
        <w:t xml:space="preserve">: </w:t>
      </w:r>
      <w:r w:rsidR="00FC3581">
        <w:rPr>
          <w:lang w:eastAsia="zh-CN"/>
        </w:rPr>
        <w:t>“</w:t>
      </w:r>
      <w:proofErr w:type="spellStart"/>
      <w:r w:rsidR="00B83058">
        <w:rPr>
          <w:lang w:eastAsia="zh-CN"/>
        </w:rPr>
        <w:t>AI_</w:t>
      </w:r>
      <w:r>
        <w:rPr>
          <w:lang w:eastAsia="zh-CN"/>
        </w:rPr>
        <w:t>TDChangeset</w:t>
      </w:r>
      <w:proofErr w:type="spellEnd"/>
      <w:r w:rsidR="00FC3581">
        <w:rPr>
          <w:lang w:eastAsia="zh-CN"/>
        </w:rPr>
        <w:t>”</w:t>
      </w:r>
      <w:r>
        <w:rPr>
          <w:lang w:eastAsia="zh-CN"/>
        </w:rPr>
        <w:t>,</w:t>
      </w:r>
    </w:p>
    <w:p w14:paraId="03F5F3B2" w14:textId="263C82A3" w:rsidR="00A650ED" w:rsidRDefault="00A650ED" w:rsidP="00A650ED">
      <w:pPr>
        <w:rPr>
          <w:lang w:eastAsia="zh-CN"/>
        </w:rPr>
      </w:pPr>
      <w:r>
        <w:rPr>
          <w:lang w:eastAsia="zh-CN"/>
        </w:rPr>
        <w:t xml:space="preserve">  </w:t>
      </w:r>
      <w:r w:rsidR="00FC3581">
        <w:rPr>
          <w:lang w:eastAsia="zh-CN"/>
        </w:rPr>
        <w:t>“</w:t>
      </w:r>
      <w:r>
        <w:rPr>
          <w:lang w:eastAsia="zh-CN"/>
        </w:rPr>
        <w:t>id</w:t>
      </w:r>
      <w:r w:rsidR="00FC3581">
        <w:rPr>
          <w:lang w:eastAsia="zh-CN"/>
        </w:rPr>
        <w:t>”</w:t>
      </w:r>
      <w:r>
        <w:rPr>
          <w:lang w:eastAsia="zh-CN"/>
        </w:rPr>
        <w:t xml:space="preserve">: </w:t>
      </w:r>
      <w:r w:rsidR="00FC3581">
        <w:rPr>
          <w:lang w:eastAsia="zh-CN"/>
        </w:rPr>
        <w:t>“</w:t>
      </w:r>
      <w:r>
        <w:rPr>
          <w:lang w:eastAsia="zh-CN"/>
        </w:rPr>
        <w:t>changeset-dota_v1.5</w:t>
      </w:r>
      <w:r w:rsidR="00FC3581">
        <w:rPr>
          <w:lang w:eastAsia="zh-CN"/>
        </w:rPr>
        <w:t>”</w:t>
      </w:r>
      <w:r>
        <w:rPr>
          <w:lang w:eastAsia="zh-CN"/>
        </w:rPr>
        <w:t>,</w:t>
      </w:r>
    </w:p>
    <w:p w14:paraId="0D929E14" w14:textId="50B3ECCD" w:rsidR="00A650ED" w:rsidRDefault="00A650ED" w:rsidP="00A650ED">
      <w:pPr>
        <w:rPr>
          <w:lang w:eastAsia="zh-CN"/>
        </w:rPr>
      </w:pPr>
      <w:r>
        <w:rPr>
          <w:lang w:eastAsia="zh-CN"/>
        </w:rPr>
        <w:t xml:space="preserve">  </w:t>
      </w:r>
      <w:r w:rsidR="00FC3581">
        <w:rPr>
          <w:lang w:eastAsia="zh-CN"/>
        </w:rPr>
        <w:t>“</w:t>
      </w:r>
      <w:proofErr w:type="spellStart"/>
      <w:r>
        <w:rPr>
          <w:lang w:eastAsia="zh-CN"/>
        </w:rPr>
        <w:t>datasetId</w:t>
      </w:r>
      <w:proofErr w:type="spellEnd"/>
      <w:r w:rsidR="00FC3581">
        <w:rPr>
          <w:lang w:eastAsia="zh-CN"/>
        </w:rPr>
        <w:t>”</w:t>
      </w:r>
      <w:r>
        <w:rPr>
          <w:lang w:eastAsia="zh-CN"/>
        </w:rPr>
        <w:t xml:space="preserve">: </w:t>
      </w:r>
      <w:r w:rsidR="00FC3581">
        <w:rPr>
          <w:lang w:eastAsia="zh-CN"/>
        </w:rPr>
        <w:t>“</w:t>
      </w:r>
      <w:r w:rsidR="00FB217C">
        <w:rPr>
          <w:lang w:eastAsia="zh-CN"/>
        </w:rPr>
        <w:t>d</w:t>
      </w:r>
      <w:r>
        <w:rPr>
          <w:lang w:eastAsia="zh-CN"/>
        </w:rPr>
        <w:t>ota_v1.5</w:t>
      </w:r>
      <w:r w:rsidR="00FC3581">
        <w:rPr>
          <w:lang w:eastAsia="zh-CN"/>
        </w:rPr>
        <w:t>”</w:t>
      </w:r>
      <w:r>
        <w:rPr>
          <w:lang w:eastAsia="zh-CN"/>
        </w:rPr>
        <w:t>,</w:t>
      </w:r>
    </w:p>
    <w:p w14:paraId="4CC71166" w14:textId="7452AADC" w:rsidR="00A650ED" w:rsidRDefault="00A650ED" w:rsidP="00A650ED">
      <w:pPr>
        <w:rPr>
          <w:lang w:eastAsia="zh-CN"/>
        </w:rPr>
      </w:pPr>
      <w:r>
        <w:rPr>
          <w:lang w:eastAsia="zh-CN"/>
        </w:rPr>
        <w:t xml:space="preserve">  </w:t>
      </w:r>
      <w:r w:rsidR="00FC3581">
        <w:rPr>
          <w:lang w:eastAsia="zh-CN"/>
        </w:rPr>
        <w:t>“</w:t>
      </w:r>
      <w:proofErr w:type="spellStart"/>
      <w:r>
        <w:rPr>
          <w:lang w:eastAsia="zh-CN"/>
        </w:rPr>
        <w:t>createdTime</w:t>
      </w:r>
      <w:proofErr w:type="spellEnd"/>
      <w:r w:rsidR="00FC3581">
        <w:rPr>
          <w:lang w:eastAsia="zh-CN"/>
        </w:rPr>
        <w:t>”</w:t>
      </w:r>
      <w:r>
        <w:rPr>
          <w:lang w:eastAsia="zh-CN"/>
        </w:rPr>
        <w:t xml:space="preserve">: </w:t>
      </w:r>
      <w:r w:rsidR="00FC3581">
        <w:rPr>
          <w:lang w:eastAsia="zh-CN"/>
        </w:rPr>
        <w:t>“</w:t>
      </w:r>
      <w:r>
        <w:rPr>
          <w:lang w:eastAsia="zh-CN"/>
        </w:rPr>
        <w:t>2019</w:t>
      </w:r>
      <w:r w:rsidR="00506C75">
        <w:rPr>
          <w:lang w:eastAsia="zh-CN"/>
        </w:rPr>
        <w:t>-01-01</w:t>
      </w:r>
      <w:r w:rsidR="00FC3581">
        <w:rPr>
          <w:lang w:eastAsia="zh-CN"/>
        </w:rPr>
        <w:t>”</w:t>
      </w:r>
      <w:r>
        <w:rPr>
          <w:lang w:eastAsia="zh-CN"/>
        </w:rPr>
        <w:t>,</w:t>
      </w:r>
    </w:p>
    <w:p w14:paraId="0673F03B" w14:textId="3CFA70A2" w:rsidR="008C6080" w:rsidRDefault="008C6080" w:rsidP="008C6080">
      <w:pPr>
        <w:rPr>
          <w:lang w:eastAsia="zh-CN"/>
        </w:rPr>
      </w:pPr>
      <w:r>
        <w:rPr>
          <w:lang w:eastAsia="zh-CN"/>
        </w:rPr>
        <w:t xml:space="preserve">  </w:t>
      </w:r>
      <w:r w:rsidR="00FC3581">
        <w:rPr>
          <w:lang w:eastAsia="zh-CN"/>
        </w:rPr>
        <w:t>“</w:t>
      </w:r>
      <w:proofErr w:type="spellStart"/>
      <w:r>
        <w:rPr>
          <w:rFonts w:hint="eastAsia"/>
          <w:lang w:eastAsia="zh-CN"/>
        </w:rPr>
        <w:t>changeCount</w:t>
      </w:r>
      <w:proofErr w:type="spellEnd"/>
      <w:r w:rsidR="00FC3581">
        <w:rPr>
          <w:lang w:eastAsia="zh-CN"/>
        </w:rPr>
        <w:t>”</w:t>
      </w:r>
      <w:r>
        <w:rPr>
          <w:lang w:eastAsia="zh-CN"/>
        </w:rPr>
        <w:t xml:space="preserve">: </w:t>
      </w:r>
      <w:r w:rsidR="000C0BEC">
        <w:rPr>
          <w:lang w:eastAsia="zh-CN"/>
        </w:rPr>
        <w:t>9</w:t>
      </w:r>
      <w:r>
        <w:rPr>
          <w:lang w:eastAsia="zh-CN"/>
        </w:rPr>
        <w:t xml:space="preserve">, </w:t>
      </w:r>
    </w:p>
    <w:p w14:paraId="0F140CF0" w14:textId="76BC454C" w:rsidR="00A650ED" w:rsidRDefault="00A650ED" w:rsidP="00201CC0">
      <w:pPr>
        <w:rPr>
          <w:lang w:eastAsia="zh-CN"/>
        </w:rPr>
      </w:pPr>
      <w:r>
        <w:rPr>
          <w:lang w:eastAsia="zh-CN"/>
        </w:rPr>
        <w:t xml:space="preserve">  </w:t>
      </w:r>
      <w:r w:rsidR="00FC3581">
        <w:rPr>
          <w:lang w:eastAsia="zh-CN"/>
        </w:rPr>
        <w:t>“</w:t>
      </w:r>
      <w:r>
        <w:rPr>
          <w:lang w:eastAsia="zh-CN"/>
        </w:rPr>
        <w:t>modify</w:t>
      </w:r>
      <w:r w:rsidR="00FC3581">
        <w:rPr>
          <w:lang w:eastAsia="zh-CN"/>
        </w:rPr>
        <w:t>”</w:t>
      </w:r>
      <w:r>
        <w:rPr>
          <w:lang w:eastAsia="zh-CN"/>
        </w:rPr>
        <w:t>: [</w:t>
      </w:r>
      <w:r w:rsidR="00201CC0">
        <w:rPr>
          <w:lang w:eastAsia="zh-CN"/>
        </w:rPr>
        <w:t>{</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EOTrainingData</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id</w:t>
      </w:r>
      <w:r w:rsidR="00FC3581">
        <w:rPr>
          <w:lang w:eastAsia="zh-CN"/>
        </w:rPr>
        <w:t>”</w:t>
      </w:r>
      <w:r w:rsidR="00201CC0">
        <w:rPr>
          <w:lang w:eastAsia="zh-CN"/>
        </w:rPr>
        <w:t xml:space="preserve">: </w:t>
      </w:r>
      <w:r w:rsidR="00FC3581">
        <w:rPr>
          <w:lang w:eastAsia="zh-CN"/>
        </w:rPr>
        <w:t>“</w:t>
      </w:r>
      <w:r w:rsidR="00201CC0">
        <w:rPr>
          <w:lang w:eastAsia="zh-CN"/>
        </w:rPr>
        <w:t>P1228</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dataSources</w:t>
      </w:r>
      <w:proofErr w:type="spellEnd"/>
      <w:r w:rsidR="00FC3581">
        <w:rPr>
          <w:lang w:eastAsia="zh-CN"/>
        </w:rPr>
        <w:t>”</w:t>
      </w:r>
      <w:r w:rsidR="00201CC0">
        <w:rPr>
          <w:lang w:eastAsia="zh-CN"/>
        </w:rPr>
        <w:t>: [</w:t>
      </w:r>
      <w:r w:rsidR="00FC3581">
        <w:rPr>
          <w:lang w:eastAsia="zh-CN"/>
        </w:rPr>
        <w:t>“</w:t>
      </w:r>
      <w:r w:rsidR="00201CC0">
        <w:rPr>
          <w:lang w:eastAsia="zh-CN"/>
        </w:rPr>
        <w:t>GF</w:t>
      </w:r>
      <w:r w:rsidR="00FC3581">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dataURL</w:t>
      </w:r>
      <w:proofErr w:type="spellEnd"/>
      <w:r w:rsidR="00FC3581">
        <w:rPr>
          <w:lang w:eastAsia="zh-CN"/>
        </w:rPr>
        <w:t>”</w:t>
      </w:r>
      <w:r w:rsidR="00201CC0">
        <w:rPr>
          <w:lang w:eastAsia="zh-CN"/>
        </w:rPr>
        <w:t xml:space="preserve">: </w:t>
      </w:r>
      <w:r w:rsidR="00174406">
        <w:rPr>
          <w:lang w:eastAsia="zh-CN"/>
        </w:rPr>
        <w:t>[</w:t>
      </w:r>
      <w:r w:rsidR="00FC3581">
        <w:rPr>
          <w:lang w:eastAsia="zh-CN"/>
        </w:rPr>
        <w:t>“</w:t>
      </w:r>
      <w:r w:rsidR="00201CC0">
        <w:rPr>
          <w:lang w:eastAsia="zh-CN"/>
        </w:rPr>
        <w:t>train/images/P1228.png</w:t>
      </w:r>
      <w:r w:rsidR="00FC3581">
        <w:rPr>
          <w:lang w:eastAsia="zh-CN"/>
        </w:rPr>
        <w:t>”</w:t>
      </w:r>
      <w:r w:rsidR="00174406">
        <w:rPr>
          <w:lang w:eastAsia="zh-CN"/>
        </w:rPr>
        <w:t>]</w:t>
      </w:r>
      <w:r w:rsidR="00201CC0">
        <w:rPr>
          <w:lang w:eastAsia="zh-CN"/>
        </w:rPr>
        <w:t>,</w:t>
      </w:r>
      <w:r w:rsidR="00201CC0">
        <w:rPr>
          <w:rFonts w:hint="eastAsia"/>
          <w:lang w:eastAsia="zh-CN"/>
        </w:rPr>
        <w:t xml:space="preserve"> </w:t>
      </w:r>
      <w:r w:rsidR="00FC3581">
        <w:rPr>
          <w:lang w:eastAsia="zh-CN"/>
        </w:rPr>
        <w:t>“</w:t>
      </w:r>
      <w:proofErr w:type="spellStart"/>
      <w:r w:rsidR="00201CC0">
        <w:rPr>
          <w:lang w:eastAsia="zh-CN"/>
        </w:rPr>
        <w:t>numberOfLabels</w:t>
      </w:r>
      <w:proofErr w:type="spellEnd"/>
      <w:r w:rsidR="00FC3581">
        <w:rPr>
          <w:lang w:eastAsia="zh-CN"/>
        </w:rPr>
        <w:t>”</w:t>
      </w:r>
      <w:r w:rsidR="00201CC0">
        <w:rPr>
          <w:lang w:eastAsia="zh-CN"/>
        </w:rPr>
        <w:t>: 50,</w:t>
      </w:r>
      <w:r w:rsidR="00201CC0">
        <w:rPr>
          <w:rFonts w:hint="eastAsia"/>
          <w:lang w:eastAsia="zh-CN"/>
        </w:rPr>
        <w:t xml:space="preserve"> </w:t>
      </w:r>
      <w:r w:rsidR="00FC3581">
        <w:rPr>
          <w:lang w:eastAsia="zh-CN"/>
        </w:rPr>
        <w:t>“</w:t>
      </w:r>
      <w:proofErr w:type="spellStart"/>
      <w:r w:rsidR="00201CC0">
        <w:rPr>
          <w:lang w:eastAsia="zh-CN"/>
        </w:rPr>
        <w:t>trainingType</w:t>
      </w:r>
      <w:proofErr w:type="spellEnd"/>
      <w:r w:rsidR="00FC3581">
        <w:rPr>
          <w:lang w:eastAsia="zh-CN"/>
        </w:rPr>
        <w:t>”</w:t>
      </w:r>
      <w:r w:rsidR="00201CC0">
        <w:rPr>
          <w:lang w:eastAsia="zh-CN"/>
        </w:rPr>
        <w:t xml:space="preserve">: </w:t>
      </w:r>
      <w:r w:rsidR="00FC3581">
        <w:rPr>
          <w:lang w:eastAsia="zh-CN"/>
        </w:rPr>
        <w:lastRenderedPageBreak/>
        <w:t>“</w:t>
      </w:r>
      <w:r w:rsidR="00201CC0">
        <w:rPr>
          <w:lang w:eastAsia="zh-CN"/>
        </w:rPr>
        <w:t>training</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labels</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proofErr w:type="spellStart"/>
      <w:r w:rsidR="00201CC0">
        <w:rPr>
          <w:lang w:eastAsia="zh-CN"/>
        </w:rPr>
        <w:t>ObjectLabel</w:t>
      </w:r>
      <w:proofErr w:type="spellEnd"/>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class</w:t>
      </w:r>
      <w:r w:rsidR="00FC3581">
        <w:rPr>
          <w:lang w:eastAsia="zh-CN"/>
        </w:rPr>
        <w:t>”</w:t>
      </w:r>
      <w:r w:rsidR="00201CC0">
        <w:rPr>
          <w:lang w:eastAsia="zh-CN"/>
        </w:rPr>
        <w:t xml:space="preserve">: </w:t>
      </w:r>
      <w:r w:rsidR="00FC3581">
        <w:rPr>
          <w:lang w:eastAsia="zh-CN"/>
        </w:rPr>
        <w:t>“</w:t>
      </w:r>
      <w:r w:rsidR="00201CC0">
        <w:rPr>
          <w:lang w:eastAsia="zh-CN"/>
        </w:rPr>
        <w:t>ship</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object</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Feature</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geometry</w:t>
      </w:r>
      <w:r w:rsidR="00FC3581">
        <w:rPr>
          <w:lang w:eastAsia="zh-CN"/>
        </w:rPr>
        <w:t>”</w:t>
      </w:r>
      <w:r w:rsidR="00201CC0">
        <w:rPr>
          <w:lang w:eastAsia="zh-CN"/>
        </w:rPr>
        <w:t>: {</w:t>
      </w:r>
      <w:r w:rsidR="00FC3581">
        <w:rPr>
          <w:lang w:eastAsia="zh-CN"/>
        </w:rPr>
        <w:t>“</w:t>
      </w:r>
      <w:r w:rsidR="00201CC0">
        <w:rPr>
          <w:lang w:eastAsia="zh-CN"/>
        </w:rPr>
        <w:t>type</w:t>
      </w:r>
      <w:r w:rsidR="00FC3581">
        <w:rPr>
          <w:lang w:eastAsia="zh-CN"/>
        </w:rPr>
        <w:t>”</w:t>
      </w:r>
      <w:r w:rsidR="00201CC0">
        <w:rPr>
          <w:lang w:eastAsia="zh-CN"/>
        </w:rPr>
        <w:t xml:space="preserve">: </w:t>
      </w:r>
      <w:r w:rsidR="00FC3581">
        <w:rPr>
          <w:lang w:eastAsia="zh-CN"/>
        </w:rPr>
        <w:t>“</w:t>
      </w:r>
      <w:r w:rsidR="00201CC0">
        <w:rPr>
          <w:lang w:eastAsia="zh-CN"/>
        </w:rPr>
        <w:t>Polygon</w:t>
      </w:r>
      <w:r w:rsidR="00FC3581">
        <w:rPr>
          <w:lang w:eastAsia="zh-CN"/>
        </w:rPr>
        <w:t>”</w:t>
      </w:r>
      <w:r w:rsidR="00201CC0">
        <w:rPr>
          <w:lang w:eastAsia="zh-CN"/>
        </w:rPr>
        <w:t>,</w:t>
      </w:r>
      <w:r w:rsidR="00201CC0">
        <w:rPr>
          <w:rFonts w:hint="eastAsia"/>
          <w:lang w:eastAsia="zh-CN"/>
        </w:rPr>
        <w:t xml:space="preserve"> </w:t>
      </w:r>
      <w:r w:rsidR="00FC3581">
        <w:rPr>
          <w:lang w:eastAsia="zh-CN"/>
        </w:rPr>
        <w:t>“</w:t>
      </w:r>
      <w:r w:rsidR="00201CC0">
        <w:rPr>
          <w:lang w:eastAsia="zh-CN"/>
        </w:rPr>
        <w:t>coordinates</w:t>
      </w:r>
      <w:r w:rsidR="00FC3581">
        <w:rPr>
          <w:lang w:eastAsia="zh-CN"/>
        </w:rPr>
        <w:t>”</w:t>
      </w:r>
      <w:r w:rsidR="00201CC0">
        <w:rPr>
          <w:lang w:eastAsia="zh-CN"/>
        </w:rPr>
        <w:t>: [[2306.0,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729.0], [2330.0,</w:t>
      </w:r>
      <w:r w:rsidR="00201CC0">
        <w:rPr>
          <w:rFonts w:hint="eastAsia"/>
          <w:lang w:eastAsia="zh-CN"/>
        </w:rPr>
        <w:t xml:space="preserve"> </w:t>
      </w:r>
      <w:r w:rsidR="00201CC0">
        <w:rPr>
          <w:lang w:eastAsia="zh-CN"/>
        </w:rPr>
        <w:t>744.0], [2306.0,</w:t>
      </w:r>
      <w:r w:rsidR="00201CC0">
        <w:rPr>
          <w:rFonts w:hint="eastAsia"/>
          <w:lang w:eastAsia="zh-CN"/>
        </w:rPr>
        <w:t xml:space="preserve"> </w:t>
      </w:r>
      <w:r w:rsidR="00201CC0">
        <w:rPr>
          <w:lang w:eastAsia="zh-CN"/>
        </w:rPr>
        <w:t>744.0], [2306.0,729.0]]}},</w:t>
      </w:r>
      <w:r w:rsidR="00FC3581">
        <w:rPr>
          <w:lang w:eastAsia="zh-CN"/>
        </w:rPr>
        <w:t>”</w:t>
      </w:r>
      <w:proofErr w:type="spellStart"/>
      <w:r w:rsidR="00201CC0">
        <w:rPr>
          <w:lang w:eastAsia="zh-CN"/>
        </w:rPr>
        <w:t>bboxType</w:t>
      </w:r>
      <w:proofErr w:type="spellEnd"/>
      <w:r w:rsidR="00FC3581">
        <w:rPr>
          <w:lang w:eastAsia="zh-CN"/>
        </w:rPr>
        <w:t>”</w:t>
      </w:r>
      <w:r w:rsidR="00201CC0">
        <w:rPr>
          <w:lang w:eastAsia="zh-CN"/>
        </w:rPr>
        <w:t xml:space="preserve">: </w:t>
      </w:r>
      <w:r w:rsidR="00FC3581">
        <w:rPr>
          <w:lang w:eastAsia="zh-CN"/>
        </w:rPr>
        <w:t>“</w:t>
      </w:r>
      <w:r w:rsidR="00201CC0">
        <w:rPr>
          <w:lang w:eastAsia="zh-CN"/>
        </w:rPr>
        <w:t xml:space="preserve">Horizontal </w:t>
      </w:r>
      <w:proofErr w:type="spellStart"/>
      <w:r w:rsidR="00201CC0">
        <w:rPr>
          <w:lang w:eastAsia="zh-CN"/>
        </w:rPr>
        <w:t>BBox</w:t>
      </w:r>
      <w:proofErr w:type="spellEnd"/>
      <w:r w:rsidR="00FC3581">
        <w:rPr>
          <w:lang w:eastAsia="zh-CN"/>
        </w:rPr>
        <w:t>”</w:t>
      </w:r>
      <w:r w:rsidR="00201CC0">
        <w:rPr>
          <w:lang w:eastAsia="zh-CN"/>
        </w:rPr>
        <w:t>}, …]</w:t>
      </w:r>
      <w:r w:rsidR="00051F62">
        <w:rPr>
          <w:lang w:eastAsia="zh-CN"/>
        </w:rPr>
        <w:t>}</w:t>
      </w:r>
      <w:r>
        <w:rPr>
          <w:lang w:eastAsia="zh-CN"/>
        </w:rPr>
        <w:t>]</w:t>
      </w:r>
    </w:p>
    <w:p w14:paraId="72486479" w14:textId="3194DBE2" w:rsidR="009A7B37" w:rsidRPr="00D45F1E" w:rsidRDefault="00A650ED" w:rsidP="00A650ED">
      <w:r>
        <w:rPr>
          <w:lang w:eastAsia="zh-CN"/>
        </w:rPr>
        <w:t>}</w:t>
      </w:r>
    </w:p>
    <w:p w14:paraId="5DC5CD5E" w14:textId="77777777" w:rsidR="003B1118" w:rsidRPr="002A1B15" w:rsidRDefault="003B1118" w:rsidP="003B1118">
      <w:pPr>
        <w:pStyle w:val="Annex"/>
        <w:pageBreakBefore/>
        <w:numPr>
          <w:ilvl w:val="0"/>
          <w:numId w:val="8"/>
        </w:numPr>
        <w:ind w:left="431" w:hanging="431"/>
        <w:outlineLvl w:val="0"/>
      </w:pPr>
      <w:bookmarkStart w:id="267" w:name="_Toc110449430"/>
      <w:bookmarkStart w:id="268" w:name="_Toc159438665"/>
      <w:r w:rsidRPr="002A1B15">
        <w:lastRenderedPageBreak/>
        <w:t>Abstract Test Suite (Normative)</w:t>
      </w:r>
      <w:bookmarkEnd w:id="267"/>
      <w:bookmarkEnd w:id="268"/>
    </w:p>
    <w:p w14:paraId="2F6A1779" w14:textId="5EAC5531" w:rsidR="004328AC" w:rsidRDefault="004328AC" w:rsidP="004328AC">
      <w:pPr>
        <w:pStyle w:val="AnnexLevel2"/>
      </w:pPr>
      <w:bookmarkStart w:id="269" w:name="_Toc110449431"/>
      <w:bookmarkStart w:id="270" w:name="_Toc159438666"/>
      <w:bookmarkStart w:id="271" w:name="_Toc254961261"/>
      <w:bookmarkStart w:id="272" w:name="_Ref259545760"/>
      <w:bookmarkStart w:id="273" w:name="_Toc276720685"/>
      <w:bookmarkStart w:id="274" w:name="_Toc279341984"/>
      <w:bookmarkStart w:id="275" w:name="_Toc443461105"/>
      <w:bookmarkStart w:id="276" w:name="_Toc9996974"/>
      <w:bookmarkStart w:id="277" w:name="_Ref207532276"/>
      <w:bookmarkStart w:id="278" w:name="_Ref207532302"/>
      <w:bookmarkStart w:id="279" w:name="_Ref207532345"/>
      <w:bookmarkStart w:id="280" w:name="_Toc219622068"/>
      <w:r>
        <w:t>Introduction</w:t>
      </w:r>
      <w:bookmarkEnd w:id="269"/>
      <w:bookmarkEnd w:id="270"/>
    </w:p>
    <w:p w14:paraId="43EA4DCF" w14:textId="1E7BCDC2" w:rsidR="004328AC" w:rsidRDefault="004328AC" w:rsidP="004328AC">
      <w:r w:rsidRPr="004328AC">
        <w:t>Conformance is tested using</w:t>
      </w:r>
      <w:r w:rsidR="00C5155A">
        <w:t xml:space="preserve"> the</w:t>
      </w:r>
      <w:r w:rsidRPr="004328AC">
        <w:t xml:space="preserve"> JSON Schema document which formalize</w:t>
      </w:r>
      <w:r w:rsidR="0028627D">
        <w:t>s</w:t>
      </w:r>
      <w:r w:rsidRPr="004328AC">
        <w:t xml:space="preserve"> the requirements described above.</w:t>
      </w:r>
    </w:p>
    <w:p w14:paraId="297C03D4" w14:textId="749F29D0" w:rsidR="001D33EE" w:rsidRDefault="00FD264F" w:rsidP="001D33EE">
      <w:pPr>
        <w:pStyle w:val="AnnexLevel2"/>
      </w:pPr>
      <w:bookmarkStart w:id="281" w:name="_Toc159438667"/>
      <w:r>
        <w:t xml:space="preserve">Conformance </w:t>
      </w:r>
      <w:r w:rsidR="00322668">
        <w:t>C</w:t>
      </w:r>
      <w:r>
        <w:t xml:space="preserve">lass: </w:t>
      </w:r>
      <w:r w:rsidR="00114A11">
        <w:t>B</w:t>
      </w:r>
      <w:r>
        <w:t>a</w:t>
      </w:r>
      <w:r w:rsidR="0022305E">
        <w:t>se</w:t>
      </w:r>
      <w:bookmarkEnd w:id="281"/>
    </w:p>
    <w:p w14:paraId="387E9E8E" w14:textId="29A5BCB9" w:rsidR="001D33EE" w:rsidRDefault="001A2480" w:rsidP="004328AC">
      <w:r w:rsidRPr="001A2480">
        <w:t>Th</w:t>
      </w:r>
      <w:r w:rsidR="007C047C">
        <w:t xml:space="preserve">e </w:t>
      </w:r>
      <w:r w:rsidR="00CE4312">
        <w:t>B</w:t>
      </w:r>
      <w:r w:rsidR="007C047C" w:rsidRPr="000B1AD7">
        <w:t>ase</w:t>
      </w:r>
      <w:r w:rsidRPr="001A2480">
        <w:t xml:space="preserve"> conformance class tests that occurrences of the b</w:t>
      </w:r>
      <w:r>
        <w:t>asic</w:t>
      </w:r>
      <w:r w:rsidRPr="001A2480">
        <w:t xml:space="preserve"> types are encoded according to the requirements.</w:t>
      </w:r>
    </w:p>
    <w:tbl>
      <w:tblPr>
        <w:tblStyle w:val="af1"/>
        <w:tblW w:w="0" w:type="auto"/>
        <w:tblLook w:val="04A0" w:firstRow="1" w:lastRow="0" w:firstColumn="1" w:lastColumn="0" w:noHBand="0" w:noVBand="1"/>
      </w:tblPr>
      <w:tblGrid>
        <w:gridCol w:w="2144"/>
        <w:gridCol w:w="1456"/>
        <w:gridCol w:w="5030"/>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1BDFD05" w:rsidR="00BE49E1" w:rsidRDefault="007057B5" w:rsidP="003A289F">
            <w:pPr>
              <w:rPr>
                <w:lang w:val="en-AU" w:eastAsia="zh-CN"/>
              </w:rPr>
            </w:pPr>
            <w:r>
              <w:rPr>
                <w:rFonts w:hint="eastAsia"/>
                <w:lang w:val="en-AU" w:eastAsia="zh-CN"/>
              </w:rPr>
              <w:t>A</w:t>
            </w:r>
            <w:r>
              <w:rPr>
                <w:lang w:val="en-AU" w:eastAsia="zh-CN"/>
              </w:rPr>
              <w:t xml:space="preserve"> JSON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55F1866B"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C38F8">
              <w:rPr>
                <w:lang w:val="en-AU" w:eastAsia="zh-CN"/>
              </w:rPr>
              <w:t>json</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58E4EEEA"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sidR="005D2864">
              <w:rPr>
                <w:lang w:val="en-AU" w:eastAsia="zh-CN"/>
              </w:rPr>
              <w:t>/</w:t>
            </w:r>
            <w:r w:rsidR="00BC38F8">
              <w:rPr>
                <w:lang w:val="en-AU" w:eastAsia="zh-CN"/>
              </w:rPr>
              <w:t>json</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722D34CB" w:rsidR="00487523" w:rsidRPr="00047074" w:rsidRDefault="00B23BE9" w:rsidP="00047074">
            <w:pPr>
              <w:rPr>
                <w:lang w:val="en-AU" w:eastAsia="en-AU"/>
              </w:rPr>
            </w:pPr>
            <w:r w:rsidRPr="00B23BE9">
              <w:rPr>
                <w:lang w:val="en-AU" w:eastAsia="en-AU"/>
              </w:rPr>
              <w:t>Verify that the document is well-formed JSON</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77777777" w:rsidR="00B23BE9" w:rsidRDefault="00B23BE9" w:rsidP="00047074">
            <w:pPr>
              <w:rPr>
                <w:lang w:val="en-AU" w:eastAsia="en-AU"/>
              </w:rPr>
            </w:pPr>
            <w:r w:rsidRPr="00B23BE9">
              <w:rPr>
                <w:lang w:val="en-AU" w:eastAsia="en-AU"/>
              </w:rPr>
              <w:t>Load the document in a JSON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0F36187C"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/dat</w:t>
            </w:r>
            <w:r w:rsidR="00F93972">
              <w:rPr>
                <w:lang w:val="en-AU" w:eastAsia="zh-CN"/>
              </w:rPr>
              <w:t>e</w:t>
            </w:r>
            <w:r>
              <w:rPr>
                <w:lang w:val="en-AU" w:eastAsia="zh-CN"/>
              </w:rPr>
              <w:t>time,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namedvalue</w:t>
            </w:r>
            <w:proofErr w:type="spellEnd"/>
            <w:r>
              <w:rPr>
                <w:lang w:val="en-AU" w:eastAsia="zh-CN"/>
              </w:rPr>
              <w:t>, /req</w:t>
            </w:r>
            <w:r>
              <w:rPr>
                <w:rFonts w:hint="eastAsia"/>
                <w:lang w:val="en-AU" w:eastAsia="zh-CN"/>
              </w:rPr>
              <w:t>/base</w:t>
            </w:r>
            <w:r>
              <w:rPr>
                <w:lang w:val="en-AU" w:eastAsia="zh-CN"/>
              </w:rPr>
              <w:t>/</w:t>
            </w:r>
            <w:proofErr w:type="spellStart"/>
            <w:r>
              <w:rPr>
                <w:lang w:val="en-AU" w:eastAsia="zh-CN"/>
              </w:rPr>
              <w:t>jsonbasetype</w:t>
            </w:r>
            <w:proofErr w:type="spellEnd"/>
            <w:r>
              <w:rPr>
                <w:lang w:val="en-AU" w:eastAsia="zh-CN"/>
              </w:rPr>
              <w:t>/</w:t>
            </w:r>
            <w:proofErr w:type="spellStart"/>
            <w:r>
              <w:rPr>
                <w:lang w:val="en-AU" w:eastAsia="zh-CN"/>
              </w:rPr>
              <w:t>url</w:t>
            </w:r>
            <w:proofErr w:type="spellEnd"/>
            <w:r>
              <w:rPr>
                <w:lang w:val="en-AU" w:eastAsia="zh-CN"/>
              </w:rPr>
              <w:t xml:space="preserve">, </w:t>
            </w:r>
            <w:r w:rsidRPr="00083772">
              <w:rPr>
                <w:lang w:val="en-AU" w:eastAsia="zh-CN"/>
              </w:rPr>
              <w:t>/req/base/</w:t>
            </w:r>
            <w:proofErr w:type="spellStart"/>
            <w:r w:rsidRPr="00083772">
              <w:rPr>
                <w:lang w:val="en-AU" w:eastAsia="zh-CN"/>
              </w:rPr>
              <w:t>isometadatatype</w:t>
            </w:r>
            <w:proofErr w:type="spellEnd"/>
            <w:r>
              <w:rPr>
                <w:lang w:val="en-AU" w:eastAsia="zh-CN"/>
              </w:rPr>
              <w:t xml:space="preserve">, </w:t>
            </w:r>
            <w:r w:rsidRPr="00083772">
              <w:rPr>
                <w:lang w:val="en-AU" w:eastAsia="zh-CN"/>
              </w:rPr>
              <w:t>/req/base/</w:t>
            </w:r>
            <w:proofErr w:type="spellStart"/>
            <w:r>
              <w:rPr>
                <w:lang w:val="en-AU" w:eastAsia="zh-CN"/>
              </w:rPr>
              <w:t>isoqualitytype</w:t>
            </w:r>
            <w:proofErr w:type="spellEnd"/>
            <w:r>
              <w:rPr>
                <w:lang w:val="en-AU" w:eastAsia="zh-CN"/>
              </w:rPr>
              <w:t>, /req/base/</w:t>
            </w:r>
            <w:proofErr w:type="spellStart"/>
            <w:r>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0EDAEB59" w:rsidR="003A103D" w:rsidRDefault="003A103D" w:rsidP="003A289F">
            <w:pPr>
              <w:rPr>
                <w:lang w:val="en-AU" w:eastAsia="en-AU"/>
              </w:rPr>
            </w:pPr>
            <w:r w:rsidRPr="003A103D">
              <w:rPr>
                <w:lang w:val="en-AU" w:eastAsia="en-AU"/>
              </w:rPr>
              <w:t xml:space="preserve">Validate the JSON instance document using the appropriate object definition from the </w:t>
            </w:r>
            <w:proofErr w:type="spellStart"/>
            <w:r w:rsidR="002C6504">
              <w:rPr>
                <w:lang w:val="en-AU" w:eastAsia="en-AU"/>
              </w:rPr>
              <w:t>Tra</w:t>
            </w:r>
            <w:r w:rsidR="0064378E">
              <w:rPr>
                <w:lang w:val="en-AU" w:eastAsia="en-AU"/>
              </w:rPr>
              <w:t>i</w:t>
            </w:r>
            <w:r w:rsidR="002C6504">
              <w:rPr>
                <w:lang w:val="en-AU" w:eastAsia="en-AU"/>
              </w:rPr>
              <w:t>ningDML-</w:t>
            </w:r>
            <w:proofErr w:type="gramStart"/>
            <w:r w:rsidR="002C6504">
              <w:rPr>
                <w:lang w:val="en-AU" w:eastAsia="en-AU"/>
              </w:rPr>
              <w:t>AI.json</w:t>
            </w:r>
            <w:proofErr w:type="spellEnd"/>
            <w:proofErr w:type="gramEnd"/>
            <w:r w:rsidR="002C6504">
              <w:rPr>
                <w:lang w:val="en-AU" w:eastAsia="en-AU"/>
              </w:rPr>
              <w:t xml:space="preserve"> </w:t>
            </w:r>
            <w:r w:rsidRPr="003A103D">
              <w:rPr>
                <w:lang w:val="en-AU" w:eastAsia="en-AU"/>
              </w:rPr>
              <w:t xml:space="preserve">JSON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6EAEA1D5" w:rsidR="00C854FF" w:rsidRDefault="0010236E" w:rsidP="00C854FF">
      <w:pPr>
        <w:pStyle w:val="AnnexLevel2"/>
      </w:pPr>
      <w:bookmarkStart w:id="282" w:name="_Toc159438668"/>
      <w:r>
        <w:t xml:space="preserve">Conformance </w:t>
      </w:r>
      <w:r w:rsidR="00322668">
        <w:t>C</w:t>
      </w:r>
      <w:r>
        <w:t xml:space="preserve">lass: </w:t>
      </w:r>
      <w:proofErr w:type="spellStart"/>
      <w:r>
        <w:t>AI_TrainingDataset</w:t>
      </w:r>
      <w:bookmarkEnd w:id="282"/>
      <w:proofErr w:type="spellEnd"/>
    </w:p>
    <w:p w14:paraId="331D9649" w14:textId="5645D05C" w:rsidR="00C854FF" w:rsidRDefault="00C854FF" w:rsidP="00C854FF">
      <w:r w:rsidRPr="001A2480">
        <w:t>Th</w:t>
      </w:r>
      <w:r w:rsidR="00F26476">
        <w:t>e</w:t>
      </w:r>
      <w:r w:rsidRPr="001A2480">
        <w:t xml:space="preserve"> </w:t>
      </w:r>
      <w:proofErr w:type="spellStart"/>
      <w:r w:rsidR="00F26476" w:rsidRPr="00F26476">
        <w:t>AI_TrainingDataset</w:t>
      </w:r>
      <w:proofErr w:type="spellEnd"/>
      <w:r w:rsidR="00F26476" w:rsidRPr="00F26476">
        <w:t xml:space="preserve"> </w:t>
      </w:r>
      <w:r w:rsidRPr="001A2480">
        <w:t>conformance class tests</w:t>
      </w:r>
      <w:r>
        <w:t xml:space="preserve"> </w:t>
      </w:r>
      <w:r w:rsidR="00FB5BB3">
        <w:t xml:space="preserve">that </w:t>
      </w:r>
      <w:r>
        <w:t>the training dataset object</w:t>
      </w:r>
      <w:r w:rsidRPr="001A2480">
        <w:t xml:space="preserve"> </w:t>
      </w:r>
      <w:r w:rsidR="00D22689">
        <w:t>is</w:t>
      </w:r>
      <w:r w:rsidRPr="001A2480">
        <w:t xml:space="preserve"> encoded according to the requirements.</w:t>
      </w:r>
    </w:p>
    <w:tbl>
      <w:tblPr>
        <w:tblStyle w:val="af1"/>
        <w:tblW w:w="0" w:type="auto"/>
        <w:tblLook w:val="04A0" w:firstRow="1" w:lastRow="0" w:firstColumn="1" w:lastColumn="0" w:noHBand="0" w:noVBand="1"/>
      </w:tblPr>
      <w:tblGrid>
        <w:gridCol w:w="2181"/>
        <w:gridCol w:w="1500"/>
        <w:gridCol w:w="4949"/>
      </w:tblGrid>
      <w:tr w:rsidR="00B00F04" w14:paraId="4D8FA727" w14:textId="77777777" w:rsidTr="00E64C62">
        <w:tc>
          <w:tcPr>
            <w:tcW w:w="2181" w:type="dxa"/>
          </w:tcPr>
          <w:p w14:paraId="6541D677" w14:textId="77777777" w:rsidR="00B00F04" w:rsidRDefault="00B00F04" w:rsidP="003A289F">
            <w:pPr>
              <w:rPr>
                <w:lang w:val="en-AU" w:eastAsia="zh-CN"/>
              </w:rPr>
            </w:pPr>
            <w:r>
              <w:rPr>
                <w:lang w:val="en-AU" w:eastAsia="zh-CN"/>
              </w:rPr>
              <w:t>Conformance Class</w:t>
            </w:r>
          </w:p>
        </w:tc>
        <w:tc>
          <w:tcPr>
            <w:tcW w:w="6449" w:type="dxa"/>
            <w:gridSpan w:val="2"/>
          </w:tcPr>
          <w:p w14:paraId="29CD8C64" w14:textId="13708C82"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aitrainingdataset</w:t>
            </w:r>
            <w:proofErr w:type="spellEnd"/>
          </w:p>
        </w:tc>
      </w:tr>
      <w:tr w:rsidR="00B00F04" w14:paraId="15CC40A3" w14:textId="77777777" w:rsidTr="00E64C62">
        <w:tc>
          <w:tcPr>
            <w:tcW w:w="2181"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449" w:type="dxa"/>
            <w:gridSpan w:val="2"/>
          </w:tcPr>
          <w:p w14:paraId="44D761B5" w14:textId="0D7FF4E2" w:rsidR="00B00F04" w:rsidRDefault="00B00F04"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ningdataset</w:t>
            </w:r>
            <w:proofErr w:type="spellEnd"/>
          </w:p>
        </w:tc>
      </w:tr>
      <w:tr w:rsidR="00B00F04" w14:paraId="270B07BE" w14:textId="77777777" w:rsidTr="00E64C62">
        <w:tc>
          <w:tcPr>
            <w:tcW w:w="2181"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449" w:type="dxa"/>
            <w:gridSpan w:val="2"/>
          </w:tcPr>
          <w:p w14:paraId="23BD0F92" w14:textId="77777777" w:rsidR="00B00F04" w:rsidRDefault="00B00F04" w:rsidP="003A289F">
            <w:pPr>
              <w:rPr>
                <w:lang w:val="en-AU" w:eastAsia="zh-CN"/>
              </w:rPr>
            </w:pPr>
            <w:r>
              <w:rPr>
                <w:rFonts w:hint="eastAsia"/>
                <w:lang w:val="en-AU" w:eastAsia="zh-CN"/>
              </w:rPr>
              <w:t>A</w:t>
            </w:r>
            <w:r>
              <w:rPr>
                <w:lang w:val="en-AU" w:eastAsia="zh-CN"/>
              </w:rPr>
              <w:t xml:space="preserve"> JSON Schema Validator</w:t>
            </w:r>
          </w:p>
        </w:tc>
      </w:tr>
      <w:tr w:rsidR="00B00F04" w:rsidRPr="00047074" w14:paraId="3016923B" w14:textId="77777777" w:rsidTr="00E64C62">
        <w:trPr>
          <w:trHeight w:val="327"/>
        </w:trPr>
        <w:tc>
          <w:tcPr>
            <w:tcW w:w="2181"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500"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4949"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E64C62">
        <w:trPr>
          <w:trHeight w:val="327"/>
        </w:trPr>
        <w:tc>
          <w:tcPr>
            <w:tcW w:w="2181" w:type="dxa"/>
            <w:vMerge/>
          </w:tcPr>
          <w:p w14:paraId="6CF4A863" w14:textId="77777777" w:rsidR="00B00F04" w:rsidRDefault="00B00F04" w:rsidP="003A289F">
            <w:pPr>
              <w:rPr>
                <w:lang w:val="en-AU" w:eastAsia="zh-CN"/>
              </w:rPr>
            </w:pPr>
          </w:p>
        </w:tc>
        <w:tc>
          <w:tcPr>
            <w:tcW w:w="1500"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4949" w:type="dxa"/>
          </w:tcPr>
          <w:p w14:paraId="1A28088A" w14:textId="7F837611" w:rsidR="00B00F04" w:rsidRDefault="00B00F0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E64C62">
        <w:trPr>
          <w:trHeight w:val="327"/>
        </w:trPr>
        <w:tc>
          <w:tcPr>
            <w:tcW w:w="2181" w:type="dxa"/>
            <w:vMerge/>
          </w:tcPr>
          <w:p w14:paraId="48B0BCF1" w14:textId="77777777" w:rsidR="00B00F04" w:rsidRDefault="00B00F04" w:rsidP="003A289F">
            <w:pPr>
              <w:rPr>
                <w:lang w:val="en-AU" w:eastAsia="zh-CN"/>
              </w:rPr>
            </w:pPr>
          </w:p>
        </w:tc>
        <w:tc>
          <w:tcPr>
            <w:tcW w:w="1500"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4949"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18868B7F" w:rsidR="0010236E" w:rsidRDefault="0010236E" w:rsidP="0010236E">
      <w:pPr>
        <w:pStyle w:val="AnnexLevel2"/>
      </w:pPr>
      <w:bookmarkStart w:id="283" w:name="_Toc159438669"/>
      <w:r>
        <w:t xml:space="preserve">Conformance </w:t>
      </w:r>
      <w:r w:rsidR="00322668">
        <w:t>C</w:t>
      </w:r>
      <w:r>
        <w:t xml:space="preserve">lass: </w:t>
      </w:r>
      <w:proofErr w:type="spellStart"/>
      <w:r>
        <w:t>AI_TrainingData</w:t>
      </w:r>
      <w:bookmarkEnd w:id="283"/>
      <w:proofErr w:type="spellEnd"/>
    </w:p>
    <w:p w14:paraId="41C7B930" w14:textId="4F573A61" w:rsidR="0010236E" w:rsidRDefault="00070B10" w:rsidP="004328AC">
      <w:r w:rsidRPr="00070B10">
        <w:t>Th</w:t>
      </w:r>
      <w:r w:rsidR="003A4729">
        <w:t>e</w:t>
      </w:r>
      <w:r w:rsidR="00C776D4" w:rsidRPr="00C776D4">
        <w:t xml:space="preserve"> </w:t>
      </w:r>
      <w:proofErr w:type="spellStart"/>
      <w:r w:rsidR="00C776D4" w:rsidRPr="00C776D4">
        <w:t>AI_TrainingData</w:t>
      </w:r>
      <w:proofErr w:type="spellEnd"/>
      <w:r w:rsidRPr="00070B10">
        <w:t xml:space="preserve"> conformance class tests </w:t>
      </w:r>
      <w:r w:rsidR="00B865A4">
        <w:t xml:space="preserve">that </w:t>
      </w:r>
      <w:r w:rsidRPr="00070B10">
        <w:t>the training data object</w:t>
      </w:r>
      <w:r w:rsidR="00937619">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2A0339" w14:paraId="7807D833" w14:textId="77777777" w:rsidTr="00E64C62">
        <w:tc>
          <w:tcPr>
            <w:tcW w:w="2181" w:type="dxa"/>
          </w:tcPr>
          <w:p w14:paraId="1DB7CD1E" w14:textId="77777777" w:rsidR="002A0339" w:rsidRDefault="002A0339" w:rsidP="003A289F">
            <w:pPr>
              <w:rPr>
                <w:lang w:val="en-AU" w:eastAsia="zh-CN"/>
              </w:rPr>
            </w:pPr>
            <w:r>
              <w:rPr>
                <w:lang w:val="en-AU" w:eastAsia="zh-CN"/>
              </w:rPr>
              <w:t>Conformance Class</w:t>
            </w:r>
          </w:p>
        </w:tc>
        <w:tc>
          <w:tcPr>
            <w:tcW w:w="6449" w:type="dxa"/>
            <w:gridSpan w:val="2"/>
          </w:tcPr>
          <w:p w14:paraId="2F44A8AE" w14:textId="009BA70A"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aitrainingdata</w:t>
            </w:r>
            <w:proofErr w:type="spellEnd"/>
          </w:p>
        </w:tc>
      </w:tr>
      <w:tr w:rsidR="002A0339" w14:paraId="05BC6EAA" w14:textId="77777777" w:rsidTr="00E64C62">
        <w:tc>
          <w:tcPr>
            <w:tcW w:w="2181"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449" w:type="dxa"/>
            <w:gridSpan w:val="2"/>
          </w:tcPr>
          <w:p w14:paraId="31CC4D40" w14:textId="053BF8A7" w:rsidR="002A0339" w:rsidRDefault="002A0339" w:rsidP="003A289F">
            <w:pPr>
              <w:rPr>
                <w:lang w:val="en-AU" w:eastAsia="en-AU"/>
              </w:rPr>
            </w:pPr>
            <w:r>
              <w:rPr>
                <w:rFonts w:hint="eastAsia"/>
                <w:lang w:val="en-AU" w:eastAsia="zh-CN"/>
              </w:rPr>
              <w:t>/req/</w:t>
            </w:r>
            <w:proofErr w:type="spellStart"/>
            <w:r>
              <w:rPr>
                <w:lang w:val="en-AU" w:eastAsia="zh-CN"/>
              </w:rPr>
              <w:t>aitra</w:t>
            </w:r>
            <w:r w:rsidR="00BE1F27">
              <w:rPr>
                <w:lang w:val="en-AU" w:eastAsia="zh-CN"/>
              </w:rPr>
              <w:t>i</w:t>
            </w:r>
            <w:r>
              <w:rPr>
                <w:lang w:val="en-AU" w:eastAsia="zh-CN"/>
              </w:rPr>
              <w:t>ningdata</w:t>
            </w:r>
            <w:proofErr w:type="spellEnd"/>
          </w:p>
        </w:tc>
      </w:tr>
      <w:tr w:rsidR="002A0339" w14:paraId="73E1626A" w14:textId="77777777" w:rsidTr="00E64C62">
        <w:tc>
          <w:tcPr>
            <w:tcW w:w="2181"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449" w:type="dxa"/>
            <w:gridSpan w:val="2"/>
          </w:tcPr>
          <w:p w14:paraId="52070F43" w14:textId="77777777" w:rsidR="002A0339" w:rsidRDefault="002A0339" w:rsidP="003A289F">
            <w:pPr>
              <w:rPr>
                <w:lang w:val="en-AU" w:eastAsia="zh-CN"/>
              </w:rPr>
            </w:pPr>
            <w:r>
              <w:rPr>
                <w:rFonts w:hint="eastAsia"/>
                <w:lang w:val="en-AU" w:eastAsia="zh-CN"/>
              </w:rPr>
              <w:t>A</w:t>
            </w:r>
            <w:r>
              <w:rPr>
                <w:lang w:val="en-AU" w:eastAsia="zh-CN"/>
              </w:rPr>
              <w:t xml:space="preserve"> JSON Schema Validator</w:t>
            </w:r>
          </w:p>
        </w:tc>
      </w:tr>
      <w:tr w:rsidR="002A0339" w:rsidRPr="00047074" w14:paraId="145E2E9B" w14:textId="77777777" w:rsidTr="00E64C62">
        <w:trPr>
          <w:trHeight w:val="327"/>
        </w:trPr>
        <w:tc>
          <w:tcPr>
            <w:tcW w:w="2181"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500"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4949"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E64C62">
        <w:trPr>
          <w:trHeight w:val="327"/>
        </w:trPr>
        <w:tc>
          <w:tcPr>
            <w:tcW w:w="2181" w:type="dxa"/>
            <w:vMerge/>
          </w:tcPr>
          <w:p w14:paraId="7C2EA68E" w14:textId="77777777" w:rsidR="002A0339" w:rsidRDefault="002A0339" w:rsidP="003A289F">
            <w:pPr>
              <w:rPr>
                <w:lang w:val="en-AU" w:eastAsia="zh-CN"/>
              </w:rPr>
            </w:pPr>
          </w:p>
        </w:tc>
        <w:tc>
          <w:tcPr>
            <w:tcW w:w="1500"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4949" w:type="dxa"/>
          </w:tcPr>
          <w:p w14:paraId="5582D8B8" w14:textId="715567FA" w:rsidR="002A0339" w:rsidRDefault="002A0339"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E64C62">
        <w:trPr>
          <w:trHeight w:val="327"/>
        </w:trPr>
        <w:tc>
          <w:tcPr>
            <w:tcW w:w="2181" w:type="dxa"/>
            <w:vMerge/>
          </w:tcPr>
          <w:p w14:paraId="6A832DD3" w14:textId="77777777" w:rsidR="002A0339" w:rsidRDefault="002A0339" w:rsidP="003A289F">
            <w:pPr>
              <w:rPr>
                <w:lang w:val="en-AU" w:eastAsia="zh-CN"/>
              </w:rPr>
            </w:pPr>
          </w:p>
        </w:tc>
        <w:tc>
          <w:tcPr>
            <w:tcW w:w="1500"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4949"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78787624" w:rsidR="0010236E" w:rsidRDefault="0010236E" w:rsidP="0010236E">
      <w:pPr>
        <w:pStyle w:val="AnnexLevel2"/>
      </w:pPr>
      <w:bookmarkStart w:id="284" w:name="_Toc159438670"/>
      <w:r>
        <w:t xml:space="preserve">Conformance </w:t>
      </w:r>
      <w:r w:rsidR="00322668">
        <w:t>C</w:t>
      </w:r>
      <w:r>
        <w:t xml:space="preserve">lass: </w:t>
      </w:r>
      <w:proofErr w:type="spellStart"/>
      <w:r>
        <w:t>AI_Task</w:t>
      </w:r>
      <w:bookmarkEnd w:id="284"/>
      <w:proofErr w:type="spellEnd"/>
    </w:p>
    <w:p w14:paraId="79C19E76" w14:textId="606776B9" w:rsidR="0010236E" w:rsidRDefault="00070B10" w:rsidP="004328AC">
      <w:r w:rsidRPr="00070B10">
        <w:t>Th</w:t>
      </w:r>
      <w:r w:rsidR="005F315F">
        <w:t>e</w:t>
      </w:r>
      <w:r w:rsidR="00CA6606" w:rsidRPr="00CA6606">
        <w:t xml:space="preserve"> </w:t>
      </w:r>
      <w:proofErr w:type="spellStart"/>
      <w:r w:rsidR="00CA6606" w:rsidRPr="00CA6606">
        <w:t>AI_Task</w:t>
      </w:r>
      <w:proofErr w:type="spellEnd"/>
      <w:r w:rsidRPr="00070B10">
        <w:t xml:space="preserve"> conformance class tests </w:t>
      </w:r>
      <w:r w:rsidR="00BB148B">
        <w:t xml:space="preserve">that </w:t>
      </w:r>
      <w:r w:rsidRPr="00070B10">
        <w:t xml:space="preserve">the </w:t>
      </w:r>
      <w:r>
        <w:t>task</w:t>
      </w:r>
      <w:r w:rsidRPr="00070B10">
        <w:t xml:space="preserve"> object</w:t>
      </w:r>
      <w:r w:rsidR="006D5C42">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D5C42" w14:paraId="2443580D" w14:textId="77777777" w:rsidTr="00E64C62">
        <w:tc>
          <w:tcPr>
            <w:tcW w:w="2181" w:type="dxa"/>
          </w:tcPr>
          <w:p w14:paraId="5D0587DD" w14:textId="77777777" w:rsidR="006D5C42" w:rsidRDefault="006D5C42" w:rsidP="003A289F">
            <w:pPr>
              <w:rPr>
                <w:lang w:val="en-AU" w:eastAsia="zh-CN"/>
              </w:rPr>
            </w:pPr>
            <w:r>
              <w:rPr>
                <w:lang w:val="en-AU" w:eastAsia="zh-CN"/>
              </w:rPr>
              <w:t>Conformance Class</w:t>
            </w:r>
          </w:p>
        </w:tc>
        <w:tc>
          <w:tcPr>
            <w:tcW w:w="6449" w:type="dxa"/>
            <w:gridSpan w:val="2"/>
          </w:tcPr>
          <w:p w14:paraId="383A00F4" w14:textId="68BED5E3"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aitask</w:t>
            </w:r>
            <w:proofErr w:type="spellEnd"/>
          </w:p>
        </w:tc>
      </w:tr>
      <w:tr w:rsidR="006D5C42" w14:paraId="12BA5620" w14:textId="77777777" w:rsidTr="00E64C62">
        <w:tc>
          <w:tcPr>
            <w:tcW w:w="2181"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449" w:type="dxa"/>
            <w:gridSpan w:val="2"/>
          </w:tcPr>
          <w:p w14:paraId="757B3558" w14:textId="7C2060A5" w:rsidR="006D5C42" w:rsidRDefault="006D5C42" w:rsidP="003A289F">
            <w:pPr>
              <w:rPr>
                <w:lang w:val="en-AU" w:eastAsia="en-AU"/>
              </w:rPr>
            </w:pPr>
            <w:r>
              <w:rPr>
                <w:rFonts w:hint="eastAsia"/>
                <w:lang w:val="en-AU" w:eastAsia="zh-CN"/>
              </w:rPr>
              <w:t>/req/</w:t>
            </w:r>
            <w:proofErr w:type="spellStart"/>
            <w:r>
              <w:rPr>
                <w:lang w:val="en-AU" w:eastAsia="zh-CN"/>
              </w:rPr>
              <w:t>aitask</w:t>
            </w:r>
            <w:proofErr w:type="spellEnd"/>
          </w:p>
        </w:tc>
      </w:tr>
      <w:tr w:rsidR="006D5C42" w14:paraId="696F8C0A" w14:textId="77777777" w:rsidTr="00E64C62">
        <w:tc>
          <w:tcPr>
            <w:tcW w:w="2181"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449" w:type="dxa"/>
            <w:gridSpan w:val="2"/>
          </w:tcPr>
          <w:p w14:paraId="7A5351A1" w14:textId="77777777" w:rsidR="006D5C42" w:rsidRDefault="006D5C42" w:rsidP="003A289F">
            <w:pPr>
              <w:rPr>
                <w:lang w:val="en-AU" w:eastAsia="zh-CN"/>
              </w:rPr>
            </w:pPr>
            <w:r>
              <w:rPr>
                <w:rFonts w:hint="eastAsia"/>
                <w:lang w:val="en-AU" w:eastAsia="zh-CN"/>
              </w:rPr>
              <w:t>A</w:t>
            </w:r>
            <w:r>
              <w:rPr>
                <w:lang w:val="en-AU" w:eastAsia="zh-CN"/>
              </w:rPr>
              <w:t xml:space="preserve"> JSON Schema Validator</w:t>
            </w:r>
          </w:p>
        </w:tc>
      </w:tr>
      <w:tr w:rsidR="006D5C42" w:rsidRPr="00047074" w14:paraId="2E83014A" w14:textId="77777777" w:rsidTr="00E64C62">
        <w:trPr>
          <w:trHeight w:val="327"/>
        </w:trPr>
        <w:tc>
          <w:tcPr>
            <w:tcW w:w="2181"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500"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4949"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E64C62">
        <w:trPr>
          <w:trHeight w:val="327"/>
        </w:trPr>
        <w:tc>
          <w:tcPr>
            <w:tcW w:w="2181" w:type="dxa"/>
            <w:vMerge/>
          </w:tcPr>
          <w:p w14:paraId="72D5354B" w14:textId="77777777" w:rsidR="006D5C42" w:rsidRDefault="006D5C42" w:rsidP="003A289F">
            <w:pPr>
              <w:rPr>
                <w:lang w:val="en-AU" w:eastAsia="zh-CN"/>
              </w:rPr>
            </w:pPr>
          </w:p>
        </w:tc>
        <w:tc>
          <w:tcPr>
            <w:tcW w:w="1500"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4949" w:type="dxa"/>
          </w:tcPr>
          <w:p w14:paraId="260C4FC6" w14:textId="7482E11F" w:rsidR="006D5C42" w:rsidRDefault="006D5C42"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E64C62">
        <w:trPr>
          <w:trHeight w:val="327"/>
        </w:trPr>
        <w:tc>
          <w:tcPr>
            <w:tcW w:w="2181" w:type="dxa"/>
            <w:vMerge/>
          </w:tcPr>
          <w:p w14:paraId="5AB3FBAA" w14:textId="77777777" w:rsidR="006D5C42" w:rsidRDefault="006D5C42" w:rsidP="003A289F">
            <w:pPr>
              <w:rPr>
                <w:lang w:val="en-AU" w:eastAsia="zh-CN"/>
              </w:rPr>
            </w:pPr>
          </w:p>
        </w:tc>
        <w:tc>
          <w:tcPr>
            <w:tcW w:w="1500"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4949"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AF2B8DA" w:rsidR="0010236E" w:rsidRDefault="0010236E" w:rsidP="0010236E">
      <w:pPr>
        <w:pStyle w:val="AnnexLevel2"/>
      </w:pPr>
      <w:bookmarkStart w:id="285" w:name="_Toc159438671"/>
      <w:r>
        <w:t xml:space="preserve">Conformance </w:t>
      </w:r>
      <w:r w:rsidR="00322668">
        <w:t>C</w:t>
      </w:r>
      <w:r>
        <w:t xml:space="preserve">lass: </w:t>
      </w:r>
      <w:proofErr w:type="spellStart"/>
      <w:r>
        <w:t>AI_Label</w:t>
      </w:r>
      <w:bookmarkEnd w:id="285"/>
      <w:proofErr w:type="spellEnd"/>
    </w:p>
    <w:p w14:paraId="06C9398A" w14:textId="7C428F17" w:rsidR="0010236E" w:rsidRDefault="00070B10" w:rsidP="004328AC">
      <w:r w:rsidRPr="00070B10">
        <w:t>Th</w:t>
      </w:r>
      <w:r w:rsidR="00E23FCE">
        <w:t>e</w:t>
      </w:r>
      <w:r w:rsidR="00B466F9" w:rsidRPr="00B466F9">
        <w:t xml:space="preserve"> </w:t>
      </w:r>
      <w:proofErr w:type="spellStart"/>
      <w:r w:rsidR="00B466F9" w:rsidRPr="00B466F9">
        <w:t>AI_Label</w:t>
      </w:r>
      <w:proofErr w:type="spellEnd"/>
      <w:r w:rsidRPr="00070B10">
        <w:t xml:space="preserve"> conformance class tests </w:t>
      </w:r>
      <w:r w:rsidR="007D5C8E">
        <w:t xml:space="preserve">that </w:t>
      </w:r>
      <w:r w:rsidRPr="00070B10">
        <w:t xml:space="preserve">the </w:t>
      </w:r>
      <w:r>
        <w:t xml:space="preserve">label </w:t>
      </w:r>
      <w:r w:rsidRPr="00070B10">
        <w:t>object</w:t>
      </w:r>
      <w:r w:rsidR="00686FB6">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686FB6" w14:paraId="53F97B30" w14:textId="77777777" w:rsidTr="00E64C62">
        <w:tc>
          <w:tcPr>
            <w:tcW w:w="2181" w:type="dxa"/>
          </w:tcPr>
          <w:p w14:paraId="22C5EF7A" w14:textId="77777777" w:rsidR="00686FB6" w:rsidRDefault="00686FB6" w:rsidP="003A289F">
            <w:pPr>
              <w:rPr>
                <w:lang w:val="en-AU" w:eastAsia="zh-CN"/>
              </w:rPr>
            </w:pPr>
            <w:r>
              <w:rPr>
                <w:lang w:val="en-AU" w:eastAsia="zh-CN"/>
              </w:rPr>
              <w:t>Conformance Class</w:t>
            </w:r>
          </w:p>
        </w:tc>
        <w:tc>
          <w:tcPr>
            <w:tcW w:w="6449" w:type="dxa"/>
            <w:gridSpan w:val="2"/>
          </w:tcPr>
          <w:p w14:paraId="1E80F310" w14:textId="01288B76"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ailabel</w:t>
            </w:r>
            <w:proofErr w:type="spellEnd"/>
          </w:p>
        </w:tc>
      </w:tr>
      <w:tr w:rsidR="00686FB6" w14:paraId="424865D7" w14:textId="77777777" w:rsidTr="00E64C62">
        <w:tc>
          <w:tcPr>
            <w:tcW w:w="2181"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449" w:type="dxa"/>
            <w:gridSpan w:val="2"/>
          </w:tcPr>
          <w:p w14:paraId="4EAC47B9" w14:textId="0B7AE88A" w:rsidR="00686FB6" w:rsidRDefault="00686FB6" w:rsidP="003A289F">
            <w:pPr>
              <w:rPr>
                <w:lang w:val="en-AU" w:eastAsia="en-AU"/>
              </w:rPr>
            </w:pPr>
            <w:r>
              <w:rPr>
                <w:rFonts w:hint="eastAsia"/>
                <w:lang w:val="en-AU" w:eastAsia="zh-CN"/>
              </w:rPr>
              <w:t>/req/</w:t>
            </w:r>
            <w:proofErr w:type="spellStart"/>
            <w:r>
              <w:rPr>
                <w:lang w:val="en-AU" w:eastAsia="zh-CN"/>
              </w:rPr>
              <w:t>ailabel</w:t>
            </w:r>
            <w:proofErr w:type="spellEnd"/>
          </w:p>
        </w:tc>
      </w:tr>
      <w:tr w:rsidR="00686FB6" w14:paraId="15F50700" w14:textId="77777777" w:rsidTr="00E64C62">
        <w:tc>
          <w:tcPr>
            <w:tcW w:w="2181"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449" w:type="dxa"/>
            <w:gridSpan w:val="2"/>
          </w:tcPr>
          <w:p w14:paraId="01A444EE" w14:textId="77777777" w:rsidR="00686FB6" w:rsidRDefault="00686FB6" w:rsidP="003A289F">
            <w:pPr>
              <w:rPr>
                <w:lang w:val="en-AU" w:eastAsia="zh-CN"/>
              </w:rPr>
            </w:pPr>
            <w:r>
              <w:rPr>
                <w:rFonts w:hint="eastAsia"/>
                <w:lang w:val="en-AU" w:eastAsia="zh-CN"/>
              </w:rPr>
              <w:t>A</w:t>
            </w:r>
            <w:r>
              <w:rPr>
                <w:lang w:val="en-AU" w:eastAsia="zh-CN"/>
              </w:rPr>
              <w:t xml:space="preserve"> JSON Schema Validator</w:t>
            </w:r>
          </w:p>
        </w:tc>
      </w:tr>
      <w:tr w:rsidR="00686FB6" w:rsidRPr="00047074" w14:paraId="35217DC9" w14:textId="77777777" w:rsidTr="00E64C62">
        <w:trPr>
          <w:trHeight w:val="327"/>
        </w:trPr>
        <w:tc>
          <w:tcPr>
            <w:tcW w:w="2181"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500"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4949"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E64C62">
        <w:trPr>
          <w:trHeight w:val="327"/>
        </w:trPr>
        <w:tc>
          <w:tcPr>
            <w:tcW w:w="2181" w:type="dxa"/>
            <w:vMerge/>
          </w:tcPr>
          <w:p w14:paraId="60E35DD0" w14:textId="77777777" w:rsidR="00686FB6" w:rsidRDefault="00686FB6" w:rsidP="003A289F">
            <w:pPr>
              <w:rPr>
                <w:lang w:val="en-AU" w:eastAsia="zh-CN"/>
              </w:rPr>
            </w:pPr>
          </w:p>
        </w:tc>
        <w:tc>
          <w:tcPr>
            <w:tcW w:w="1500"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4949" w:type="dxa"/>
          </w:tcPr>
          <w:p w14:paraId="53E57883" w14:textId="5C03537A" w:rsidR="00686FB6" w:rsidRDefault="00686FB6"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64378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254D19F3" w14:textId="77777777" w:rsidR="00686FB6" w:rsidRPr="00047074" w:rsidRDefault="00686FB6" w:rsidP="003A289F">
            <w:pPr>
              <w:rPr>
                <w:lang w:val="en-AU" w:eastAsia="en-AU"/>
              </w:rPr>
            </w:pPr>
            <w:r w:rsidRPr="003A103D">
              <w:rPr>
                <w:lang w:val="en-AU" w:eastAsia="en-AU"/>
              </w:rPr>
              <w:lastRenderedPageBreak/>
              <w:t>Pass if no errors reported. Fail otherwise.</w:t>
            </w:r>
          </w:p>
        </w:tc>
      </w:tr>
      <w:tr w:rsidR="00686FB6" w:rsidRPr="00047074" w14:paraId="3D8076B4" w14:textId="77777777" w:rsidTr="00E64C62">
        <w:trPr>
          <w:trHeight w:val="327"/>
        </w:trPr>
        <w:tc>
          <w:tcPr>
            <w:tcW w:w="2181" w:type="dxa"/>
            <w:vMerge/>
          </w:tcPr>
          <w:p w14:paraId="25B100BB" w14:textId="77777777" w:rsidR="00686FB6" w:rsidRDefault="00686FB6" w:rsidP="003A289F">
            <w:pPr>
              <w:rPr>
                <w:lang w:val="en-AU" w:eastAsia="zh-CN"/>
              </w:rPr>
            </w:pPr>
          </w:p>
        </w:tc>
        <w:tc>
          <w:tcPr>
            <w:tcW w:w="1500"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4949"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7F63CC91" w:rsidR="0010236E" w:rsidRDefault="0010236E" w:rsidP="0010236E">
      <w:pPr>
        <w:pStyle w:val="AnnexLevel2"/>
      </w:pPr>
      <w:bookmarkStart w:id="286" w:name="_Toc159438672"/>
      <w:r>
        <w:t xml:space="preserve">Conformance </w:t>
      </w:r>
      <w:r w:rsidR="00322668">
        <w:t>C</w:t>
      </w:r>
      <w:r>
        <w:t xml:space="preserve">lass: </w:t>
      </w:r>
      <w:proofErr w:type="spellStart"/>
      <w:r>
        <w:t>AI_Labeling</w:t>
      </w:r>
      <w:bookmarkEnd w:id="286"/>
      <w:proofErr w:type="spellEnd"/>
    </w:p>
    <w:p w14:paraId="3B728FF2" w14:textId="2078572C" w:rsidR="0010236E" w:rsidRDefault="00070B10" w:rsidP="004328AC">
      <w:r w:rsidRPr="00070B10">
        <w:t>Th</w:t>
      </w:r>
      <w:r w:rsidR="00CD6A53">
        <w:t>e</w:t>
      </w:r>
      <w:r w:rsidRPr="00070B10">
        <w:t xml:space="preserve"> </w:t>
      </w:r>
      <w:proofErr w:type="spellStart"/>
      <w:r w:rsidR="009A7054" w:rsidRPr="009A7054">
        <w:t>AI_Labeling</w:t>
      </w:r>
      <w:proofErr w:type="spellEnd"/>
      <w:r w:rsidR="009A7054" w:rsidRPr="009A7054">
        <w:t xml:space="preserve"> </w:t>
      </w:r>
      <w:r w:rsidRPr="00070B10">
        <w:t xml:space="preserve">conformance class tests </w:t>
      </w:r>
      <w:r w:rsidR="006A5195">
        <w:t xml:space="preserve">that </w:t>
      </w:r>
      <w:r w:rsidRPr="00070B10">
        <w:t xml:space="preserve">the </w:t>
      </w:r>
      <w:r>
        <w:t>labeling</w:t>
      </w:r>
      <w:r w:rsidRPr="00070B10">
        <w:t xml:space="preserve"> object</w:t>
      </w:r>
      <w:r w:rsidR="00D26B9F">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D26B9F" w14:paraId="3C5A2C28" w14:textId="77777777" w:rsidTr="00E64C62">
        <w:tc>
          <w:tcPr>
            <w:tcW w:w="2181" w:type="dxa"/>
          </w:tcPr>
          <w:p w14:paraId="02DE275C" w14:textId="77777777" w:rsidR="00D26B9F" w:rsidRDefault="00D26B9F" w:rsidP="003A289F">
            <w:pPr>
              <w:rPr>
                <w:lang w:val="en-AU" w:eastAsia="zh-CN"/>
              </w:rPr>
            </w:pPr>
            <w:r>
              <w:rPr>
                <w:lang w:val="en-AU" w:eastAsia="zh-CN"/>
              </w:rPr>
              <w:t>Conformance Class</w:t>
            </w:r>
          </w:p>
        </w:tc>
        <w:tc>
          <w:tcPr>
            <w:tcW w:w="6449" w:type="dxa"/>
            <w:gridSpan w:val="2"/>
          </w:tcPr>
          <w:p w14:paraId="1F989A0A" w14:textId="0537B23B"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w:t>
            </w:r>
            <w:r w:rsidR="00A521B2">
              <w:rPr>
                <w:lang w:val="en-AU" w:eastAsia="zh-CN"/>
              </w:rPr>
              <w:t>labeling</w:t>
            </w:r>
            <w:proofErr w:type="spellEnd"/>
          </w:p>
        </w:tc>
      </w:tr>
      <w:tr w:rsidR="00D26B9F" w14:paraId="4B7844A4" w14:textId="77777777" w:rsidTr="00E64C62">
        <w:tc>
          <w:tcPr>
            <w:tcW w:w="2181"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449" w:type="dxa"/>
            <w:gridSpan w:val="2"/>
          </w:tcPr>
          <w:p w14:paraId="0332B5E2" w14:textId="44BD33F9" w:rsidR="00D26B9F" w:rsidRDefault="00D26B9F" w:rsidP="003A289F">
            <w:pPr>
              <w:rPr>
                <w:lang w:val="en-AU" w:eastAsia="en-AU"/>
              </w:rPr>
            </w:pPr>
            <w:r>
              <w:rPr>
                <w:rFonts w:hint="eastAsia"/>
                <w:lang w:val="en-AU" w:eastAsia="zh-CN"/>
              </w:rPr>
              <w:t>/req/</w:t>
            </w:r>
            <w:proofErr w:type="spellStart"/>
            <w:r>
              <w:rPr>
                <w:lang w:val="en-AU" w:eastAsia="zh-CN"/>
              </w:rPr>
              <w:t>ai</w:t>
            </w:r>
            <w:r w:rsidR="00A521B2">
              <w:rPr>
                <w:lang w:val="en-AU" w:eastAsia="zh-CN"/>
              </w:rPr>
              <w:t>labeling</w:t>
            </w:r>
            <w:proofErr w:type="spellEnd"/>
          </w:p>
        </w:tc>
      </w:tr>
      <w:tr w:rsidR="00D26B9F" w14:paraId="6E06AB12" w14:textId="77777777" w:rsidTr="00E64C62">
        <w:tc>
          <w:tcPr>
            <w:tcW w:w="2181"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449" w:type="dxa"/>
            <w:gridSpan w:val="2"/>
          </w:tcPr>
          <w:p w14:paraId="4D87CE6B" w14:textId="77777777" w:rsidR="00D26B9F" w:rsidRDefault="00D26B9F" w:rsidP="003A289F">
            <w:pPr>
              <w:rPr>
                <w:lang w:val="en-AU" w:eastAsia="zh-CN"/>
              </w:rPr>
            </w:pPr>
            <w:r>
              <w:rPr>
                <w:rFonts w:hint="eastAsia"/>
                <w:lang w:val="en-AU" w:eastAsia="zh-CN"/>
              </w:rPr>
              <w:t>A</w:t>
            </w:r>
            <w:r>
              <w:rPr>
                <w:lang w:val="en-AU" w:eastAsia="zh-CN"/>
              </w:rPr>
              <w:t xml:space="preserve"> JSON Schema Validator</w:t>
            </w:r>
          </w:p>
        </w:tc>
      </w:tr>
      <w:tr w:rsidR="00D26B9F" w:rsidRPr="00047074" w14:paraId="73893820" w14:textId="77777777" w:rsidTr="00E64C62">
        <w:trPr>
          <w:trHeight w:val="327"/>
        </w:trPr>
        <w:tc>
          <w:tcPr>
            <w:tcW w:w="2181"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500"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4949"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E64C62">
        <w:trPr>
          <w:trHeight w:val="327"/>
        </w:trPr>
        <w:tc>
          <w:tcPr>
            <w:tcW w:w="2181" w:type="dxa"/>
            <w:vMerge/>
          </w:tcPr>
          <w:p w14:paraId="723B0C86" w14:textId="77777777" w:rsidR="00D26B9F" w:rsidRDefault="00D26B9F" w:rsidP="003A289F">
            <w:pPr>
              <w:rPr>
                <w:lang w:val="en-AU" w:eastAsia="zh-CN"/>
              </w:rPr>
            </w:pPr>
          </w:p>
        </w:tc>
        <w:tc>
          <w:tcPr>
            <w:tcW w:w="1500"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4949" w:type="dxa"/>
          </w:tcPr>
          <w:p w14:paraId="17588E69" w14:textId="552AE97B" w:rsidR="00D26B9F" w:rsidRDefault="00D26B9F"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26201E">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E64C62">
        <w:trPr>
          <w:trHeight w:val="327"/>
        </w:trPr>
        <w:tc>
          <w:tcPr>
            <w:tcW w:w="2181" w:type="dxa"/>
            <w:vMerge/>
          </w:tcPr>
          <w:p w14:paraId="4994D892" w14:textId="77777777" w:rsidR="00D26B9F" w:rsidRDefault="00D26B9F" w:rsidP="003A289F">
            <w:pPr>
              <w:rPr>
                <w:lang w:val="en-AU" w:eastAsia="zh-CN"/>
              </w:rPr>
            </w:pPr>
          </w:p>
        </w:tc>
        <w:tc>
          <w:tcPr>
            <w:tcW w:w="1500"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4949"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07CA9C63" w14:textId="77777777" w:rsidR="00D26B9F" w:rsidRDefault="00D26B9F" w:rsidP="004328AC"/>
    <w:p w14:paraId="06EB6467" w14:textId="0498F07D" w:rsidR="0010236E" w:rsidRDefault="0010236E" w:rsidP="0010236E">
      <w:pPr>
        <w:pStyle w:val="AnnexLevel2"/>
      </w:pPr>
      <w:bookmarkStart w:id="287" w:name="_Toc159438673"/>
      <w:r>
        <w:t xml:space="preserve">Conformance </w:t>
      </w:r>
      <w:r w:rsidR="00322668">
        <w:t>C</w:t>
      </w:r>
      <w:r>
        <w:t xml:space="preserve">lass: </w:t>
      </w:r>
      <w:proofErr w:type="spellStart"/>
      <w:r>
        <w:t>AI_TDChangeset</w:t>
      </w:r>
      <w:bookmarkEnd w:id="287"/>
      <w:proofErr w:type="spellEnd"/>
    </w:p>
    <w:p w14:paraId="5A7C3896" w14:textId="43B50987" w:rsidR="0010236E" w:rsidRDefault="00070B10" w:rsidP="004328AC">
      <w:r w:rsidRPr="00070B10">
        <w:t>Th</w:t>
      </w:r>
      <w:r w:rsidR="008456EF">
        <w:t>e</w:t>
      </w:r>
      <w:r w:rsidRPr="00070B10">
        <w:t xml:space="preserve"> </w:t>
      </w:r>
      <w:proofErr w:type="spellStart"/>
      <w:r w:rsidR="008456EF" w:rsidRPr="008456EF">
        <w:t>AI_TDChangeset</w:t>
      </w:r>
      <w:proofErr w:type="spellEnd"/>
      <w:r w:rsidR="008456EF" w:rsidRPr="008456EF">
        <w:t xml:space="preserve"> </w:t>
      </w:r>
      <w:r w:rsidRPr="00070B10">
        <w:t>conformance class tests</w:t>
      </w:r>
      <w:r w:rsidR="00EF5530">
        <w:t xml:space="preserve"> that</w:t>
      </w:r>
      <w:r w:rsidRPr="00070B10">
        <w:t xml:space="preserve"> the </w:t>
      </w:r>
      <w:r>
        <w:t>TD changeset</w:t>
      </w:r>
      <w:r w:rsidRPr="00070B10">
        <w:t xml:space="preserve"> object</w:t>
      </w:r>
      <w:r w:rsidR="008930B4">
        <w:t>s</w:t>
      </w:r>
      <w:r w:rsidRPr="00070B10">
        <w:t xml:space="preserve"> are encoded according to the requirements.</w:t>
      </w:r>
    </w:p>
    <w:tbl>
      <w:tblPr>
        <w:tblStyle w:val="af1"/>
        <w:tblW w:w="0" w:type="auto"/>
        <w:tblLook w:val="04A0" w:firstRow="1" w:lastRow="0" w:firstColumn="1" w:lastColumn="0" w:noHBand="0" w:noVBand="1"/>
      </w:tblPr>
      <w:tblGrid>
        <w:gridCol w:w="2181"/>
        <w:gridCol w:w="1500"/>
        <w:gridCol w:w="4949"/>
      </w:tblGrid>
      <w:tr w:rsidR="008930B4" w14:paraId="57FE4FEE" w14:textId="77777777" w:rsidTr="00E64C62">
        <w:tc>
          <w:tcPr>
            <w:tcW w:w="2181" w:type="dxa"/>
          </w:tcPr>
          <w:p w14:paraId="20C0673F" w14:textId="77777777" w:rsidR="008930B4" w:rsidRDefault="008930B4" w:rsidP="003A289F">
            <w:pPr>
              <w:rPr>
                <w:lang w:val="en-AU" w:eastAsia="zh-CN"/>
              </w:rPr>
            </w:pPr>
            <w:r>
              <w:rPr>
                <w:lang w:val="en-AU" w:eastAsia="zh-CN"/>
              </w:rPr>
              <w:t>Conformance Class</w:t>
            </w:r>
          </w:p>
        </w:tc>
        <w:tc>
          <w:tcPr>
            <w:tcW w:w="6449" w:type="dxa"/>
            <w:gridSpan w:val="2"/>
          </w:tcPr>
          <w:p w14:paraId="104591FD" w14:textId="22D9F126"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Pr>
                <w:lang w:val="en-AU" w:eastAsia="zh-CN"/>
              </w:rPr>
              <w:t>ait</w:t>
            </w:r>
            <w:r w:rsidR="009D708C">
              <w:rPr>
                <w:lang w:val="en-AU" w:eastAsia="zh-CN"/>
              </w:rPr>
              <w:t>dchangeset</w:t>
            </w:r>
            <w:proofErr w:type="spellEnd"/>
          </w:p>
        </w:tc>
      </w:tr>
      <w:tr w:rsidR="008930B4" w14:paraId="1FEA368A" w14:textId="77777777" w:rsidTr="00E64C62">
        <w:tc>
          <w:tcPr>
            <w:tcW w:w="2181"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449" w:type="dxa"/>
            <w:gridSpan w:val="2"/>
          </w:tcPr>
          <w:p w14:paraId="789FA783" w14:textId="3EB886DD" w:rsidR="008930B4" w:rsidRDefault="008930B4" w:rsidP="003A289F">
            <w:pPr>
              <w:rPr>
                <w:lang w:val="en-AU" w:eastAsia="en-AU"/>
              </w:rPr>
            </w:pPr>
            <w:r>
              <w:rPr>
                <w:rFonts w:hint="eastAsia"/>
                <w:lang w:val="en-AU" w:eastAsia="zh-CN"/>
              </w:rPr>
              <w:t>/req/</w:t>
            </w:r>
            <w:proofErr w:type="spellStart"/>
            <w:r>
              <w:rPr>
                <w:lang w:val="en-AU" w:eastAsia="zh-CN"/>
              </w:rPr>
              <w:t>ait</w:t>
            </w:r>
            <w:r w:rsidR="009D708C">
              <w:rPr>
                <w:lang w:val="en-AU" w:eastAsia="zh-CN"/>
              </w:rPr>
              <w:t>dchangeset</w:t>
            </w:r>
            <w:proofErr w:type="spellEnd"/>
          </w:p>
        </w:tc>
      </w:tr>
      <w:tr w:rsidR="008930B4" w14:paraId="5A141B46" w14:textId="77777777" w:rsidTr="00E64C62">
        <w:tc>
          <w:tcPr>
            <w:tcW w:w="2181"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449" w:type="dxa"/>
            <w:gridSpan w:val="2"/>
          </w:tcPr>
          <w:p w14:paraId="32469D7A" w14:textId="77777777" w:rsidR="008930B4" w:rsidRDefault="008930B4" w:rsidP="003A289F">
            <w:pPr>
              <w:rPr>
                <w:lang w:val="en-AU" w:eastAsia="zh-CN"/>
              </w:rPr>
            </w:pPr>
            <w:r>
              <w:rPr>
                <w:rFonts w:hint="eastAsia"/>
                <w:lang w:val="en-AU" w:eastAsia="zh-CN"/>
              </w:rPr>
              <w:t>A</w:t>
            </w:r>
            <w:r>
              <w:rPr>
                <w:lang w:val="en-AU" w:eastAsia="zh-CN"/>
              </w:rPr>
              <w:t xml:space="preserve"> JSON Schema Validator</w:t>
            </w:r>
          </w:p>
        </w:tc>
      </w:tr>
      <w:tr w:rsidR="008930B4" w:rsidRPr="00047074" w14:paraId="1C96AFF2" w14:textId="77777777" w:rsidTr="00E64C62">
        <w:trPr>
          <w:trHeight w:val="327"/>
        </w:trPr>
        <w:tc>
          <w:tcPr>
            <w:tcW w:w="2181"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500"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4949"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E64C62">
        <w:trPr>
          <w:trHeight w:val="327"/>
        </w:trPr>
        <w:tc>
          <w:tcPr>
            <w:tcW w:w="2181" w:type="dxa"/>
            <w:vMerge/>
          </w:tcPr>
          <w:p w14:paraId="5BE89DCB" w14:textId="77777777" w:rsidR="008930B4" w:rsidRDefault="008930B4" w:rsidP="003A289F">
            <w:pPr>
              <w:rPr>
                <w:lang w:val="en-AU" w:eastAsia="zh-CN"/>
              </w:rPr>
            </w:pPr>
          </w:p>
        </w:tc>
        <w:tc>
          <w:tcPr>
            <w:tcW w:w="1500"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4949" w:type="dxa"/>
          </w:tcPr>
          <w:p w14:paraId="736E2B12" w14:textId="0005AE2A" w:rsidR="008930B4" w:rsidRDefault="008930B4" w:rsidP="003A289F">
            <w:pPr>
              <w:rPr>
                <w:lang w:val="en-AU" w:eastAsia="en-AU"/>
              </w:rPr>
            </w:pPr>
            <w:r w:rsidRPr="003A103D">
              <w:rPr>
                <w:lang w:val="en-AU" w:eastAsia="en-AU"/>
              </w:rPr>
              <w:t xml:space="preserve">Validate the JSON instance document using the appropriate object definition from the </w:t>
            </w:r>
            <w:proofErr w:type="spellStart"/>
            <w:r>
              <w:rPr>
                <w:lang w:val="en-AU" w:eastAsia="en-AU"/>
              </w:rPr>
              <w:t>Tra</w:t>
            </w:r>
            <w:r w:rsidR="00181F57">
              <w:rPr>
                <w:lang w:val="en-AU" w:eastAsia="en-AU"/>
              </w:rPr>
              <w:t>i</w:t>
            </w:r>
            <w:r>
              <w:rPr>
                <w:lang w:val="en-AU" w:eastAsia="en-AU"/>
              </w:rPr>
              <w:t>ningDML-</w:t>
            </w:r>
            <w:proofErr w:type="gramStart"/>
            <w:r>
              <w:rPr>
                <w:lang w:val="en-AU" w:eastAsia="en-AU"/>
              </w:rPr>
              <w:t>AI.json</w:t>
            </w:r>
            <w:proofErr w:type="spellEnd"/>
            <w:proofErr w:type="gramEnd"/>
            <w:r>
              <w:rPr>
                <w:lang w:val="en-AU" w:eastAsia="en-AU"/>
              </w:rPr>
              <w:t xml:space="preserve"> </w:t>
            </w:r>
            <w:r w:rsidRPr="003A103D">
              <w:rPr>
                <w:lang w:val="en-AU" w:eastAsia="en-AU"/>
              </w:rPr>
              <w:t xml:space="preserve">JSON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E64C62">
        <w:trPr>
          <w:trHeight w:val="327"/>
        </w:trPr>
        <w:tc>
          <w:tcPr>
            <w:tcW w:w="2181" w:type="dxa"/>
            <w:vMerge/>
          </w:tcPr>
          <w:p w14:paraId="6CB61438" w14:textId="77777777" w:rsidR="008930B4" w:rsidRDefault="008930B4" w:rsidP="003A289F">
            <w:pPr>
              <w:rPr>
                <w:lang w:val="en-AU" w:eastAsia="zh-CN"/>
              </w:rPr>
            </w:pPr>
          </w:p>
        </w:tc>
        <w:tc>
          <w:tcPr>
            <w:tcW w:w="1500"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4949"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288" w:name="_Toc159438674"/>
      <w:r>
        <w:lastRenderedPageBreak/>
        <w:t>Example (Informative)</w:t>
      </w:r>
      <w:bookmarkStart w:id="289" w:name="_Toc110449440"/>
      <w:bookmarkEnd w:id="288"/>
    </w:p>
    <w:p w14:paraId="7F14E0C0" w14:textId="083CBB88" w:rsidR="00401637" w:rsidRDefault="00401637" w:rsidP="00401637">
      <w:pPr>
        <w:pStyle w:val="AnnexNumbered"/>
      </w:pPr>
      <w:bookmarkStart w:id="290" w:name="_Toc135225642"/>
      <w:bookmarkStart w:id="291" w:name="_Toc159438675"/>
      <w:bookmarkStart w:id="292" w:name="_Hlk140336250"/>
      <w:bookmarkStart w:id="293" w:name="_Hlk140336223"/>
      <w:bookmarkEnd w:id="289"/>
      <w:proofErr w:type="spellStart"/>
      <w:r>
        <w:t>TrainingDataset</w:t>
      </w:r>
      <w:proofErr w:type="spellEnd"/>
      <w:r>
        <w:t xml:space="preserve"> </w:t>
      </w:r>
      <w:r w:rsidR="004314E1">
        <w:t>E</w:t>
      </w:r>
      <w:r>
        <w:t xml:space="preserve">ncoding </w:t>
      </w:r>
      <w:r w:rsidR="004314E1">
        <w:t>E</w:t>
      </w:r>
      <w:r>
        <w:t>xamples</w:t>
      </w:r>
      <w:bookmarkEnd w:id="290"/>
      <w:bookmarkEnd w:id="291"/>
    </w:p>
    <w:p w14:paraId="5EFF2B58" w14:textId="339233A2" w:rsidR="00401637" w:rsidRDefault="00401637" w:rsidP="00401637">
      <w:pPr>
        <w:pStyle w:val="Annexlevel3"/>
      </w:pPr>
      <w:bookmarkStart w:id="294" w:name="_Toc135225643"/>
      <w:bookmarkStart w:id="295" w:name="_Toc159438676"/>
      <w:bookmarkStart w:id="296" w:name="_Hlk140336256"/>
      <w:bookmarkEnd w:id="292"/>
      <w:r>
        <w:t xml:space="preserve">WHU-RS19 </w:t>
      </w:r>
      <w:r w:rsidR="004314E1">
        <w:t>D</w:t>
      </w:r>
      <w:r>
        <w:t>ataset</w:t>
      </w:r>
      <w:bookmarkEnd w:id="294"/>
      <w:bookmarkEnd w:id="295"/>
    </w:p>
    <w:bookmarkEnd w:id="296"/>
    <w:p w14:paraId="7E2ECA13" w14:textId="2DA34D39" w:rsidR="00401637" w:rsidRDefault="001963CA"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1963CA">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with </w:t>
      </w:r>
      <w:r w:rsidR="007F012B">
        <w:rPr>
          <w:lang w:eastAsia="zh-CN"/>
        </w:rPr>
        <w:t>an</w:t>
      </w:r>
      <w:r w:rsidR="00401637">
        <w:rPr>
          <w:lang w:eastAsia="zh-CN"/>
        </w:rPr>
        <w:t xml:space="preserve"> image size</w:t>
      </w:r>
      <w:r w:rsidR="007F012B">
        <w:rPr>
          <w:lang w:eastAsia="zh-CN"/>
        </w:rPr>
        <w:t xml:space="preserve"> of</w:t>
      </w:r>
      <w:r w:rsidR="00401637">
        <w:rPr>
          <w:lang w:eastAsia="zh-CN"/>
        </w:rPr>
        <w:t xml:space="preserve"> 600×600 and a resolution of 0.5</w:t>
      </w:r>
      <w:ins w:id="297" w:author="Ruixiang Liu" w:date="2024-02-21T20:04:00Z">
        <w:r w:rsidR="005B04F0">
          <w:rPr>
            <w:lang w:eastAsia="zh-CN"/>
          </w:rPr>
          <w:t xml:space="preserve"> </w:t>
        </w:r>
      </w:ins>
      <w:r w:rsidR="00401637">
        <w:rPr>
          <w:lang w:eastAsia="zh-CN"/>
        </w:rPr>
        <w:t>m.</w:t>
      </w:r>
    </w:p>
    <w:p w14:paraId="640B2573" w14:textId="456AD2A9" w:rsidR="00401637" w:rsidRDefault="00401637" w:rsidP="00401637">
      <w:pPr>
        <w:rPr>
          <w:lang w:eastAsia="zh-CN"/>
        </w:rPr>
      </w:pPr>
      <w:r>
        <w:rPr>
          <w:lang w:eastAsia="zh-CN"/>
        </w:rPr>
        <w:t xml:space="preserve">An example of JSON encoding of the WHU-RS19 dataset following the </w:t>
      </w:r>
      <w:proofErr w:type="spellStart"/>
      <w:r>
        <w:rPr>
          <w:lang w:eastAsia="zh-CN"/>
        </w:rPr>
        <w:t>TrainingDML</w:t>
      </w:r>
      <w:proofErr w:type="spellEnd"/>
      <w:r>
        <w:rPr>
          <w:lang w:eastAsia="zh-CN"/>
        </w:rPr>
        <w:t xml:space="preserve">-AI UML model can be found in </w:t>
      </w:r>
      <w:hyperlink r:id="rId32" w:history="1">
        <w:r w:rsidRPr="0072490B">
          <w:rPr>
            <w:rStyle w:val="a3"/>
            <w:lang w:eastAsia="zh-CN"/>
          </w:rPr>
          <w:t>https://github.com/opengeospatial/TrainingDML-AI_SWG/tree/main/use-cases/examples/1.0</w:t>
        </w:r>
        <w:r w:rsidRPr="0072490B">
          <w:rPr>
            <w:rStyle w:val="a3"/>
            <w:rFonts w:hint="eastAsia"/>
            <w:lang w:eastAsia="zh-CN"/>
          </w:rPr>
          <w:t>/</w:t>
        </w:r>
        <w:r w:rsidRPr="0072490B">
          <w:rPr>
            <w:rStyle w:val="a3"/>
            <w:lang w:eastAsia="zh-CN"/>
          </w:rPr>
          <w:t>WHU-RS19.json</w:t>
        </w:r>
      </w:hyperlink>
      <w:r>
        <w:rPr>
          <w:lang w:eastAsia="zh-CN"/>
        </w:rPr>
        <w:t>.</w:t>
      </w:r>
    </w:p>
    <w:p w14:paraId="1AA89202" w14:textId="75593D05" w:rsidR="00401637" w:rsidRDefault="00401637" w:rsidP="00401637">
      <w:pPr>
        <w:pStyle w:val="Annexlevel3"/>
      </w:pPr>
      <w:bookmarkStart w:id="298" w:name="_Toc135225644"/>
      <w:bookmarkStart w:id="299" w:name="_Toc159438677"/>
      <w:r>
        <w:t xml:space="preserve">DOTA-v1.5 </w:t>
      </w:r>
      <w:r w:rsidR="004314E1">
        <w:t>D</w:t>
      </w:r>
      <w:r>
        <w:t>ataset</w:t>
      </w:r>
      <w:bookmarkEnd w:id="298"/>
      <w:bookmarkEnd w:id="299"/>
    </w:p>
    <w:p w14:paraId="4FF61969" w14:textId="7A46F5DC" w:rsidR="00401637" w:rsidRDefault="00EB7D7B" w:rsidP="00401637">
      <w:pPr>
        <w:rPr>
          <w:lang w:eastAsia="zh-CN"/>
        </w:rPr>
      </w:pPr>
      <w:hyperlink r:id="rId33" w:history="1">
        <w:r w:rsidR="00401637" w:rsidRPr="001963CA">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ins w:id="300" w:author="Ruixiang Liu" w:date="2024-02-21T20:04:00Z">
        <w:r w:rsidR="005B04F0">
          <w:rPr>
            <w:lang w:eastAsia="zh-CN"/>
          </w:rPr>
          <w:t xml:space="preserve"> </w:t>
        </w:r>
      </w:ins>
      <w:r w:rsidR="00401637">
        <w:rPr>
          <w:lang w:eastAsia="zh-CN"/>
        </w:rPr>
        <w:t>m-1</w:t>
      </w:r>
      <w:ins w:id="301" w:author="Ruixiang Liu" w:date="2024-02-21T20:04:00Z">
        <w:r w:rsidR="005B04F0">
          <w:rPr>
            <w:lang w:eastAsia="zh-CN"/>
          </w:rPr>
          <w:t xml:space="preserve"> </w:t>
        </w:r>
      </w:ins>
      <w:r w:rsidR="00401637">
        <w:rPr>
          <w:lang w:eastAsia="zh-CN"/>
        </w:rPr>
        <w:t>m, Gaofen-2/1</w:t>
      </w:r>
      <w:ins w:id="302" w:author="Ruixiang Liu" w:date="2024-02-21T20:04:00Z">
        <w:r w:rsidR="005B04F0">
          <w:rPr>
            <w:lang w:eastAsia="zh-CN"/>
          </w:rPr>
          <w:t xml:space="preserve"> </w:t>
        </w:r>
      </w:ins>
      <w:r w:rsidR="00401637">
        <w:rPr>
          <w:lang w:eastAsia="zh-CN"/>
        </w:rPr>
        <w:t>m, Jilin-1/0.72</w:t>
      </w:r>
      <w:ins w:id="303" w:author="Ruixiang Liu" w:date="2024-02-21T20:04:00Z">
        <w:r w:rsidR="005B04F0">
          <w:rPr>
            <w:lang w:eastAsia="zh-CN"/>
          </w:rPr>
          <w:t xml:space="preserve"> </w:t>
        </w:r>
      </w:ins>
      <w:r w:rsidR="00401637">
        <w:rPr>
          <w:lang w:eastAsia="zh-CN"/>
        </w:rPr>
        <w:t>m).</w:t>
      </w:r>
    </w:p>
    <w:p w14:paraId="2F39C450" w14:textId="2E207CEE" w:rsidR="00401637" w:rsidRDefault="00401637" w:rsidP="00401637">
      <w:pPr>
        <w:rPr>
          <w:lang w:eastAsia="zh-CN"/>
        </w:rPr>
      </w:pPr>
      <w:r>
        <w:rPr>
          <w:lang w:eastAsia="zh-CN"/>
        </w:rPr>
        <w:t xml:space="preserve">An example of JSON encoding of the DOTA-v1.5 dataset following the </w:t>
      </w:r>
      <w:proofErr w:type="spellStart"/>
      <w:r>
        <w:rPr>
          <w:lang w:eastAsia="zh-CN"/>
        </w:rPr>
        <w:t>TrainingDML</w:t>
      </w:r>
      <w:proofErr w:type="spellEnd"/>
      <w:r>
        <w:rPr>
          <w:lang w:eastAsia="zh-CN"/>
        </w:rPr>
        <w:t xml:space="preserve">-AI UML model can be found in </w:t>
      </w:r>
      <w:hyperlink r:id="rId34" w:history="1">
        <w:r w:rsidRPr="0072490B">
          <w:rPr>
            <w:rStyle w:val="a3"/>
            <w:lang w:eastAsia="zh-CN"/>
          </w:rPr>
          <w:t>https://github.com/opengeospatial/TrainingDML-AI_SWG/tree/main/use-cases/examples/1.0/DOTA-v1.5.json</w:t>
        </w:r>
      </w:hyperlink>
      <w:r>
        <w:rPr>
          <w:lang w:eastAsia="zh-CN"/>
        </w:rPr>
        <w:t>.</w:t>
      </w:r>
    </w:p>
    <w:p w14:paraId="562CEB81" w14:textId="49BD4042" w:rsidR="00401637" w:rsidRDefault="00401637" w:rsidP="00401637">
      <w:pPr>
        <w:pStyle w:val="Annexlevel3"/>
      </w:pPr>
      <w:bookmarkStart w:id="304" w:name="_Toc135225645"/>
      <w:bookmarkStart w:id="305" w:name="_Toc159438678"/>
      <w:r>
        <w:t xml:space="preserve">KITTI 2D </w:t>
      </w:r>
      <w:r w:rsidR="004314E1">
        <w:t>O</w:t>
      </w:r>
      <w:r>
        <w:t xml:space="preserve">bject </w:t>
      </w:r>
      <w:r w:rsidR="004314E1">
        <w:t>D</w:t>
      </w:r>
      <w:r>
        <w:t xml:space="preserve">etection </w:t>
      </w:r>
      <w:r w:rsidR="004314E1">
        <w:t>D</w:t>
      </w:r>
      <w:r>
        <w:t>ataset</w:t>
      </w:r>
      <w:bookmarkEnd w:id="304"/>
      <w:bookmarkEnd w:id="305"/>
    </w:p>
    <w:p w14:paraId="1453A7C8" w14:textId="65C6325A" w:rsidR="00401637" w:rsidRDefault="00EB7D7B" w:rsidP="00401637">
      <w:pPr>
        <w:rPr>
          <w:lang w:eastAsia="zh-CN"/>
        </w:rPr>
      </w:pPr>
      <w:hyperlink r:id="rId35" w:history="1">
        <w:r w:rsidR="00401637" w:rsidRPr="001963CA">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69505F">
        <w:rPr>
          <w:lang w:eastAsia="zh-CN"/>
        </w:rPr>
        <w:t>two</w:t>
      </w:r>
      <w:r w:rsidR="00401637">
        <w:rPr>
          <w:lang w:eastAsia="zh-CN"/>
        </w:rPr>
        <w:t xml:space="preserve"> </w:t>
      </w:r>
      <w:proofErr w:type="spellStart"/>
      <w:r w:rsidR="00401637">
        <w:rPr>
          <w:lang w:eastAsia="zh-CN"/>
        </w:rPr>
        <w:t>PointGrey</w:t>
      </w:r>
      <w:proofErr w:type="spellEnd"/>
      <w:r w:rsidR="00401637">
        <w:rPr>
          <w:lang w:eastAsia="zh-CN"/>
        </w:rPr>
        <w:t xml:space="preserve"> Flea2 color cameras, capturing a broad spectrum of urban street views and road scenes. The eight (8) classes in the KITTI 2D object detection dataset are</w:t>
      </w:r>
      <w:r w:rsidR="002722B0">
        <w:rPr>
          <w:lang w:eastAsia="zh-CN"/>
        </w:rPr>
        <w:t>:</w:t>
      </w:r>
      <w:r w:rsidR="00401637">
        <w:rPr>
          <w:lang w:eastAsia="zh-CN"/>
        </w:rPr>
        <w:t xml:space="preserve"> car, van, truck, pedestrian, </w:t>
      </w:r>
      <w:proofErr w:type="spellStart"/>
      <w:r w:rsidR="00401637">
        <w:rPr>
          <w:lang w:eastAsia="zh-CN"/>
        </w:rPr>
        <w:t>person_sitting</w:t>
      </w:r>
      <w:proofErr w:type="spellEnd"/>
      <w:r w:rsidR="00401637">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2F6580A4" w:rsidR="00401637" w:rsidRDefault="00401637" w:rsidP="00401637">
      <w:pPr>
        <w:rPr>
          <w:lang w:eastAsia="zh-CN"/>
        </w:rPr>
      </w:pPr>
      <w:r>
        <w:rPr>
          <w:lang w:eastAsia="zh-CN"/>
        </w:rPr>
        <w:t xml:space="preserve">An example of JSON encoding of the KITTI 2D object detection dataset following the </w:t>
      </w:r>
      <w:proofErr w:type="spellStart"/>
      <w:r>
        <w:rPr>
          <w:lang w:eastAsia="zh-CN"/>
        </w:rPr>
        <w:t>TrainingDML</w:t>
      </w:r>
      <w:proofErr w:type="spellEnd"/>
      <w:r>
        <w:rPr>
          <w:lang w:eastAsia="zh-CN"/>
        </w:rPr>
        <w:t xml:space="preserve">-AI UML model can be found in </w:t>
      </w:r>
      <w:hyperlink r:id="rId36" w:history="1">
        <w:r w:rsidRPr="0072490B">
          <w:rPr>
            <w:rStyle w:val="a3"/>
            <w:lang w:eastAsia="zh-CN"/>
          </w:rPr>
          <w:t>https://github.com/opengeospatial/TrainingDML-AI_SWG/tree/main/use-cases/examples/1.0/KITTI.json</w:t>
        </w:r>
      </w:hyperlink>
      <w:r>
        <w:rPr>
          <w:lang w:eastAsia="zh-CN"/>
        </w:rPr>
        <w:t>.</w:t>
      </w:r>
    </w:p>
    <w:p w14:paraId="2010A528" w14:textId="584F458E" w:rsidR="00401637" w:rsidRDefault="00401637" w:rsidP="00401637">
      <w:pPr>
        <w:pStyle w:val="Annexlevel3"/>
      </w:pPr>
      <w:bookmarkStart w:id="306" w:name="_Toc135225646"/>
      <w:bookmarkStart w:id="307" w:name="_Toc159438679"/>
      <w:r>
        <w:lastRenderedPageBreak/>
        <w:t xml:space="preserve">GID </w:t>
      </w:r>
      <w:r w:rsidR="0071175E">
        <w:t>D</w:t>
      </w:r>
      <w:r>
        <w:t>ataset</w:t>
      </w:r>
      <w:bookmarkEnd w:id="306"/>
      <w:bookmarkEnd w:id="307"/>
    </w:p>
    <w:p w14:paraId="399CA6AE" w14:textId="31AA91A1" w:rsidR="00401637" w:rsidRDefault="00EB7D7B" w:rsidP="00401637">
      <w:pPr>
        <w:rPr>
          <w:lang w:eastAsia="zh-CN"/>
        </w:rPr>
      </w:pPr>
      <w:hyperlink r:id="rId37" w:history="1">
        <w:r w:rsidR="00401637" w:rsidRPr="001963CA">
          <w:rPr>
            <w:rStyle w:val="a3"/>
            <w:lang w:eastAsia="zh-CN"/>
          </w:rPr>
          <w:t>The GID dataset</w:t>
        </w:r>
      </w:hyperlink>
      <w:r w:rsidR="00401637">
        <w:rPr>
          <w:lang w:eastAsia="zh-CN"/>
        </w:rPr>
        <w:t xml:space="preserve"> is one of sta</w:t>
      </w:r>
      <w:r w:rsidR="002722B0">
        <w:rPr>
          <w:lang w:eastAsia="zh-CN"/>
        </w:rPr>
        <w:t>te</w:t>
      </w:r>
      <w:r w:rsidR="00401637">
        <w:rPr>
          <w:lang w:eastAsia="zh-CN"/>
        </w:rPr>
        <w:t>-of-art land cover classification datasets. This dataset has a large spatial coverage covering many provinces in China with a relatively high spatial resolution (2</w:t>
      </w:r>
      <w:ins w:id="308" w:author="Ruixiang Liu" w:date="2024-02-21T20:05:00Z">
        <w:r w:rsidR="005B04F0">
          <w:rPr>
            <w:lang w:eastAsia="zh-CN"/>
          </w:rPr>
          <w:t xml:space="preserve"> </w:t>
        </w:r>
      </w:ins>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04E6AC" w:rsidR="00401637" w:rsidRDefault="00401637" w:rsidP="00401637">
      <w:pPr>
        <w:rPr>
          <w:lang w:eastAsia="zh-CN"/>
        </w:rPr>
      </w:pPr>
      <w:r>
        <w:rPr>
          <w:lang w:eastAsia="zh-CN"/>
        </w:rPr>
        <w:t xml:space="preserve">An example of JSON encoding of the GID-5C dataset following the </w:t>
      </w:r>
      <w:proofErr w:type="spellStart"/>
      <w:r>
        <w:rPr>
          <w:lang w:eastAsia="zh-CN"/>
        </w:rPr>
        <w:t>TrainingDML</w:t>
      </w:r>
      <w:proofErr w:type="spellEnd"/>
      <w:r>
        <w:rPr>
          <w:lang w:eastAsia="zh-CN"/>
        </w:rPr>
        <w:t xml:space="preserve">-AI UML model can be found in </w:t>
      </w:r>
      <w:hyperlink r:id="rId38" w:history="1">
        <w:r w:rsidRPr="0072490B">
          <w:rPr>
            <w:rStyle w:val="a3"/>
            <w:lang w:eastAsia="zh-CN"/>
          </w:rPr>
          <w:t>https://github.com/opengeospatial/TrainingDML-AI_SWG/tree/main/use-cases/examples/1.0/GID-5C.json</w:t>
        </w:r>
      </w:hyperlink>
      <w:r>
        <w:rPr>
          <w:lang w:eastAsia="zh-CN"/>
        </w:rPr>
        <w:t>.</w:t>
      </w:r>
    </w:p>
    <w:p w14:paraId="7A214815" w14:textId="603DDE42" w:rsidR="00401637" w:rsidRDefault="00401637" w:rsidP="00401637">
      <w:pPr>
        <w:pStyle w:val="Annexlevel3"/>
      </w:pPr>
      <w:bookmarkStart w:id="309" w:name="_Toc135225647"/>
      <w:bookmarkStart w:id="310" w:name="_Toc159438680"/>
      <w:r>
        <w:t xml:space="preserve">Toronto3D </w:t>
      </w:r>
      <w:r w:rsidR="0071175E">
        <w:t>D</w:t>
      </w:r>
      <w:r>
        <w:t>ataset</w:t>
      </w:r>
      <w:bookmarkEnd w:id="309"/>
      <w:bookmarkEnd w:id="310"/>
    </w:p>
    <w:p w14:paraId="69D75493" w14:textId="411A6B5C" w:rsidR="00401637" w:rsidRDefault="00EB7D7B" w:rsidP="00401637">
      <w:pPr>
        <w:rPr>
          <w:lang w:eastAsia="zh-CN"/>
        </w:rPr>
      </w:pPr>
      <w:hyperlink r:id="rId39" w:history="1">
        <w:r w:rsidR="00401637" w:rsidRPr="001963CA">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2B123F2F" w:rsidR="00401637" w:rsidRDefault="00401637" w:rsidP="00401637">
      <w:pPr>
        <w:rPr>
          <w:lang w:eastAsia="zh-CN"/>
        </w:rPr>
      </w:pPr>
      <w:r>
        <w:rPr>
          <w:lang w:eastAsia="zh-CN"/>
        </w:rPr>
        <w:t xml:space="preserve">An example of JSON encoding of the Toronto3D dataset following the </w:t>
      </w:r>
      <w:proofErr w:type="spellStart"/>
      <w:r>
        <w:rPr>
          <w:lang w:eastAsia="zh-CN"/>
        </w:rPr>
        <w:t>TrainingDML</w:t>
      </w:r>
      <w:proofErr w:type="spellEnd"/>
      <w:r>
        <w:rPr>
          <w:lang w:eastAsia="zh-CN"/>
        </w:rPr>
        <w:t xml:space="preserve">-AI UML model can be found in </w:t>
      </w:r>
      <w:hyperlink r:id="rId40" w:history="1">
        <w:r w:rsidRPr="0072490B">
          <w:rPr>
            <w:rStyle w:val="a3"/>
            <w:lang w:eastAsia="zh-CN"/>
          </w:rPr>
          <w:t>https://github.com/opengeospatial/TrainingDML-AI_SWG/tree/main/use-cases/examples/1.0/Toronto_3D.json</w:t>
        </w:r>
      </w:hyperlink>
      <w:r>
        <w:rPr>
          <w:lang w:eastAsia="zh-CN"/>
        </w:rPr>
        <w:t>.</w:t>
      </w:r>
    </w:p>
    <w:p w14:paraId="64060424" w14:textId="331B4D68" w:rsidR="00401637" w:rsidRDefault="00401637" w:rsidP="00401637">
      <w:pPr>
        <w:pStyle w:val="Annexlevel3"/>
      </w:pPr>
      <w:bookmarkStart w:id="311" w:name="_Toc135225648"/>
      <w:bookmarkStart w:id="312" w:name="_Toc159438681"/>
      <w:r>
        <w:t xml:space="preserve">WHU-Building </w:t>
      </w:r>
      <w:r w:rsidR="0071175E">
        <w:t>D</w:t>
      </w:r>
      <w:r>
        <w:t>ataset</w:t>
      </w:r>
      <w:bookmarkEnd w:id="311"/>
      <w:bookmarkEnd w:id="312"/>
    </w:p>
    <w:p w14:paraId="55D9C4E6" w14:textId="0B6FC34D" w:rsidR="00401637" w:rsidRDefault="00EB7D7B" w:rsidP="00401637">
      <w:pPr>
        <w:rPr>
          <w:lang w:eastAsia="zh-CN"/>
        </w:rPr>
      </w:pPr>
      <w:hyperlink r:id="rId41" w:history="1">
        <w:r w:rsidR="00401637" w:rsidRPr="001963CA">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ins w:id="313" w:author="Ruixiang Liu" w:date="2024-02-21T20:06:00Z">
        <w:r w:rsidR="005B04F0">
          <w:rPr>
            <w:lang w:eastAsia="zh-CN"/>
          </w:rPr>
          <w:t xml:space="preserve"> </w:t>
        </w:r>
      </w:ins>
      <w:r w:rsidR="00401637">
        <w:rPr>
          <w:lang w:eastAsia="zh-CN"/>
        </w:rPr>
        <w:t>m) in 2012 and 2016, covering 20.5 km2. It includes 12,796 and 16,077 buildings respectively in 2012 and 2016.</w:t>
      </w:r>
    </w:p>
    <w:p w14:paraId="1E639402" w14:textId="760EBAB9" w:rsidR="00401637" w:rsidRDefault="00401637" w:rsidP="00401637">
      <w:pPr>
        <w:rPr>
          <w:lang w:eastAsia="zh-CN"/>
        </w:rPr>
      </w:pPr>
      <w:r>
        <w:rPr>
          <w:lang w:eastAsia="zh-CN"/>
        </w:rPr>
        <w:t xml:space="preserve">An example of JSON encoding of the WHU-Building dataset following the </w:t>
      </w:r>
      <w:proofErr w:type="spellStart"/>
      <w:r>
        <w:rPr>
          <w:lang w:eastAsia="zh-CN"/>
        </w:rPr>
        <w:t>TrainingDML</w:t>
      </w:r>
      <w:proofErr w:type="spellEnd"/>
      <w:r>
        <w:rPr>
          <w:lang w:eastAsia="zh-CN"/>
        </w:rPr>
        <w:t xml:space="preserve">-AI UML model can be found in </w:t>
      </w:r>
      <w:hyperlink r:id="rId42" w:history="1">
        <w:r w:rsidRPr="0072490B">
          <w:rPr>
            <w:rStyle w:val="a3"/>
            <w:lang w:eastAsia="zh-CN"/>
          </w:rPr>
          <w:t>https://github.com/opengeospatial/TrainingDML-AI_SWG/tree/main/use-cases/examples/1.0/WHU-building.json</w:t>
        </w:r>
      </w:hyperlink>
      <w:r>
        <w:rPr>
          <w:lang w:eastAsia="zh-CN"/>
        </w:rPr>
        <w:t>.</w:t>
      </w:r>
    </w:p>
    <w:p w14:paraId="6D31CC24" w14:textId="4958C2B5" w:rsidR="00401637" w:rsidRDefault="00401637" w:rsidP="00401637">
      <w:pPr>
        <w:pStyle w:val="Annexlevel3"/>
      </w:pPr>
      <w:bookmarkStart w:id="314" w:name="_Toc135225649"/>
      <w:bookmarkStart w:id="315" w:name="_Toc159438682"/>
      <w:r>
        <w:t xml:space="preserve">California </w:t>
      </w:r>
      <w:r w:rsidR="0071175E">
        <w:t>C</w:t>
      </w:r>
      <w:r>
        <w:t xml:space="preserve">hange </w:t>
      </w:r>
      <w:r w:rsidR="0071175E">
        <w:t>D</w:t>
      </w:r>
      <w:r>
        <w:t xml:space="preserve">etection </w:t>
      </w:r>
      <w:r w:rsidR="0071175E">
        <w:t>D</w:t>
      </w:r>
      <w:r>
        <w:t>ataset</w:t>
      </w:r>
      <w:bookmarkEnd w:id="314"/>
      <w:bookmarkEnd w:id="315"/>
    </w:p>
    <w:p w14:paraId="2A7182DB" w14:textId="0FF731FC" w:rsidR="00401637" w:rsidRDefault="00EB7D7B" w:rsidP="00401637">
      <w:pPr>
        <w:rPr>
          <w:lang w:eastAsia="zh-CN"/>
        </w:rPr>
      </w:pPr>
      <w:hyperlink r:id="rId43" w:history="1">
        <w:r w:rsidR="00401637" w:rsidRPr="001963CA">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E1E4471" w:rsidR="00401637" w:rsidRDefault="00401637" w:rsidP="00401637">
      <w:pPr>
        <w:rPr>
          <w:lang w:eastAsia="zh-CN"/>
        </w:rPr>
      </w:pPr>
      <w:r>
        <w:rPr>
          <w:lang w:eastAsia="zh-CN"/>
        </w:rPr>
        <w:t xml:space="preserve">An example of JSON encoding of the California change detection dataset following the </w:t>
      </w:r>
      <w:proofErr w:type="spellStart"/>
      <w:r>
        <w:rPr>
          <w:lang w:eastAsia="zh-CN"/>
        </w:rPr>
        <w:t>TrainingDML</w:t>
      </w:r>
      <w:proofErr w:type="spellEnd"/>
      <w:r>
        <w:rPr>
          <w:lang w:eastAsia="zh-CN"/>
        </w:rPr>
        <w:t xml:space="preserve">-AI UML model can be found in </w:t>
      </w:r>
      <w:hyperlink r:id="rId44" w:history="1">
        <w:r w:rsidRPr="0072490B">
          <w:rPr>
            <w:rStyle w:val="a3"/>
            <w:lang w:eastAsia="zh-CN"/>
          </w:rPr>
          <w:t>https://github.com/opengeospatial/TrainingDML-AI_SWG/tree/main/use-cases/examples/1.0/UiT_HCD_California_2017.json</w:t>
        </w:r>
      </w:hyperlink>
      <w:r>
        <w:rPr>
          <w:lang w:eastAsia="zh-CN"/>
        </w:rPr>
        <w:t>.</w:t>
      </w:r>
    </w:p>
    <w:p w14:paraId="5DE3E61C" w14:textId="63B85895" w:rsidR="00401637" w:rsidRDefault="00401637" w:rsidP="00401637">
      <w:pPr>
        <w:pStyle w:val="Annexlevel3"/>
      </w:pPr>
      <w:bookmarkStart w:id="316" w:name="_Toc135225650"/>
      <w:bookmarkStart w:id="317" w:name="_Toc159438683"/>
      <w:r>
        <w:t xml:space="preserve">WHU MVS </w:t>
      </w:r>
      <w:r w:rsidR="00993A1D">
        <w:t>D</w:t>
      </w:r>
      <w:r>
        <w:t>ataset</w:t>
      </w:r>
      <w:bookmarkEnd w:id="316"/>
      <w:bookmarkEnd w:id="317"/>
    </w:p>
    <w:p w14:paraId="0AFF9645" w14:textId="31E598D2" w:rsidR="00401637" w:rsidRDefault="00EB7D7B" w:rsidP="00401637">
      <w:pPr>
        <w:rPr>
          <w:lang w:eastAsia="zh-CN"/>
        </w:rPr>
      </w:pPr>
      <w:hyperlink r:id="rId45" w:history="1">
        <w:r w:rsidR="00401637" w:rsidRPr="001963CA">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w:t>
      </w:r>
      <w:proofErr w:type="gramStart"/>
      <w:r w:rsidR="00401637">
        <w:rPr>
          <w:lang w:eastAsia="zh-CN"/>
        </w:rPr>
        <w:t>are</w:t>
      </w:r>
      <w:proofErr w:type="gramEnd"/>
      <w:r w:rsidR="00401637">
        <w:rPr>
          <w:lang w:eastAsia="zh-CN"/>
        </w:rPr>
        <w:t xml:space="preserve"> a total of 5680 pairs of five-view aerial images in the dataset. All the images are simulated from a 3D surface model, which is produced by Smart3D software using Unmanned Aerial Vehicle (UAV) images and refined by manual editing.</w:t>
      </w:r>
    </w:p>
    <w:p w14:paraId="0A347D3B" w14:textId="5A3478FE" w:rsidR="00401637" w:rsidRDefault="00401637" w:rsidP="00401637">
      <w:pPr>
        <w:rPr>
          <w:lang w:eastAsia="zh-CN"/>
        </w:rPr>
      </w:pPr>
      <w:r>
        <w:rPr>
          <w:lang w:eastAsia="zh-CN"/>
        </w:rPr>
        <w:t xml:space="preserve">An example of JSON encoding of the WHU MVS dataset following the </w:t>
      </w:r>
      <w:proofErr w:type="spellStart"/>
      <w:r>
        <w:rPr>
          <w:lang w:eastAsia="zh-CN"/>
        </w:rPr>
        <w:t>TrainingDML</w:t>
      </w:r>
      <w:proofErr w:type="spellEnd"/>
      <w:r>
        <w:rPr>
          <w:lang w:eastAsia="zh-CN"/>
        </w:rPr>
        <w:t xml:space="preserve">-AI UML model can be found in </w:t>
      </w:r>
      <w:hyperlink r:id="rId46" w:history="1">
        <w:r w:rsidRPr="0072490B">
          <w:rPr>
            <w:rStyle w:val="a3"/>
            <w:lang w:eastAsia="zh-CN"/>
          </w:rPr>
          <w:t>https://github.com/opengeospatial/TrainingDML-AI_SWG/tree/main/use-cases/examples/1.0/WHU_MVS.json</w:t>
        </w:r>
      </w:hyperlink>
      <w:r>
        <w:rPr>
          <w:lang w:eastAsia="zh-CN"/>
        </w:rPr>
        <w:t>.</w:t>
      </w:r>
    </w:p>
    <w:p w14:paraId="5489297F" w14:textId="3A8394CB" w:rsidR="007E0ABB" w:rsidRDefault="002E3F96" w:rsidP="00EA2499">
      <w:pPr>
        <w:pStyle w:val="Annexlevel3"/>
        <w:ind w:left="432" w:hanging="432"/>
      </w:pPr>
      <w:bookmarkStart w:id="318" w:name="_Toc159438684"/>
      <w:proofErr w:type="spellStart"/>
      <w:r w:rsidRPr="002E3F96">
        <w:t>iSAID</w:t>
      </w:r>
      <w:proofErr w:type="spellEnd"/>
      <w:r>
        <w:t xml:space="preserve"> Dataset</w:t>
      </w:r>
      <w:bookmarkEnd w:id="318"/>
    </w:p>
    <w:p w14:paraId="793A515E" w14:textId="2BF53CCD" w:rsidR="007E0ABB" w:rsidRDefault="00EB7D7B" w:rsidP="00401637">
      <w:pPr>
        <w:rPr>
          <w:lang w:eastAsia="zh-CN"/>
        </w:rPr>
      </w:pPr>
      <w:hyperlink r:id="rId47" w:history="1">
        <w:r w:rsidR="008E6DB7" w:rsidRPr="001963CA">
          <w:rPr>
            <w:rStyle w:val="a3"/>
            <w:lang w:eastAsia="zh-CN"/>
          </w:rPr>
          <w:t xml:space="preserve">The </w:t>
        </w:r>
        <w:r w:rsidR="0075416C" w:rsidRPr="001963CA">
          <w:rPr>
            <w:rStyle w:val="a3"/>
            <w:lang w:eastAsia="zh-CN"/>
          </w:rPr>
          <w:t>iSAID</w:t>
        </w:r>
        <w:r w:rsidR="008E6DB7" w:rsidRPr="001963CA">
          <w:rPr>
            <w:rStyle w:val="a3"/>
            <w:lang w:eastAsia="zh-CN"/>
          </w:rPr>
          <w:t xml:space="preserve"> dataset</w:t>
        </w:r>
      </w:hyperlink>
      <w:r w:rsidR="0075416C"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E02ACB" w:rsidRPr="00E02ACB">
        <w:t xml:space="preserve"> </w:t>
      </w:r>
      <w:r w:rsidR="00E02ACB" w:rsidRPr="00E02ACB">
        <w:rPr>
          <w:lang w:eastAsia="zh-CN"/>
        </w:rPr>
        <w:t xml:space="preserve">The images of </w:t>
      </w:r>
      <w:proofErr w:type="spellStart"/>
      <w:r w:rsidR="00E02ACB" w:rsidRPr="00E02ACB">
        <w:rPr>
          <w:lang w:eastAsia="zh-CN"/>
        </w:rPr>
        <w:t>iSAID</w:t>
      </w:r>
      <w:proofErr w:type="spellEnd"/>
      <w:r w:rsidR="00E02ACB" w:rsidRPr="00E02ACB">
        <w:rPr>
          <w:lang w:eastAsia="zh-CN"/>
        </w:rPr>
        <w:t xml:space="preserve"> is the same as the DOTA-v1.0 dataset, which are </w:t>
      </w:r>
      <w:proofErr w:type="spellStart"/>
      <w:r w:rsidR="00E02ACB" w:rsidRPr="00E02ACB">
        <w:rPr>
          <w:lang w:eastAsia="zh-CN"/>
        </w:rPr>
        <w:t>manily</w:t>
      </w:r>
      <w:proofErr w:type="spellEnd"/>
      <w:r w:rsidR="00E02ACB" w:rsidRPr="00E02ACB">
        <w:rPr>
          <w:lang w:eastAsia="zh-CN"/>
        </w:rPr>
        <w:t xml:space="preserve"> collected from the Google Earth, some are taken by satellite JL-1, the others are taken by satellite GF-2 of the China Centre for Resources Satellite Data and Application.</w:t>
      </w:r>
      <w:r w:rsidR="00D34DC1" w:rsidRPr="00D34DC1">
        <w:t xml:space="preserve"> </w:t>
      </w:r>
      <w:r w:rsidR="00D34DC1" w:rsidRPr="00D34DC1">
        <w:rPr>
          <w:lang w:eastAsia="zh-CN"/>
        </w:rPr>
        <w:t xml:space="preserve">The object categories in </w:t>
      </w:r>
      <w:proofErr w:type="spellStart"/>
      <w:r w:rsidR="00D34DC1" w:rsidRPr="00D34DC1">
        <w:rPr>
          <w:lang w:eastAsia="zh-CN"/>
        </w:rPr>
        <w:t>iSAID</w:t>
      </w:r>
      <w:proofErr w:type="spellEnd"/>
      <w:r w:rsidR="00D34DC1" w:rsidRPr="00D34DC1">
        <w:rPr>
          <w:lang w:eastAsia="zh-CN"/>
        </w:rPr>
        <w:t xml:space="preserve"> include: plane, ship, storage tank, baseball diamond, tennis court, basketball court, ground track field, harbor, bridge, large vehicle, small vehicle, helicopter, roundabout, soccer ball field and swimming pool.</w:t>
      </w:r>
    </w:p>
    <w:p w14:paraId="3BAAE0A0" w14:textId="2A128F3A" w:rsidR="002E7774" w:rsidRDefault="00C464EA" w:rsidP="00401637">
      <w:pPr>
        <w:rPr>
          <w:lang w:eastAsia="zh-CN"/>
        </w:rPr>
      </w:pPr>
      <w:r w:rsidRPr="00C464EA">
        <w:rPr>
          <w:lang w:eastAsia="zh-CN"/>
        </w:rPr>
        <w:t xml:space="preserve">An example of JSON encoding of the </w:t>
      </w:r>
      <w:proofErr w:type="spellStart"/>
      <w:r w:rsidR="00725AB4">
        <w:rPr>
          <w:lang w:eastAsia="zh-CN"/>
        </w:rPr>
        <w:t>iSAID</w:t>
      </w:r>
      <w:proofErr w:type="spellEnd"/>
      <w:r w:rsidRPr="00C464EA">
        <w:rPr>
          <w:lang w:eastAsia="zh-CN"/>
        </w:rPr>
        <w:t xml:space="preserve"> dataset following the </w:t>
      </w:r>
      <w:proofErr w:type="spellStart"/>
      <w:r w:rsidRPr="00C464EA">
        <w:rPr>
          <w:lang w:eastAsia="zh-CN"/>
        </w:rPr>
        <w:t>TrainingDML</w:t>
      </w:r>
      <w:proofErr w:type="spellEnd"/>
      <w:r w:rsidRPr="00C464EA">
        <w:rPr>
          <w:lang w:eastAsia="zh-CN"/>
        </w:rPr>
        <w:t>-AI UML model can be found in</w:t>
      </w:r>
      <w:r w:rsidR="0001038E">
        <w:rPr>
          <w:lang w:eastAsia="zh-CN"/>
        </w:rPr>
        <w:t xml:space="preserve"> </w:t>
      </w:r>
      <w:hyperlink r:id="rId48" w:history="1">
        <w:r w:rsidR="00963367" w:rsidRPr="00962925">
          <w:rPr>
            <w:rStyle w:val="a3"/>
            <w:lang w:eastAsia="zh-CN"/>
          </w:rPr>
          <w:t>https://github.com/opengeospatial/TrainingDML-AI_SWG/blob/main/use-cases/examples/1.0/iSAID.json</w:t>
        </w:r>
      </w:hyperlink>
      <w:r w:rsidR="00544856">
        <w:rPr>
          <w:lang w:eastAsia="zh-CN"/>
        </w:rPr>
        <w:t>.</w:t>
      </w:r>
    </w:p>
    <w:p w14:paraId="1AB501B3" w14:textId="4E1F6502" w:rsidR="00401637" w:rsidRDefault="00401637" w:rsidP="00401637">
      <w:pPr>
        <w:pStyle w:val="AnnexNumbered"/>
      </w:pPr>
      <w:bookmarkStart w:id="319" w:name="_Toc135225651"/>
      <w:bookmarkStart w:id="320" w:name="_Toc159438685"/>
      <w:proofErr w:type="spellStart"/>
      <w:r>
        <w:t>DataQuality</w:t>
      </w:r>
      <w:proofErr w:type="spellEnd"/>
      <w:r>
        <w:t xml:space="preserve"> </w:t>
      </w:r>
      <w:r w:rsidR="0077210C">
        <w:t>E</w:t>
      </w:r>
      <w:r>
        <w:t xml:space="preserve">ncoding </w:t>
      </w:r>
      <w:r w:rsidR="0077210C">
        <w:t>E</w:t>
      </w:r>
      <w:r>
        <w:t>xample</w:t>
      </w:r>
      <w:bookmarkEnd w:id="319"/>
      <w:bookmarkEnd w:id="320"/>
    </w:p>
    <w:p w14:paraId="2D0EEB86" w14:textId="19C94563" w:rsidR="00401637" w:rsidRDefault="00401637" w:rsidP="00401637">
      <w:pPr>
        <w:pStyle w:val="Annexlevel3"/>
      </w:pPr>
      <w:bookmarkStart w:id="321" w:name="_Toc135225652"/>
      <w:bookmarkStart w:id="322" w:name="_Toc159438686"/>
      <w:r>
        <w:t xml:space="preserve">WHU-RS19 </w:t>
      </w:r>
      <w:r w:rsidR="0077210C">
        <w:t>D</w:t>
      </w:r>
      <w:r>
        <w:t xml:space="preserve">ata </w:t>
      </w:r>
      <w:r w:rsidR="0077210C">
        <w:rPr>
          <w:rFonts w:hint="eastAsia"/>
          <w:lang w:eastAsia="zh-CN"/>
        </w:rPr>
        <w:t>Q</w:t>
      </w:r>
      <w:r>
        <w:t>uality</w:t>
      </w:r>
      <w:bookmarkEnd w:id="321"/>
      <w:bookmarkEnd w:id="322"/>
    </w:p>
    <w:p w14:paraId="306E2FB3" w14:textId="250D6D94"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hyperlink r:id="rId49" w:history="1">
        <w:r w:rsidRPr="0072490B">
          <w:rPr>
            <w:rStyle w:val="a3"/>
            <w:lang w:val="en-AU" w:eastAsia="en-AU"/>
          </w:rPr>
          <w:t>https://github.com/opengeospatial/TrainingDML-AI_SWG/tree/main/use-cases/examples/1.0/WHU-RS19-quality.json</w:t>
        </w:r>
      </w:hyperlink>
      <w:r>
        <w:rPr>
          <w:lang w:val="en-AU" w:eastAsia="en-AU"/>
        </w:rPr>
        <w:t xml:space="preserve">. </w:t>
      </w:r>
    </w:p>
    <w:p w14:paraId="0E28AC77" w14:textId="33C48152" w:rsidR="00401637" w:rsidRDefault="00401637" w:rsidP="00401637">
      <w:pPr>
        <w:pStyle w:val="AnnexNumbered"/>
      </w:pPr>
      <w:bookmarkStart w:id="323" w:name="_Toc135225653"/>
      <w:bookmarkStart w:id="324" w:name="_Toc159438687"/>
      <w:proofErr w:type="spellStart"/>
      <w:r>
        <w:lastRenderedPageBreak/>
        <w:t>TDChangeset</w:t>
      </w:r>
      <w:proofErr w:type="spellEnd"/>
      <w:r>
        <w:t xml:space="preserve"> </w:t>
      </w:r>
      <w:r w:rsidR="0077210C">
        <w:t>E</w:t>
      </w:r>
      <w:r>
        <w:t xml:space="preserve">ncoding </w:t>
      </w:r>
      <w:r w:rsidR="0077210C">
        <w:t>E</w:t>
      </w:r>
      <w:r>
        <w:t>xample</w:t>
      </w:r>
      <w:bookmarkEnd w:id="323"/>
      <w:bookmarkEnd w:id="324"/>
    </w:p>
    <w:p w14:paraId="496CFAD1" w14:textId="23868E9D" w:rsidR="00401637" w:rsidRDefault="00401637" w:rsidP="00401637">
      <w:pPr>
        <w:pStyle w:val="Annexlevel3"/>
      </w:pPr>
      <w:bookmarkStart w:id="325" w:name="_Toc135225654"/>
      <w:bookmarkStart w:id="326" w:name="_Toc159438688"/>
      <w:r>
        <w:t xml:space="preserve">DOTA-v1.5 </w:t>
      </w:r>
      <w:r w:rsidR="0077210C">
        <w:t>C</w:t>
      </w:r>
      <w:r>
        <w:t>hangeset</w:t>
      </w:r>
      <w:bookmarkEnd w:id="325"/>
      <w:bookmarkEnd w:id="326"/>
    </w:p>
    <w:p w14:paraId="74DEF67E" w14:textId="034AFC59" w:rsidR="00401637" w:rsidRPr="00406CE5" w:rsidRDefault="00401637" w:rsidP="00401637">
      <w:pPr>
        <w:rPr>
          <w:lang w:val="en-AU" w:eastAsia="en-AU"/>
        </w:rPr>
      </w:pPr>
      <w:r w:rsidRPr="00DB551E">
        <w:rPr>
          <w:lang w:val="en-AU" w:eastAsia="en-AU"/>
        </w:rPr>
        <w:t xml:space="preserve">DOTA-v1.5 uses the same images as DOTA-v1.0, but the extremely </w:t>
      </w:r>
      <w:commentRangeStart w:id="327"/>
      <w:commentRangeStart w:id="328"/>
      <w:r w:rsidRPr="00DB551E">
        <w:rPr>
          <w:lang w:val="en-AU" w:eastAsia="en-AU"/>
        </w:rPr>
        <w:t xml:space="preserve">small instances </w:t>
      </w:r>
      <w:commentRangeEnd w:id="327"/>
      <w:r w:rsidR="00C168FB">
        <w:rPr>
          <w:rStyle w:val="af5"/>
        </w:rPr>
        <w:commentReference w:id="327"/>
      </w:r>
      <w:commentRangeEnd w:id="328"/>
      <w:r w:rsidR="0038336E">
        <w:rPr>
          <w:rStyle w:val="af5"/>
        </w:rPr>
        <w:commentReference w:id="328"/>
      </w:r>
      <w:r w:rsidRPr="00DB551E">
        <w:rPr>
          <w:lang w:val="en-AU" w:eastAsia="en-AU"/>
        </w:rPr>
        <w:t>(less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0F318183"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hyperlink r:id="rId50" w:history="1">
        <w:r w:rsidRPr="0072490B">
          <w:rPr>
            <w:rStyle w:val="a3"/>
            <w:lang w:val="en-AU" w:eastAsia="en-AU"/>
          </w:rPr>
          <w:t>https://github.com/opengeospatial/TrainingDML-AI_SWG/tree/main/use-cases/examples/1.0/DOTA-v1.5-changeset.json</w:t>
        </w:r>
      </w:hyperlink>
      <w:r>
        <w:rPr>
          <w:lang w:val="en-AU" w:eastAsia="en-AU"/>
        </w:rPr>
        <w:t>.</w:t>
      </w:r>
      <w:bookmarkEnd w:id="293"/>
    </w:p>
    <w:p w14:paraId="6219E26D" w14:textId="736C665A" w:rsidR="006A74EC" w:rsidRDefault="007B160E" w:rsidP="006A74EC">
      <w:pPr>
        <w:pStyle w:val="AnnexNumbered"/>
      </w:pPr>
      <w:bookmarkStart w:id="329" w:name="_Toc159438689"/>
      <w:r>
        <w:t xml:space="preserve">Non-EO </w:t>
      </w:r>
      <w:r w:rsidR="002A67F2">
        <w:t>I</w:t>
      </w:r>
      <w:r>
        <w:t xml:space="preserve">magery </w:t>
      </w:r>
      <w:proofErr w:type="spellStart"/>
      <w:r>
        <w:t>TrainingDataset</w:t>
      </w:r>
      <w:proofErr w:type="spellEnd"/>
      <w:r w:rsidR="006A74EC">
        <w:t xml:space="preserve"> </w:t>
      </w:r>
      <w:r w:rsidR="002A67F2">
        <w:t>E</w:t>
      </w:r>
      <w:r w:rsidR="006A74EC">
        <w:t xml:space="preserve">ncoding </w:t>
      </w:r>
      <w:r w:rsidR="002A67F2">
        <w:t>E</w:t>
      </w:r>
      <w:r w:rsidR="006A74EC">
        <w:t>xample</w:t>
      </w:r>
      <w:r>
        <w:t>s</w:t>
      </w:r>
      <w:bookmarkEnd w:id="329"/>
    </w:p>
    <w:p w14:paraId="2298949C" w14:textId="2002D4F2" w:rsidR="007F4E43" w:rsidRDefault="00E33C21" w:rsidP="007F4E43">
      <w:pPr>
        <w:pStyle w:val="Annexlevel3"/>
      </w:pPr>
      <w:bookmarkStart w:id="330" w:name="_Toc159438690"/>
      <w:r>
        <w:t xml:space="preserve">ERA5 </w:t>
      </w:r>
      <w:r w:rsidR="002A67F2">
        <w:t>D</w:t>
      </w:r>
      <w:r>
        <w:t>ataset</w:t>
      </w:r>
      <w:bookmarkEnd w:id="330"/>
    </w:p>
    <w:p w14:paraId="1F570281" w14:textId="08FD91EE" w:rsidR="00FC3581" w:rsidRDefault="00EB7D7B" w:rsidP="00727849">
      <w:pPr>
        <w:rPr>
          <w:lang w:eastAsia="zh-CN"/>
        </w:rPr>
      </w:pPr>
      <w:hyperlink r:id="rId51" w:anchor="!/search?type=dataset&amp;text=ERA5" w:history="1">
        <w:r w:rsidR="00FC3581" w:rsidRPr="00CE1226">
          <w:rPr>
            <w:rStyle w:val="a3"/>
            <w:lang w:eastAsia="zh-CN"/>
          </w:rPr>
          <w:t>The ERA5 dataset</w:t>
        </w:r>
      </w:hyperlink>
      <w:r w:rsidR="00FC3581" w:rsidRPr="00FC3581">
        <w:rPr>
          <w:lang w:eastAsia="zh-CN"/>
        </w:rPr>
        <w:t xml:space="preserve"> is</w:t>
      </w:r>
      <w:r w:rsidR="001963CA">
        <w:rPr>
          <w:lang w:eastAsia="zh-CN"/>
        </w:rPr>
        <w:t xml:space="preserve"> derived from</w:t>
      </w:r>
      <w:r w:rsidR="00FC3581"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643A91">
        <w:rPr>
          <w:lang w:eastAsia="zh-CN"/>
        </w:rPr>
        <w:t>es</w:t>
      </w:r>
      <w:r w:rsidR="00FC3581" w:rsidRPr="00FC3581">
        <w:rPr>
          <w:lang w:eastAsia="zh-CN"/>
        </w:rPr>
        <w:t xml:space="preserve"> not require additional labeled data. For this dataset, inheritance class</w:t>
      </w:r>
      <w:r w:rsidR="00643A91">
        <w:rPr>
          <w:lang w:eastAsia="zh-CN"/>
        </w:rPr>
        <w:t>es</w:t>
      </w:r>
      <w:r w:rsidR="00FC3581" w:rsidRPr="00FC3581">
        <w:rPr>
          <w:lang w:eastAsia="zh-CN"/>
        </w:rPr>
        <w:t xml:space="preserve"> for </w:t>
      </w:r>
      <w:proofErr w:type="spellStart"/>
      <w:r w:rsidR="00FC3581" w:rsidRPr="00FC3581">
        <w:rPr>
          <w:lang w:eastAsia="zh-CN"/>
        </w:rPr>
        <w:t>AI_AbstractLabel</w:t>
      </w:r>
      <w:proofErr w:type="spellEnd"/>
      <w:r w:rsidR="00643A91">
        <w:rPr>
          <w:lang w:eastAsia="zh-CN"/>
        </w:rPr>
        <w:t xml:space="preserve"> are not defined</w:t>
      </w:r>
      <w:r w:rsidR="00FC3581"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E6621A">
        <w:rPr>
          <w:lang w:eastAsia="zh-CN"/>
        </w:rPr>
        <w:t xml:space="preserve"> were added</w:t>
      </w:r>
      <w:r w:rsidR="00FC3581" w:rsidRPr="00FC3581">
        <w:rPr>
          <w:lang w:eastAsia="zh-CN"/>
        </w:rPr>
        <w:t>.</w:t>
      </w:r>
    </w:p>
    <w:p w14:paraId="2DD89DC9" w14:textId="794241A6" w:rsidR="006A74EC" w:rsidRDefault="00727849" w:rsidP="00727849">
      <w:pPr>
        <w:rPr>
          <w:lang w:eastAsia="zh-CN"/>
        </w:rPr>
      </w:pPr>
      <w:r>
        <w:rPr>
          <w:lang w:eastAsia="zh-CN"/>
        </w:rPr>
        <w:t xml:space="preserve">An example of JSON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52" w:history="1">
        <w:r w:rsidR="00FB3F38" w:rsidRPr="00FB3F38">
          <w:rPr>
            <w:rStyle w:val="a3"/>
            <w:lang w:eastAsia="zh-CN"/>
          </w:rPr>
          <w:t>https://github.com/opengeospatial/TrainingDML-AI_SWG/blob/main/use-cases/examples/1.0/ERA5_hourly_data.json</w:t>
        </w:r>
      </w:hyperlink>
      <w:r>
        <w:rPr>
          <w:lang w:eastAsia="zh-CN"/>
        </w:rPr>
        <w:t>.</w:t>
      </w:r>
    </w:p>
    <w:p w14:paraId="72C8FD7E" w14:textId="02D408FE" w:rsidR="006A1CF5" w:rsidRDefault="00CB3CDB" w:rsidP="006A1CF5">
      <w:pPr>
        <w:pStyle w:val="Annexlevel3"/>
      </w:pPr>
      <w:bookmarkStart w:id="331" w:name="_Toc159438691"/>
      <w:r w:rsidRPr="00CB3CDB">
        <w:t>SCI</w:t>
      </w:r>
      <w:r w:rsidR="00215E71">
        <w:t>ERC</w:t>
      </w:r>
      <w:r w:rsidR="006A1CF5">
        <w:t xml:space="preserve"> </w:t>
      </w:r>
      <w:r w:rsidR="002A67F2">
        <w:t>D</w:t>
      </w:r>
      <w:r w:rsidR="006A1CF5">
        <w:t>ataset</w:t>
      </w:r>
      <w:bookmarkEnd w:id="331"/>
    </w:p>
    <w:p w14:paraId="36B4306E" w14:textId="76E0860E" w:rsidR="006A1CF5" w:rsidRDefault="00EB7D7B" w:rsidP="00727849">
      <w:pPr>
        <w:rPr>
          <w:lang w:eastAsia="zh-CN"/>
        </w:rPr>
      </w:pPr>
      <w:hyperlink r:id="rId53" w:history="1">
        <w:r w:rsidR="00003D16" w:rsidRPr="00CE1226">
          <w:rPr>
            <w:rStyle w:val="a3"/>
            <w:lang w:eastAsia="zh-CN"/>
          </w:rPr>
          <w:t>The SCI</w:t>
        </w:r>
        <w:r w:rsidR="00215E71" w:rsidRPr="00CE1226">
          <w:rPr>
            <w:rStyle w:val="a3"/>
            <w:lang w:eastAsia="zh-CN"/>
          </w:rPr>
          <w:t>ERC</w:t>
        </w:r>
        <w:r w:rsidR="00003D16" w:rsidRPr="00CE1226">
          <w:rPr>
            <w:rStyle w:val="a3"/>
            <w:lang w:eastAsia="zh-CN"/>
          </w:rPr>
          <w:t xml:space="preserve"> dataset</w:t>
        </w:r>
      </w:hyperlink>
      <w:r w:rsidR="00003D16" w:rsidRPr="00003D16">
        <w:rPr>
          <w:lang w:eastAsia="zh-CN"/>
        </w:rPr>
        <w:t xml:space="preserve"> is </w:t>
      </w:r>
      <w:r w:rsidR="001963CA">
        <w:rPr>
          <w:lang w:eastAsia="zh-CN"/>
        </w:rPr>
        <w:t xml:space="preserve">derived from </w:t>
      </w:r>
      <w:r w:rsidR="00003D16"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A6034A">
        <w:rPr>
          <w:lang w:eastAsia="zh-CN"/>
        </w:rPr>
        <w:t xml:space="preserve">is inherited </w:t>
      </w:r>
      <w:r w:rsidR="00003D16" w:rsidRPr="00003D16">
        <w:rPr>
          <w:lang w:eastAsia="zh-CN"/>
        </w:rPr>
        <w:t xml:space="preserve">and </w:t>
      </w:r>
      <w:proofErr w:type="spellStart"/>
      <w:r w:rsidR="00003D16" w:rsidRPr="00003D16">
        <w:rPr>
          <w:lang w:eastAsia="zh-CN"/>
        </w:rPr>
        <w:t>AI_TextTrainingDataset</w:t>
      </w:r>
      <w:proofErr w:type="spellEnd"/>
      <w:r w:rsidR="00003D16" w:rsidRPr="00003D16">
        <w:rPr>
          <w:lang w:eastAsia="zh-CN"/>
        </w:rPr>
        <w:t xml:space="preserve">, </w:t>
      </w:r>
      <w:proofErr w:type="spellStart"/>
      <w:r w:rsidR="00003D16" w:rsidRPr="00003D16">
        <w:rPr>
          <w:lang w:eastAsia="zh-CN"/>
        </w:rPr>
        <w:t>AI_TextTrainingData</w:t>
      </w:r>
      <w:proofErr w:type="spellEnd"/>
      <w:r w:rsidR="00003D16" w:rsidRPr="00003D16">
        <w:rPr>
          <w:lang w:eastAsia="zh-CN"/>
        </w:rPr>
        <w:t xml:space="preserve">, </w:t>
      </w:r>
      <w:proofErr w:type="spellStart"/>
      <w:r w:rsidR="00003D16" w:rsidRPr="00003D16">
        <w:rPr>
          <w:lang w:eastAsia="zh-CN"/>
        </w:rPr>
        <w:t>AI_TextTask</w:t>
      </w:r>
      <w:proofErr w:type="spellEnd"/>
      <w:r w:rsidR="00003D16" w:rsidRPr="00003D16">
        <w:rPr>
          <w:lang w:eastAsia="zh-CN"/>
        </w:rPr>
        <w:t xml:space="preserve">, and </w:t>
      </w:r>
      <w:proofErr w:type="spellStart"/>
      <w:r w:rsidR="00003D16" w:rsidRPr="00003D16">
        <w:rPr>
          <w:lang w:eastAsia="zh-CN"/>
        </w:rPr>
        <w:t>AI_EntityLabel</w:t>
      </w:r>
      <w:proofErr w:type="spellEnd"/>
      <w:r w:rsidR="00003D16" w:rsidRPr="00003D16">
        <w:rPr>
          <w:lang w:eastAsia="zh-CN"/>
        </w:rPr>
        <w:t xml:space="preserve"> respectively</w:t>
      </w:r>
      <w:r w:rsidR="00A6034A">
        <w:rPr>
          <w:lang w:eastAsia="zh-CN"/>
        </w:rPr>
        <w:t xml:space="preserve"> are defined</w:t>
      </w:r>
      <w:r w:rsidR="00003D16" w:rsidRPr="00003D16">
        <w:rPr>
          <w:lang w:eastAsia="zh-CN"/>
        </w:rPr>
        <w:t>. In addition, additional attributes to support the complete representation of dataset information</w:t>
      </w:r>
      <w:r w:rsidR="00E6621A">
        <w:rPr>
          <w:lang w:eastAsia="zh-CN"/>
        </w:rPr>
        <w:t xml:space="preserve"> were added</w:t>
      </w:r>
      <w:r w:rsidR="00003D16" w:rsidRPr="00003D16">
        <w:rPr>
          <w:lang w:eastAsia="zh-CN"/>
        </w:rPr>
        <w:t>.</w:t>
      </w:r>
    </w:p>
    <w:p w14:paraId="6DF6EC6E" w14:textId="1E83C3FE" w:rsidR="00003D16" w:rsidRDefault="00003D16" w:rsidP="00727849">
      <w:pPr>
        <w:rPr>
          <w:lang w:eastAsia="zh-CN"/>
        </w:rPr>
      </w:pPr>
      <w:r>
        <w:rPr>
          <w:lang w:eastAsia="zh-CN"/>
        </w:rPr>
        <w:t xml:space="preserve">An example of JSON encoding of the </w:t>
      </w:r>
      <w:r w:rsidRPr="00003D16">
        <w:rPr>
          <w:lang w:eastAsia="zh-CN"/>
        </w:rPr>
        <w:t>SCI</w:t>
      </w:r>
      <w:r w:rsidR="00F34312">
        <w:rPr>
          <w:lang w:eastAsia="zh-CN"/>
        </w:rPr>
        <w:t>ERC</w:t>
      </w:r>
      <w:r>
        <w:rPr>
          <w:lang w:eastAsia="zh-CN"/>
        </w:rPr>
        <w:t xml:space="preserve"> dataset following the </w:t>
      </w:r>
      <w:proofErr w:type="spellStart"/>
      <w:r>
        <w:rPr>
          <w:lang w:eastAsia="zh-CN"/>
        </w:rPr>
        <w:t>TrainingDML</w:t>
      </w:r>
      <w:proofErr w:type="spellEnd"/>
      <w:r>
        <w:rPr>
          <w:lang w:eastAsia="zh-CN"/>
        </w:rPr>
        <w:t xml:space="preserve">-AI UML model can be found in </w:t>
      </w:r>
      <w:hyperlink r:id="rId54" w:history="1">
        <w:r w:rsidR="000C2E69" w:rsidRPr="000C2E69">
          <w:rPr>
            <w:rStyle w:val="a3"/>
            <w:lang w:eastAsia="zh-CN"/>
          </w:rPr>
          <w:t>https://github.com/opengeospatial/TrainingDML-AI_SWG/blob/main/use-cases/examples/1.0/SCIRec.json</w:t>
        </w:r>
      </w:hyperlink>
      <w:r>
        <w:rPr>
          <w:lang w:eastAsia="zh-CN"/>
        </w:rPr>
        <w:t>.</w:t>
      </w:r>
    </w:p>
    <w:p w14:paraId="3F7B1840" w14:textId="7F65236D" w:rsidR="006A1CF5" w:rsidRDefault="00A36571" w:rsidP="006A1CF5">
      <w:pPr>
        <w:pStyle w:val="Annexlevel3"/>
      </w:pPr>
      <w:bookmarkStart w:id="332" w:name="OLE_LINK26"/>
      <w:bookmarkStart w:id="333" w:name="OLE_LINK27"/>
      <w:bookmarkStart w:id="334" w:name="_Toc159438692"/>
      <w:proofErr w:type="spellStart"/>
      <w:r>
        <w:t>n</w:t>
      </w:r>
      <w:r w:rsidR="007470A7" w:rsidRPr="007470A7">
        <w:t>uScenes</w:t>
      </w:r>
      <w:proofErr w:type="spellEnd"/>
      <w:r w:rsidR="006A1CF5">
        <w:t xml:space="preserve"> </w:t>
      </w:r>
      <w:bookmarkEnd w:id="332"/>
      <w:bookmarkEnd w:id="333"/>
      <w:r w:rsidR="002A67F2">
        <w:t>D</w:t>
      </w:r>
      <w:r w:rsidR="006A1CF5">
        <w:t>ataset</w:t>
      </w:r>
      <w:bookmarkEnd w:id="334"/>
    </w:p>
    <w:p w14:paraId="686F1C9C" w14:textId="79989103" w:rsidR="006A1CF5" w:rsidRDefault="00EB7D7B" w:rsidP="00727849">
      <w:pPr>
        <w:rPr>
          <w:lang w:eastAsia="zh-CN"/>
        </w:rPr>
      </w:pPr>
      <w:hyperlink r:id="rId55" w:history="1">
        <w:r w:rsidR="00176271" w:rsidRPr="00CE1226">
          <w:rPr>
            <w:rStyle w:val="a3"/>
          </w:rPr>
          <w:t xml:space="preserve">The </w:t>
        </w:r>
        <w:r w:rsidR="006405F9" w:rsidRPr="00CE1226">
          <w:rPr>
            <w:rStyle w:val="a3"/>
          </w:rPr>
          <w:t>nuScenes</w:t>
        </w:r>
        <w:r w:rsidR="002C7AD6" w:rsidRPr="00CE1226">
          <w:rPr>
            <w:rStyle w:val="a3"/>
            <w:lang w:eastAsia="zh-CN"/>
          </w:rPr>
          <w:t xml:space="preserve"> dataset</w:t>
        </w:r>
      </w:hyperlink>
      <w:r w:rsidR="002C7AD6" w:rsidRPr="002C7AD6">
        <w:rPr>
          <w:lang w:eastAsia="zh-CN"/>
        </w:rPr>
        <w:t xml:space="preserve"> is a public large-scale dataset for autonomous driving developed by the team at Motional (formerly </w:t>
      </w:r>
      <w:proofErr w:type="spellStart"/>
      <w:r w:rsidR="002C7AD6" w:rsidRPr="002C7AD6">
        <w:rPr>
          <w:lang w:eastAsia="zh-CN"/>
        </w:rPr>
        <w:t>nuTonomy</w:t>
      </w:r>
      <w:proofErr w:type="spellEnd"/>
      <w:r w:rsidR="002C7AD6" w:rsidRPr="002C7AD6">
        <w:rPr>
          <w:lang w:eastAsia="zh-CN"/>
        </w:rPr>
        <w:t xml:space="preserve">). The full dataset includes approximately </w:t>
      </w:r>
      <w:r w:rsidR="002C7AD6" w:rsidRPr="002C7AD6">
        <w:rPr>
          <w:lang w:eastAsia="zh-CN"/>
        </w:rPr>
        <w:lastRenderedPageBreak/>
        <w:t>1.4M camera images, 390k LIDAR sweeps, 1.4M RADAR sweeps and 1.4M object bounding boxes in 40k keyframes. Although the training data may come from different domains, the 3D annotation boxes captured by numerous sensors in the same keyframe are targeted at the same object and are unique. Based on this, a 3D annotation box</w:t>
      </w:r>
      <w:r w:rsidR="00E91423">
        <w:rPr>
          <w:lang w:eastAsia="zh-CN"/>
        </w:rPr>
        <w:t xml:space="preserve"> is used</w:t>
      </w:r>
      <w:r w:rsidR="002C7AD6" w:rsidRPr="002C7AD6">
        <w:rPr>
          <w:lang w:eastAsia="zh-CN"/>
        </w:rPr>
        <w:t xml:space="preserve"> to organize each 3D object using </w:t>
      </w:r>
      <w:proofErr w:type="spellStart"/>
      <w:r w:rsidR="002C7AD6" w:rsidRPr="002C7AD6">
        <w:rPr>
          <w:lang w:eastAsia="zh-CN"/>
        </w:rPr>
        <w:t>AI_ObjectLabel</w:t>
      </w:r>
      <w:proofErr w:type="spellEnd"/>
      <w:r w:rsidR="002C7AD6" w:rsidRPr="002C7AD6">
        <w:rPr>
          <w:lang w:eastAsia="zh-CN"/>
        </w:rPr>
        <w:t>. Since each training data and each 3D object require many additional attributes to be fully described, many additional attributes to provide a detailed description of the training dataset, training data, labels, etc</w:t>
      </w:r>
      <w:r w:rsidR="00E91423">
        <w:rPr>
          <w:lang w:eastAsia="zh-CN"/>
        </w:rPr>
        <w:t>. were added</w:t>
      </w:r>
      <w:r w:rsidR="002C7AD6" w:rsidRPr="002C7AD6">
        <w:rPr>
          <w:lang w:eastAsia="zh-CN"/>
        </w:rPr>
        <w:t>.</w:t>
      </w:r>
    </w:p>
    <w:p w14:paraId="29F84EDA" w14:textId="370F2400" w:rsidR="00DA4C2A" w:rsidRPr="00E15E0D" w:rsidRDefault="00E15E0D" w:rsidP="00727849">
      <w:pPr>
        <w:rPr>
          <w:lang w:eastAsia="zh-CN"/>
        </w:rPr>
      </w:pPr>
      <w:r>
        <w:rPr>
          <w:lang w:eastAsia="zh-CN"/>
        </w:rPr>
        <w:t xml:space="preserve">An example of JSON encoding of the </w:t>
      </w:r>
      <w:proofErr w:type="spellStart"/>
      <w:r w:rsidR="00F34312">
        <w:t>n</w:t>
      </w:r>
      <w:r w:rsidR="00F34312" w:rsidRPr="007470A7">
        <w:t>uScenes</w:t>
      </w:r>
      <w:proofErr w:type="spellEnd"/>
      <w:r w:rsidR="00F34312">
        <w:t xml:space="preserve"> </w:t>
      </w:r>
      <w:r>
        <w:rPr>
          <w:lang w:eastAsia="zh-CN"/>
        </w:rPr>
        <w:t xml:space="preserve">dataset following the </w:t>
      </w:r>
      <w:proofErr w:type="spellStart"/>
      <w:r>
        <w:rPr>
          <w:lang w:eastAsia="zh-CN"/>
        </w:rPr>
        <w:t>TrainingDML</w:t>
      </w:r>
      <w:proofErr w:type="spellEnd"/>
      <w:r>
        <w:rPr>
          <w:lang w:eastAsia="zh-CN"/>
        </w:rPr>
        <w:t xml:space="preserve">-AI UML model can be found in </w:t>
      </w:r>
      <w:hyperlink r:id="rId56" w:history="1">
        <w:r w:rsidR="00DB415D" w:rsidRPr="00DB415D">
          <w:rPr>
            <w:rStyle w:val="a3"/>
            <w:lang w:eastAsia="zh-CN"/>
          </w:rPr>
          <w:t>https://github.com/opengeospatial/TrainingDML-AI_SWG/blob/main/use-cases/examples/1.0/nuScenes.json</w:t>
        </w:r>
      </w:hyperlink>
      <w:r>
        <w:rPr>
          <w:lang w:eastAsia="zh-CN"/>
        </w:rPr>
        <w:t>.</w:t>
      </w:r>
      <w:r w:rsidR="001963CA">
        <w:rPr>
          <w:lang w:eastAsia="zh-CN"/>
        </w:rPr>
        <w:t xml:space="preserve"> </w:t>
      </w:r>
    </w:p>
    <w:p w14:paraId="7DCFA31C" w14:textId="0AF7ED38" w:rsidR="009A7B37" w:rsidRDefault="009A7B37" w:rsidP="00A4322E">
      <w:pPr>
        <w:pStyle w:val="Annex"/>
        <w:pageBreakBefore/>
        <w:numPr>
          <w:ilvl w:val="0"/>
          <w:numId w:val="8"/>
        </w:numPr>
        <w:ind w:left="431" w:hanging="431"/>
        <w:outlineLvl w:val="0"/>
      </w:pPr>
      <w:bookmarkStart w:id="335" w:name="_Toc165888231"/>
      <w:bookmarkStart w:id="336" w:name="_Toc159438693"/>
      <w:bookmarkEnd w:id="271"/>
      <w:bookmarkEnd w:id="272"/>
      <w:bookmarkEnd w:id="273"/>
      <w:bookmarkEnd w:id="274"/>
      <w:bookmarkEnd w:id="275"/>
      <w:bookmarkEnd w:id="276"/>
      <w:bookmarkEnd w:id="277"/>
      <w:bookmarkEnd w:id="278"/>
      <w:bookmarkEnd w:id="279"/>
      <w:bookmarkEnd w:id="280"/>
      <w:r>
        <w:lastRenderedPageBreak/>
        <w:t xml:space="preserve">Revision </w:t>
      </w:r>
      <w:r w:rsidR="002D7032">
        <w:t>H</w:t>
      </w:r>
      <w:r>
        <w:t>istory</w:t>
      </w:r>
      <w:bookmarkEnd w:id="335"/>
      <w:r w:rsidR="006A0294">
        <w:t xml:space="preserve"> (Informative)</w:t>
      </w:r>
      <w:bookmarkEnd w:id="33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1661"/>
        <w:gridCol w:w="3345"/>
      </w:tblGrid>
      <w:tr w:rsidR="00417535" w:rsidRPr="00417535" w14:paraId="400DEAAD" w14:textId="77777777" w:rsidTr="002670D4">
        <w:tc>
          <w:tcPr>
            <w:tcW w:w="1095" w:type="dxa"/>
            <w:tcBorders>
              <w:top w:val="single" w:sz="4" w:space="0" w:color="auto"/>
              <w:left w:val="single" w:sz="4" w:space="0" w:color="auto"/>
              <w:bottom w:val="single" w:sz="4" w:space="0" w:color="auto"/>
              <w:right w:val="single" w:sz="4" w:space="0" w:color="auto"/>
            </w:tcBorders>
          </w:tcPr>
          <w:p w14:paraId="1AD24F3B" w14:textId="77777777" w:rsidR="00417535" w:rsidRPr="00417535" w:rsidRDefault="00417535" w:rsidP="00417535">
            <w:pPr>
              <w:spacing w:before="60" w:after="60" w:line="211" w:lineRule="auto"/>
              <w:rPr>
                <w:lang w:val="en-GB"/>
              </w:rPr>
            </w:pPr>
            <w:r w:rsidRPr="00417535">
              <w:rPr>
                <w:lang w:val="en-GB"/>
              </w:rPr>
              <w:t>Date</w:t>
            </w:r>
          </w:p>
        </w:tc>
        <w:tc>
          <w:tcPr>
            <w:tcW w:w="990" w:type="dxa"/>
            <w:tcBorders>
              <w:top w:val="single" w:sz="4" w:space="0" w:color="auto"/>
              <w:left w:val="single" w:sz="4" w:space="0" w:color="auto"/>
              <w:bottom w:val="single" w:sz="4" w:space="0" w:color="auto"/>
              <w:right w:val="single" w:sz="4" w:space="0" w:color="auto"/>
            </w:tcBorders>
          </w:tcPr>
          <w:p w14:paraId="11364734" w14:textId="77777777" w:rsidR="00417535" w:rsidRPr="00417535" w:rsidRDefault="00417535" w:rsidP="00417535">
            <w:pPr>
              <w:spacing w:before="60" w:after="60" w:line="211" w:lineRule="auto"/>
              <w:rPr>
                <w:lang w:val="en-GB"/>
              </w:rPr>
            </w:pPr>
            <w:r w:rsidRPr="00417535">
              <w:rPr>
                <w:lang w:val="en-GB"/>
              </w:rPr>
              <w:t>Release</w:t>
            </w:r>
          </w:p>
        </w:tc>
        <w:tc>
          <w:tcPr>
            <w:tcW w:w="1459" w:type="dxa"/>
            <w:tcBorders>
              <w:top w:val="single" w:sz="4" w:space="0" w:color="auto"/>
              <w:left w:val="single" w:sz="4" w:space="0" w:color="auto"/>
              <w:bottom w:val="single" w:sz="4" w:space="0" w:color="auto"/>
              <w:right w:val="single" w:sz="4" w:space="0" w:color="auto"/>
            </w:tcBorders>
          </w:tcPr>
          <w:p w14:paraId="6A565547" w14:textId="77777777" w:rsidR="00417535" w:rsidRPr="00417535" w:rsidRDefault="00417535" w:rsidP="00417535">
            <w:pPr>
              <w:spacing w:before="60" w:after="60" w:line="211" w:lineRule="auto"/>
              <w:rPr>
                <w:lang w:val="en-GB"/>
              </w:rPr>
            </w:pPr>
            <w:r w:rsidRPr="00417535">
              <w:rPr>
                <w:lang w:val="en-GB"/>
              </w:rPr>
              <w:t>Author</w:t>
            </w:r>
          </w:p>
        </w:tc>
        <w:tc>
          <w:tcPr>
            <w:tcW w:w="1661" w:type="dxa"/>
            <w:tcBorders>
              <w:top w:val="single" w:sz="4" w:space="0" w:color="auto"/>
              <w:left w:val="single" w:sz="4" w:space="0" w:color="auto"/>
              <w:bottom w:val="single" w:sz="4" w:space="0" w:color="auto"/>
              <w:right w:val="single" w:sz="4" w:space="0" w:color="auto"/>
            </w:tcBorders>
          </w:tcPr>
          <w:p w14:paraId="0D127843" w14:textId="77777777" w:rsidR="00417535" w:rsidRPr="00417535" w:rsidRDefault="00417535" w:rsidP="00417535">
            <w:pPr>
              <w:spacing w:before="60" w:after="60" w:line="211" w:lineRule="auto"/>
              <w:rPr>
                <w:lang w:val="en-GB"/>
              </w:rPr>
            </w:pPr>
            <w:r w:rsidRPr="00417535">
              <w:rPr>
                <w:lang w:val="en-GB"/>
              </w:rPr>
              <w:t>Paragraph modified</w:t>
            </w:r>
          </w:p>
        </w:tc>
        <w:tc>
          <w:tcPr>
            <w:tcW w:w="3345" w:type="dxa"/>
            <w:tcBorders>
              <w:top w:val="single" w:sz="4" w:space="0" w:color="auto"/>
              <w:left w:val="single" w:sz="4" w:space="0" w:color="auto"/>
              <w:bottom w:val="single" w:sz="4" w:space="0" w:color="auto"/>
              <w:right w:val="single" w:sz="4" w:space="0" w:color="auto"/>
            </w:tcBorders>
          </w:tcPr>
          <w:p w14:paraId="189C524C" w14:textId="77777777" w:rsidR="00417535" w:rsidRPr="00417535" w:rsidRDefault="00417535" w:rsidP="00417535">
            <w:pPr>
              <w:spacing w:before="60" w:after="60" w:line="211" w:lineRule="auto"/>
              <w:rPr>
                <w:lang w:val="en-GB"/>
              </w:rPr>
            </w:pPr>
            <w:r w:rsidRPr="00417535">
              <w:rPr>
                <w:lang w:val="en-GB"/>
              </w:rPr>
              <w:t>Description</w:t>
            </w:r>
          </w:p>
        </w:tc>
      </w:tr>
      <w:tr w:rsidR="00417535" w:rsidRPr="00417535" w14:paraId="3A2A475E" w14:textId="77777777" w:rsidTr="002670D4">
        <w:tc>
          <w:tcPr>
            <w:tcW w:w="1095" w:type="dxa"/>
            <w:tcBorders>
              <w:top w:val="single" w:sz="4" w:space="0" w:color="auto"/>
              <w:left w:val="single" w:sz="4" w:space="0" w:color="auto"/>
              <w:bottom w:val="single" w:sz="4" w:space="0" w:color="auto"/>
              <w:right w:val="single" w:sz="4" w:space="0" w:color="auto"/>
            </w:tcBorders>
          </w:tcPr>
          <w:p w14:paraId="70F0CA1C" w14:textId="2368660A" w:rsidR="00417535" w:rsidRPr="00417535" w:rsidRDefault="00417535" w:rsidP="00417535">
            <w:pPr>
              <w:spacing w:before="60" w:after="60" w:line="211" w:lineRule="auto"/>
              <w:rPr>
                <w:lang w:val="en-GB" w:eastAsia="zh-CN"/>
              </w:rPr>
            </w:pPr>
            <w:r w:rsidRPr="00417535">
              <w:rPr>
                <w:lang w:val="en-GB" w:eastAsia="zh-CN"/>
              </w:rPr>
              <w:t>202</w:t>
            </w:r>
            <w:r w:rsidR="00CD5ED0">
              <w:rPr>
                <w:lang w:val="en-GB" w:eastAsia="zh-CN"/>
              </w:rPr>
              <w:t>3</w:t>
            </w:r>
            <w:r w:rsidRPr="00417535">
              <w:rPr>
                <w:lang w:val="en-GB" w:eastAsia="zh-CN"/>
              </w:rPr>
              <w:t>-0</w:t>
            </w:r>
            <w:r w:rsidR="009C4614">
              <w:rPr>
                <w:lang w:val="en-GB" w:eastAsia="zh-CN"/>
              </w:rPr>
              <w:t>7</w:t>
            </w:r>
            <w:r w:rsidR="00A25470">
              <w:rPr>
                <w:lang w:val="en-GB" w:eastAsia="zh-CN"/>
              </w:rPr>
              <w:t>-</w:t>
            </w:r>
            <w:r w:rsidR="009C4614">
              <w:rPr>
                <w:lang w:val="en-GB" w:eastAsia="zh-CN"/>
              </w:rPr>
              <w:t>28</w:t>
            </w:r>
          </w:p>
        </w:tc>
        <w:tc>
          <w:tcPr>
            <w:tcW w:w="990" w:type="dxa"/>
            <w:tcBorders>
              <w:top w:val="single" w:sz="4" w:space="0" w:color="auto"/>
              <w:left w:val="single" w:sz="4" w:space="0" w:color="auto"/>
              <w:bottom w:val="single" w:sz="4" w:space="0" w:color="auto"/>
              <w:right w:val="single" w:sz="4" w:space="0" w:color="auto"/>
            </w:tcBorders>
          </w:tcPr>
          <w:p w14:paraId="60867727" w14:textId="77777777" w:rsidR="00417535" w:rsidRPr="00417535" w:rsidRDefault="00417535" w:rsidP="00417535">
            <w:pPr>
              <w:spacing w:before="60" w:after="60" w:line="211" w:lineRule="auto"/>
              <w:rPr>
                <w:lang w:val="en-GB" w:eastAsia="zh-CN"/>
              </w:rPr>
            </w:pPr>
            <w:r w:rsidRPr="00417535">
              <w:rPr>
                <w:lang w:val="en-GB" w:eastAsia="zh-CN"/>
              </w:rPr>
              <w:t>0.1</w:t>
            </w:r>
          </w:p>
        </w:tc>
        <w:tc>
          <w:tcPr>
            <w:tcW w:w="1459" w:type="dxa"/>
            <w:tcBorders>
              <w:top w:val="single" w:sz="4" w:space="0" w:color="auto"/>
              <w:left w:val="single" w:sz="4" w:space="0" w:color="auto"/>
              <w:bottom w:val="single" w:sz="4" w:space="0" w:color="auto"/>
              <w:right w:val="single" w:sz="4" w:space="0" w:color="auto"/>
            </w:tcBorders>
          </w:tcPr>
          <w:p w14:paraId="2195EB10" w14:textId="660F2918" w:rsidR="00443112" w:rsidRPr="00417535" w:rsidRDefault="00417535" w:rsidP="00417535">
            <w:pPr>
              <w:spacing w:before="60" w:after="60" w:line="211" w:lineRule="auto"/>
              <w:rPr>
                <w:lang w:val="en-GB" w:eastAsia="zh-CN"/>
              </w:rPr>
            </w:pPr>
            <w:r w:rsidRPr="00417535">
              <w:rPr>
                <w:lang w:val="en-GB" w:eastAsia="zh-CN"/>
              </w:rPr>
              <w:t xml:space="preserve">Peng Yue, </w:t>
            </w:r>
            <w:r w:rsidR="00A25470">
              <w:rPr>
                <w:lang w:val="en-GB" w:eastAsia="zh-CN"/>
              </w:rPr>
              <w:t>Ruixiang Liu</w:t>
            </w:r>
            <w:r w:rsidR="00443112">
              <w:rPr>
                <w:lang w:val="en-GB" w:eastAsia="zh-CN"/>
              </w:rPr>
              <w:t>,</w:t>
            </w:r>
            <w:r w:rsidR="00AE7C1D">
              <w:rPr>
                <w:lang w:val="en-GB" w:eastAsia="zh-CN"/>
              </w:rPr>
              <w:t xml:space="preserve"> </w:t>
            </w:r>
            <w:proofErr w:type="spellStart"/>
            <w:r w:rsidR="00443112">
              <w:rPr>
                <w:rFonts w:hint="eastAsia"/>
                <w:lang w:val="en-GB" w:eastAsia="zh-CN"/>
              </w:rPr>
              <w:t>B</w:t>
            </w:r>
            <w:r w:rsidR="00443112">
              <w:rPr>
                <w:lang w:val="en-GB" w:eastAsia="zh-CN"/>
              </w:rPr>
              <w:t>oyi</w:t>
            </w:r>
            <w:proofErr w:type="spellEnd"/>
            <w:r w:rsidR="00443112">
              <w:rPr>
                <w:lang w:val="en-GB" w:eastAsia="zh-CN"/>
              </w:rPr>
              <w:t xml:space="preserve"> </w:t>
            </w:r>
            <w:proofErr w:type="spellStart"/>
            <w:r w:rsidR="00443112">
              <w:rPr>
                <w:lang w:val="en-GB" w:eastAsia="zh-CN"/>
              </w:rPr>
              <w:t>Shangguan</w:t>
            </w:r>
            <w:proofErr w:type="spellEnd"/>
          </w:p>
        </w:tc>
        <w:tc>
          <w:tcPr>
            <w:tcW w:w="1661" w:type="dxa"/>
            <w:tcBorders>
              <w:top w:val="single" w:sz="4" w:space="0" w:color="auto"/>
              <w:left w:val="single" w:sz="4" w:space="0" w:color="auto"/>
              <w:bottom w:val="single" w:sz="4" w:space="0" w:color="auto"/>
              <w:right w:val="single" w:sz="4" w:space="0" w:color="auto"/>
            </w:tcBorders>
          </w:tcPr>
          <w:p w14:paraId="0F677AC4" w14:textId="77777777" w:rsidR="00417535" w:rsidRPr="00417535" w:rsidRDefault="00417535" w:rsidP="00417535">
            <w:pPr>
              <w:spacing w:before="60" w:after="60" w:line="211" w:lineRule="auto"/>
              <w:rPr>
                <w:lang w:val="en-GB" w:eastAsia="zh-CN"/>
              </w:rPr>
            </w:pPr>
            <w:r w:rsidRPr="00417535">
              <w:rPr>
                <w:lang w:val="en-GB" w:eastAsia="zh-CN"/>
              </w:rPr>
              <w:t>All</w:t>
            </w:r>
          </w:p>
        </w:tc>
        <w:tc>
          <w:tcPr>
            <w:tcW w:w="3345" w:type="dxa"/>
            <w:tcBorders>
              <w:top w:val="single" w:sz="4" w:space="0" w:color="auto"/>
              <w:left w:val="single" w:sz="4" w:space="0" w:color="auto"/>
              <w:bottom w:val="single" w:sz="4" w:space="0" w:color="auto"/>
              <w:right w:val="single" w:sz="4" w:space="0" w:color="auto"/>
            </w:tcBorders>
          </w:tcPr>
          <w:p w14:paraId="0FDD5C4A" w14:textId="77777777" w:rsidR="00417535" w:rsidRPr="00417535" w:rsidRDefault="00417535" w:rsidP="00417535">
            <w:pPr>
              <w:spacing w:before="60" w:after="60" w:line="211" w:lineRule="auto"/>
              <w:rPr>
                <w:lang w:val="en-GB" w:eastAsia="zh-CN"/>
              </w:rPr>
            </w:pPr>
            <w:r w:rsidRPr="00417535">
              <w:rPr>
                <w:lang w:val="en-GB" w:eastAsia="zh-CN"/>
              </w:rPr>
              <w:t>Draft for internal review.</w:t>
            </w:r>
          </w:p>
        </w:tc>
      </w:tr>
      <w:tr w:rsidR="007E6030" w:rsidRPr="00417535" w14:paraId="181BEBB9" w14:textId="77777777" w:rsidTr="002670D4">
        <w:tc>
          <w:tcPr>
            <w:tcW w:w="1095" w:type="dxa"/>
            <w:tcBorders>
              <w:top w:val="single" w:sz="4" w:space="0" w:color="auto"/>
              <w:left w:val="single" w:sz="4" w:space="0" w:color="auto"/>
              <w:bottom w:val="single" w:sz="4" w:space="0" w:color="auto"/>
              <w:right w:val="single" w:sz="4" w:space="0" w:color="auto"/>
            </w:tcBorders>
          </w:tcPr>
          <w:p w14:paraId="3C42E1B6" w14:textId="50BCFADD" w:rsidR="007E6030" w:rsidRPr="00417535" w:rsidRDefault="00CD5ED0" w:rsidP="00417535">
            <w:pPr>
              <w:spacing w:before="60" w:after="60" w:line="211" w:lineRule="auto"/>
              <w:rPr>
                <w:lang w:val="en-GB" w:eastAsia="zh-CN"/>
              </w:rPr>
            </w:pPr>
            <w:r>
              <w:rPr>
                <w:rFonts w:hint="eastAsia"/>
                <w:lang w:val="en-GB" w:eastAsia="zh-CN"/>
              </w:rPr>
              <w:t>2</w:t>
            </w:r>
            <w:r>
              <w:rPr>
                <w:lang w:val="en-GB" w:eastAsia="zh-CN"/>
              </w:rPr>
              <w:t>023</w:t>
            </w:r>
            <w:r w:rsidR="004062BB">
              <w:rPr>
                <w:lang w:val="en-GB" w:eastAsia="zh-CN"/>
              </w:rPr>
              <w:t>-</w:t>
            </w:r>
            <w:r w:rsidR="00974D67">
              <w:rPr>
                <w:lang w:val="en-GB" w:eastAsia="zh-CN"/>
              </w:rPr>
              <w:t>12</w:t>
            </w:r>
            <w:r w:rsidR="004062BB">
              <w:rPr>
                <w:lang w:val="en-GB" w:eastAsia="zh-CN"/>
              </w:rPr>
              <w:t>-</w:t>
            </w:r>
            <w:r w:rsidR="00974D67">
              <w:rPr>
                <w:lang w:val="en-GB" w:eastAsia="zh-CN"/>
              </w:rPr>
              <w:t>15</w:t>
            </w:r>
          </w:p>
        </w:tc>
        <w:tc>
          <w:tcPr>
            <w:tcW w:w="990" w:type="dxa"/>
            <w:tcBorders>
              <w:top w:val="single" w:sz="4" w:space="0" w:color="auto"/>
              <w:left w:val="single" w:sz="4" w:space="0" w:color="auto"/>
              <w:bottom w:val="single" w:sz="4" w:space="0" w:color="auto"/>
              <w:right w:val="single" w:sz="4" w:space="0" w:color="auto"/>
            </w:tcBorders>
          </w:tcPr>
          <w:p w14:paraId="6CD9C5A7" w14:textId="5278EF06" w:rsidR="007E6030" w:rsidRPr="00417535" w:rsidRDefault="00F97F82" w:rsidP="00417535">
            <w:pPr>
              <w:spacing w:before="60" w:after="60" w:line="211" w:lineRule="auto"/>
              <w:rPr>
                <w:lang w:val="en-GB" w:eastAsia="zh-CN"/>
              </w:rPr>
            </w:pPr>
            <w:r>
              <w:rPr>
                <w:rFonts w:hint="eastAsia"/>
                <w:lang w:val="en-GB" w:eastAsia="zh-CN"/>
              </w:rPr>
              <w:t>0</w:t>
            </w:r>
            <w:r>
              <w:rPr>
                <w:lang w:val="en-GB" w:eastAsia="zh-CN"/>
              </w:rPr>
              <w:t>.2</w:t>
            </w:r>
          </w:p>
        </w:tc>
        <w:tc>
          <w:tcPr>
            <w:tcW w:w="1459" w:type="dxa"/>
            <w:tcBorders>
              <w:top w:val="single" w:sz="4" w:space="0" w:color="auto"/>
              <w:left w:val="single" w:sz="4" w:space="0" w:color="auto"/>
              <w:bottom w:val="single" w:sz="4" w:space="0" w:color="auto"/>
              <w:right w:val="single" w:sz="4" w:space="0" w:color="auto"/>
            </w:tcBorders>
          </w:tcPr>
          <w:p w14:paraId="79807CE5" w14:textId="7CF0CB52" w:rsidR="00A42778" w:rsidRPr="00417535" w:rsidRDefault="00F73286" w:rsidP="00F73286">
            <w:pPr>
              <w:spacing w:before="60" w:after="60" w:line="211" w:lineRule="auto"/>
              <w:rPr>
                <w:lang w:val="en-GB" w:eastAsia="zh-CN"/>
              </w:rPr>
            </w:pPr>
            <w:r w:rsidRPr="00417535">
              <w:rPr>
                <w:lang w:val="en-GB" w:eastAsia="zh-CN"/>
              </w:rPr>
              <w:t xml:space="preserve">Peng Yue, </w:t>
            </w:r>
            <w:r>
              <w:rPr>
                <w:lang w:val="en-GB" w:eastAsia="zh-CN"/>
              </w:rPr>
              <w:t>Ruixiang Liu</w:t>
            </w:r>
            <w:r w:rsidR="00A42778">
              <w:rPr>
                <w:lang w:val="en-GB" w:eastAsia="zh-CN"/>
              </w:rPr>
              <w:t>,</w:t>
            </w:r>
            <w:r w:rsidR="00AE7C1D">
              <w:rPr>
                <w:lang w:val="en-GB" w:eastAsia="zh-CN"/>
              </w:rPr>
              <w:t xml:space="preserve"> </w:t>
            </w:r>
            <w:r w:rsidR="00A42778" w:rsidRPr="00A42778">
              <w:rPr>
                <w:lang w:val="en-GB" w:eastAsia="zh-CN"/>
              </w:rPr>
              <w:t xml:space="preserve">Jim </w:t>
            </w:r>
            <w:proofErr w:type="spellStart"/>
            <w:r w:rsidR="00A42778" w:rsidRPr="00A42778">
              <w:rPr>
                <w:lang w:val="en-GB" w:eastAsia="zh-CN"/>
              </w:rPr>
              <w:t>Antonisse</w:t>
            </w:r>
            <w:proofErr w:type="spellEnd"/>
          </w:p>
        </w:tc>
        <w:tc>
          <w:tcPr>
            <w:tcW w:w="1661" w:type="dxa"/>
            <w:tcBorders>
              <w:top w:val="single" w:sz="4" w:space="0" w:color="auto"/>
              <w:left w:val="single" w:sz="4" w:space="0" w:color="auto"/>
              <w:bottom w:val="single" w:sz="4" w:space="0" w:color="auto"/>
              <w:right w:val="single" w:sz="4" w:space="0" w:color="auto"/>
            </w:tcBorders>
          </w:tcPr>
          <w:p w14:paraId="51444651" w14:textId="78B94E0A" w:rsidR="007E6030" w:rsidRPr="00417535" w:rsidRDefault="00C11FBA"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434A6545" w14:textId="4F037746" w:rsidR="007E6030" w:rsidRPr="00417535" w:rsidRDefault="00026B95" w:rsidP="00417535">
            <w:pPr>
              <w:spacing w:before="60" w:after="60" w:line="211" w:lineRule="auto"/>
              <w:rPr>
                <w:lang w:val="en-GB" w:eastAsia="zh-CN"/>
              </w:rPr>
            </w:pPr>
            <w:r>
              <w:rPr>
                <w:rFonts w:hint="eastAsia"/>
                <w:lang w:eastAsia="zh-CN"/>
              </w:rPr>
              <w:t>Revision</w:t>
            </w:r>
            <w:r>
              <w:rPr>
                <w:lang w:eastAsia="zh-CN"/>
              </w:rPr>
              <w:t>s</w:t>
            </w:r>
            <w:r>
              <w:rPr>
                <w:rFonts w:hint="eastAsia"/>
                <w:lang w:eastAsia="zh-CN"/>
              </w:rPr>
              <w:t xml:space="preserve"> based on comments</w:t>
            </w:r>
            <w:r>
              <w:rPr>
                <w:lang w:eastAsia="zh-CN"/>
              </w:rPr>
              <w:t xml:space="preserve"> from </w:t>
            </w:r>
            <w:r w:rsidR="00CC695A" w:rsidRPr="00CC695A">
              <w:rPr>
                <w:lang w:eastAsia="zh-CN"/>
              </w:rPr>
              <w:t xml:space="preserve">Jim </w:t>
            </w:r>
            <w:proofErr w:type="spellStart"/>
            <w:r w:rsidR="00CC695A" w:rsidRPr="00CC695A">
              <w:rPr>
                <w:lang w:eastAsia="zh-CN"/>
              </w:rPr>
              <w:t>Antonisse</w:t>
            </w:r>
            <w:proofErr w:type="spellEnd"/>
            <w:r w:rsidR="006F1681">
              <w:rPr>
                <w:lang w:eastAsia="zh-CN"/>
              </w:rPr>
              <w:t>.</w:t>
            </w:r>
          </w:p>
        </w:tc>
      </w:tr>
      <w:tr w:rsidR="007E6030" w:rsidRPr="00417535" w14:paraId="179BC65C" w14:textId="77777777" w:rsidTr="002670D4">
        <w:tc>
          <w:tcPr>
            <w:tcW w:w="1095" w:type="dxa"/>
            <w:tcBorders>
              <w:top w:val="single" w:sz="4" w:space="0" w:color="auto"/>
              <w:left w:val="single" w:sz="4" w:space="0" w:color="auto"/>
              <w:bottom w:val="single" w:sz="4" w:space="0" w:color="auto"/>
              <w:right w:val="single" w:sz="4" w:space="0" w:color="auto"/>
            </w:tcBorders>
          </w:tcPr>
          <w:p w14:paraId="084AFA5B" w14:textId="39801E8B" w:rsidR="007E6030" w:rsidRPr="00417535" w:rsidRDefault="00891189" w:rsidP="00417535">
            <w:pPr>
              <w:spacing w:before="60" w:after="60" w:line="211" w:lineRule="auto"/>
              <w:rPr>
                <w:lang w:val="en-GB" w:eastAsia="zh-CN"/>
              </w:rPr>
            </w:pPr>
            <w:r>
              <w:rPr>
                <w:rFonts w:hint="eastAsia"/>
                <w:lang w:val="en-GB" w:eastAsia="zh-CN"/>
              </w:rPr>
              <w:t>2</w:t>
            </w:r>
            <w:r>
              <w:rPr>
                <w:lang w:val="en-GB" w:eastAsia="zh-CN"/>
              </w:rPr>
              <w:t>024-01-23</w:t>
            </w:r>
          </w:p>
        </w:tc>
        <w:tc>
          <w:tcPr>
            <w:tcW w:w="990" w:type="dxa"/>
            <w:tcBorders>
              <w:top w:val="single" w:sz="4" w:space="0" w:color="auto"/>
              <w:left w:val="single" w:sz="4" w:space="0" w:color="auto"/>
              <w:bottom w:val="single" w:sz="4" w:space="0" w:color="auto"/>
              <w:right w:val="single" w:sz="4" w:space="0" w:color="auto"/>
            </w:tcBorders>
          </w:tcPr>
          <w:p w14:paraId="3F7324A3" w14:textId="47BCFDBE" w:rsidR="007E6030" w:rsidRPr="00417535" w:rsidRDefault="00891189" w:rsidP="00417535">
            <w:pPr>
              <w:spacing w:before="60" w:after="60" w:line="211" w:lineRule="auto"/>
              <w:rPr>
                <w:lang w:val="en-GB" w:eastAsia="zh-CN"/>
              </w:rPr>
            </w:pPr>
            <w:r>
              <w:rPr>
                <w:rFonts w:hint="eastAsia"/>
                <w:lang w:val="en-GB" w:eastAsia="zh-CN"/>
              </w:rPr>
              <w:t>0</w:t>
            </w:r>
            <w:r>
              <w:rPr>
                <w:lang w:val="en-GB" w:eastAsia="zh-CN"/>
              </w:rPr>
              <w:t>.3</w:t>
            </w:r>
          </w:p>
        </w:tc>
        <w:tc>
          <w:tcPr>
            <w:tcW w:w="1459" w:type="dxa"/>
            <w:tcBorders>
              <w:top w:val="single" w:sz="4" w:space="0" w:color="auto"/>
              <w:left w:val="single" w:sz="4" w:space="0" w:color="auto"/>
              <w:bottom w:val="single" w:sz="4" w:space="0" w:color="auto"/>
              <w:right w:val="single" w:sz="4" w:space="0" w:color="auto"/>
            </w:tcBorders>
          </w:tcPr>
          <w:p w14:paraId="3F51682B" w14:textId="7621611B" w:rsidR="007E6030" w:rsidRPr="00417535" w:rsidRDefault="00891189" w:rsidP="00417535">
            <w:pPr>
              <w:spacing w:before="60" w:after="60" w:line="211" w:lineRule="auto"/>
              <w:rPr>
                <w:lang w:val="en-GB" w:eastAsia="zh-CN"/>
              </w:rPr>
            </w:pPr>
            <w:r w:rsidRPr="00417535">
              <w:rPr>
                <w:lang w:val="en-GB" w:eastAsia="zh-CN"/>
              </w:rPr>
              <w:t xml:space="preserve">Peng Yue, </w:t>
            </w:r>
            <w:r>
              <w:rPr>
                <w:lang w:val="en-GB" w:eastAsia="zh-CN"/>
              </w:rPr>
              <w:t>Ruixiang Liu, Carl Reed</w:t>
            </w:r>
          </w:p>
        </w:tc>
        <w:tc>
          <w:tcPr>
            <w:tcW w:w="1661" w:type="dxa"/>
            <w:tcBorders>
              <w:top w:val="single" w:sz="4" w:space="0" w:color="auto"/>
              <w:left w:val="single" w:sz="4" w:space="0" w:color="auto"/>
              <w:bottom w:val="single" w:sz="4" w:space="0" w:color="auto"/>
              <w:right w:val="single" w:sz="4" w:space="0" w:color="auto"/>
            </w:tcBorders>
          </w:tcPr>
          <w:p w14:paraId="31160321" w14:textId="64FC7115" w:rsidR="007E6030" w:rsidRPr="00417535" w:rsidRDefault="00891189" w:rsidP="00417535">
            <w:pPr>
              <w:spacing w:before="60" w:after="60" w:line="211" w:lineRule="auto"/>
              <w:rPr>
                <w:lang w:val="en-GB" w:eastAsia="zh-CN"/>
              </w:rPr>
            </w:pPr>
            <w:r>
              <w:rPr>
                <w:rFonts w:hint="eastAsia"/>
                <w:lang w:val="en-GB" w:eastAsia="zh-CN"/>
              </w:rPr>
              <w:t>M</w:t>
            </w:r>
            <w:r>
              <w:rPr>
                <w:lang w:val="en-GB" w:eastAsia="zh-CN"/>
              </w:rPr>
              <w:t>ost</w:t>
            </w:r>
          </w:p>
        </w:tc>
        <w:tc>
          <w:tcPr>
            <w:tcW w:w="3345" w:type="dxa"/>
            <w:tcBorders>
              <w:top w:val="single" w:sz="4" w:space="0" w:color="auto"/>
              <w:left w:val="single" w:sz="4" w:space="0" w:color="auto"/>
              <w:bottom w:val="single" w:sz="4" w:space="0" w:color="auto"/>
              <w:right w:val="single" w:sz="4" w:space="0" w:color="auto"/>
            </w:tcBorders>
          </w:tcPr>
          <w:p w14:paraId="3482C3BC" w14:textId="3640F10C" w:rsidR="007E6030" w:rsidRPr="00417535" w:rsidRDefault="00891189" w:rsidP="00417535">
            <w:pPr>
              <w:spacing w:before="60" w:after="60" w:line="211" w:lineRule="auto"/>
              <w:rPr>
                <w:lang w:val="en-GB" w:eastAsia="zh-CN"/>
              </w:rPr>
            </w:pPr>
            <w:r w:rsidRPr="00891189">
              <w:rPr>
                <w:lang w:val="en-GB" w:eastAsia="zh-CN"/>
              </w:rPr>
              <w:t>Merge edits and comments from Carl Reed.</w:t>
            </w:r>
          </w:p>
        </w:tc>
      </w:tr>
      <w:tr w:rsidR="007E6030" w:rsidRPr="00417535" w14:paraId="42031340" w14:textId="77777777" w:rsidTr="002670D4">
        <w:tc>
          <w:tcPr>
            <w:tcW w:w="1095" w:type="dxa"/>
            <w:tcBorders>
              <w:top w:val="single" w:sz="4" w:space="0" w:color="auto"/>
              <w:left w:val="single" w:sz="4" w:space="0" w:color="auto"/>
              <w:bottom w:val="single" w:sz="4" w:space="0" w:color="auto"/>
              <w:right w:val="single" w:sz="4" w:space="0" w:color="auto"/>
            </w:tcBorders>
          </w:tcPr>
          <w:p w14:paraId="34D2DFE5"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18E430E1"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0533F5AB"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35645100"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64844976" w14:textId="77777777" w:rsidR="007E6030" w:rsidRPr="00417535" w:rsidRDefault="007E6030" w:rsidP="00417535">
            <w:pPr>
              <w:spacing w:before="60" w:after="60" w:line="211" w:lineRule="auto"/>
              <w:rPr>
                <w:lang w:val="en-GB" w:eastAsia="zh-CN"/>
              </w:rPr>
            </w:pPr>
          </w:p>
        </w:tc>
      </w:tr>
      <w:tr w:rsidR="007E6030" w:rsidRPr="00417535" w14:paraId="54CF396C" w14:textId="77777777" w:rsidTr="002670D4">
        <w:tc>
          <w:tcPr>
            <w:tcW w:w="1095" w:type="dxa"/>
            <w:tcBorders>
              <w:top w:val="single" w:sz="4" w:space="0" w:color="auto"/>
              <w:left w:val="single" w:sz="4" w:space="0" w:color="auto"/>
              <w:bottom w:val="single" w:sz="4" w:space="0" w:color="auto"/>
              <w:right w:val="single" w:sz="4" w:space="0" w:color="auto"/>
            </w:tcBorders>
          </w:tcPr>
          <w:p w14:paraId="20D94283"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49D95D74"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32E2F805"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4851993B"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7D7035DC" w14:textId="77777777" w:rsidR="007E6030" w:rsidRPr="00417535" w:rsidRDefault="007E6030" w:rsidP="00417535">
            <w:pPr>
              <w:spacing w:before="60" w:after="60" w:line="211" w:lineRule="auto"/>
              <w:rPr>
                <w:lang w:val="en-GB" w:eastAsia="zh-CN"/>
              </w:rPr>
            </w:pPr>
          </w:p>
        </w:tc>
      </w:tr>
      <w:tr w:rsidR="007E6030" w:rsidRPr="00417535" w14:paraId="32481EBA" w14:textId="77777777" w:rsidTr="002670D4">
        <w:tc>
          <w:tcPr>
            <w:tcW w:w="1095" w:type="dxa"/>
            <w:tcBorders>
              <w:top w:val="single" w:sz="4" w:space="0" w:color="auto"/>
              <w:left w:val="single" w:sz="4" w:space="0" w:color="auto"/>
              <w:bottom w:val="single" w:sz="4" w:space="0" w:color="auto"/>
              <w:right w:val="single" w:sz="4" w:space="0" w:color="auto"/>
            </w:tcBorders>
          </w:tcPr>
          <w:p w14:paraId="00418AA1" w14:textId="77777777" w:rsidR="007E6030" w:rsidRPr="00417535" w:rsidRDefault="007E6030" w:rsidP="00417535">
            <w:pPr>
              <w:spacing w:before="60" w:after="60" w:line="211" w:lineRule="auto"/>
              <w:rPr>
                <w:lang w:val="en-GB" w:eastAsia="zh-CN"/>
              </w:rPr>
            </w:pPr>
          </w:p>
        </w:tc>
        <w:tc>
          <w:tcPr>
            <w:tcW w:w="990" w:type="dxa"/>
            <w:tcBorders>
              <w:top w:val="single" w:sz="4" w:space="0" w:color="auto"/>
              <w:left w:val="single" w:sz="4" w:space="0" w:color="auto"/>
              <w:bottom w:val="single" w:sz="4" w:space="0" w:color="auto"/>
              <w:right w:val="single" w:sz="4" w:space="0" w:color="auto"/>
            </w:tcBorders>
          </w:tcPr>
          <w:p w14:paraId="6D6FF91C" w14:textId="77777777" w:rsidR="007E6030" w:rsidRPr="00417535" w:rsidRDefault="007E6030" w:rsidP="00417535">
            <w:pPr>
              <w:spacing w:before="60" w:after="60" w:line="211" w:lineRule="auto"/>
              <w:rPr>
                <w:lang w:val="en-GB" w:eastAsia="zh-CN"/>
              </w:rPr>
            </w:pPr>
          </w:p>
        </w:tc>
        <w:tc>
          <w:tcPr>
            <w:tcW w:w="1459" w:type="dxa"/>
            <w:tcBorders>
              <w:top w:val="single" w:sz="4" w:space="0" w:color="auto"/>
              <w:left w:val="single" w:sz="4" w:space="0" w:color="auto"/>
              <w:bottom w:val="single" w:sz="4" w:space="0" w:color="auto"/>
              <w:right w:val="single" w:sz="4" w:space="0" w:color="auto"/>
            </w:tcBorders>
          </w:tcPr>
          <w:p w14:paraId="7BB490F8" w14:textId="77777777" w:rsidR="007E6030" w:rsidRPr="00417535" w:rsidRDefault="007E6030" w:rsidP="00417535">
            <w:pPr>
              <w:spacing w:before="60" w:after="60" w:line="211" w:lineRule="auto"/>
              <w:rPr>
                <w:lang w:val="en-GB" w:eastAsia="zh-CN"/>
              </w:rPr>
            </w:pPr>
          </w:p>
        </w:tc>
        <w:tc>
          <w:tcPr>
            <w:tcW w:w="1661" w:type="dxa"/>
            <w:tcBorders>
              <w:top w:val="single" w:sz="4" w:space="0" w:color="auto"/>
              <w:left w:val="single" w:sz="4" w:space="0" w:color="auto"/>
              <w:bottom w:val="single" w:sz="4" w:space="0" w:color="auto"/>
              <w:right w:val="single" w:sz="4" w:space="0" w:color="auto"/>
            </w:tcBorders>
          </w:tcPr>
          <w:p w14:paraId="592A749A" w14:textId="77777777" w:rsidR="007E6030" w:rsidRPr="00417535" w:rsidRDefault="007E6030" w:rsidP="00417535">
            <w:pPr>
              <w:spacing w:before="60" w:after="60" w:line="211" w:lineRule="auto"/>
              <w:rPr>
                <w:lang w:val="en-GB" w:eastAsia="zh-CN"/>
              </w:rPr>
            </w:pPr>
          </w:p>
        </w:tc>
        <w:tc>
          <w:tcPr>
            <w:tcW w:w="3345" w:type="dxa"/>
            <w:tcBorders>
              <w:top w:val="single" w:sz="4" w:space="0" w:color="auto"/>
              <w:left w:val="single" w:sz="4" w:space="0" w:color="auto"/>
              <w:bottom w:val="single" w:sz="4" w:space="0" w:color="auto"/>
              <w:right w:val="single" w:sz="4" w:space="0" w:color="auto"/>
            </w:tcBorders>
          </w:tcPr>
          <w:p w14:paraId="4CC8112F" w14:textId="77777777" w:rsidR="007E6030" w:rsidRPr="00417535" w:rsidRDefault="007E6030" w:rsidP="00417535">
            <w:pPr>
              <w:spacing w:before="60" w:after="60" w:line="211" w:lineRule="auto"/>
              <w:rPr>
                <w:lang w:val="en-GB" w:eastAsia="zh-CN"/>
              </w:rPr>
            </w:pPr>
          </w:p>
        </w:tc>
      </w:tr>
    </w:tbl>
    <w:p w14:paraId="645430AB" w14:textId="77777777" w:rsidR="00417535" w:rsidRPr="00417535" w:rsidRDefault="00417535" w:rsidP="00417535"/>
    <w:p w14:paraId="6C707DD1" w14:textId="390C30D7" w:rsidR="009A7B37" w:rsidRDefault="009A7B37" w:rsidP="00A4322E">
      <w:pPr>
        <w:pStyle w:val="Annex"/>
        <w:pageBreakBefore/>
        <w:numPr>
          <w:ilvl w:val="0"/>
          <w:numId w:val="8"/>
        </w:numPr>
        <w:ind w:left="431" w:hanging="431"/>
        <w:outlineLvl w:val="0"/>
      </w:pPr>
      <w:bookmarkStart w:id="337" w:name="_Toc159438694"/>
      <w:r>
        <w:lastRenderedPageBreak/>
        <w:t>Bibliography</w:t>
      </w:r>
      <w:bookmarkEnd w:id="337"/>
    </w:p>
    <w:p w14:paraId="230DA36D" w14:textId="6C658702" w:rsidR="00F07C64" w:rsidRDefault="00F07C64" w:rsidP="00F07C64">
      <w:pPr>
        <w:tabs>
          <w:tab w:val="left" w:pos="1134"/>
        </w:tabs>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C929D9">
        <w:t>3</w:t>
      </w:r>
      <w:r w:rsidR="007338B4">
        <w:t>.</w:t>
      </w:r>
      <w:r w:rsidR="00F51337">
        <w:t xml:space="preserve"> </w:t>
      </w:r>
      <w:r w:rsidR="00F51337" w:rsidRPr="00F51337">
        <w:t>Wayland, MA: Open Geospatial Consortium Inc.</w:t>
      </w:r>
      <w:r w:rsidR="00873689">
        <w:t xml:space="preserve"> </w:t>
      </w:r>
      <w:hyperlink r:id="rId57" w:history="1">
        <w:r w:rsidR="006E2447" w:rsidRPr="006E2447">
          <w:rPr>
            <w:rStyle w:val="a3"/>
          </w:rPr>
          <w:t>https://docs.ogc.org/is/23-008r3/23-008r3.html</w:t>
        </w:r>
      </w:hyperlink>
    </w:p>
    <w:p w14:paraId="3B989EA4" w14:textId="20280637" w:rsidR="00EB43E6" w:rsidRDefault="00EB43E6" w:rsidP="00B547E8">
      <w:pPr>
        <w:tabs>
          <w:tab w:val="left" w:pos="1134"/>
        </w:tabs>
        <w:rPr>
          <w:ins w:id="338" w:author="Ruixiang Liu" w:date="2024-02-20T10:23:00Z"/>
          <w:lang w:eastAsia="zh-CN"/>
        </w:rPr>
      </w:pPr>
      <w:ins w:id="339" w:author="Ruixiang Liu" w:date="2024-02-20T10:23:00Z">
        <w:r>
          <w:rPr>
            <w:rFonts w:hint="eastAsia"/>
            <w:lang w:eastAsia="zh-CN"/>
          </w:rPr>
          <w:t>[</w:t>
        </w:r>
        <w:r>
          <w:rPr>
            <w:lang w:eastAsia="zh-CN"/>
          </w:rPr>
          <w:t xml:space="preserve">2] </w:t>
        </w:r>
      </w:ins>
      <w:ins w:id="340" w:author="Ruixiang Liu" w:date="2024-02-20T10:24:00Z">
        <w:r>
          <w:rPr>
            <w:lang w:eastAsia="zh-CN"/>
          </w:rPr>
          <w:t xml:space="preserve">Freed, N., 1996. RFC </w:t>
        </w:r>
      </w:ins>
      <w:ins w:id="341" w:author="Ruixiang Liu" w:date="2024-02-20T10:25:00Z">
        <w:r>
          <w:rPr>
            <w:lang w:eastAsia="zh-CN"/>
          </w:rPr>
          <w:t xml:space="preserve">2046. </w:t>
        </w:r>
        <w:r w:rsidRPr="00EB43E6">
          <w:rPr>
            <w:lang w:eastAsia="zh-CN"/>
          </w:rPr>
          <w:t>Multipurpose Internet Mail Extensions (MIME) Part Two: Media Types</w:t>
        </w:r>
        <w:r>
          <w:rPr>
            <w:lang w:eastAsia="zh-CN"/>
          </w:rPr>
          <w:t xml:space="preserve">. </w:t>
        </w:r>
        <w:r>
          <w:rPr>
            <w:lang w:eastAsia="zh-CN"/>
          </w:rPr>
          <w:fldChar w:fldCharType="begin"/>
        </w:r>
        <w:r>
          <w:rPr>
            <w:lang w:eastAsia="zh-CN"/>
          </w:rPr>
          <w:instrText xml:space="preserve"> HYPERLINK "https://www.ietf.org/rfc/rfc2046.txt" </w:instrText>
        </w:r>
        <w:r>
          <w:rPr>
            <w:lang w:eastAsia="zh-CN"/>
          </w:rPr>
          <w:fldChar w:fldCharType="separate"/>
        </w:r>
        <w:r w:rsidRPr="00EB43E6">
          <w:rPr>
            <w:rStyle w:val="a3"/>
            <w:lang w:eastAsia="zh-CN"/>
          </w:rPr>
          <w:t>https://www.ietf.org/rfc/rfc2046.txt</w:t>
        </w:r>
        <w:r>
          <w:rPr>
            <w:lang w:eastAsia="zh-CN"/>
          </w:rPr>
          <w:fldChar w:fldCharType="end"/>
        </w:r>
      </w:ins>
    </w:p>
    <w:p w14:paraId="66465C4E" w14:textId="7E2D13B2" w:rsidR="00B547E8" w:rsidRDefault="00B547E8" w:rsidP="00B547E8">
      <w:pPr>
        <w:tabs>
          <w:tab w:val="left" w:pos="1134"/>
        </w:tabs>
      </w:pPr>
      <w:r>
        <w:rPr>
          <w:rFonts w:hint="eastAsia"/>
          <w:lang w:eastAsia="zh-CN"/>
        </w:rPr>
        <w:t>[</w:t>
      </w:r>
      <w:ins w:id="342" w:author="Ruixiang Liu" w:date="2024-02-20T10:25:00Z">
        <w:r w:rsidR="00010E0F">
          <w:rPr>
            <w:lang w:eastAsia="zh-CN"/>
          </w:rPr>
          <w:t>3</w:t>
        </w:r>
      </w:ins>
      <w:del w:id="343" w:author="Ruixiang Liu" w:date="2024-02-20T10:25:00Z">
        <w:r w:rsidR="00F07C64" w:rsidDel="00010E0F">
          <w:rPr>
            <w:lang w:eastAsia="zh-CN"/>
          </w:rPr>
          <w:delText>2</w:delText>
        </w:r>
      </w:del>
      <w:r>
        <w:rPr>
          <w:rFonts w:hint="eastAsia"/>
          <w:lang w:eastAsia="zh-CN"/>
        </w:rPr>
        <w:t>]</w:t>
      </w:r>
      <w:r>
        <w:rPr>
          <w:lang w:eastAsia="zh-CN"/>
        </w:rPr>
        <w:t xml:space="preserve"> </w:t>
      </w:r>
      <w:proofErr w:type="spellStart"/>
      <w:r w:rsidRPr="00B547E8">
        <w:t>Klyne</w:t>
      </w:r>
      <w:proofErr w:type="spellEnd"/>
      <w:r w:rsidR="00FD2A07">
        <w:t>, G.</w:t>
      </w:r>
      <w:r>
        <w:t xml:space="preserve">, </w:t>
      </w:r>
      <w:r w:rsidR="003D0A23">
        <w:t>2002</w:t>
      </w:r>
      <w:r>
        <w:t xml:space="preserve">. </w:t>
      </w:r>
      <w:r w:rsidR="00B63135">
        <w:t>RFC 3339</w:t>
      </w:r>
      <w:r>
        <w:t>.</w:t>
      </w:r>
      <w:r w:rsidRPr="00E06C2F">
        <w:t xml:space="preserve"> </w:t>
      </w:r>
      <w:r w:rsidR="00B6146B" w:rsidRPr="00B6146B">
        <w:t>Date and Time on the Internet: Timestamps</w:t>
      </w:r>
      <w:r>
        <w:t xml:space="preserve">. </w:t>
      </w:r>
      <w:hyperlink r:id="rId58" w:history="1">
        <w:r w:rsidR="00ED2656" w:rsidRPr="00341922">
          <w:rPr>
            <w:rStyle w:val="a3"/>
          </w:rPr>
          <w:t>http://www.ietf.org/rfc/rfc3339.txt</w:t>
        </w:r>
      </w:hyperlink>
    </w:p>
    <w:p w14:paraId="153CB931" w14:textId="22598542" w:rsidR="000B3A99" w:rsidRDefault="000B3A99" w:rsidP="000B3A99">
      <w:pPr>
        <w:tabs>
          <w:tab w:val="left" w:pos="1134"/>
        </w:tabs>
      </w:pPr>
      <w:r>
        <w:rPr>
          <w:rFonts w:hint="eastAsia"/>
          <w:lang w:eastAsia="zh-CN"/>
        </w:rPr>
        <w:t>[</w:t>
      </w:r>
      <w:ins w:id="344" w:author="Ruixiang Liu" w:date="2024-02-20T10:25:00Z">
        <w:r w:rsidR="00010E0F">
          <w:rPr>
            <w:lang w:eastAsia="zh-CN"/>
          </w:rPr>
          <w:t>4</w:t>
        </w:r>
      </w:ins>
      <w:del w:id="345" w:author="Ruixiang Liu" w:date="2024-02-20T10:25:00Z">
        <w:r w:rsidR="00F07C64" w:rsidDel="00010E0F">
          <w:rPr>
            <w:lang w:eastAsia="zh-CN"/>
          </w:rPr>
          <w:delText>3</w:delText>
        </w:r>
      </w:del>
      <w:r>
        <w:rPr>
          <w:rFonts w:hint="eastAsia"/>
          <w:lang w:eastAsia="zh-CN"/>
        </w:rPr>
        <w:t>]</w:t>
      </w:r>
      <w:r>
        <w:rPr>
          <w:lang w:eastAsia="zh-CN"/>
        </w:rPr>
        <w:t xml:space="preserve"> </w:t>
      </w:r>
      <w:r w:rsidR="00195441" w:rsidRPr="00195441">
        <w:t>Berners-Lee</w:t>
      </w:r>
      <w:r>
        <w:t xml:space="preserve">, </w:t>
      </w:r>
      <w:r w:rsidR="00195441">
        <w:t>T</w:t>
      </w:r>
      <w:r>
        <w:t>., 200</w:t>
      </w:r>
      <w:r w:rsidR="005400C4">
        <w:t>5</w:t>
      </w:r>
      <w:r>
        <w:t>. RFC 3</w:t>
      </w:r>
      <w:r w:rsidR="005400C4">
        <w:t>986</w:t>
      </w:r>
      <w:r>
        <w:t>.</w:t>
      </w:r>
      <w:r w:rsidRPr="00E06C2F">
        <w:t xml:space="preserve"> </w:t>
      </w:r>
      <w:r w:rsidR="005400C4" w:rsidRPr="005400C4">
        <w:t>Uniform Resource Identifier (URI): Generic Syntax</w:t>
      </w:r>
      <w:r>
        <w:t xml:space="preserve">. </w:t>
      </w:r>
      <w:hyperlink r:id="rId59" w:history="1">
        <w:r w:rsidRPr="00341922">
          <w:rPr>
            <w:rStyle w:val="a3"/>
          </w:rPr>
          <w:t>http://www.ietf.org/rfc/rfc3</w:t>
        </w:r>
        <w:r w:rsidR="005400C4" w:rsidRPr="00341922">
          <w:rPr>
            <w:rStyle w:val="a3"/>
          </w:rPr>
          <w:t>986</w:t>
        </w:r>
        <w:r w:rsidRPr="00341922">
          <w:rPr>
            <w:rStyle w:val="a3"/>
          </w:rPr>
          <w:t>.txt</w:t>
        </w:r>
      </w:hyperlink>
    </w:p>
    <w:p w14:paraId="58B3EC9D" w14:textId="5F59F68A" w:rsidR="00176679" w:rsidRDefault="00176679" w:rsidP="00176679">
      <w:pPr>
        <w:tabs>
          <w:tab w:val="left" w:pos="1134"/>
        </w:tabs>
      </w:pPr>
      <w:r>
        <w:rPr>
          <w:rFonts w:hint="eastAsia"/>
          <w:lang w:eastAsia="zh-CN"/>
        </w:rPr>
        <w:t>[</w:t>
      </w:r>
      <w:ins w:id="346" w:author="Ruixiang Liu" w:date="2024-02-20T10:26:00Z">
        <w:r w:rsidR="00010E0F">
          <w:rPr>
            <w:lang w:eastAsia="zh-CN"/>
          </w:rPr>
          <w:t>5</w:t>
        </w:r>
      </w:ins>
      <w:del w:id="347" w:author="Ruixiang Liu" w:date="2024-02-20T10:26:00Z">
        <w:r w:rsidR="00F07C64" w:rsidDel="00010E0F">
          <w:rPr>
            <w:lang w:eastAsia="zh-CN"/>
          </w:rPr>
          <w:delText>4</w:delText>
        </w:r>
      </w:del>
      <w:r>
        <w:rPr>
          <w:rFonts w:hint="eastAsia"/>
          <w:lang w:eastAsia="zh-CN"/>
        </w:rPr>
        <w:t>]</w:t>
      </w:r>
      <w:r>
        <w:rPr>
          <w:lang w:eastAsia="zh-CN"/>
        </w:rPr>
        <w:t xml:space="preserve"> </w:t>
      </w:r>
      <w:r w:rsidR="002202E4" w:rsidRPr="002202E4">
        <w:t>Bray</w:t>
      </w:r>
      <w:r>
        <w:t>, T.,</w:t>
      </w:r>
      <w:r w:rsidR="00245390" w:rsidRPr="00245390">
        <w:t xml:space="preserve"> </w:t>
      </w:r>
      <w:r w:rsidR="00245390" w:rsidRPr="00E06C2F">
        <w:t>ed.,</w:t>
      </w:r>
      <w:r>
        <w:t xml:space="preserve"> 20</w:t>
      </w:r>
      <w:r w:rsidR="002202E4">
        <w:t>14</w:t>
      </w:r>
      <w:r>
        <w:t xml:space="preserve">. RFC </w:t>
      </w:r>
      <w:r w:rsidR="002202E4">
        <w:t>7159</w:t>
      </w:r>
      <w:r>
        <w:t>.</w:t>
      </w:r>
      <w:r w:rsidRPr="00E06C2F">
        <w:t xml:space="preserve"> </w:t>
      </w:r>
      <w:r w:rsidR="00FD0593" w:rsidRPr="00FD0593">
        <w:t>The JavaScript Object Notation (JSON) Data Interchange Format</w:t>
      </w:r>
      <w:r>
        <w:t xml:space="preserve">. </w:t>
      </w:r>
      <w:hyperlink r:id="rId60" w:history="1">
        <w:r w:rsidRPr="00341922">
          <w:rPr>
            <w:rStyle w:val="a3"/>
          </w:rPr>
          <w:t>http://www.ietf.org/rfc/rfc</w:t>
        </w:r>
        <w:r w:rsidR="002202E4" w:rsidRPr="00341922">
          <w:rPr>
            <w:rStyle w:val="a3"/>
          </w:rPr>
          <w:t>7159</w:t>
        </w:r>
        <w:r w:rsidRPr="00341922">
          <w:rPr>
            <w:rStyle w:val="a3"/>
          </w:rPr>
          <w:t>.txt</w:t>
        </w:r>
      </w:hyperlink>
    </w:p>
    <w:p w14:paraId="6EAF7B51" w14:textId="1953E380" w:rsidR="00B547E8" w:rsidRPr="00B547E8" w:rsidRDefault="00693379" w:rsidP="00B249B8">
      <w:pPr>
        <w:tabs>
          <w:tab w:val="left" w:pos="1134"/>
        </w:tabs>
      </w:pPr>
      <w:r>
        <w:rPr>
          <w:rFonts w:hint="eastAsia"/>
          <w:lang w:eastAsia="zh-CN"/>
        </w:rPr>
        <w:t>[</w:t>
      </w:r>
      <w:ins w:id="348" w:author="Ruixiang Liu" w:date="2024-02-20T10:26:00Z">
        <w:r w:rsidR="00010E0F">
          <w:rPr>
            <w:lang w:eastAsia="zh-CN"/>
          </w:rPr>
          <w:t>6</w:t>
        </w:r>
      </w:ins>
      <w:del w:id="349" w:author="Ruixiang Liu" w:date="2024-02-20T10:26:00Z">
        <w:r w:rsidR="00F07C64" w:rsidDel="00010E0F">
          <w:rPr>
            <w:lang w:eastAsia="zh-CN"/>
          </w:rPr>
          <w:delText>5</w:delText>
        </w:r>
      </w:del>
      <w:r>
        <w:rPr>
          <w:rFonts w:hint="eastAsia"/>
          <w:lang w:eastAsia="zh-CN"/>
        </w:rPr>
        <w:t>]</w:t>
      </w:r>
      <w:r>
        <w:rPr>
          <w:lang w:eastAsia="zh-CN"/>
        </w:rPr>
        <w:t xml:space="preserve"> </w:t>
      </w:r>
      <w:r w:rsidR="00E76CFE" w:rsidRPr="00E76CFE">
        <w:t>Butler</w:t>
      </w:r>
      <w:r>
        <w:t xml:space="preserve">, </w:t>
      </w:r>
      <w:r w:rsidR="00E76CFE">
        <w:t>H</w:t>
      </w:r>
      <w:r>
        <w:t>.,</w:t>
      </w:r>
      <w:r w:rsidR="00F7492A" w:rsidRPr="00F7492A">
        <w:t xml:space="preserve"> </w:t>
      </w:r>
      <w:r w:rsidR="00F7492A" w:rsidRPr="00E06C2F">
        <w:t>ed.,</w:t>
      </w:r>
      <w:r>
        <w:t xml:space="preserve"> 201</w:t>
      </w:r>
      <w:r w:rsidR="00E76CFE">
        <w:t>6</w:t>
      </w:r>
      <w:r>
        <w:t xml:space="preserve">. RFC </w:t>
      </w:r>
      <w:r w:rsidR="00E76CFE">
        <w:t>7946</w:t>
      </w:r>
      <w:r>
        <w:t>.</w:t>
      </w:r>
      <w:r w:rsidRPr="00E06C2F">
        <w:t xml:space="preserve"> </w:t>
      </w:r>
      <w:r w:rsidR="00202D6E" w:rsidRPr="00202D6E">
        <w:t xml:space="preserve">The </w:t>
      </w:r>
      <w:proofErr w:type="spellStart"/>
      <w:r w:rsidR="00202D6E" w:rsidRPr="00202D6E">
        <w:t>GeoJSON</w:t>
      </w:r>
      <w:proofErr w:type="spellEnd"/>
      <w:r w:rsidR="00202D6E" w:rsidRPr="00202D6E">
        <w:t xml:space="preserve"> Format</w:t>
      </w:r>
      <w:r>
        <w:t xml:space="preserve">. </w:t>
      </w:r>
      <w:hyperlink r:id="rId61" w:history="1">
        <w:r w:rsidRPr="00341922">
          <w:rPr>
            <w:rStyle w:val="a3"/>
          </w:rPr>
          <w:t>http://www.ietf.org/rfc/rfc7</w:t>
        </w:r>
        <w:r w:rsidR="00A6641E" w:rsidRPr="00341922">
          <w:rPr>
            <w:rStyle w:val="a3"/>
          </w:rPr>
          <w:t>946</w:t>
        </w:r>
        <w:r w:rsidRPr="00341922">
          <w:rPr>
            <w:rStyle w:val="a3"/>
          </w:rPr>
          <w:t>.txt</w:t>
        </w:r>
      </w:hyperlink>
    </w:p>
    <w:p w14:paraId="5F030B14" w14:textId="16AD07AA" w:rsidR="00B249B8" w:rsidRDefault="00B249B8" w:rsidP="00B249B8">
      <w:pPr>
        <w:tabs>
          <w:tab w:val="left" w:pos="1134"/>
        </w:tabs>
      </w:pPr>
      <w:r>
        <w:rPr>
          <w:rFonts w:hint="eastAsia"/>
          <w:lang w:eastAsia="zh-CN"/>
        </w:rPr>
        <w:t>[</w:t>
      </w:r>
      <w:ins w:id="350" w:author="Ruixiang Liu" w:date="2024-02-20T10:26:00Z">
        <w:r w:rsidR="00010E0F">
          <w:rPr>
            <w:lang w:eastAsia="zh-CN"/>
          </w:rPr>
          <w:t>7</w:t>
        </w:r>
      </w:ins>
      <w:del w:id="351" w:author="Ruixiang Liu" w:date="2024-02-20T10:26:00Z">
        <w:r w:rsidR="00F07C64" w:rsidDel="00010E0F">
          <w:rPr>
            <w:lang w:eastAsia="zh-CN"/>
          </w:rPr>
          <w:delText>6</w:delText>
        </w:r>
      </w:del>
      <w:r>
        <w:rPr>
          <w:rFonts w:hint="eastAsia"/>
          <w:lang w:eastAsia="zh-CN"/>
        </w:rPr>
        <w:t>]</w:t>
      </w:r>
      <w:r>
        <w:rPr>
          <w:lang w:eastAsia="zh-CN"/>
        </w:rPr>
        <w:t xml:space="preserve"> </w:t>
      </w:r>
      <w:r>
        <w:t>ISO, 2019. ISO 19107:</w:t>
      </w:r>
      <w:del w:id="352" w:author="Ruixiang Liu" w:date="2024-02-20T10:56:00Z">
        <w:r w:rsidDel="00A06161">
          <w:delText xml:space="preserve"> </w:delText>
        </w:r>
      </w:del>
      <w:r>
        <w:t>2019.</w:t>
      </w:r>
      <w:r w:rsidRPr="00E06C2F">
        <w:t xml:space="preserve"> Geographic information — Spatial schema</w:t>
      </w:r>
      <w:r>
        <w:t xml:space="preserve">. </w:t>
      </w:r>
      <w:ins w:id="353" w:author="Ruixiang Liu" w:date="2024-02-20T10:57:00Z">
        <w:r w:rsidR="008C2EB9">
          <w:fldChar w:fldCharType="begin"/>
        </w:r>
        <w:r w:rsidR="008C2EB9">
          <w:instrText xml:space="preserve"> HYPERLINK "https://www.iso.org/standard/66175.html" </w:instrText>
        </w:r>
        <w:r w:rsidR="008C2EB9">
          <w:fldChar w:fldCharType="separate"/>
        </w:r>
        <w:r w:rsidR="008C2EB9" w:rsidRPr="008C2EB9">
          <w:rPr>
            <w:rStyle w:val="a3"/>
          </w:rPr>
          <w:t>https://www.iso.org/standard/66175.html</w:t>
        </w:r>
        <w:r w:rsidR="008C2EB9">
          <w:fldChar w:fldCharType="end"/>
        </w:r>
      </w:ins>
      <w:del w:id="354" w:author="Ruixiang Liu" w:date="2024-02-20T10:56:00Z">
        <w:r w:rsidR="00EB15DA" w:rsidDel="008C2EB9">
          <w:fldChar w:fldCharType="begin"/>
        </w:r>
        <w:r w:rsidR="00EB15DA" w:rsidDel="008C2EB9">
          <w:delInstrText xml:space="preserve"> HYPERLINK "https://www.iso.org/standard/26012.html" </w:delInstrText>
        </w:r>
        <w:r w:rsidR="00EB15DA" w:rsidDel="008C2EB9">
          <w:fldChar w:fldCharType="separate"/>
        </w:r>
        <w:r w:rsidRPr="00113D61" w:rsidDel="008C2EB9">
          <w:rPr>
            <w:rStyle w:val="a3"/>
          </w:rPr>
          <w:delText>https://www.iso.org/standard/26012.html</w:delText>
        </w:r>
        <w:r w:rsidR="00EB15DA" w:rsidDel="008C2EB9">
          <w:rPr>
            <w:rStyle w:val="a3"/>
          </w:rPr>
          <w:fldChar w:fldCharType="end"/>
        </w:r>
      </w:del>
    </w:p>
    <w:p w14:paraId="12CCF0C2" w14:textId="3BD9F85E" w:rsidR="00B249B8" w:rsidRDefault="00B249B8" w:rsidP="00B249B8">
      <w:pPr>
        <w:tabs>
          <w:tab w:val="left" w:pos="1134"/>
        </w:tabs>
      </w:pPr>
      <w:r>
        <w:rPr>
          <w:rFonts w:hint="eastAsia"/>
          <w:lang w:eastAsia="zh-CN"/>
        </w:rPr>
        <w:t>[</w:t>
      </w:r>
      <w:ins w:id="355" w:author="Ruixiang Liu" w:date="2024-02-20T10:26:00Z">
        <w:r w:rsidR="00010E0F">
          <w:rPr>
            <w:lang w:eastAsia="zh-CN"/>
          </w:rPr>
          <w:t>8</w:t>
        </w:r>
      </w:ins>
      <w:del w:id="356" w:author="Ruixiang Liu" w:date="2024-02-20T10:26:00Z">
        <w:r w:rsidR="00F07C64" w:rsidDel="00010E0F">
          <w:rPr>
            <w:lang w:eastAsia="zh-CN"/>
          </w:rPr>
          <w:delText>7</w:delText>
        </w:r>
      </w:del>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w:t>
      </w:r>
      <w:del w:id="357" w:author="Ruixiang Liu" w:date="2024-02-20T10:56:00Z">
        <w:r w:rsidRPr="00E06C2F" w:rsidDel="00A06161">
          <w:delText xml:space="preserve"> </w:delText>
        </w:r>
      </w:del>
      <w:r w:rsidRPr="00E06C2F">
        <w:t>20</w:t>
      </w:r>
      <w:r>
        <w:t>2</w:t>
      </w:r>
      <w:ins w:id="358" w:author="Ruixiang Liu" w:date="2024-02-20T10:55:00Z">
        <w:r w:rsidR="00095261">
          <w:t>3</w:t>
        </w:r>
      </w:ins>
      <w:del w:id="359" w:author="Ruixiang Liu" w:date="2024-02-20T10:55:00Z">
        <w:r w:rsidDel="00095261">
          <w:delText>2</w:delText>
        </w:r>
      </w:del>
      <w:r w:rsidRPr="00E06C2F">
        <w:t>. Geographic information — Data quality.</w:t>
      </w:r>
      <w:r>
        <w:t xml:space="preserve"> </w:t>
      </w:r>
      <w:ins w:id="360" w:author="Ruixiang Liu" w:date="2024-02-20T10:55:00Z">
        <w:r w:rsidR="00095261">
          <w:fldChar w:fldCharType="begin"/>
        </w:r>
        <w:r w:rsidR="00095261">
          <w:instrText xml:space="preserve"> HYPERLINK "https://www.iso.org/standard/78900.html" </w:instrText>
        </w:r>
        <w:r w:rsidR="00095261">
          <w:fldChar w:fldCharType="separate"/>
        </w:r>
        <w:r w:rsidR="00095261" w:rsidRPr="00095261">
          <w:rPr>
            <w:rStyle w:val="a3"/>
          </w:rPr>
          <w:t>https://www.iso.org/standard/78900.html</w:t>
        </w:r>
        <w:r w:rsidR="00095261">
          <w:fldChar w:fldCharType="end"/>
        </w:r>
      </w:ins>
      <w:del w:id="361" w:author="Ruixiang Liu" w:date="2024-02-20T10:55:00Z">
        <w:r w:rsidR="00EB15DA" w:rsidDel="00095261">
          <w:fldChar w:fldCharType="begin"/>
        </w:r>
        <w:r w:rsidR="00EB15DA" w:rsidDel="00095261">
          <w:delInstrText xml:space="preserve"> HYPERLINK "https://www.iso.org/standard/32575.html" </w:delInstrText>
        </w:r>
        <w:r w:rsidR="00EB15DA" w:rsidDel="00095261">
          <w:fldChar w:fldCharType="separate"/>
        </w:r>
        <w:r w:rsidRPr="00113D61" w:rsidDel="00095261">
          <w:rPr>
            <w:rStyle w:val="a3"/>
          </w:rPr>
          <w:delText>https://www.iso.org/standard/32575.html</w:delText>
        </w:r>
        <w:r w:rsidR="00EB15DA" w:rsidDel="00095261">
          <w:rPr>
            <w:rStyle w:val="a3"/>
          </w:rPr>
          <w:fldChar w:fldCharType="end"/>
        </w:r>
      </w:del>
    </w:p>
    <w:p w14:paraId="5B3D0AEE" w14:textId="2BDFEAC6" w:rsidR="00B249B8" w:rsidRDefault="00B249B8" w:rsidP="00B249B8">
      <w:pPr>
        <w:tabs>
          <w:tab w:val="left" w:pos="1134"/>
        </w:tabs>
        <w:rPr>
          <w:rStyle w:val="a3"/>
        </w:rPr>
      </w:pPr>
      <w:r>
        <w:rPr>
          <w:rFonts w:hint="eastAsia"/>
          <w:lang w:eastAsia="zh-CN"/>
        </w:rPr>
        <w:t>[</w:t>
      </w:r>
      <w:ins w:id="362" w:author="Ruixiang Liu" w:date="2024-02-20T10:26:00Z">
        <w:r w:rsidR="00010E0F">
          <w:rPr>
            <w:lang w:eastAsia="zh-CN"/>
          </w:rPr>
          <w:t>9</w:t>
        </w:r>
      </w:ins>
      <w:del w:id="363" w:author="Ruixiang Liu" w:date="2024-02-20T10:26:00Z">
        <w:r w:rsidR="00F07C64" w:rsidDel="00010E0F">
          <w:rPr>
            <w:lang w:eastAsia="zh-CN"/>
          </w:rPr>
          <w:delText>8</w:delText>
        </w:r>
      </w:del>
      <w:r>
        <w:rPr>
          <w:rFonts w:hint="eastAsia"/>
          <w:lang w:eastAsia="zh-CN"/>
        </w:rPr>
        <w:t>]</w:t>
      </w:r>
      <w:r>
        <w:rPr>
          <w:lang w:eastAsia="zh-CN"/>
        </w:rPr>
        <w:t xml:space="preserve"> </w:t>
      </w:r>
      <w:r w:rsidRPr="00E06C2F">
        <w:t>ISO, 2014. 19115-1:2014, Geographic information — Metadata — Part 1: Fundamentals</w:t>
      </w:r>
      <w:r>
        <w:t xml:space="preserve">. </w:t>
      </w:r>
      <w:hyperlink r:id="rId62" w:history="1">
        <w:r w:rsidRPr="00113D61">
          <w:rPr>
            <w:rStyle w:val="a3"/>
          </w:rPr>
          <w:t>https://www.iso.org/standard/53798.html</w:t>
        </w:r>
      </w:hyperlink>
    </w:p>
    <w:p w14:paraId="5C569ED6" w14:textId="1FFA189D" w:rsidR="00B249B8" w:rsidRDefault="00B249B8" w:rsidP="00B249B8">
      <w:pPr>
        <w:tabs>
          <w:tab w:val="left" w:pos="1134"/>
        </w:tabs>
      </w:pPr>
      <w:r>
        <w:rPr>
          <w:rFonts w:hint="eastAsia"/>
          <w:lang w:eastAsia="zh-CN"/>
        </w:rPr>
        <w:t>[</w:t>
      </w:r>
      <w:ins w:id="364" w:author="Ruixiang Liu" w:date="2024-02-20T10:26:00Z">
        <w:r w:rsidR="00010E0F">
          <w:rPr>
            <w:lang w:eastAsia="zh-CN"/>
          </w:rPr>
          <w:t>10</w:t>
        </w:r>
      </w:ins>
      <w:del w:id="365" w:author="Ruixiang Liu" w:date="2024-02-20T10:26:00Z">
        <w:r w:rsidR="00F07C64" w:rsidDel="00010E0F">
          <w:rPr>
            <w:lang w:eastAsia="zh-CN"/>
          </w:rPr>
          <w:delText>9</w:delText>
        </w:r>
      </w:del>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63" w:history="1">
        <w:r w:rsidRPr="00113D61">
          <w:rPr>
            <w:rStyle w:val="a3"/>
          </w:rPr>
          <w:t>https://docs.ogc.org/per/18-038r2.html</w:t>
        </w:r>
      </w:hyperlink>
    </w:p>
    <w:p w14:paraId="02186225" w14:textId="588F0877" w:rsidR="00B249B8" w:rsidRDefault="00B249B8" w:rsidP="00B249B8">
      <w:pPr>
        <w:tabs>
          <w:tab w:val="left" w:pos="1134"/>
        </w:tabs>
      </w:pPr>
      <w:r>
        <w:rPr>
          <w:rFonts w:hint="eastAsia"/>
          <w:lang w:eastAsia="zh-CN"/>
        </w:rPr>
        <w:t>[</w:t>
      </w:r>
      <w:r w:rsidR="00F07C64">
        <w:rPr>
          <w:lang w:eastAsia="zh-CN"/>
        </w:rPr>
        <w:t>1</w:t>
      </w:r>
      <w:ins w:id="366" w:author="Ruixiang Liu" w:date="2024-02-20T10:26:00Z">
        <w:r w:rsidR="00010E0F">
          <w:rPr>
            <w:lang w:eastAsia="zh-CN"/>
          </w:rPr>
          <w:t>1</w:t>
        </w:r>
      </w:ins>
      <w:del w:id="367" w:author="Ruixiang Liu" w:date="2024-02-20T10:26:00Z">
        <w:r w:rsidR="00F07C64" w:rsidDel="00010E0F">
          <w:rPr>
            <w:lang w:eastAsia="zh-CN"/>
          </w:rPr>
          <w:delText>0</w:delText>
        </w:r>
      </w:del>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64" w:history="1">
        <w:r w:rsidRPr="00113D61">
          <w:rPr>
            <w:rStyle w:val="a3"/>
          </w:rPr>
          <w:t>https://docs.ogc.org/per/19-027r2.html</w:t>
        </w:r>
      </w:hyperlink>
    </w:p>
    <w:p w14:paraId="7C79D637" w14:textId="02449760" w:rsidR="00B249B8" w:rsidRDefault="00B249B8" w:rsidP="00B249B8">
      <w:pPr>
        <w:tabs>
          <w:tab w:val="left" w:pos="1134"/>
        </w:tabs>
      </w:pPr>
      <w:r>
        <w:rPr>
          <w:rFonts w:hint="eastAsia"/>
          <w:lang w:eastAsia="zh-CN"/>
        </w:rPr>
        <w:t>[</w:t>
      </w:r>
      <w:r w:rsidR="00B547E8">
        <w:rPr>
          <w:lang w:eastAsia="zh-CN"/>
        </w:rPr>
        <w:t>1</w:t>
      </w:r>
      <w:ins w:id="368" w:author="Ruixiang Liu" w:date="2024-02-20T10:26:00Z">
        <w:r w:rsidR="00010E0F">
          <w:rPr>
            <w:lang w:eastAsia="zh-CN"/>
          </w:rPr>
          <w:t>2</w:t>
        </w:r>
      </w:ins>
      <w:del w:id="369" w:author="Ruixiang Liu" w:date="2024-02-20T10:26:00Z">
        <w:r w:rsidR="00F07C64" w:rsidDel="00010E0F">
          <w:rPr>
            <w:lang w:eastAsia="zh-CN"/>
          </w:rPr>
          <w:delText>1</w:delText>
        </w:r>
      </w:del>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65" w:history="1">
        <w:r w:rsidRPr="00113D61">
          <w:rPr>
            <w:rStyle w:val="a3"/>
          </w:rPr>
          <w:t>https://docs.ogc.org/per/20-015r2.html</w:t>
        </w:r>
      </w:hyperlink>
    </w:p>
    <w:p w14:paraId="4A7E0142" w14:textId="1C6FDEB2" w:rsidR="00B249B8" w:rsidRPr="009A4545" w:rsidRDefault="00B249B8" w:rsidP="00583478">
      <w:pPr>
        <w:tabs>
          <w:tab w:val="left" w:pos="1134"/>
        </w:tabs>
      </w:pPr>
      <w:r>
        <w:rPr>
          <w:rFonts w:hint="eastAsia"/>
          <w:lang w:eastAsia="zh-CN"/>
        </w:rPr>
        <w:t>[</w:t>
      </w:r>
      <w:r w:rsidR="00B547E8">
        <w:rPr>
          <w:lang w:eastAsia="zh-CN"/>
        </w:rPr>
        <w:t>1</w:t>
      </w:r>
      <w:ins w:id="370" w:author="Ruixiang Liu" w:date="2024-02-20T10:26:00Z">
        <w:r w:rsidR="00010E0F">
          <w:rPr>
            <w:lang w:eastAsia="zh-CN"/>
          </w:rPr>
          <w:t>3</w:t>
        </w:r>
      </w:ins>
      <w:del w:id="371" w:author="Ruixiang Liu" w:date="2024-02-20T10:26:00Z">
        <w:r w:rsidR="00F07C64" w:rsidDel="00010E0F">
          <w:rPr>
            <w:lang w:eastAsia="zh-CN"/>
          </w:rPr>
          <w:delText>2</w:delText>
        </w:r>
      </w:del>
      <w:r>
        <w:rPr>
          <w:rFonts w:hint="eastAsia"/>
          <w:lang w:eastAsia="zh-CN"/>
        </w:rPr>
        <w:t>]</w:t>
      </w:r>
      <w:r>
        <w:rPr>
          <w:lang w:eastAsia="zh-CN"/>
        </w:rPr>
        <w:t xml:space="preserve"> </w:t>
      </w:r>
      <w:r>
        <w:t>Y</w:t>
      </w:r>
      <w:r w:rsidRPr="008B1DD4">
        <w:t xml:space="preserve">ue, P., </w:t>
      </w:r>
      <w:proofErr w:type="spellStart"/>
      <w:r w:rsidRPr="008B1DD4">
        <w:t>Shangguan</w:t>
      </w:r>
      <w:proofErr w:type="spellEnd"/>
      <w:r w:rsidRPr="008B1DD4">
        <w:t xml:space="preserve">, B., Hu, L., Jiang, L., Zhang, C., Cao, Z., Pan, Y., 2022. Towards a training data model for artificial intelligence in earth observation. International Journal of Geographical Information Science, </w:t>
      </w:r>
      <w:r>
        <w:t xml:space="preserve">1-25. </w:t>
      </w:r>
      <w:hyperlink r:id="rId66" w:history="1">
        <w:r w:rsidRPr="00113D61">
          <w:rPr>
            <w:rStyle w:val="a3"/>
          </w:rPr>
          <w:t>https://doi.org/10.1080/13658816.2022.2087223</w:t>
        </w:r>
      </w:hyperlink>
    </w:p>
    <w:sectPr w:rsidR="00B249B8" w:rsidRPr="009A4545" w:rsidSect="00F27D5A">
      <w:footerReference w:type="default" r:id="rId6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l Reed" w:date="2023-12-18T16:48:00Z" w:initials="CR">
    <w:p w14:paraId="3B9400AF" w14:textId="77777777" w:rsidR="00F639D8" w:rsidRDefault="00F639D8" w:rsidP="00C713D1">
      <w:pPr>
        <w:pStyle w:val="af6"/>
      </w:pPr>
      <w:r>
        <w:rPr>
          <w:rStyle w:val="af5"/>
        </w:rPr>
        <w:annotationRef/>
      </w:r>
      <w:r>
        <w:t>Need to add</w:t>
      </w:r>
    </w:p>
  </w:comment>
  <w:comment w:id="4" w:author="Carl Reed" w:date="2023-12-18T16:49:00Z" w:initials="CR">
    <w:p w14:paraId="0CED3FC4" w14:textId="77777777" w:rsidR="00F639D8" w:rsidRDefault="00F639D8" w:rsidP="00C713D1">
      <w:pPr>
        <w:pStyle w:val="af6"/>
      </w:pPr>
      <w:r>
        <w:rPr>
          <w:rStyle w:val="af5"/>
        </w:rPr>
        <w:annotationRef/>
      </w:r>
      <w:r>
        <w:t>Need three (3) submitting organization one of which must be a voting Member.</w:t>
      </w:r>
    </w:p>
  </w:comment>
  <w:comment w:id="6" w:author="Carl Reed" w:date="2023-12-18T16:54:00Z" w:initials="CR">
    <w:p w14:paraId="4AE6016F" w14:textId="77777777" w:rsidR="00F639D8" w:rsidRDefault="00F639D8" w:rsidP="008F39C9">
      <w:pPr>
        <w:pStyle w:val="af6"/>
      </w:pPr>
      <w:r>
        <w:rPr>
          <w:rStyle w:val="af5"/>
        </w:rPr>
        <w:annotationRef/>
      </w:r>
      <w:r>
        <w:t>Should be no problem getting organizations to sign on!</w:t>
      </w:r>
    </w:p>
  </w:comment>
  <w:comment w:id="13" w:author="Carl Reed" w:date="2023-12-19T09:55:00Z" w:initials="CR">
    <w:p w14:paraId="37430225" w14:textId="77777777" w:rsidR="00F639D8" w:rsidRDefault="00F639D8" w:rsidP="008F39C9">
      <w:pPr>
        <w:pStyle w:val="af6"/>
      </w:pPr>
      <w:r>
        <w:rPr>
          <w:rStyle w:val="af5"/>
        </w:rPr>
        <w:annotationRef/>
      </w:r>
      <w:r>
        <w:t>Hmmm. Does this Standard define a model or rules for encoding training dataset content as a JSON document - in other words a format/</w:t>
      </w:r>
      <w:proofErr w:type="gramStart"/>
      <w:r>
        <w:t>encoding.</w:t>
      </w:r>
      <w:proofErr w:type="gramEnd"/>
      <w:r>
        <w:t xml:space="preserve"> Just wondering 😊</w:t>
      </w:r>
    </w:p>
  </w:comment>
  <w:comment w:id="14" w:author="Ruixiang Liu" w:date="2024-01-22T10:50:00Z" w:initials="RL">
    <w:p w14:paraId="2CEF5D1F" w14:textId="77777777" w:rsidR="00F639D8" w:rsidRDefault="00F639D8">
      <w:pPr>
        <w:pStyle w:val="af6"/>
        <w:rPr>
          <w:lang w:eastAsia="zh-CN"/>
        </w:rPr>
      </w:pPr>
      <w:r>
        <w:rPr>
          <w:rStyle w:val="af5"/>
        </w:rPr>
        <w:annotationRef/>
      </w:r>
      <w:bookmarkStart w:id="16" w:name="OLE_LINK21"/>
      <w:bookmarkStart w:id="17" w:name="OLE_LINK22"/>
      <w:r w:rsidRPr="002670D4">
        <w:rPr>
          <w:lang w:eastAsia="zh-CN"/>
        </w:rPr>
        <w:t xml:space="preserve">This </w:t>
      </w:r>
      <w:r>
        <w:rPr>
          <w:rFonts w:hint="eastAsia"/>
          <w:lang w:eastAsia="zh-CN"/>
        </w:rPr>
        <w:t>S</w:t>
      </w:r>
      <w:r w:rsidRPr="002670D4">
        <w:rPr>
          <w:lang w:eastAsia="zh-CN"/>
        </w:rPr>
        <w:t>tandard defines a</w:t>
      </w:r>
      <w:r>
        <w:rPr>
          <w:lang w:eastAsia="zh-CN"/>
        </w:rPr>
        <w:t>n</w:t>
      </w:r>
      <w:r w:rsidRPr="002670D4">
        <w:rPr>
          <w:lang w:eastAsia="zh-CN"/>
        </w:rPr>
        <w:t xml:space="preserve"> exchange model</w:t>
      </w:r>
      <w:r>
        <w:rPr>
          <w:lang w:eastAsia="zh-CN"/>
        </w:rPr>
        <w:t xml:space="preserve"> for the json data document in terms of training datasets.</w:t>
      </w:r>
    </w:p>
    <w:p w14:paraId="5E24EF1C" w14:textId="6BBEDAC8" w:rsidR="00F639D8" w:rsidRDefault="00F639D8">
      <w:pPr>
        <w:pStyle w:val="af6"/>
        <w:rPr>
          <w:lang w:eastAsia="zh-CN"/>
        </w:rPr>
      </w:pPr>
      <w:r>
        <w:rPr>
          <w:rFonts w:hint="eastAsia"/>
          <w:lang w:eastAsia="zh-CN"/>
        </w:rPr>
        <w:t>T</w:t>
      </w:r>
      <w:r>
        <w:rPr>
          <w:lang w:eastAsia="zh-CN"/>
        </w:rPr>
        <w:t xml:space="preserve">he </w:t>
      </w:r>
      <w:r w:rsidRPr="0075536E">
        <w:rPr>
          <w:lang w:eastAsia="zh-CN"/>
        </w:rPr>
        <w:t xml:space="preserve">OGC EO Dataset Metadata </w:t>
      </w:r>
      <w:proofErr w:type="spellStart"/>
      <w:r w:rsidRPr="0075536E">
        <w:rPr>
          <w:lang w:eastAsia="zh-CN"/>
        </w:rPr>
        <w:t>GeoJSON</w:t>
      </w:r>
      <w:proofErr w:type="spellEnd"/>
      <w:r w:rsidRPr="0075536E">
        <w:rPr>
          <w:lang w:eastAsia="zh-CN"/>
        </w:rPr>
        <w:t>(-LD) Encoding Standard</w:t>
      </w:r>
      <w:r>
        <w:rPr>
          <w:lang w:eastAsia="zh-CN"/>
        </w:rPr>
        <w:t xml:space="preserve">, Version 1.0, </w:t>
      </w:r>
      <w:r w:rsidRPr="0075536E">
        <w:rPr>
          <w:lang w:eastAsia="zh-CN"/>
        </w:rPr>
        <w:t>17-003r2</w:t>
      </w:r>
      <w:r>
        <w:rPr>
          <w:lang w:eastAsia="zh-CN"/>
        </w:rPr>
        <w:t xml:space="preserve"> also states: “</w:t>
      </w:r>
      <w:r w:rsidRPr="0075536E">
        <w:rPr>
          <w:lang w:eastAsia="zh-CN"/>
        </w:rPr>
        <w:t xml:space="preserve">The standard provides document models for the exchange of information describing EO datasets, both within and between different </w:t>
      </w:r>
      <w:proofErr w:type="spellStart"/>
      <w:r w:rsidRPr="0075536E">
        <w:rPr>
          <w:lang w:eastAsia="zh-CN"/>
        </w:rPr>
        <w:t>organisations</w:t>
      </w:r>
      <w:proofErr w:type="spellEnd"/>
      <w:r w:rsidRPr="0075536E">
        <w:rPr>
          <w:lang w:eastAsia="zh-CN"/>
        </w:rPr>
        <w:t>.</w:t>
      </w:r>
      <w:r>
        <w:rPr>
          <w:lang w:eastAsia="zh-CN"/>
        </w:rPr>
        <w:t>”</w:t>
      </w:r>
    </w:p>
    <w:bookmarkEnd w:id="16"/>
    <w:bookmarkEnd w:id="17"/>
  </w:comment>
  <w:comment w:id="182" w:author="Carl Reed" w:date="2023-12-19T09:58:00Z" w:initials="CR">
    <w:p w14:paraId="142BB0E2" w14:textId="77777777" w:rsidR="00F639D8" w:rsidRDefault="00F639D8" w:rsidP="008F39C9">
      <w:pPr>
        <w:pStyle w:val="af6"/>
      </w:pPr>
      <w:r>
        <w:rPr>
          <w:rStyle w:val="af5"/>
        </w:rPr>
        <w:annotationRef/>
      </w:r>
      <w:r>
        <w:t>Perhaps add to terms and definitions?</w:t>
      </w:r>
    </w:p>
  </w:comment>
  <w:comment w:id="187" w:author="Carl Reed" w:date="2023-12-19T10:17:00Z" w:initials="CR">
    <w:p w14:paraId="0619D249" w14:textId="77777777" w:rsidR="00F639D8" w:rsidRDefault="00F639D8" w:rsidP="00AD1916">
      <w:pPr>
        <w:pStyle w:val="af6"/>
      </w:pPr>
      <w:r>
        <w:rPr>
          <w:rStyle w:val="af5"/>
        </w:rPr>
        <w:annotationRef/>
      </w:r>
      <w:r>
        <w:t xml:space="preserve">Requirements need to be sequentially numbered. Check out Directive 43 in </w:t>
      </w:r>
      <w:hyperlink r:id="rId1" w:history="1">
        <w:r w:rsidRPr="00D11EF3">
          <w:rPr>
            <w:rStyle w:val="a3"/>
          </w:rPr>
          <w:t>https://portal.ogc.org/public_ogc/directives/directives.php</w:t>
        </w:r>
      </w:hyperlink>
    </w:p>
  </w:comment>
  <w:comment w:id="188" w:author="Carl Reed" w:date="2023-12-19T10:18:00Z" w:initials="CR">
    <w:p w14:paraId="396713F4" w14:textId="77777777" w:rsidR="00F639D8" w:rsidRDefault="00F639D8" w:rsidP="00AD1916">
      <w:pPr>
        <w:pStyle w:val="af6"/>
      </w:pPr>
      <w:r>
        <w:rPr>
          <w:rStyle w:val="af5"/>
        </w:rPr>
        <w:annotationRef/>
      </w:r>
      <w:r>
        <w:t>Number requirements. This would be Requirement 1.</w:t>
      </w:r>
    </w:p>
  </w:comment>
  <w:comment w:id="189" w:author="Carl Reed" w:date="2023-12-19T10:28:00Z" w:initials="CR">
    <w:p w14:paraId="5E8BB66E" w14:textId="77777777" w:rsidR="00F639D8" w:rsidRDefault="00F639D8" w:rsidP="00DC0183">
      <w:pPr>
        <w:pStyle w:val="af6"/>
      </w:pPr>
      <w:r>
        <w:rPr>
          <w:rStyle w:val="af5"/>
        </w:rPr>
        <w:annotationRef/>
      </w:r>
      <w:r>
        <w:t xml:space="preserve">Perhaps to restrict the degrees of flexibility in the encoding and to increase interoperability have a statement such as: The specification of date and time in any JSON encoding of training set data </w:t>
      </w:r>
      <w:r>
        <w:rPr>
          <w:i/>
          <w:iCs/>
        </w:rPr>
        <w:t>SHALL</w:t>
      </w:r>
      <w:r>
        <w:t xml:space="preserve"> </w:t>
      </w:r>
      <w:r>
        <w:rPr>
          <w:i/>
          <w:iCs/>
        </w:rPr>
        <w:t>be specified in UTC. Similar statements are made in other OGC standards. Just a thought.</w:t>
      </w:r>
    </w:p>
  </w:comment>
  <w:comment w:id="210" w:author="Carl Reed" w:date="2023-12-19T16:21:00Z" w:initials="CR">
    <w:p w14:paraId="207E7769" w14:textId="77777777" w:rsidR="00F639D8" w:rsidRDefault="00F639D8" w:rsidP="001314A5">
      <w:pPr>
        <w:pStyle w:val="af6"/>
      </w:pPr>
      <w:r>
        <w:rPr>
          <w:rStyle w:val="af5"/>
        </w:rPr>
        <w:annotationRef/>
      </w:r>
      <w:r>
        <w:t>Unique?</w:t>
      </w:r>
    </w:p>
  </w:comment>
  <w:comment w:id="211" w:author="Ruixiang Liu" w:date="2024-01-22T15:23:00Z" w:initials="RL">
    <w:p w14:paraId="2C1967C1" w14:textId="4EBAEDB8" w:rsidR="00F639D8" w:rsidRDefault="00F639D8">
      <w:pPr>
        <w:pStyle w:val="af6"/>
        <w:rPr>
          <w:lang w:eastAsia="zh-CN"/>
        </w:rPr>
      </w:pPr>
      <w:r>
        <w:rPr>
          <w:rStyle w:val="af5"/>
        </w:rPr>
        <w:annotationRef/>
      </w:r>
      <w:r>
        <w:rPr>
          <w:rFonts w:hint="eastAsia"/>
          <w:lang w:eastAsia="zh-CN"/>
        </w:rPr>
        <w:t>N</w:t>
      </w:r>
      <w:r>
        <w:rPr>
          <w:lang w:eastAsia="zh-CN"/>
        </w:rPr>
        <w:t>ow it is the same as Part 1 - Table 20.</w:t>
      </w:r>
    </w:p>
  </w:comment>
  <w:comment w:id="212" w:author="Carl Reed" w:date="2023-12-19T16:25:00Z" w:initials="CR">
    <w:p w14:paraId="07BA8FEA" w14:textId="77777777" w:rsidR="00F639D8" w:rsidRDefault="00F639D8" w:rsidP="00CC507B">
      <w:pPr>
        <w:pStyle w:val="af6"/>
      </w:pPr>
      <w:r>
        <w:rPr>
          <w:rStyle w:val="af5"/>
        </w:rPr>
        <w:annotationRef/>
      </w:r>
      <w:r>
        <w:t xml:space="preserve">From Part 1:  Model: The target resource and physical extent for which information is reported. </w:t>
      </w:r>
    </w:p>
  </w:comment>
  <w:comment w:id="213" w:author="Ruixiang Liu" w:date="2024-01-22T15:23:00Z" w:initials="RL">
    <w:p w14:paraId="70A75D23" w14:textId="0C4F1189" w:rsidR="00F639D8" w:rsidRDefault="00F639D8">
      <w:pPr>
        <w:pStyle w:val="af6"/>
      </w:pPr>
      <w:r>
        <w:rPr>
          <w:rStyle w:val="af5"/>
        </w:rPr>
        <w:annotationRef/>
      </w:r>
      <w:r>
        <w:rPr>
          <w:rFonts w:hint="eastAsia"/>
          <w:lang w:eastAsia="zh-CN"/>
        </w:rPr>
        <w:t>N</w:t>
      </w:r>
      <w:r>
        <w:rPr>
          <w:lang w:eastAsia="zh-CN"/>
        </w:rPr>
        <w:t>ow it is the same as Part 1 - Table 20.</w:t>
      </w:r>
    </w:p>
  </w:comment>
  <w:comment w:id="227" w:author="Carl Reed" w:date="2023-12-19T16:42:00Z" w:initials="CR">
    <w:p w14:paraId="14187949" w14:textId="77777777" w:rsidR="00F639D8" w:rsidRDefault="00F639D8" w:rsidP="00283543">
      <w:pPr>
        <w:pStyle w:val="af6"/>
      </w:pPr>
      <w:r>
        <w:rPr>
          <w:rStyle w:val="af5"/>
        </w:rPr>
        <w:annotationRef/>
      </w:r>
      <w:r>
        <w:t>IS there an enumeration? Or can only media types be specified here?</w:t>
      </w:r>
    </w:p>
  </w:comment>
  <w:comment w:id="228" w:author="Ruixiang Liu" w:date="2024-01-22T15:47:00Z" w:initials="RL">
    <w:p w14:paraId="1290188B" w14:textId="7597EE66" w:rsidR="00F639D8" w:rsidRDefault="00F639D8">
      <w:pPr>
        <w:pStyle w:val="af6"/>
        <w:rPr>
          <w:lang w:eastAsia="zh-CN"/>
        </w:rPr>
      </w:pPr>
      <w:r>
        <w:rPr>
          <w:rStyle w:val="af5"/>
        </w:rPr>
        <w:annotationRef/>
      </w:r>
      <w:r>
        <w:rPr>
          <w:lang w:eastAsia="zh-CN"/>
        </w:rPr>
        <w:t>An enumeration class is added.</w:t>
      </w:r>
    </w:p>
  </w:comment>
  <w:comment w:id="254" w:author="Carl Reed" w:date="2023-12-19T16:46:00Z" w:initials="CR">
    <w:p w14:paraId="58EE882C" w14:textId="77777777" w:rsidR="00F639D8" w:rsidRDefault="00F639D8" w:rsidP="0070724B">
      <w:pPr>
        <w:pStyle w:val="af6"/>
      </w:pPr>
      <w:r>
        <w:rPr>
          <w:rStyle w:val="af5"/>
        </w:rPr>
        <w:annotationRef/>
      </w:r>
      <w:r>
        <w:t>Is there a standardized enumeration? If not, then there will be an interoperability issue.</w:t>
      </w:r>
    </w:p>
  </w:comment>
  <w:comment w:id="255" w:author="Ruixiang Liu" w:date="2024-01-25T13:57:00Z" w:initials="RL">
    <w:p w14:paraId="6D041CAA" w14:textId="59446857" w:rsidR="00F639D8" w:rsidRDefault="00F639D8">
      <w:pPr>
        <w:pStyle w:val="af6"/>
        <w:rPr>
          <w:lang w:eastAsia="zh-CN"/>
        </w:rPr>
      </w:pPr>
      <w:r>
        <w:rPr>
          <w:rStyle w:val="af5"/>
        </w:rPr>
        <w:annotationRef/>
      </w:r>
      <w:r>
        <w:rPr>
          <w:rFonts w:hint="eastAsia"/>
          <w:lang w:eastAsia="zh-CN"/>
        </w:rPr>
        <w:t>A</w:t>
      </w:r>
      <w:r>
        <w:rPr>
          <w:lang w:eastAsia="zh-CN"/>
        </w:rPr>
        <w:t>n enumeration class is added.</w:t>
      </w:r>
    </w:p>
  </w:comment>
  <w:comment w:id="256" w:author="Carl Reed" w:date="2023-12-19T16:46:00Z" w:initials="CR">
    <w:p w14:paraId="35C54F08" w14:textId="631178F9" w:rsidR="00F639D8" w:rsidRDefault="00F639D8" w:rsidP="0070724B">
      <w:pPr>
        <w:pStyle w:val="af6"/>
      </w:pPr>
      <w:r>
        <w:rPr>
          <w:rStyle w:val="af5"/>
        </w:rPr>
        <w:annotationRef/>
      </w:r>
      <w:r>
        <w:t>Is there a standardized enumeration? If not, then there will be an interoperability issue.</w:t>
      </w:r>
    </w:p>
  </w:comment>
  <w:comment w:id="257" w:author="Ruixiang Liu" w:date="2024-01-25T13:57:00Z" w:initials="RL">
    <w:p w14:paraId="4C466F59" w14:textId="1DC969B4" w:rsidR="00F639D8" w:rsidRDefault="00F639D8">
      <w:pPr>
        <w:pStyle w:val="af6"/>
        <w:rPr>
          <w:lang w:eastAsia="zh-CN"/>
        </w:rPr>
      </w:pPr>
      <w:r>
        <w:rPr>
          <w:rStyle w:val="af5"/>
        </w:rPr>
        <w:annotationRef/>
      </w:r>
      <w:r>
        <w:rPr>
          <w:rFonts w:hint="eastAsia"/>
          <w:lang w:eastAsia="zh-CN"/>
        </w:rPr>
        <w:t>S</w:t>
      </w:r>
      <w:r>
        <w:rPr>
          <w:lang w:eastAsia="zh-CN"/>
        </w:rPr>
        <w:t>ince there are too many tools or software can be used in labeling, so we cannot add an enumeration class for this property.</w:t>
      </w:r>
    </w:p>
  </w:comment>
  <w:comment w:id="265" w:author="Carl Reed" w:date="2023-12-19T17:23:00Z" w:initials="CR">
    <w:p w14:paraId="5A45F5A8" w14:textId="77777777" w:rsidR="00F639D8" w:rsidRDefault="00F639D8" w:rsidP="00E81F02">
      <w:pPr>
        <w:pStyle w:val="af6"/>
      </w:pPr>
      <w:r>
        <w:rPr>
          <w:rStyle w:val="af5"/>
        </w:rPr>
        <w:annotationRef/>
      </w:r>
      <w:r>
        <w:t>Unique?</w:t>
      </w:r>
    </w:p>
  </w:comment>
  <w:comment w:id="266" w:author="Ruixiang Liu" w:date="2024-01-22T15:54:00Z" w:initials="RL">
    <w:p w14:paraId="1430F19F" w14:textId="24C88DCC" w:rsidR="00F639D8" w:rsidRDefault="00F639D8">
      <w:pPr>
        <w:pStyle w:val="af6"/>
      </w:pPr>
      <w:r>
        <w:rPr>
          <w:rStyle w:val="af5"/>
        </w:rPr>
        <w:annotationRef/>
      </w:r>
      <w:r w:rsidRPr="00547726">
        <w:t xml:space="preserve">Now it is the same as Part 1 - Table </w:t>
      </w:r>
      <w:r>
        <w:t>54</w:t>
      </w:r>
      <w:r w:rsidRPr="00547726">
        <w:t>.</w:t>
      </w:r>
    </w:p>
  </w:comment>
  <w:comment w:id="327" w:author="Carl Reed" w:date="2023-12-27T13:15:00Z" w:initials="CR">
    <w:p w14:paraId="723FA3ED" w14:textId="77777777" w:rsidR="00F639D8" w:rsidRDefault="00F639D8" w:rsidP="00C168FB">
      <w:pPr>
        <w:pStyle w:val="af6"/>
      </w:pPr>
      <w:r>
        <w:rPr>
          <w:rStyle w:val="af5"/>
        </w:rPr>
        <w:annotationRef/>
      </w:r>
      <w:r>
        <w:t>What does this mean?</w:t>
      </w:r>
    </w:p>
  </w:comment>
  <w:comment w:id="328" w:author="Ruixiang Liu" w:date="2024-01-22T16:04:00Z" w:initials="RL">
    <w:p w14:paraId="33C1846A" w14:textId="75371471" w:rsidR="00F639D8" w:rsidRDefault="00F639D8">
      <w:pPr>
        <w:pStyle w:val="af6"/>
        <w:rPr>
          <w:lang w:eastAsia="zh-CN"/>
        </w:rPr>
      </w:pPr>
      <w:r>
        <w:rPr>
          <w:rStyle w:val="af5"/>
        </w:rPr>
        <w:annotationRef/>
      </w:r>
      <w:r>
        <w:rPr>
          <w:rFonts w:hint="eastAsia"/>
          <w:lang w:eastAsia="zh-CN"/>
        </w:rPr>
        <w:t>A</w:t>
      </w:r>
      <w:r>
        <w:rPr>
          <w:lang w:eastAsia="zh-CN"/>
        </w:rPr>
        <w:t>n instance means a training sample.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9400AF" w15:done="0"/>
  <w15:commentEx w15:paraId="0CED3FC4" w15:done="0"/>
  <w15:commentEx w15:paraId="4AE6016F" w15:done="0"/>
  <w15:commentEx w15:paraId="37430225" w15:done="0"/>
  <w15:commentEx w15:paraId="5E24EF1C" w15:paraIdParent="37430225" w15:done="0"/>
  <w15:commentEx w15:paraId="142BB0E2" w15:done="0"/>
  <w15:commentEx w15:paraId="0619D249" w15:done="0"/>
  <w15:commentEx w15:paraId="396713F4" w15:done="0"/>
  <w15:commentEx w15:paraId="5E8BB66E" w15:done="0"/>
  <w15:commentEx w15:paraId="207E7769" w15:done="0"/>
  <w15:commentEx w15:paraId="2C1967C1" w15:paraIdParent="207E7769" w15:done="0"/>
  <w15:commentEx w15:paraId="07BA8FEA" w15:done="0"/>
  <w15:commentEx w15:paraId="70A75D23" w15:paraIdParent="07BA8FEA" w15:done="0"/>
  <w15:commentEx w15:paraId="14187949" w15:done="0"/>
  <w15:commentEx w15:paraId="1290188B" w15:paraIdParent="14187949" w15:done="0"/>
  <w15:commentEx w15:paraId="58EE882C" w15:done="0"/>
  <w15:commentEx w15:paraId="6D041CAA" w15:paraIdParent="58EE882C" w15:done="0"/>
  <w15:commentEx w15:paraId="35C54F08" w15:done="0"/>
  <w15:commentEx w15:paraId="4C466F59" w15:paraIdParent="35C54F08" w15:done="0"/>
  <w15:commentEx w15:paraId="5A45F5A8" w15:done="0"/>
  <w15:commentEx w15:paraId="1430F19F" w15:paraIdParent="5A45F5A8" w15:done="0"/>
  <w15:commentEx w15:paraId="723FA3ED" w15:done="0"/>
  <w15:commentEx w15:paraId="33C1846A" w15:paraIdParent="723FA3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846DA5" w16cex:dateUtc="2023-12-18T23:48:00Z"/>
  <w16cex:commentExtensible w16cex:durableId="395B206C" w16cex:dateUtc="2023-12-18T23:49:00Z"/>
  <w16cex:commentExtensible w16cex:durableId="0E41FFE9" w16cex:dateUtc="2023-12-18T23:54:00Z"/>
  <w16cex:commentExtensible w16cex:durableId="3B86D979" w16cex:dateUtc="2023-12-19T16:55:00Z"/>
  <w16cex:commentExtensible w16cex:durableId="2968212B" w16cex:dateUtc="2023-12-19T16:58:00Z"/>
  <w16cex:commentExtensible w16cex:durableId="6817D580" w16cex:dateUtc="2023-12-19T17:17:00Z"/>
  <w16cex:commentExtensible w16cex:durableId="1FCC98C7" w16cex:dateUtc="2023-12-19T17:18:00Z"/>
  <w16cex:commentExtensible w16cex:durableId="618D418C" w16cex:dateUtc="2023-12-19T17:28:00Z"/>
  <w16cex:commentExtensible w16cex:durableId="2AD5FDDF" w16cex:dateUtc="2023-12-19T17:01:00Z"/>
  <w16cex:commentExtensible w16cex:durableId="7BD1B34A" w16cex:dateUtc="2023-12-19T17:29:00Z"/>
  <w16cex:commentExtensible w16cex:durableId="6B1806BA" w16cex:dateUtc="2023-12-19T17:38:00Z"/>
  <w16cex:commentExtensible w16cex:durableId="548E349F" w16cex:dateUtc="2023-12-19T17:31:00Z"/>
  <w16cex:commentExtensible w16cex:durableId="4D91A16D" w16cex:dateUtc="2023-12-19T17:39:00Z"/>
  <w16cex:commentExtensible w16cex:durableId="63BD5FFD" w16cex:dateUtc="2023-12-19T17:42:00Z"/>
  <w16cex:commentExtensible w16cex:durableId="536382CA" w16cex:dateUtc="2023-12-19T23:21:00Z"/>
  <w16cex:commentExtensible w16cex:durableId="234F28D8" w16cex:dateUtc="2023-12-19T23:25:00Z"/>
  <w16cex:commentExtensible w16cex:durableId="74C05F82" w16cex:dateUtc="2023-12-19T23:42:00Z"/>
  <w16cex:commentExtensible w16cex:durableId="11B825C4" w16cex:dateUtc="2023-12-19T23:46:00Z"/>
  <w16cex:commentExtensible w16cex:durableId="3E17183C" w16cex:dateUtc="2023-12-19T23:46:00Z"/>
  <w16cex:commentExtensible w16cex:durableId="4BC15DFA" w16cex:dateUtc="2023-12-19T23:47:00Z"/>
  <w16cex:commentExtensible w16cex:durableId="2390AECC" w16cex:dateUtc="2023-12-20T00:23:00Z"/>
  <w16cex:commentExtensible w16cex:durableId="68A98B83" w16cex:dateUtc="2023-12-27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9400AF" w16cid:durableId="06846DA5"/>
  <w16cid:commentId w16cid:paraId="0CED3FC4" w16cid:durableId="395B206C"/>
  <w16cid:commentId w16cid:paraId="4AE6016F" w16cid:durableId="0E41FFE9"/>
  <w16cid:commentId w16cid:paraId="37430225" w16cid:durableId="3B86D979"/>
  <w16cid:commentId w16cid:paraId="5E24EF1C" w16cid:durableId="2958C6F9"/>
  <w16cid:commentId w16cid:paraId="142BB0E2" w16cid:durableId="2968212B"/>
  <w16cid:commentId w16cid:paraId="0619D249" w16cid:durableId="6817D580"/>
  <w16cid:commentId w16cid:paraId="396713F4" w16cid:durableId="1FCC98C7"/>
  <w16cid:commentId w16cid:paraId="5E8BB66E" w16cid:durableId="618D418C"/>
  <w16cid:commentId w16cid:paraId="207E7769" w16cid:durableId="536382CA"/>
  <w16cid:commentId w16cid:paraId="2C1967C1" w16cid:durableId="295906D5"/>
  <w16cid:commentId w16cid:paraId="07BA8FEA" w16cid:durableId="234F28D8"/>
  <w16cid:commentId w16cid:paraId="70A75D23" w16cid:durableId="295906EA"/>
  <w16cid:commentId w16cid:paraId="14187949" w16cid:durableId="74C05F82"/>
  <w16cid:commentId w16cid:paraId="1290188B" w16cid:durableId="29590C92"/>
  <w16cid:commentId w16cid:paraId="58EE882C" w16cid:durableId="11B825C4"/>
  <w16cid:commentId w16cid:paraId="6D041CAA" w16cid:durableId="295CE746"/>
  <w16cid:commentId w16cid:paraId="35C54F08" w16cid:durableId="3E17183C"/>
  <w16cid:commentId w16cid:paraId="4C466F59" w16cid:durableId="295CE752"/>
  <w16cid:commentId w16cid:paraId="5A45F5A8" w16cid:durableId="2390AECC"/>
  <w16cid:commentId w16cid:paraId="1430F19F" w16cid:durableId="29590E41"/>
  <w16cid:commentId w16cid:paraId="723FA3ED" w16cid:durableId="68A98B83"/>
  <w16cid:commentId w16cid:paraId="33C1846A" w16cid:durableId="29591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E8E28" w14:textId="77777777" w:rsidR="00EB7D7B" w:rsidRDefault="00EB7D7B">
      <w:pPr>
        <w:spacing w:after="0"/>
      </w:pPr>
      <w:r>
        <w:separator/>
      </w:r>
    </w:p>
  </w:endnote>
  <w:endnote w:type="continuationSeparator" w:id="0">
    <w:p w14:paraId="36DE3D64" w14:textId="77777777" w:rsidR="00EB7D7B" w:rsidRDefault="00EB7D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77777777" w:rsidR="00F639D8" w:rsidRDefault="00F639D8">
        <w:pPr>
          <w:pStyle w:val="aa"/>
          <w:jc w:val="center"/>
        </w:pPr>
        <w:r>
          <w:fldChar w:fldCharType="begin"/>
        </w:r>
        <w:r>
          <w:instrText xml:space="preserve"> PAGE   \* MERGEFORMAT </w:instrText>
        </w:r>
        <w:r>
          <w:fldChar w:fldCharType="separate"/>
        </w:r>
        <w:r>
          <w:rPr>
            <w:noProof/>
          </w:rPr>
          <w:t>31</w:t>
        </w:r>
        <w:r>
          <w:rPr>
            <w:noProof/>
          </w:rPr>
          <w:fldChar w:fldCharType="end"/>
        </w:r>
      </w:p>
    </w:sdtContent>
  </w:sdt>
  <w:p w14:paraId="0463BD01" w14:textId="4F87480D" w:rsidR="00F639D8" w:rsidRPr="0079517D" w:rsidRDefault="00F639D8" w:rsidP="0079517D">
    <w:pPr>
      <w:pStyle w:val="aa"/>
      <w:jc w:val="right"/>
      <w:rPr>
        <w:sz w:val="16"/>
        <w:szCs w:val="16"/>
      </w:rPr>
    </w:pPr>
    <w:r w:rsidRPr="0079517D">
      <w:rPr>
        <w:sz w:val="16"/>
        <w:szCs w:val="16"/>
      </w:rPr>
      <w:t>Copyrigh</w:t>
    </w:r>
    <w:r w:rsidRPr="00154677">
      <w:rPr>
        <w:sz w:val="16"/>
        <w:szCs w:val="16"/>
      </w:rPr>
      <w:t>t © 2022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44BE4" w14:textId="77777777" w:rsidR="00EB7D7B" w:rsidRDefault="00EB7D7B">
      <w:pPr>
        <w:spacing w:after="0"/>
      </w:pPr>
      <w:r>
        <w:separator/>
      </w:r>
    </w:p>
  </w:footnote>
  <w:footnote w:type="continuationSeparator" w:id="0">
    <w:p w14:paraId="5CF357CB" w14:textId="77777777" w:rsidR="00EB7D7B" w:rsidRDefault="00EB7D7B">
      <w:pPr>
        <w:spacing w:after="0"/>
      </w:pPr>
      <w:r>
        <w:continuationSeparator/>
      </w:r>
    </w:p>
  </w:footnote>
  <w:footnote w:id="1">
    <w:p w14:paraId="7EB585CE" w14:textId="77777777" w:rsidR="00F639D8" w:rsidRDefault="00F639D8"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154434"/>
    <w:multiLevelType w:val="hybridMultilevel"/>
    <w:tmpl w:val="6B16C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1"/>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4"/>
    <w:lvlOverride w:ilvl="0">
      <w:startOverride w:val="1"/>
    </w:lvlOverride>
  </w:num>
  <w:num w:numId="14">
    <w:abstractNumId w:val="4"/>
  </w:num>
  <w:num w:numId="15">
    <w:abstractNumId w:val="4"/>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4"/>
    <w:lvlOverride w:ilvl="0">
      <w:startOverride w:val="1"/>
    </w:lvlOverride>
  </w:num>
  <w:num w:numId="20">
    <w:abstractNumId w:val="4"/>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11"/>
  </w:num>
  <w:num w:numId="27">
    <w:abstractNumId w:val="2"/>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9"/>
  </w:num>
  <w:num w:numId="41">
    <w:abstractNumId w:val="4"/>
    <w:lvlOverride w:ilvl="0">
      <w:startOverride w:val="1"/>
    </w:lvlOverride>
  </w:num>
  <w:num w:numId="42">
    <w:abstractNumId w:val="3"/>
  </w:num>
  <w:num w:numId="43">
    <w:abstractNumId w:val="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 Reed">
    <w15:presenceInfo w15:providerId="Windows Live" w15:userId="6d17b50bb60df2f0"/>
  </w15:person>
  <w15:person w15:author="Ruixiang Liu">
    <w15:presenceInfo w15:providerId="None" w15:userId="Ruixiang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re0NLEwMLU0sjBX0lEKTi0uzszPAykwNq0FALqAH7ctAAAA"/>
  </w:docVars>
  <w:rsids>
    <w:rsidRoot w:val="006136E0"/>
    <w:rsid w:val="000005C8"/>
    <w:rsid w:val="000006BA"/>
    <w:rsid w:val="000009F5"/>
    <w:rsid w:val="00001130"/>
    <w:rsid w:val="000028A6"/>
    <w:rsid w:val="00002A89"/>
    <w:rsid w:val="00002B19"/>
    <w:rsid w:val="00003D16"/>
    <w:rsid w:val="00004D7D"/>
    <w:rsid w:val="00006406"/>
    <w:rsid w:val="000073EA"/>
    <w:rsid w:val="00007AC6"/>
    <w:rsid w:val="00007FEF"/>
    <w:rsid w:val="0001038E"/>
    <w:rsid w:val="00010E0F"/>
    <w:rsid w:val="00011568"/>
    <w:rsid w:val="00011A79"/>
    <w:rsid w:val="000120F9"/>
    <w:rsid w:val="00013E9A"/>
    <w:rsid w:val="00014B9C"/>
    <w:rsid w:val="0001570B"/>
    <w:rsid w:val="00017715"/>
    <w:rsid w:val="00017918"/>
    <w:rsid w:val="00020922"/>
    <w:rsid w:val="000222CD"/>
    <w:rsid w:val="00024512"/>
    <w:rsid w:val="00025882"/>
    <w:rsid w:val="00026B95"/>
    <w:rsid w:val="00027513"/>
    <w:rsid w:val="000276B5"/>
    <w:rsid w:val="00030EF1"/>
    <w:rsid w:val="0003446D"/>
    <w:rsid w:val="000349B6"/>
    <w:rsid w:val="00035332"/>
    <w:rsid w:val="000373C0"/>
    <w:rsid w:val="00040726"/>
    <w:rsid w:val="00041832"/>
    <w:rsid w:val="00042208"/>
    <w:rsid w:val="00044552"/>
    <w:rsid w:val="000455F3"/>
    <w:rsid w:val="00045B87"/>
    <w:rsid w:val="00046695"/>
    <w:rsid w:val="00047074"/>
    <w:rsid w:val="00047E18"/>
    <w:rsid w:val="00051E38"/>
    <w:rsid w:val="00051F62"/>
    <w:rsid w:val="0005246E"/>
    <w:rsid w:val="00054B09"/>
    <w:rsid w:val="00055560"/>
    <w:rsid w:val="0005753C"/>
    <w:rsid w:val="000575A6"/>
    <w:rsid w:val="00061DBE"/>
    <w:rsid w:val="00061FC3"/>
    <w:rsid w:val="00062F5F"/>
    <w:rsid w:val="000637EE"/>
    <w:rsid w:val="00063AA3"/>
    <w:rsid w:val="00064650"/>
    <w:rsid w:val="00065037"/>
    <w:rsid w:val="0006553A"/>
    <w:rsid w:val="00065832"/>
    <w:rsid w:val="00065979"/>
    <w:rsid w:val="00065EB0"/>
    <w:rsid w:val="00066874"/>
    <w:rsid w:val="000668D4"/>
    <w:rsid w:val="00070B10"/>
    <w:rsid w:val="0007118F"/>
    <w:rsid w:val="00071864"/>
    <w:rsid w:val="00072259"/>
    <w:rsid w:val="00072483"/>
    <w:rsid w:val="00073B3A"/>
    <w:rsid w:val="00074AFE"/>
    <w:rsid w:val="00081359"/>
    <w:rsid w:val="00082926"/>
    <w:rsid w:val="00082CD5"/>
    <w:rsid w:val="000832ED"/>
    <w:rsid w:val="000835F5"/>
    <w:rsid w:val="00083772"/>
    <w:rsid w:val="00083F80"/>
    <w:rsid w:val="000846A0"/>
    <w:rsid w:val="0009143A"/>
    <w:rsid w:val="000915B0"/>
    <w:rsid w:val="00091BC3"/>
    <w:rsid w:val="0009270C"/>
    <w:rsid w:val="00092910"/>
    <w:rsid w:val="00093E7B"/>
    <w:rsid w:val="0009414A"/>
    <w:rsid w:val="000942DC"/>
    <w:rsid w:val="0009437D"/>
    <w:rsid w:val="00095261"/>
    <w:rsid w:val="00095F0E"/>
    <w:rsid w:val="00096D6D"/>
    <w:rsid w:val="00097569"/>
    <w:rsid w:val="00097CE3"/>
    <w:rsid w:val="00097E05"/>
    <w:rsid w:val="00097F08"/>
    <w:rsid w:val="000A083E"/>
    <w:rsid w:val="000A0C3D"/>
    <w:rsid w:val="000A3E6A"/>
    <w:rsid w:val="000A422F"/>
    <w:rsid w:val="000A5CA5"/>
    <w:rsid w:val="000A641E"/>
    <w:rsid w:val="000A68BD"/>
    <w:rsid w:val="000A757E"/>
    <w:rsid w:val="000A7E60"/>
    <w:rsid w:val="000B047A"/>
    <w:rsid w:val="000B08C6"/>
    <w:rsid w:val="000B0A52"/>
    <w:rsid w:val="000B14EA"/>
    <w:rsid w:val="000B1AD7"/>
    <w:rsid w:val="000B3A99"/>
    <w:rsid w:val="000B4048"/>
    <w:rsid w:val="000B5566"/>
    <w:rsid w:val="000B5755"/>
    <w:rsid w:val="000B69EB"/>
    <w:rsid w:val="000C0BEC"/>
    <w:rsid w:val="000C1B10"/>
    <w:rsid w:val="000C2B73"/>
    <w:rsid w:val="000C2E69"/>
    <w:rsid w:val="000C3DEA"/>
    <w:rsid w:val="000C4876"/>
    <w:rsid w:val="000C4B9A"/>
    <w:rsid w:val="000C50D9"/>
    <w:rsid w:val="000C54C3"/>
    <w:rsid w:val="000C5D6D"/>
    <w:rsid w:val="000C6D49"/>
    <w:rsid w:val="000C7771"/>
    <w:rsid w:val="000C799A"/>
    <w:rsid w:val="000C7EA6"/>
    <w:rsid w:val="000D1C6D"/>
    <w:rsid w:val="000D2301"/>
    <w:rsid w:val="000D3700"/>
    <w:rsid w:val="000D67EA"/>
    <w:rsid w:val="000D7633"/>
    <w:rsid w:val="000D7D34"/>
    <w:rsid w:val="000E095A"/>
    <w:rsid w:val="000E09D6"/>
    <w:rsid w:val="000E216F"/>
    <w:rsid w:val="000E2E30"/>
    <w:rsid w:val="000E47DC"/>
    <w:rsid w:val="000E4B25"/>
    <w:rsid w:val="000F070B"/>
    <w:rsid w:val="000F2660"/>
    <w:rsid w:val="000F2670"/>
    <w:rsid w:val="000F31FC"/>
    <w:rsid w:val="000F3991"/>
    <w:rsid w:val="000F3EBC"/>
    <w:rsid w:val="000F46CA"/>
    <w:rsid w:val="000F51AB"/>
    <w:rsid w:val="000F6054"/>
    <w:rsid w:val="000F60C7"/>
    <w:rsid w:val="000F61B2"/>
    <w:rsid w:val="0010005A"/>
    <w:rsid w:val="00100720"/>
    <w:rsid w:val="0010236E"/>
    <w:rsid w:val="00102398"/>
    <w:rsid w:val="001038A5"/>
    <w:rsid w:val="00103D64"/>
    <w:rsid w:val="00104CFF"/>
    <w:rsid w:val="0010574B"/>
    <w:rsid w:val="00107D02"/>
    <w:rsid w:val="0011116A"/>
    <w:rsid w:val="00114A11"/>
    <w:rsid w:val="00114DCC"/>
    <w:rsid w:val="00115837"/>
    <w:rsid w:val="00115CF5"/>
    <w:rsid w:val="00116510"/>
    <w:rsid w:val="00116900"/>
    <w:rsid w:val="0011704D"/>
    <w:rsid w:val="0011728A"/>
    <w:rsid w:val="00120CDB"/>
    <w:rsid w:val="001219E9"/>
    <w:rsid w:val="00126855"/>
    <w:rsid w:val="0012698A"/>
    <w:rsid w:val="00130E6C"/>
    <w:rsid w:val="00131056"/>
    <w:rsid w:val="001314A5"/>
    <w:rsid w:val="00132592"/>
    <w:rsid w:val="0013283D"/>
    <w:rsid w:val="00132B26"/>
    <w:rsid w:val="0013358B"/>
    <w:rsid w:val="00133617"/>
    <w:rsid w:val="00133EEA"/>
    <w:rsid w:val="00134119"/>
    <w:rsid w:val="0013478F"/>
    <w:rsid w:val="00134CFE"/>
    <w:rsid w:val="0013501D"/>
    <w:rsid w:val="00137E73"/>
    <w:rsid w:val="001402F8"/>
    <w:rsid w:val="001405CA"/>
    <w:rsid w:val="00140E37"/>
    <w:rsid w:val="00141EA7"/>
    <w:rsid w:val="001424EF"/>
    <w:rsid w:val="001441E4"/>
    <w:rsid w:val="00144945"/>
    <w:rsid w:val="00146B16"/>
    <w:rsid w:val="00147036"/>
    <w:rsid w:val="00147A5B"/>
    <w:rsid w:val="0015067A"/>
    <w:rsid w:val="0015071C"/>
    <w:rsid w:val="00150C09"/>
    <w:rsid w:val="00150F13"/>
    <w:rsid w:val="001512C6"/>
    <w:rsid w:val="001521C1"/>
    <w:rsid w:val="00152209"/>
    <w:rsid w:val="001531D8"/>
    <w:rsid w:val="00154114"/>
    <w:rsid w:val="00154677"/>
    <w:rsid w:val="0015570B"/>
    <w:rsid w:val="001557BA"/>
    <w:rsid w:val="00155956"/>
    <w:rsid w:val="00155957"/>
    <w:rsid w:val="001559E8"/>
    <w:rsid w:val="001560B5"/>
    <w:rsid w:val="00156237"/>
    <w:rsid w:val="00156667"/>
    <w:rsid w:val="00157F8A"/>
    <w:rsid w:val="00162CDB"/>
    <w:rsid w:val="001636AB"/>
    <w:rsid w:val="00163EE4"/>
    <w:rsid w:val="00165E04"/>
    <w:rsid w:val="00166EAA"/>
    <w:rsid w:val="00167590"/>
    <w:rsid w:val="00167E41"/>
    <w:rsid w:val="0017050A"/>
    <w:rsid w:val="00170F06"/>
    <w:rsid w:val="00171491"/>
    <w:rsid w:val="00174406"/>
    <w:rsid w:val="00174DBE"/>
    <w:rsid w:val="00175358"/>
    <w:rsid w:val="00175841"/>
    <w:rsid w:val="00175D02"/>
    <w:rsid w:val="00176271"/>
    <w:rsid w:val="00176679"/>
    <w:rsid w:val="0017701D"/>
    <w:rsid w:val="00177656"/>
    <w:rsid w:val="00177735"/>
    <w:rsid w:val="00177F5F"/>
    <w:rsid w:val="001811FA"/>
    <w:rsid w:val="00181F57"/>
    <w:rsid w:val="001829D9"/>
    <w:rsid w:val="00183B7F"/>
    <w:rsid w:val="001843B5"/>
    <w:rsid w:val="00184685"/>
    <w:rsid w:val="00185C34"/>
    <w:rsid w:val="001867F6"/>
    <w:rsid w:val="00190D1A"/>
    <w:rsid w:val="00192233"/>
    <w:rsid w:val="00192976"/>
    <w:rsid w:val="0019442E"/>
    <w:rsid w:val="00194B65"/>
    <w:rsid w:val="00194D8D"/>
    <w:rsid w:val="00195441"/>
    <w:rsid w:val="001963CA"/>
    <w:rsid w:val="00196D1E"/>
    <w:rsid w:val="001A0E86"/>
    <w:rsid w:val="001A2480"/>
    <w:rsid w:val="001A2BFA"/>
    <w:rsid w:val="001A336E"/>
    <w:rsid w:val="001A41C9"/>
    <w:rsid w:val="001A4991"/>
    <w:rsid w:val="001A6D34"/>
    <w:rsid w:val="001B0429"/>
    <w:rsid w:val="001B29B1"/>
    <w:rsid w:val="001B2B4A"/>
    <w:rsid w:val="001B381D"/>
    <w:rsid w:val="001B4D13"/>
    <w:rsid w:val="001B56BB"/>
    <w:rsid w:val="001B56F2"/>
    <w:rsid w:val="001B597E"/>
    <w:rsid w:val="001B77B7"/>
    <w:rsid w:val="001C2151"/>
    <w:rsid w:val="001C22DE"/>
    <w:rsid w:val="001C29BE"/>
    <w:rsid w:val="001C2FAD"/>
    <w:rsid w:val="001C32B3"/>
    <w:rsid w:val="001C4520"/>
    <w:rsid w:val="001C47F7"/>
    <w:rsid w:val="001C522B"/>
    <w:rsid w:val="001C5635"/>
    <w:rsid w:val="001C7148"/>
    <w:rsid w:val="001C7EBD"/>
    <w:rsid w:val="001D33EE"/>
    <w:rsid w:val="001D3B49"/>
    <w:rsid w:val="001D480F"/>
    <w:rsid w:val="001D598A"/>
    <w:rsid w:val="001D67EE"/>
    <w:rsid w:val="001D7E3B"/>
    <w:rsid w:val="001D7FD6"/>
    <w:rsid w:val="001E164C"/>
    <w:rsid w:val="001E16A2"/>
    <w:rsid w:val="001E2506"/>
    <w:rsid w:val="001E2C7E"/>
    <w:rsid w:val="001E36AD"/>
    <w:rsid w:val="001E436C"/>
    <w:rsid w:val="001E4E2B"/>
    <w:rsid w:val="001E53C7"/>
    <w:rsid w:val="001E5BD2"/>
    <w:rsid w:val="001E5C3D"/>
    <w:rsid w:val="001E7EE4"/>
    <w:rsid w:val="001F051A"/>
    <w:rsid w:val="001F0A59"/>
    <w:rsid w:val="001F0C12"/>
    <w:rsid w:val="001F0DD7"/>
    <w:rsid w:val="001F1745"/>
    <w:rsid w:val="001F25CA"/>
    <w:rsid w:val="001F288C"/>
    <w:rsid w:val="001F3ABF"/>
    <w:rsid w:val="001F4AB4"/>
    <w:rsid w:val="001F503F"/>
    <w:rsid w:val="001F52CB"/>
    <w:rsid w:val="001F768E"/>
    <w:rsid w:val="002002EA"/>
    <w:rsid w:val="002013E5"/>
    <w:rsid w:val="002014B4"/>
    <w:rsid w:val="00201CC0"/>
    <w:rsid w:val="00201D7F"/>
    <w:rsid w:val="00202251"/>
    <w:rsid w:val="00202B7E"/>
    <w:rsid w:val="00202D6E"/>
    <w:rsid w:val="0020373C"/>
    <w:rsid w:val="002044D0"/>
    <w:rsid w:val="00204D9E"/>
    <w:rsid w:val="002065C9"/>
    <w:rsid w:val="002071DD"/>
    <w:rsid w:val="002078C0"/>
    <w:rsid w:val="0021031A"/>
    <w:rsid w:val="00211657"/>
    <w:rsid w:val="002118CE"/>
    <w:rsid w:val="00211E8D"/>
    <w:rsid w:val="00212DD9"/>
    <w:rsid w:val="0021383E"/>
    <w:rsid w:val="0021505D"/>
    <w:rsid w:val="00215D2F"/>
    <w:rsid w:val="00215E71"/>
    <w:rsid w:val="0021651E"/>
    <w:rsid w:val="002202E4"/>
    <w:rsid w:val="0022081A"/>
    <w:rsid w:val="002208F2"/>
    <w:rsid w:val="00221073"/>
    <w:rsid w:val="00221CCD"/>
    <w:rsid w:val="00221E93"/>
    <w:rsid w:val="00222828"/>
    <w:rsid w:val="0022305E"/>
    <w:rsid w:val="002235D4"/>
    <w:rsid w:val="002252F4"/>
    <w:rsid w:val="0022635F"/>
    <w:rsid w:val="002276AA"/>
    <w:rsid w:val="0022779D"/>
    <w:rsid w:val="00227947"/>
    <w:rsid w:val="00230F11"/>
    <w:rsid w:val="002313A1"/>
    <w:rsid w:val="00231913"/>
    <w:rsid w:val="00231E4C"/>
    <w:rsid w:val="00232860"/>
    <w:rsid w:val="00232C96"/>
    <w:rsid w:val="00232FF0"/>
    <w:rsid w:val="00233051"/>
    <w:rsid w:val="00233B0C"/>
    <w:rsid w:val="0023406F"/>
    <w:rsid w:val="002352E3"/>
    <w:rsid w:val="0023539C"/>
    <w:rsid w:val="00235A3B"/>
    <w:rsid w:val="00235B6E"/>
    <w:rsid w:val="0023616B"/>
    <w:rsid w:val="00237EFE"/>
    <w:rsid w:val="00241050"/>
    <w:rsid w:val="00241134"/>
    <w:rsid w:val="00241992"/>
    <w:rsid w:val="00242783"/>
    <w:rsid w:val="00245390"/>
    <w:rsid w:val="002454A7"/>
    <w:rsid w:val="002479F2"/>
    <w:rsid w:val="00247DA3"/>
    <w:rsid w:val="00250E8E"/>
    <w:rsid w:val="00250EC3"/>
    <w:rsid w:val="0025449A"/>
    <w:rsid w:val="002544C8"/>
    <w:rsid w:val="002547B4"/>
    <w:rsid w:val="0026025D"/>
    <w:rsid w:val="0026117C"/>
    <w:rsid w:val="00261187"/>
    <w:rsid w:val="0026201E"/>
    <w:rsid w:val="00264346"/>
    <w:rsid w:val="002670D4"/>
    <w:rsid w:val="00267851"/>
    <w:rsid w:val="0027160F"/>
    <w:rsid w:val="0027197E"/>
    <w:rsid w:val="002722B0"/>
    <w:rsid w:val="002738FE"/>
    <w:rsid w:val="00274AAD"/>
    <w:rsid w:val="00274C4B"/>
    <w:rsid w:val="00275F47"/>
    <w:rsid w:val="00280311"/>
    <w:rsid w:val="00283543"/>
    <w:rsid w:val="002837A9"/>
    <w:rsid w:val="00283849"/>
    <w:rsid w:val="00283AF3"/>
    <w:rsid w:val="00284076"/>
    <w:rsid w:val="00285601"/>
    <w:rsid w:val="00285CDB"/>
    <w:rsid w:val="00286084"/>
    <w:rsid w:val="0028627D"/>
    <w:rsid w:val="0028696F"/>
    <w:rsid w:val="00286CCD"/>
    <w:rsid w:val="00286F0C"/>
    <w:rsid w:val="0028717F"/>
    <w:rsid w:val="002953B4"/>
    <w:rsid w:val="002967FB"/>
    <w:rsid w:val="00296BF1"/>
    <w:rsid w:val="002A0144"/>
    <w:rsid w:val="002A0339"/>
    <w:rsid w:val="002A6492"/>
    <w:rsid w:val="002A67F2"/>
    <w:rsid w:val="002A6BAD"/>
    <w:rsid w:val="002A7095"/>
    <w:rsid w:val="002A72CD"/>
    <w:rsid w:val="002B119E"/>
    <w:rsid w:val="002B135F"/>
    <w:rsid w:val="002B4CDF"/>
    <w:rsid w:val="002B5453"/>
    <w:rsid w:val="002B5455"/>
    <w:rsid w:val="002B5664"/>
    <w:rsid w:val="002B56E5"/>
    <w:rsid w:val="002B7966"/>
    <w:rsid w:val="002C025D"/>
    <w:rsid w:val="002C0533"/>
    <w:rsid w:val="002C0B23"/>
    <w:rsid w:val="002C0B9E"/>
    <w:rsid w:val="002C0C0F"/>
    <w:rsid w:val="002C3A89"/>
    <w:rsid w:val="002C4841"/>
    <w:rsid w:val="002C4A48"/>
    <w:rsid w:val="002C6201"/>
    <w:rsid w:val="002C6504"/>
    <w:rsid w:val="002C673D"/>
    <w:rsid w:val="002C7386"/>
    <w:rsid w:val="002C7AD6"/>
    <w:rsid w:val="002D15CC"/>
    <w:rsid w:val="002D1AF7"/>
    <w:rsid w:val="002D1C72"/>
    <w:rsid w:val="002D2D8A"/>
    <w:rsid w:val="002D3CED"/>
    <w:rsid w:val="002D4F36"/>
    <w:rsid w:val="002D51DC"/>
    <w:rsid w:val="002D7032"/>
    <w:rsid w:val="002D70EB"/>
    <w:rsid w:val="002D738E"/>
    <w:rsid w:val="002D769B"/>
    <w:rsid w:val="002E2AF0"/>
    <w:rsid w:val="002E3F96"/>
    <w:rsid w:val="002E5B6D"/>
    <w:rsid w:val="002E7774"/>
    <w:rsid w:val="002E77D1"/>
    <w:rsid w:val="002F2ED7"/>
    <w:rsid w:val="002F3455"/>
    <w:rsid w:val="002F787E"/>
    <w:rsid w:val="00301B82"/>
    <w:rsid w:val="00303A62"/>
    <w:rsid w:val="00306115"/>
    <w:rsid w:val="0030690B"/>
    <w:rsid w:val="00310DBF"/>
    <w:rsid w:val="00312C5A"/>
    <w:rsid w:val="00312CE5"/>
    <w:rsid w:val="00313172"/>
    <w:rsid w:val="003144EC"/>
    <w:rsid w:val="00314FF2"/>
    <w:rsid w:val="00315A55"/>
    <w:rsid w:val="00315B95"/>
    <w:rsid w:val="003165C4"/>
    <w:rsid w:val="0031689E"/>
    <w:rsid w:val="00320324"/>
    <w:rsid w:val="0032165C"/>
    <w:rsid w:val="00322668"/>
    <w:rsid w:val="0032391B"/>
    <w:rsid w:val="00325D04"/>
    <w:rsid w:val="00326D6C"/>
    <w:rsid w:val="0032712A"/>
    <w:rsid w:val="00327F15"/>
    <w:rsid w:val="00330B53"/>
    <w:rsid w:val="00331403"/>
    <w:rsid w:val="003341AF"/>
    <w:rsid w:val="0033473E"/>
    <w:rsid w:val="003349FE"/>
    <w:rsid w:val="00335387"/>
    <w:rsid w:val="00336994"/>
    <w:rsid w:val="003402DE"/>
    <w:rsid w:val="0034052A"/>
    <w:rsid w:val="00340D97"/>
    <w:rsid w:val="00341922"/>
    <w:rsid w:val="003422E8"/>
    <w:rsid w:val="00342AF5"/>
    <w:rsid w:val="00344517"/>
    <w:rsid w:val="00345B1A"/>
    <w:rsid w:val="003466D0"/>
    <w:rsid w:val="00346B76"/>
    <w:rsid w:val="00346D43"/>
    <w:rsid w:val="00346FBC"/>
    <w:rsid w:val="00347481"/>
    <w:rsid w:val="003476CD"/>
    <w:rsid w:val="00347909"/>
    <w:rsid w:val="00347EF3"/>
    <w:rsid w:val="00350D3F"/>
    <w:rsid w:val="00351D08"/>
    <w:rsid w:val="00352530"/>
    <w:rsid w:val="00352D46"/>
    <w:rsid w:val="00353F07"/>
    <w:rsid w:val="0035450E"/>
    <w:rsid w:val="003558C3"/>
    <w:rsid w:val="00356438"/>
    <w:rsid w:val="003565AF"/>
    <w:rsid w:val="00360D3F"/>
    <w:rsid w:val="00361A97"/>
    <w:rsid w:val="00364C4C"/>
    <w:rsid w:val="0036549D"/>
    <w:rsid w:val="0036680C"/>
    <w:rsid w:val="00366A02"/>
    <w:rsid w:val="00367760"/>
    <w:rsid w:val="00370894"/>
    <w:rsid w:val="00372280"/>
    <w:rsid w:val="003724A4"/>
    <w:rsid w:val="00372BF7"/>
    <w:rsid w:val="00373601"/>
    <w:rsid w:val="00373C95"/>
    <w:rsid w:val="003751C7"/>
    <w:rsid w:val="00377235"/>
    <w:rsid w:val="00377528"/>
    <w:rsid w:val="0037778F"/>
    <w:rsid w:val="003809E8"/>
    <w:rsid w:val="00380D04"/>
    <w:rsid w:val="00380E80"/>
    <w:rsid w:val="00380FD2"/>
    <w:rsid w:val="0038196B"/>
    <w:rsid w:val="00381A4D"/>
    <w:rsid w:val="00382A1A"/>
    <w:rsid w:val="00382C32"/>
    <w:rsid w:val="00382CD9"/>
    <w:rsid w:val="0038336E"/>
    <w:rsid w:val="00384F1F"/>
    <w:rsid w:val="00391B4D"/>
    <w:rsid w:val="003928E3"/>
    <w:rsid w:val="0039377A"/>
    <w:rsid w:val="00393984"/>
    <w:rsid w:val="0039467E"/>
    <w:rsid w:val="00395242"/>
    <w:rsid w:val="00395D22"/>
    <w:rsid w:val="003A02FD"/>
    <w:rsid w:val="003A0498"/>
    <w:rsid w:val="003A08A9"/>
    <w:rsid w:val="003A103D"/>
    <w:rsid w:val="003A289F"/>
    <w:rsid w:val="003A39EE"/>
    <w:rsid w:val="003A4729"/>
    <w:rsid w:val="003A5F19"/>
    <w:rsid w:val="003A6D09"/>
    <w:rsid w:val="003A79A5"/>
    <w:rsid w:val="003B10C9"/>
    <w:rsid w:val="003B1118"/>
    <w:rsid w:val="003B2EEC"/>
    <w:rsid w:val="003B3CEF"/>
    <w:rsid w:val="003B3E6A"/>
    <w:rsid w:val="003B3F1F"/>
    <w:rsid w:val="003B4A52"/>
    <w:rsid w:val="003B50D9"/>
    <w:rsid w:val="003B53C8"/>
    <w:rsid w:val="003B5D4E"/>
    <w:rsid w:val="003B7609"/>
    <w:rsid w:val="003C02C2"/>
    <w:rsid w:val="003C15C6"/>
    <w:rsid w:val="003C18C0"/>
    <w:rsid w:val="003C1996"/>
    <w:rsid w:val="003C20F1"/>
    <w:rsid w:val="003C212E"/>
    <w:rsid w:val="003C2D7D"/>
    <w:rsid w:val="003C362F"/>
    <w:rsid w:val="003C36DC"/>
    <w:rsid w:val="003C37F7"/>
    <w:rsid w:val="003C5A95"/>
    <w:rsid w:val="003C5E09"/>
    <w:rsid w:val="003C5F66"/>
    <w:rsid w:val="003C6C73"/>
    <w:rsid w:val="003C7D20"/>
    <w:rsid w:val="003D0A23"/>
    <w:rsid w:val="003D0EE3"/>
    <w:rsid w:val="003D14F5"/>
    <w:rsid w:val="003D2116"/>
    <w:rsid w:val="003D3F77"/>
    <w:rsid w:val="003D3FBD"/>
    <w:rsid w:val="003D41BC"/>
    <w:rsid w:val="003D45AC"/>
    <w:rsid w:val="003D5CC5"/>
    <w:rsid w:val="003D5D13"/>
    <w:rsid w:val="003D651F"/>
    <w:rsid w:val="003D665E"/>
    <w:rsid w:val="003D6A72"/>
    <w:rsid w:val="003D6DF8"/>
    <w:rsid w:val="003D7433"/>
    <w:rsid w:val="003E09CB"/>
    <w:rsid w:val="003E257E"/>
    <w:rsid w:val="003E2F42"/>
    <w:rsid w:val="003E3680"/>
    <w:rsid w:val="003E3815"/>
    <w:rsid w:val="003E43F0"/>
    <w:rsid w:val="003E4F32"/>
    <w:rsid w:val="003E4FDD"/>
    <w:rsid w:val="003F1C62"/>
    <w:rsid w:val="003F49BF"/>
    <w:rsid w:val="003F507A"/>
    <w:rsid w:val="003F50D4"/>
    <w:rsid w:val="003F5316"/>
    <w:rsid w:val="003F5592"/>
    <w:rsid w:val="003F57FD"/>
    <w:rsid w:val="003F6728"/>
    <w:rsid w:val="003F70DF"/>
    <w:rsid w:val="003F7421"/>
    <w:rsid w:val="00400F45"/>
    <w:rsid w:val="00400F9D"/>
    <w:rsid w:val="00401637"/>
    <w:rsid w:val="0040208A"/>
    <w:rsid w:val="004044E6"/>
    <w:rsid w:val="00404687"/>
    <w:rsid w:val="00404776"/>
    <w:rsid w:val="004053EE"/>
    <w:rsid w:val="004062BB"/>
    <w:rsid w:val="00406EF6"/>
    <w:rsid w:val="00407928"/>
    <w:rsid w:val="00407D0D"/>
    <w:rsid w:val="00410946"/>
    <w:rsid w:val="004111ED"/>
    <w:rsid w:val="004114BA"/>
    <w:rsid w:val="00412392"/>
    <w:rsid w:val="00412BC4"/>
    <w:rsid w:val="00413366"/>
    <w:rsid w:val="00414407"/>
    <w:rsid w:val="00414F2C"/>
    <w:rsid w:val="0041571F"/>
    <w:rsid w:val="00416F57"/>
    <w:rsid w:val="00417535"/>
    <w:rsid w:val="004203F0"/>
    <w:rsid w:val="004213D7"/>
    <w:rsid w:val="00424358"/>
    <w:rsid w:val="00430737"/>
    <w:rsid w:val="004314E1"/>
    <w:rsid w:val="004328AC"/>
    <w:rsid w:val="00432A47"/>
    <w:rsid w:val="00432CAB"/>
    <w:rsid w:val="00434002"/>
    <w:rsid w:val="0043427C"/>
    <w:rsid w:val="00434FAA"/>
    <w:rsid w:val="00435284"/>
    <w:rsid w:val="004352F8"/>
    <w:rsid w:val="004353D8"/>
    <w:rsid w:val="004400AE"/>
    <w:rsid w:val="00440524"/>
    <w:rsid w:val="00441171"/>
    <w:rsid w:val="00441197"/>
    <w:rsid w:val="00441862"/>
    <w:rsid w:val="004426EB"/>
    <w:rsid w:val="0044308B"/>
    <w:rsid w:val="00443112"/>
    <w:rsid w:val="004433E2"/>
    <w:rsid w:val="00443E61"/>
    <w:rsid w:val="00444866"/>
    <w:rsid w:val="00447572"/>
    <w:rsid w:val="0044777B"/>
    <w:rsid w:val="0044782D"/>
    <w:rsid w:val="00447FB1"/>
    <w:rsid w:val="00450C97"/>
    <w:rsid w:val="00452A2C"/>
    <w:rsid w:val="004549F0"/>
    <w:rsid w:val="00456313"/>
    <w:rsid w:val="00456F1B"/>
    <w:rsid w:val="00456FEC"/>
    <w:rsid w:val="004576E8"/>
    <w:rsid w:val="00457C25"/>
    <w:rsid w:val="00460F8C"/>
    <w:rsid w:val="004626BA"/>
    <w:rsid w:val="004656D5"/>
    <w:rsid w:val="004663E4"/>
    <w:rsid w:val="00467BE4"/>
    <w:rsid w:val="0047401C"/>
    <w:rsid w:val="00474591"/>
    <w:rsid w:val="00474D9C"/>
    <w:rsid w:val="00475331"/>
    <w:rsid w:val="004754B4"/>
    <w:rsid w:val="004761BC"/>
    <w:rsid w:val="004770E0"/>
    <w:rsid w:val="00477368"/>
    <w:rsid w:val="00480610"/>
    <w:rsid w:val="00481C94"/>
    <w:rsid w:val="004827D3"/>
    <w:rsid w:val="00482F81"/>
    <w:rsid w:val="00484A3A"/>
    <w:rsid w:val="00485456"/>
    <w:rsid w:val="00487130"/>
    <w:rsid w:val="00487523"/>
    <w:rsid w:val="004876FF"/>
    <w:rsid w:val="00491097"/>
    <w:rsid w:val="00492670"/>
    <w:rsid w:val="00492A7A"/>
    <w:rsid w:val="00492F5F"/>
    <w:rsid w:val="004947C7"/>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B14D8"/>
    <w:rsid w:val="004B17E8"/>
    <w:rsid w:val="004B19FC"/>
    <w:rsid w:val="004B1C54"/>
    <w:rsid w:val="004B27D9"/>
    <w:rsid w:val="004B3AA6"/>
    <w:rsid w:val="004B4014"/>
    <w:rsid w:val="004B4DC5"/>
    <w:rsid w:val="004B6985"/>
    <w:rsid w:val="004B71D6"/>
    <w:rsid w:val="004B783E"/>
    <w:rsid w:val="004B7BF5"/>
    <w:rsid w:val="004C008C"/>
    <w:rsid w:val="004C25CF"/>
    <w:rsid w:val="004C28C2"/>
    <w:rsid w:val="004C4222"/>
    <w:rsid w:val="004C43DA"/>
    <w:rsid w:val="004C47C9"/>
    <w:rsid w:val="004C5373"/>
    <w:rsid w:val="004C5CE8"/>
    <w:rsid w:val="004D0BCC"/>
    <w:rsid w:val="004D2627"/>
    <w:rsid w:val="004D2724"/>
    <w:rsid w:val="004D3506"/>
    <w:rsid w:val="004D3A20"/>
    <w:rsid w:val="004D4319"/>
    <w:rsid w:val="004D4763"/>
    <w:rsid w:val="004D4FBA"/>
    <w:rsid w:val="004D53AD"/>
    <w:rsid w:val="004D53EA"/>
    <w:rsid w:val="004D57AB"/>
    <w:rsid w:val="004D5965"/>
    <w:rsid w:val="004D6098"/>
    <w:rsid w:val="004D65D1"/>
    <w:rsid w:val="004D6C25"/>
    <w:rsid w:val="004E2E90"/>
    <w:rsid w:val="004E325F"/>
    <w:rsid w:val="004E412E"/>
    <w:rsid w:val="004E5C28"/>
    <w:rsid w:val="004E6D19"/>
    <w:rsid w:val="004F060A"/>
    <w:rsid w:val="004F06C0"/>
    <w:rsid w:val="004F30AA"/>
    <w:rsid w:val="004F3AE4"/>
    <w:rsid w:val="004F3CAE"/>
    <w:rsid w:val="004F3F26"/>
    <w:rsid w:val="004F51E1"/>
    <w:rsid w:val="00502669"/>
    <w:rsid w:val="005026D2"/>
    <w:rsid w:val="005046D7"/>
    <w:rsid w:val="00505790"/>
    <w:rsid w:val="005061CB"/>
    <w:rsid w:val="0050679A"/>
    <w:rsid w:val="00506C75"/>
    <w:rsid w:val="0050708A"/>
    <w:rsid w:val="00507218"/>
    <w:rsid w:val="00507A6C"/>
    <w:rsid w:val="00510FE3"/>
    <w:rsid w:val="00511D97"/>
    <w:rsid w:val="00512469"/>
    <w:rsid w:val="00512B09"/>
    <w:rsid w:val="0051398D"/>
    <w:rsid w:val="00513CB6"/>
    <w:rsid w:val="00515396"/>
    <w:rsid w:val="00516862"/>
    <w:rsid w:val="00517C60"/>
    <w:rsid w:val="00520D30"/>
    <w:rsid w:val="00521244"/>
    <w:rsid w:val="00522253"/>
    <w:rsid w:val="00523652"/>
    <w:rsid w:val="00525B35"/>
    <w:rsid w:val="0052642A"/>
    <w:rsid w:val="005265B1"/>
    <w:rsid w:val="00527140"/>
    <w:rsid w:val="00527DCA"/>
    <w:rsid w:val="00532FC5"/>
    <w:rsid w:val="005332F6"/>
    <w:rsid w:val="00534190"/>
    <w:rsid w:val="00535777"/>
    <w:rsid w:val="00535889"/>
    <w:rsid w:val="00535B30"/>
    <w:rsid w:val="005366EF"/>
    <w:rsid w:val="00536F65"/>
    <w:rsid w:val="005370AA"/>
    <w:rsid w:val="00537619"/>
    <w:rsid w:val="00537CFA"/>
    <w:rsid w:val="00537D7D"/>
    <w:rsid w:val="00537F20"/>
    <w:rsid w:val="005400C4"/>
    <w:rsid w:val="005412FF"/>
    <w:rsid w:val="00541C69"/>
    <w:rsid w:val="00544856"/>
    <w:rsid w:val="005465CD"/>
    <w:rsid w:val="005467CA"/>
    <w:rsid w:val="00546EBA"/>
    <w:rsid w:val="00547046"/>
    <w:rsid w:val="00547726"/>
    <w:rsid w:val="00550145"/>
    <w:rsid w:val="00551904"/>
    <w:rsid w:val="0055290F"/>
    <w:rsid w:val="00554884"/>
    <w:rsid w:val="005550A4"/>
    <w:rsid w:val="00555F2B"/>
    <w:rsid w:val="005565ED"/>
    <w:rsid w:val="00556752"/>
    <w:rsid w:val="00557DEE"/>
    <w:rsid w:val="005609CD"/>
    <w:rsid w:val="00561C97"/>
    <w:rsid w:val="00562559"/>
    <w:rsid w:val="00566AA5"/>
    <w:rsid w:val="00567786"/>
    <w:rsid w:val="00567791"/>
    <w:rsid w:val="00567C1D"/>
    <w:rsid w:val="00567FCF"/>
    <w:rsid w:val="00571E2C"/>
    <w:rsid w:val="00571F1D"/>
    <w:rsid w:val="00572A14"/>
    <w:rsid w:val="00572C06"/>
    <w:rsid w:val="005743ED"/>
    <w:rsid w:val="00574A16"/>
    <w:rsid w:val="00574C8A"/>
    <w:rsid w:val="005756E8"/>
    <w:rsid w:val="005805CA"/>
    <w:rsid w:val="005807DF"/>
    <w:rsid w:val="00580966"/>
    <w:rsid w:val="00580CC9"/>
    <w:rsid w:val="00581C1A"/>
    <w:rsid w:val="00581DDB"/>
    <w:rsid w:val="0058237C"/>
    <w:rsid w:val="00583478"/>
    <w:rsid w:val="00583A80"/>
    <w:rsid w:val="0058755A"/>
    <w:rsid w:val="00587A6C"/>
    <w:rsid w:val="00587CFC"/>
    <w:rsid w:val="00590A2F"/>
    <w:rsid w:val="005918F2"/>
    <w:rsid w:val="00592102"/>
    <w:rsid w:val="00592A5F"/>
    <w:rsid w:val="00595B30"/>
    <w:rsid w:val="00597B1D"/>
    <w:rsid w:val="005A0023"/>
    <w:rsid w:val="005A0450"/>
    <w:rsid w:val="005A0467"/>
    <w:rsid w:val="005A15FE"/>
    <w:rsid w:val="005A2F84"/>
    <w:rsid w:val="005A3EA0"/>
    <w:rsid w:val="005A6519"/>
    <w:rsid w:val="005A6B38"/>
    <w:rsid w:val="005B0159"/>
    <w:rsid w:val="005B04F0"/>
    <w:rsid w:val="005B28A8"/>
    <w:rsid w:val="005B561B"/>
    <w:rsid w:val="005B66C6"/>
    <w:rsid w:val="005B6809"/>
    <w:rsid w:val="005B7B6C"/>
    <w:rsid w:val="005C10BB"/>
    <w:rsid w:val="005C2A11"/>
    <w:rsid w:val="005C3413"/>
    <w:rsid w:val="005C577F"/>
    <w:rsid w:val="005C5EDF"/>
    <w:rsid w:val="005C5EE4"/>
    <w:rsid w:val="005C6C4A"/>
    <w:rsid w:val="005C6D15"/>
    <w:rsid w:val="005D006D"/>
    <w:rsid w:val="005D0298"/>
    <w:rsid w:val="005D0402"/>
    <w:rsid w:val="005D1D37"/>
    <w:rsid w:val="005D2864"/>
    <w:rsid w:val="005D2992"/>
    <w:rsid w:val="005D2CAE"/>
    <w:rsid w:val="005D2EF5"/>
    <w:rsid w:val="005D2FCA"/>
    <w:rsid w:val="005D3D1A"/>
    <w:rsid w:val="005D46E3"/>
    <w:rsid w:val="005D789A"/>
    <w:rsid w:val="005E0454"/>
    <w:rsid w:val="005E3AB7"/>
    <w:rsid w:val="005E4114"/>
    <w:rsid w:val="005E45FA"/>
    <w:rsid w:val="005E694B"/>
    <w:rsid w:val="005F122C"/>
    <w:rsid w:val="005F17DA"/>
    <w:rsid w:val="005F1E0C"/>
    <w:rsid w:val="005F248C"/>
    <w:rsid w:val="005F309E"/>
    <w:rsid w:val="005F315F"/>
    <w:rsid w:val="005F76BE"/>
    <w:rsid w:val="00600183"/>
    <w:rsid w:val="00600619"/>
    <w:rsid w:val="006027A9"/>
    <w:rsid w:val="006030A0"/>
    <w:rsid w:val="006041C5"/>
    <w:rsid w:val="00604542"/>
    <w:rsid w:val="0060477C"/>
    <w:rsid w:val="00605D88"/>
    <w:rsid w:val="0060625F"/>
    <w:rsid w:val="00606FD9"/>
    <w:rsid w:val="0061086A"/>
    <w:rsid w:val="00611F5E"/>
    <w:rsid w:val="00612370"/>
    <w:rsid w:val="0061298C"/>
    <w:rsid w:val="00612FCF"/>
    <w:rsid w:val="0061321F"/>
    <w:rsid w:val="006136E0"/>
    <w:rsid w:val="00614070"/>
    <w:rsid w:val="00615DF0"/>
    <w:rsid w:val="00620B0F"/>
    <w:rsid w:val="00622A3D"/>
    <w:rsid w:val="00622B63"/>
    <w:rsid w:val="00623A19"/>
    <w:rsid w:val="00623D13"/>
    <w:rsid w:val="0062735C"/>
    <w:rsid w:val="00627DB7"/>
    <w:rsid w:val="00631C71"/>
    <w:rsid w:val="0063373C"/>
    <w:rsid w:val="00634373"/>
    <w:rsid w:val="006348DC"/>
    <w:rsid w:val="006368B9"/>
    <w:rsid w:val="00637F12"/>
    <w:rsid w:val="006405F9"/>
    <w:rsid w:val="0064062C"/>
    <w:rsid w:val="006408D9"/>
    <w:rsid w:val="00640E4B"/>
    <w:rsid w:val="00641145"/>
    <w:rsid w:val="00642B6D"/>
    <w:rsid w:val="00642C7B"/>
    <w:rsid w:val="0064378E"/>
    <w:rsid w:val="00643A91"/>
    <w:rsid w:val="00643E53"/>
    <w:rsid w:val="00644EF0"/>
    <w:rsid w:val="006454B7"/>
    <w:rsid w:val="00645867"/>
    <w:rsid w:val="00645900"/>
    <w:rsid w:val="0064604D"/>
    <w:rsid w:val="00647BBA"/>
    <w:rsid w:val="00650262"/>
    <w:rsid w:val="00654277"/>
    <w:rsid w:val="00655B8D"/>
    <w:rsid w:val="00655F78"/>
    <w:rsid w:val="006562AB"/>
    <w:rsid w:val="006612B3"/>
    <w:rsid w:val="00663FE1"/>
    <w:rsid w:val="00665CF7"/>
    <w:rsid w:val="0066608E"/>
    <w:rsid w:val="00666C18"/>
    <w:rsid w:val="00667BD9"/>
    <w:rsid w:val="00670C08"/>
    <w:rsid w:val="006728F8"/>
    <w:rsid w:val="00672EDD"/>
    <w:rsid w:val="00673E0F"/>
    <w:rsid w:val="00674275"/>
    <w:rsid w:val="00674875"/>
    <w:rsid w:val="0067564D"/>
    <w:rsid w:val="00676087"/>
    <w:rsid w:val="0067654A"/>
    <w:rsid w:val="006775C0"/>
    <w:rsid w:val="00677A22"/>
    <w:rsid w:val="00677DA2"/>
    <w:rsid w:val="006804D9"/>
    <w:rsid w:val="0068311D"/>
    <w:rsid w:val="00683D68"/>
    <w:rsid w:val="00684C85"/>
    <w:rsid w:val="00685708"/>
    <w:rsid w:val="0068571B"/>
    <w:rsid w:val="00686191"/>
    <w:rsid w:val="006866D5"/>
    <w:rsid w:val="00686FB6"/>
    <w:rsid w:val="006905C7"/>
    <w:rsid w:val="006918D9"/>
    <w:rsid w:val="00691DC5"/>
    <w:rsid w:val="00691E1D"/>
    <w:rsid w:val="00692977"/>
    <w:rsid w:val="00693379"/>
    <w:rsid w:val="0069505F"/>
    <w:rsid w:val="006954EC"/>
    <w:rsid w:val="00695D23"/>
    <w:rsid w:val="00696C96"/>
    <w:rsid w:val="006A0294"/>
    <w:rsid w:val="006A0B1F"/>
    <w:rsid w:val="006A1B69"/>
    <w:rsid w:val="006A1CF5"/>
    <w:rsid w:val="006A245A"/>
    <w:rsid w:val="006A31FF"/>
    <w:rsid w:val="006A373C"/>
    <w:rsid w:val="006A3D01"/>
    <w:rsid w:val="006A3D31"/>
    <w:rsid w:val="006A5195"/>
    <w:rsid w:val="006A5C3A"/>
    <w:rsid w:val="006A6494"/>
    <w:rsid w:val="006A6AD2"/>
    <w:rsid w:val="006A74EC"/>
    <w:rsid w:val="006B19B1"/>
    <w:rsid w:val="006B3267"/>
    <w:rsid w:val="006B520B"/>
    <w:rsid w:val="006B68DA"/>
    <w:rsid w:val="006B6B26"/>
    <w:rsid w:val="006B6E87"/>
    <w:rsid w:val="006C0293"/>
    <w:rsid w:val="006C1117"/>
    <w:rsid w:val="006C1E55"/>
    <w:rsid w:val="006C2581"/>
    <w:rsid w:val="006C2FC4"/>
    <w:rsid w:val="006C3039"/>
    <w:rsid w:val="006C4CEE"/>
    <w:rsid w:val="006D05BC"/>
    <w:rsid w:val="006D0B96"/>
    <w:rsid w:val="006D0E99"/>
    <w:rsid w:val="006D100F"/>
    <w:rsid w:val="006D1C2F"/>
    <w:rsid w:val="006D1E4C"/>
    <w:rsid w:val="006D49F9"/>
    <w:rsid w:val="006D523A"/>
    <w:rsid w:val="006D5BBD"/>
    <w:rsid w:val="006D5C42"/>
    <w:rsid w:val="006D7460"/>
    <w:rsid w:val="006D7797"/>
    <w:rsid w:val="006E0D31"/>
    <w:rsid w:val="006E2041"/>
    <w:rsid w:val="006E2447"/>
    <w:rsid w:val="006E261E"/>
    <w:rsid w:val="006E319C"/>
    <w:rsid w:val="006E3622"/>
    <w:rsid w:val="006E4C24"/>
    <w:rsid w:val="006E591C"/>
    <w:rsid w:val="006E5EC3"/>
    <w:rsid w:val="006E7CE5"/>
    <w:rsid w:val="006E7F3A"/>
    <w:rsid w:val="006F0CF0"/>
    <w:rsid w:val="006F100C"/>
    <w:rsid w:val="006F15EC"/>
    <w:rsid w:val="006F1681"/>
    <w:rsid w:val="006F3F1A"/>
    <w:rsid w:val="006F434D"/>
    <w:rsid w:val="006F6419"/>
    <w:rsid w:val="006F6918"/>
    <w:rsid w:val="006F7AF5"/>
    <w:rsid w:val="0070024C"/>
    <w:rsid w:val="007015D7"/>
    <w:rsid w:val="00701C64"/>
    <w:rsid w:val="007028A1"/>
    <w:rsid w:val="00704D48"/>
    <w:rsid w:val="00704E87"/>
    <w:rsid w:val="007057B5"/>
    <w:rsid w:val="00705E28"/>
    <w:rsid w:val="00706088"/>
    <w:rsid w:val="0070691D"/>
    <w:rsid w:val="0070724B"/>
    <w:rsid w:val="0071072D"/>
    <w:rsid w:val="00710BA3"/>
    <w:rsid w:val="0071175E"/>
    <w:rsid w:val="00714833"/>
    <w:rsid w:val="00717197"/>
    <w:rsid w:val="007172E5"/>
    <w:rsid w:val="00722048"/>
    <w:rsid w:val="007229D2"/>
    <w:rsid w:val="00723E45"/>
    <w:rsid w:val="007245A3"/>
    <w:rsid w:val="007246FF"/>
    <w:rsid w:val="007248E4"/>
    <w:rsid w:val="007258CE"/>
    <w:rsid w:val="00725AB4"/>
    <w:rsid w:val="00725FFF"/>
    <w:rsid w:val="00726042"/>
    <w:rsid w:val="00726A10"/>
    <w:rsid w:val="007271F3"/>
    <w:rsid w:val="00727354"/>
    <w:rsid w:val="00727849"/>
    <w:rsid w:val="007302A6"/>
    <w:rsid w:val="007316E3"/>
    <w:rsid w:val="00731F3C"/>
    <w:rsid w:val="007329DD"/>
    <w:rsid w:val="007338B4"/>
    <w:rsid w:val="00734E1B"/>
    <w:rsid w:val="00735284"/>
    <w:rsid w:val="007364B0"/>
    <w:rsid w:val="007366B2"/>
    <w:rsid w:val="00736E15"/>
    <w:rsid w:val="00737342"/>
    <w:rsid w:val="007373AB"/>
    <w:rsid w:val="007376B0"/>
    <w:rsid w:val="00740EEA"/>
    <w:rsid w:val="00742960"/>
    <w:rsid w:val="007429B0"/>
    <w:rsid w:val="00744785"/>
    <w:rsid w:val="00745CC3"/>
    <w:rsid w:val="007470A7"/>
    <w:rsid w:val="007471CE"/>
    <w:rsid w:val="0074748B"/>
    <w:rsid w:val="00750969"/>
    <w:rsid w:val="00751145"/>
    <w:rsid w:val="00751346"/>
    <w:rsid w:val="007513C4"/>
    <w:rsid w:val="00752B5A"/>
    <w:rsid w:val="00752B98"/>
    <w:rsid w:val="00753215"/>
    <w:rsid w:val="00753D84"/>
    <w:rsid w:val="0075416C"/>
    <w:rsid w:val="0075536E"/>
    <w:rsid w:val="007559E5"/>
    <w:rsid w:val="0076036F"/>
    <w:rsid w:val="00761ED8"/>
    <w:rsid w:val="00762938"/>
    <w:rsid w:val="00763096"/>
    <w:rsid w:val="00763560"/>
    <w:rsid w:val="00763A2E"/>
    <w:rsid w:val="00763B6E"/>
    <w:rsid w:val="00767A7E"/>
    <w:rsid w:val="007707C9"/>
    <w:rsid w:val="0077210C"/>
    <w:rsid w:val="0077258E"/>
    <w:rsid w:val="007728D5"/>
    <w:rsid w:val="00774DC4"/>
    <w:rsid w:val="007755C1"/>
    <w:rsid w:val="00775C00"/>
    <w:rsid w:val="00776DA1"/>
    <w:rsid w:val="00781D4A"/>
    <w:rsid w:val="0078307A"/>
    <w:rsid w:val="007852BA"/>
    <w:rsid w:val="0079093D"/>
    <w:rsid w:val="0079149A"/>
    <w:rsid w:val="00791E9C"/>
    <w:rsid w:val="007927D6"/>
    <w:rsid w:val="00793337"/>
    <w:rsid w:val="00794354"/>
    <w:rsid w:val="0079517D"/>
    <w:rsid w:val="007955F2"/>
    <w:rsid w:val="00797281"/>
    <w:rsid w:val="007A0D3A"/>
    <w:rsid w:val="007A130D"/>
    <w:rsid w:val="007A2E4D"/>
    <w:rsid w:val="007A65ED"/>
    <w:rsid w:val="007A6AC6"/>
    <w:rsid w:val="007B09B4"/>
    <w:rsid w:val="007B1357"/>
    <w:rsid w:val="007B160E"/>
    <w:rsid w:val="007B3C0A"/>
    <w:rsid w:val="007B4531"/>
    <w:rsid w:val="007B4597"/>
    <w:rsid w:val="007B4DFA"/>
    <w:rsid w:val="007B5541"/>
    <w:rsid w:val="007B6714"/>
    <w:rsid w:val="007C0097"/>
    <w:rsid w:val="007C047C"/>
    <w:rsid w:val="007C0889"/>
    <w:rsid w:val="007C1CC2"/>
    <w:rsid w:val="007C1FBF"/>
    <w:rsid w:val="007C298A"/>
    <w:rsid w:val="007C334B"/>
    <w:rsid w:val="007C43DC"/>
    <w:rsid w:val="007C461E"/>
    <w:rsid w:val="007C47BF"/>
    <w:rsid w:val="007C4BBD"/>
    <w:rsid w:val="007C6B93"/>
    <w:rsid w:val="007D1C7C"/>
    <w:rsid w:val="007D2B86"/>
    <w:rsid w:val="007D3394"/>
    <w:rsid w:val="007D3F0F"/>
    <w:rsid w:val="007D5C8E"/>
    <w:rsid w:val="007D5D6E"/>
    <w:rsid w:val="007D6A56"/>
    <w:rsid w:val="007E04C4"/>
    <w:rsid w:val="007E0ABB"/>
    <w:rsid w:val="007E0E09"/>
    <w:rsid w:val="007E2D95"/>
    <w:rsid w:val="007E6030"/>
    <w:rsid w:val="007E6752"/>
    <w:rsid w:val="007F012B"/>
    <w:rsid w:val="007F2774"/>
    <w:rsid w:val="007F2EA9"/>
    <w:rsid w:val="007F4E43"/>
    <w:rsid w:val="007F54E7"/>
    <w:rsid w:val="007F5FD4"/>
    <w:rsid w:val="007F6680"/>
    <w:rsid w:val="007F72EC"/>
    <w:rsid w:val="007F759F"/>
    <w:rsid w:val="008000B4"/>
    <w:rsid w:val="00800967"/>
    <w:rsid w:val="008017D7"/>
    <w:rsid w:val="00802287"/>
    <w:rsid w:val="008026B3"/>
    <w:rsid w:val="00802789"/>
    <w:rsid w:val="00802A5B"/>
    <w:rsid w:val="00804E73"/>
    <w:rsid w:val="008056E2"/>
    <w:rsid w:val="008061ED"/>
    <w:rsid w:val="00806A84"/>
    <w:rsid w:val="0080714C"/>
    <w:rsid w:val="00807E7E"/>
    <w:rsid w:val="00807FF4"/>
    <w:rsid w:val="008103B1"/>
    <w:rsid w:val="008111EF"/>
    <w:rsid w:val="008112AE"/>
    <w:rsid w:val="00811300"/>
    <w:rsid w:val="0081157A"/>
    <w:rsid w:val="0081205C"/>
    <w:rsid w:val="00812230"/>
    <w:rsid w:val="0081294A"/>
    <w:rsid w:val="00812B95"/>
    <w:rsid w:val="0081300A"/>
    <w:rsid w:val="0081338D"/>
    <w:rsid w:val="0081395D"/>
    <w:rsid w:val="008144CE"/>
    <w:rsid w:val="00816A41"/>
    <w:rsid w:val="0081721D"/>
    <w:rsid w:val="00817327"/>
    <w:rsid w:val="00817682"/>
    <w:rsid w:val="008176AE"/>
    <w:rsid w:val="00817C52"/>
    <w:rsid w:val="00817D6D"/>
    <w:rsid w:val="008202E5"/>
    <w:rsid w:val="008215E6"/>
    <w:rsid w:val="008218B5"/>
    <w:rsid w:val="00821ECD"/>
    <w:rsid w:val="00822474"/>
    <w:rsid w:val="008225D3"/>
    <w:rsid w:val="008228E2"/>
    <w:rsid w:val="00824C83"/>
    <w:rsid w:val="0082686A"/>
    <w:rsid w:val="00827466"/>
    <w:rsid w:val="00827B2B"/>
    <w:rsid w:val="008301EF"/>
    <w:rsid w:val="008302D4"/>
    <w:rsid w:val="008320FC"/>
    <w:rsid w:val="00832DE8"/>
    <w:rsid w:val="0083452D"/>
    <w:rsid w:val="0083696B"/>
    <w:rsid w:val="0083746F"/>
    <w:rsid w:val="0083793A"/>
    <w:rsid w:val="00841102"/>
    <w:rsid w:val="008419AD"/>
    <w:rsid w:val="00841FB0"/>
    <w:rsid w:val="008428FC"/>
    <w:rsid w:val="00842C7C"/>
    <w:rsid w:val="00842E00"/>
    <w:rsid w:val="00843ABA"/>
    <w:rsid w:val="00843BC3"/>
    <w:rsid w:val="00843DDD"/>
    <w:rsid w:val="0084452F"/>
    <w:rsid w:val="00844A63"/>
    <w:rsid w:val="00844BA2"/>
    <w:rsid w:val="008456EF"/>
    <w:rsid w:val="0084695B"/>
    <w:rsid w:val="00846A4C"/>
    <w:rsid w:val="008501F4"/>
    <w:rsid w:val="00850305"/>
    <w:rsid w:val="00850EA6"/>
    <w:rsid w:val="00852CB9"/>
    <w:rsid w:val="00853482"/>
    <w:rsid w:val="00853EF7"/>
    <w:rsid w:val="00856D3E"/>
    <w:rsid w:val="00856FDD"/>
    <w:rsid w:val="0086133E"/>
    <w:rsid w:val="008625CF"/>
    <w:rsid w:val="00862C51"/>
    <w:rsid w:val="008630E7"/>
    <w:rsid w:val="0086363E"/>
    <w:rsid w:val="00864066"/>
    <w:rsid w:val="0086407F"/>
    <w:rsid w:val="00866AE5"/>
    <w:rsid w:val="008700CF"/>
    <w:rsid w:val="008707CD"/>
    <w:rsid w:val="00871378"/>
    <w:rsid w:val="0087165E"/>
    <w:rsid w:val="00873689"/>
    <w:rsid w:val="00873727"/>
    <w:rsid w:val="00873D36"/>
    <w:rsid w:val="00874836"/>
    <w:rsid w:val="00876785"/>
    <w:rsid w:val="0088027B"/>
    <w:rsid w:val="0088101B"/>
    <w:rsid w:val="008853DD"/>
    <w:rsid w:val="00885730"/>
    <w:rsid w:val="00885A6F"/>
    <w:rsid w:val="00886BF9"/>
    <w:rsid w:val="00890222"/>
    <w:rsid w:val="00890D52"/>
    <w:rsid w:val="00891189"/>
    <w:rsid w:val="00892603"/>
    <w:rsid w:val="00892764"/>
    <w:rsid w:val="008930B4"/>
    <w:rsid w:val="008937C9"/>
    <w:rsid w:val="00893F6A"/>
    <w:rsid w:val="00895AC5"/>
    <w:rsid w:val="0089656C"/>
    <w:rsid w:val="008968CC"/>
    <w:rsid w:val="00896DA2"/>
    <w:rsid w:val="00896DF0"/>
    <w:rsid w:val="008A129F"/>
    <w:rsid w:val="008A16B6"/>
    <w:rsid w:val="008A4A86"/>
    <w:rsid w:val="008A73BE"/>
    <w:rsid w:val="008B0118"/>
    <w:rsid w:val="008B0FC0"/>
    <w:rsid w:val="008B2EFB"/>
    <w:rsid w:val="008B6721"/>
    <w:rsid w:val="008B7391"/>
    <w:rsid w:val="008B741B"/>
    <w:rsid w:val="008B7A41"/>
    <w:rsid w:val="008C0937"/>
    <w:rsid w:val="008C1A65"/>
    <w:rsid w:val="008C2EB9"/>
    <w:rsid w:val="008C35F4"/>
    <w:rsid w:val="008C3D3B"/>
    <w:rsid w:val="008C4225"/>
    <w:rsid w:val="008C599B"/>
    <w:rsid w:val="008C6080"/>
    <w:rsid w:val="008C699E"/>
    <w:rsid w:val="008D0CA8"/>
    <w:rsid w:val="008D14AC"/>
    <w:rsid w:val="008D1EBE"/>
    <w:rsid w:val="008D2059"/>
    <w:rsid w:val="008D2BB1"/>
    <w:rsid w:val="008D581E"/>
    <w:rsid w:val="008D60B2"/>
    <w:rsid w:val="008D7604"/>
    <w:rsid w:val="008D7678"/>
    <w:rsid w:val="008E1060"/>
    <w:rsid w:val="008E1B45"/>
    <w:rsid w:val="008E5112"/>
    <w:rsid w:val="008E5455"/>
    <w:rsid w:val="008E6CCB"/>
    <w:rsid w:val="008E6DB7"/>
    <w:rsid w:val="008E715B"/>
    <w:rsid w:val="008E78A6"/>
    <w:rsid w:val="008F111D"/>
    <w:rsid w:val="008F20ED"/>
    <w:rsid w:val="008F29B9"/>
    <w:rsid w:val="008F38BF"/>
    <w:rsid w:val="008F39C9"/>
    <w:rsid w:val="008F47F5"/>
    <w:rsid w:val="008F6271"/>
    <w:rsid w:val="008F6C38"/>
    <w:rsid w:val="008F796B"/>
    <w:rsid w:val="008F7D54"/>
    <w:rsid w:val="00902500"/>
    <w:rsid w:val="00902DB2"/>
    <w:rsid w:val="00902ECE"/>
    <w:rsid w:val="0090319A"/>
    <w:rsid w:val="00905291"/>
    <w:rsid w:val="00905323"/>
    <w:rsid w:val="00905387"/>
    <w:rsid w:val="00905BCD"/>
    <w:rsid w:val="00906F50"/>
    <w:rsid w:val="00907082"/>
    <w:rsid w:val="00907938"/>
    <w:rsid w:val="00907DAE"/>
    <w:rsid w:val="0091085A"/>
    <w:rsid w:val="00910CAE"/>
    <w:rsid w:val="0091203A"/>
    <w:rsid w:val="00913F9E"/>
    <w:rsid w:val="009141EC"/>
    <w:rsid w:val="00914AF7"/>
    <w:rsid w:val="009159F1"/>
    <w:rsid w:val="00916D8F"/>
    <w:rsid w:val="00917A29"/>
    <w:rsid w:val="00920266"/>
    <w:rsid w:val="00920F2E"/>
    <w:rsid w:val="009226FD"/>
    <w:rsid w:val="00922DA7"/>
    <w:rsid w:val="00922F80"/>
    <w:rsid w:val="0092445F"/>
    <w:rsid w:val="009270AA"/>
    <w:rsid w:val="00927307"/>
    <w:rsid w:val="009277EE"/>
    <w:rsid w:val="00927CF1"/>
    <w:rsid w:val="00931388"/>
    <w:rsid w:val="00932501"/>
    <w:rsid w:val="00935422"/>
    <w:rsid w:val="0093582A"/>
    <w:rsid w:val="00936B1C"/>
    <w:rsid w:val="00936C06"/>
    <w:rsid w:val="00937619"/>
    <w:rsid w:val="009376FC"/>
    <w:rsid w:val="00937801"/>
    <w:rsid w:val="00937E4A"/>
    <w:rsid w:val="00937F6D"/>
    <w:rsid w:val="009402A3"/>
    <w:rsid w:val="009412CB"/>
    <w:rsid w:val="009416EE"/>
    <w:rsid w:val="00941D21"/>
    <w:rsid w:val="00942B69"/>
    <w:rsid w:val="00943220"/>
    <w:rsid w:val="00943223"/>
    <w:rsid w:val="00944237"/>
    <w:rsid w:val="00944CF6"/>
    <w:rsid w:val="00945983"/>
    <w:rsid w:val="0094771C"/>
    <w:rsid w:val="00950176"/>
    <w:rsid w:val="00954AFD"/>
    <w:rsid w:val="00954DA9"/>
    <w:rsid w:val="0095514B"/>
    <w:rsid w:val="009562DC"/>
    <w:rsid w:val="00957C18"/>
    <w:rsid w:val="00960B4E"/>
    <w:rsid w:val="00960D4E"/>
    <w:rsid w:val="00961207"/>
    <w:rsid w:val="00962925"/>
    <w:rsid w:val="00962A02"/>
    <w:rsid w:val="00963367"/>
    <w:rsid w:val="0096370D"/>
    <w:rsid w:val="0096393F"/>
    <w:rsid w:val="00963FC8"/>
    <w:rsid w:val="00964045"/>
    <w:rsid w:val="00964565"/>
    <w:rsid w:val="00965BEF"/>
    <w:rsid w:val="00965D8A"/>
    <w:rsid w:val="0096673B"/>
    <w:rsid w:val="00966814"/>
    <w:rsid w:val="00967342"/>
    <w:rsid w:val="0096766D"/>
    <w:rsid w:val="00971B87"/>
    <w:rsid w:val="00971E85"/>
    <w:rsid w:val="009743BA"/>
    <w:rsid w:val="00974586"/>
    <w:rsid w:val="0097463A"/>
    <w:rsid w:val="00974D67"/>
    <w:rsid w:val="00974EB2"/>
    <w:rsid w:val="0097560E"/>
    <w:rsid w:val="009756D6"/>
    <w:rsid w:val="00975F23"/>
    <w:rsid w:val="00976BBA"/>
    <w:rsid w:val="0097744E"/>
    <w:rsid w:val="00980334"/>
    <w:rsid w:val="00980AEF"/>
    <w:rsid w:val="00980C9F"/>
    <w:rsid w:val="00980CA8"/>
    <w:rsid w:val="00981EF2"/>
    <w:rsid w:val="00985BF5"/>
    <w:rsid w:val="009861C3"/>
    <w:rsid w:val="0098786B"/>
    <w:rsid w:val="00987DE5"/>
    <w:rsid w:val="00990E85"/>
    <w:rsid w:val="00991B6F"/>
    <w:rsid w:val="0099232D"/>
    <w:rsid w:val="0099298C"/>
    <w:rsid w:val="00992B5C"/>
    <w:rsid w:val="00993A1D"/>
    <w:rsid w:val="00994A07"/>
    <w:rsid w:val="0099522D"/>
    <w:rsid w:val="0099729D"/>
    <w:rsid w:val="009973ED"/>
    <w:rsid w:val="009A0D70"/>
    <w:rsid w:val="009A1ED3"/>
    <w:rsid w:val="009A2FED"/>
    <w:rsid w:val="009A322E"/>
    <w:rsid w:val="009A3A57"/>
    <w:rsid w:val="009A4545"/>
    <w:rsid w:val="009A5C1C"/>
    <w:rsid w:val="009A6478"/>
    <w:rsid w:val="009A65B4"/>
    <w:rsid w:val="009A7054"/>
    <w:rsid w:val="009A7B37"/>
    <w:rsid w:val="009A7FAD"/>
    <w:rsid w:val="009B0F9C"/>
    <w:rsid w:val="009B45F7"/>
    <w:rsid w:val="009B6980"/>
    <w:rsid w:val="009C03A6"/>
    <w:rsid w:val="009C041C"/>
    <w:rsid w:val="009C16BD"/>
    <w:rsid w:val="009C2772"/>
    <w:rsid w:val="009C29B5"/>
    <w:rsid w:val="009C3089"/>
    <w:rsid w:val="009C3989"/>
    <w:rsid w:val="009C4614"/>
    <w:rsid w:val="009C64C6"/>
    <w:rsid w:val="009C7CBE"/>
    <w:rsid w:val="009D05EE"/>
    <w:rsid w:val="009D16DF"/>
    <w:rsid w:val="009D20F8"/>
    <w:rsid w:val="009D293D"/>
    <w:rsid w:val="009D3928"/>
    <w:rsid w:val="009D3EE7"/>
    <w:rsid w:val="009D4132"/>
    <w:rsid w:val="009D4289"/>
    <w:rsid w:val="009D460B"/>
    <w:rsid w:val="009D488E"/>
    <w:rsid w:val="009D5267"/>
    <w:rsid w:val="009D689F"/>
    <w:rsid w:val="009D708C"/>
    <w:rsid w:val="009D7516"/>
    <w:rsid w:val="009D7C07"/>
    <w:rsid w:val="009E106A"/>
    <w:rsid w:val="009E23F3"/>
    <w:rsid w:val="009E3233"/>
    <w:rsid w:val="009E3F32"/>
    <w:rsid w:val="009E4220"/>
    <w:rsid w:val="009E50F8"/>
    <w:rsid w:val="009F0494"/>
    <w:rsid w:val="009F0880"/>
    <w:rsid w:val="009F08F5"/>
    <w:rsid w:val="009F1B84"/>
    <w:rsid w:val="009F2B0C"/>
    <w:rsid w:val="009F2BAC"/>
    <w:rsid w:val="009F2BBA"/>
    <w:rsid w:val="009F2CDA"/>
    <w:rsid w:val="009F303F"/>
    <w:rsid w:val="009F3AD9"/>
    <w:rsid w:val="009F3D66"/>
    <w:rsid w:val="009F4ABE"/>
    <w:rsid w:val="009F6164"/>
    <w:rsid w:val="009F6B7A"/>
    <w:rsid w:val="009F712A"/>
    <w:rsid w:val="00A0000D"/>
    <w:rsid w:val="00A0045F"/>
    <w:rsid w:val="00A0047D"/>
    <w:rsid w:val="00A00764"/>
    <w:rsid w:val="00A012AE"/>
    <w:rsid w:val="00A03312"/>
    <w:rsid w:val="00A03B30"/>
    <w:rsid w:val="00A03E41"/>
    <w:rsid w:val="00A044D9"/>
    <w:rsid w:val="00A05BC6"/>
    <w:rsid w:val="00A06161"/>
    <w:rsid w:val="00A07152"/>
    <w:rsid w:val="00A07947"/>
    <w:rsid w:val="00A105A0"/>
    <w:rsid w:val="00A1182A"/>
    <w:rsid w:val="00A11A49"/>
    <w:rsid w:val="00A12082"/>
    <w:rsid w:val="00A120F9"/>
    <w:rsid w:val="00A12748"/>
    <w:rsid w:val="00A127F8"/>
    <w:rsid w:val="00A12A2B"/>
    <w:rsid w:val="00A13D3A"/>
    <w:rsid w:val="00A141E5"/>
    <w:rsid w:val="00A146F2"/>
    <w:rsid w:val="00A1761D"/>
    <w:rsid w:val="00A17939"/>
    <w:rsid w:val="00A17F06"/>
    <w:rsid w:val="00A2288B"/>
    <w:rsid w:val="00A22D27"/>
    <w:rsid w:val="00A232B2"/>
    <w:rsid w:val="00A23A28"/>
    <w:rsid w:val="00A23F04"/>
    <w:rsid w:val="00A24E17"/>
    <w:rsid w:val="00A25467"/>
    <w:rsid w:val="00A25470"/>
    <w:rsid w:val="00A30C34"/>
    <w:rsid w:val="00A328A5"/>
    <w:rsid w:val="00A3291F"/>
    <w:rsid w:val="00A345C3"/>
    <w:rsid w:val="00A35280"/>
    <w:rsid w:val="00A35E4B"/>
    <w:rsid w:val="00A360A7"/>
    <w:rsid w:val="00A362EC"/>
    <w:rsid w:val="00A3647C"/>
    <w:rsid w:val="00A36571"/>
    <w:rsid w:val="00A37231"/>
    <w:rsid w:val="00A37EDC"/>
    <w:rsid w:val="00A400D4"/>
    <w:rsid w:val="00A403DB"/>
    <w:rsid w:val="00A409BE"/>
    <w:rsid w:val="00A42778"/>
    <w:rsid w:val="00A4322E"/>
    <w:rsid w:val="00A4618E"/>
    <w:rsid w:val="00A4708D"/>
    <w:rsid w:val="00A4739F"/>
    <w:rsid w:val="00A5136F"/>
    <w:rsid w:val="00A519EC"/>
    <w:rsid w:val="00A521B2"/>
    <w:rsid w:val="00A53DAF"/>
    <w:rsid w:val="00A564B2"/>
    <w:rsid w:val="00A57759"/>
    <w:rsid w:val="00A6034A"/>
    <w:rsid w:val="00A61D5A"/>
    <w:rsid w:val="00A62388"/>
    <w:rsid w:val="00A6334F"/>
    <w:rsid w:val="00A63D26"/>
    <w:rsid w:val="00A63D4B"/>
    <w:rsid w:val="00A63F91"/>
    <w:rsid w:val="00A640C7"/>
    <w:rsid w:val="00A6485C"/>
    <w:rsid w:val="00A650ED"/>
    <w:rsid w:val="00A65494"/>
    <w:rsid w:val="00A6641E"/>
    <w:rsid w:val="00A66BA8"/>
    <w:rsid w:val="00A67053"/>
    <w:rsid w:val="00A705F1"/>
    <w:rsid w:val="00A7502B"/>
    <w:rsid w:val="00A75502"/>
    <w:rsid w:val="00A76325"/>
    <w:rsid w:val="00A76666"/>
    <w:rsid w:val="00A76705"/>
    <w:rsid w:val="00A76A87"/>
    <w:rsid w:val="00A7757F"/>
    <w:rsid w:val="00A77587"/>
    <w:rsid w:val="00A775B6"/>
    <w:rsid w:val="00A7795C"/>
    <w:rsid w:val="00A8022D"/>
    <w:rsid w:val="00A810CC"/>
    <w:rsid w:val="00A83120"/>
    <w:rsid w:val="00A832B3"/>
    <w:rsid w:val="00A83868"/>
    <w:rsid w:val="00A86877"/>
    <w:rsid w:val="00A87302"/>
    <w:rsid w:val="00A876F6"/>
    <w:rsid w:val="00A879C8"/>
    <w:rsid w:val="00A90E4C"/>
    <w:rsid w:val="00A9145C"/>
    <w:rsid w:val="00A91590"/>
    <w:rsid w:val="00A92947"/>
    <w:rsid w:val="00A93FBF"/>
    <w:rsid w:val="00A95241"/>
    <w:rsid w:val="00A956ED"/>
    <w:rsid w:val="00A96A23"/>
    <w:rsid w:val="00A971BF"/>
    <w:rsid w:val="00AA0378"/>
    <w:rsid w:val="00AA1504"/>
    <w:rsid w:val="00AA1A87"/>
    <w:rsid w:val="00AA24EB"/>
    <w:rsid w:val="00AA299D"/>
    <w:rsid w:val="00AA2A93"/>
    <w:rsid w:val="00AA3A56"/>
    <w:rsid w:val="00AA3C27"/>
    <w:rsid w:val="00AB1404"/>
    <w:rsid w:val="00AB2BC6"/>
    <w:rsid w:val="00AB44C0"/>
    <w:rsid w:val="00AB4934"/>
    <w:rsid w:val="00AB4A74"/>
    <w:rsid w:val="00AB67EE"/>
    <w:rsid w:val="00AB70DF"/>
    <w:rsid w:val="00AC2E40"/>
    <w:rsid w:val="00AC3A9D"/>
    <w:rsid w:val="00AC54B7"/>
    <w:rsid w:val="00AC5CCB"/>
    <w:rsid w:val="00AC6433"/>
    <w:rsid w:val="00AC6B40"/>
    <w:rsid w:val="00AC6C47"/>
    <w:rsid w:val="00AD000E"/>
    <w:rsid w:val="00AD1915"/>
    <w:rsid w:val="00AD1916"/>
    <w:rsid w:val="00AD3029"/>
    <w:rsid w:val="00AD3248"/>
    <w:rsid w:val="00AD32C4"/>
    <w:rsid w:val="00AD53CA"/>
    <w:rsid w:val="00AD5799"/>
    <w:rsid w:val="00AD583A"/>
    <w:rsid w:val="00AE039D"/>
    <w:rsid w:val="00AE0777"/>
    <w:rsid w:val="00AE17F1"/>
    <w:rsid w:val="00AE1EDB"/>
    <w:rsid w:val="00AE255E"/>
    <w:rsid w:val="00AE3993"/>
    <w:rsid w:val="00AE793F"/>
    <w:rsid w:val="00AE7C1D"/>
    <w:rsid w:val="00AF1ED9"/>
    <w:rsid w:val="00AF2296"/>
    <w:rsid w:val="00AF2724"/>
    <w:rsid w:val="00AF7AC3"/>
    <w:rsid w:val="00B00F04"/>
    <w:rsid w:val="00B01ACF"/>
    <w:rsid w:val="00B02311"/>
    <w:rsid w:val="00B04231"/>
    <w:rsid w:val="00B04E1B"/>
    <w:rsid w:val="00B05FEF"/>
    <w:rsid w:val="00B0632B"/>
    <w:rsid w:val="00B06342"/>
    <w:rsid w:val="00B0647A"/>
    <w:rsid w:val="00B07BC0"/>
    <w:rsid w:val="00B10ECB"/>
    <w:rsid w:val="00B10F23"/>
    <w:rsid w:val="00B117A2"/>
    <w:rsid w:val="00B1199F"/>
    <w:rsid w:val="00B11E9D"/>
    <w:rsid w:val="00B1317E"/>
    <w:rsid w:val="00B1347C"/>
    <w:rsid w:val="00B16415"/>
    <w:rsid w:val="00B17FD2"/>
    <w:rsid w:val="00B20734"/>
    <w:rsid w:val="00B2093E"/>
    <w:rsid w:val="00B21552"/>
    <w:rsid w:val="00B21865"/>
    <w:rsid w:val="00B21CA6"/>
    <w:rsid w:val="00B2221D"/>
    <w:rsid w:val="00B2226D"/>
    <w:rsid w:val="00B222FE"/>
    <w:rsid w:val="00B22CAB"/>
    <w:rsid w:val="00B22E8A"/>
    <w:rsid w:val="00B23930"/>
    <w:rsid w:val="00B23BE9"/>
    <w:rsid w:val="00B23DD8"/>
    <w:rsid w:val="00B24181"/>
    <w:rsid w:val="00B24992"/>
    <w:rsid w:val="00B249B8"/>
    <w:rsid w:val="00B252C2"/>
    <w:rsid w:val="00B255A6"/>
    <w:rsid w:val="00B30B68"/>
    <w:rsid w:val="00B30ED9"/>
    <w:rsid w:val="00B312C5"/>
    <w:rsid w:val="00B31486"/>
    <w:rsid w:val="00B32192"/>
    <w:rsid w:val="00B32B9D"/>
    <w:rsid w:val="00B32CFA"/>
    <w:rsid w:val="00B339CA"/>
    <w:rsid w:val="00B3435F"/>
    <w:rsid w:val="00B344CE"/>
    <w:rsid w:val="00B34F03"/>
    <w:rsid w:val="00B37398"/>
    <w:rsid w:val="00B37E43"/>
    <w:rsid w:val="00B40307"/>
    <w:rsid w:val="00B40735"/>
    <w:rsid w:val="00B40BC5"/>
    <w:rsid w:val="00B41323"/>
    <w:rsid w:val="00B414E9"/>
    <w:rsid w:val="00B44BF1"/>
    <w:rsid w:val="00B450BA"/>
    <w:rsid w:val="00B453DE"/>
    <w:rsid w:val="00B466F9"/>
    <w:rsid w:val="00B5183E"/>
    <w:rsid w:val="00B52B46"/>
    <w:rsid w:val="00B53D0A"/>
    <w:rsid w:val="00B54186"/>
    <w:rsid w:val="00B547E8"/>
    <w:rsid w:val="00B55B26"/>
    <w:rsid w:val="00B55CD3"/>
    <w:rsid w:val="00B55E99"/>
    <w:rsid w:val="00B561D5"/>
    <w:rsid w:val="00B569BC"/>
    <w:rsid w:val="00B57111"/>
    <w:rsid w:val="00B57C3B"/>
    <w:rsid w:val="00B57DC0"/>
    <w:rsid w:val="00B57E47"/>
    <w:rsid w:val="00B57F73"/>
    <w:rsid w:val="00B6146B"/>
    <w:rsid w:val="00B6278C"/>
    <w:rsid w:val="00B630FB"/>
    <w:rsid w:val="00B63135"/>
    <w:rsid w:val="00B63C59"/>
    <w:rsid w:val="00B64AD6"/>
    <w:rsid w:val="00B663A1"/>
    <w:rsid w:val="00B6648E"/>
    <w:rsid w:val="00B67F14"/>
    <w:rsid w:val="00B70F75"/>
    <w:rsid w:val="00B714EE"/>
    <w:rsid w:val="00B71CFB"/>
    <w:rsid w:val="00B72482"/>
    <w:rsid w:val="00B72811"/>
    <w:rsid w:val="00B72E6D"/>
    <w:rsid w:val="00B733CE"/>
    <w:rsid w:val="00B7512F"/>
    <w:rsid w:val="00B75C49"/>
    <w:rsid w:val="00B761A3"/>
    <w:rsid w:val="00B766E1"/>
    <w:rsid w:val="00B77525"/>
    <w:rsid w:val="00B7754B"/>
    <w:rsid w:val="00B80834"/>
    <w:rsid w:val="00B821BE"/>
    <w:rsid w:val="00B83058"/>
    <w:rsid w:val="00B8317C"/>
    <w:rsid w:val="00B8437F"/>
    <w:rsid w:val="00B84EC1"/>
    <w:rsid w:val="00B865A4"/>
    <w:rsid w:val="00B87160"/>
    <w:rsid w:val="00B87376"/>
    <w:rsid w:val="00B8751D"/>
    <w:rsid w:val="00B87989"/>
    <w:rsid w:val="00B87E29"/>
    <w:rsid w:val="00B90A74"/>
    <w:rsid w:val="00B91DAE"/>
    <w:rsid w:val="00B93717"/>
    <w:rsid w:val="00B93A81"/>
    <w:rsid w:val="00B9439E"/>
    <w:rsid w:val="00B9495A"/>
    <w:rsid w:val="00B94BED"/>
    <w:rsid w:val="00B94CFA"/>
    <w:rsid w:val="00B959FD"/>
    <w:rsid w:val="00B96180"/>
    <w:rsid w:val="00B9680C"/>
    <w:rsid w:val="00B97608"/>
    <w:rsid w:val="00BA02A9"/>
    <w:rsid w:val="00BA209E"/>
    <w:rsid w:val="00BA284F"/>
    <w:rsid w:val="00BA2A86"/>
    <w:rsid w:val="00BA33F3"/>
    <w:rsid w:val="00BA340D"/>
    <w:rsid w:val="00BA3CF5"/>
    <w:rsid w:val="00BA48C4"/>
    <w:rsid w:val="00BA4BFC"/>
    <w:rsid w:val="00BA6C71"/>
    <w:rsid w:val="00BA6CCC"/>
    <w:rsid w:val="00BB00C5"/>
    <w:rsid w:val="00BB0852"/>
    <w:rsid w:val="00BB0A9A"/>
    <w:rsid w:val="00BB0F4B"/>
    <w:rsid w:val="00BB148B"/>
    <w:rsid w:val="00BB1552"/>
    <w:rsid w:val="00BB1569"/>
    <w:rsid w:val="00BB3A62"/>
    <w:rsid w:val="00BB4C16"/>
    <w:rsid w:val="00BB5272"/>
    <w:rsid w:val="00BB535E"/>
    <w:rsid w:val="00BB57F7"/>
    <w:rsid w:val="00BB5C01"/>
    <w:rsid w:val="00BB6F9C"/>
    <w:rsid w:val="00BC046C"/>
    <w:rsid w:val="00BC0760"/>
    <w:rsid w:val="00BC07B7"/>
    <w:rsid w:val="00BC0873"/>
    <w:rsid w:val="00BC0B52"/>
    <w:rsid w:val="00BC2761"/>
    <w:rsid w:val="00BC2F79"/>
    <w:rsid w:val="00BC3039"/>
    <w:rsid w:val="00BC38F8"/>
    <w:rsid w:val="00BC5875"/>
    <w:rsid w:val="00BC6135"/>
    <w:rsid w:val="00BC6152"/>
    <w:rsid w:val="00BC73BF"/>
    <w:rsid w:val="00BD0736"/>
    <w:rsid w:val="00BD0984"/>
    <w:rsid w:val="00BD1293"/>
    <w:rsid w:val="00BD493C"/>
    <w:rsid w:val="00BD7744"/>
    <w:rsid w:val="00BE0058"/>
    <w:rsid w:val="00BE05CA"/>
    <w:rsid w:val="00BE1A24"/>
    <w:rsid w:val="00BE1F27"/>
    <w:rsid w:val="00BE49E1"/>
    <w:rsid w:val="00BE5CB3"/>
    <w:rsid w:val="00BE74DB"/>
    <w:rsid w:val="00BE7F74"/>
    <w:rsid w:val="00BF0449"/>
    <w:rsid w:val="00BF0A10"/>
    <w:rsid w:val="00BF22FF"/>
    <w:rsid w:val="00BF233E"/>
    <w:rsid w:val="00BF37BB"/>
    <w:rsid w:val="00BF523E"/>
    <w:rsid w:val="00BF59A1"/>
    <w:rsid w:val="00BF60F2"/>
    <w:rsid w:val="00BF614D"/>
    <w:rsid w:val="00BF6527"/>
    <w:rsid w:val="00BF6B80"/>
    <w:rsid w:val="00BF71AA"/>
    <w:rsid w:val="00BF7C56"/>
    <w:rsid w:val="00C01513"/>
    <w:rsid w:val="00C03A45"/>
    <w:rsid w:val="00C03E37"/>
    <w:rsid w:val="00C056E4"/>
    <w:rsid w:val="00C06FED"/>
    <w:rsid w:val="00C078FA"/>
    <w:rsid w:val="00C102E5"/>
    <w:rsid w:val="00C109CB"/>
    <w:rsid w:val="00C10EBE"/>
    <w:rsid w:val="00C116EF"/>
    <w:rsid w:val="00C11FBA"/>
    <w:rsid w:val="00C122A7"/>
    <w:rsid w:val="00C124CD"/>
    <w:rsid w:val="00C1346B"/>
    <w:rsid w:val="00C13B93"/>
    <w:rsid w:val="00C13ED5"/>
    <w:rsid w:val="00C14AB5"/>
    <w:rsid w:val="00C14D55"/>
    <w:rsid w:val="00C157D2"/>
    <w:rsid w:val="00C168A8"/>
    <w:rsid w:val="00C168FB"/>
    <w:rsid w:val="00C16F72"/>
    <w:rsid w:val="00C1711D"/>
    <w:rsid w:val="00C17CAA"/>
    <w:rsid w:val="00C17EAD"/>
    <w:rsid w:val="00C17F60"/>
    <w:rsid w:val="00C2177C"/>
    <w:rsid w:val="00C219FB"/>
    <w:rsid w:val="00C233CC"/>
    <w:rsid w:val="00C2577D"/>
    <w:rsid w:val="00C25C51"/>
    <w:rsid w:val="00C2672D"/>
    <w:rsid w:val="00C3033E"/>
    <w:rsid w:val="00C331A1"/>
    <w:rsid w:val="00C3329F"/>
    <w:rsid w:val="00C3493D"/>
    <w:rsid w:val="00C34D63"/>
    <w:rsid w:val="00C35306"/>
    <w:rsid w:val="00C362A9"/>
    <w:rsid w:val="00C3645B"/>
    <w:rsid w:val="00C3656D"/>
    <w:rsid w:val="00C36F69"/>
    <w:rsid w:val="00C3730A"/>
    <w:rsid w:val="00C404AE"/>
    <w:rsid w:val="00C41C52"/>
    <w:rsid w:val="00C420B0"/>
    <w:rsid w:val="00C42330"/>
    <w:rsid w:val="00C42DEE"/>
    <w:rsid w:val="00C4307D"/>
    <w:rsid w:val="00C435D9"/>
    <w:rsid w:val="00C44558"/>
    <w:rsid w:val="00C4493C"/>
    <w:rsid w:val="00C45FCC"/>
    <w:rsid w:val="00C464EA"/>
    <w:rsid w:val="00C46840"/>
    <w:rsid w:val="00C46FE8"/>
    <w:rsid w:val="00C47D00"/>
    <w:rsid w:val="00C47EA6"/>
    <w:rsid w:val="00C51222"/>
    <w:rsid w:val="00C5138F"/>
    <w:rsid w:val="00C5149B"/>
    <w:rsid w:val="00C5155A"/>
    <w:rsid w:val="00C5482D"/>
    <w:rsid w:val="00C54C31"/>
    <w:rsid w:val="00C57294"/>
    <w:rsid w:val="00C60494"/>
    <w:rsid w:val="00C60669"/>
    <w:rsid w:val="00C6128C"/>
    <w:rsid w:val="00C624E4"/>
    <w:rsid w:val="00C62659"/>
    <w:rsid w:val="00C638A2"/>
    <w:rsid w:val="00C644AE"/>
    <w:rsid w:val="00C64D0E"/>
    <w:rsid w:val="00C672D3"/>
    <w:rsid w:val="00C7051D"/>
    <w:rsid w:val="00C70CAD"/>
    <w:rsid w:val="00C70E87"/>
    <w:rsid w:val="00C713D1"/>
    <w:rsid w:val="00C72217"/>
    <w:rsid w:val="00C725ED"/>
    <w:rsid w:val="00C73228"/>
    <w:rsid w:val="00C750B4"/>
    <w:rsid w:val="00C764D4"/>
    <w:rsid w:val="00C767F5"/>
    <w:rsid w:val="00C776CF"/>
    <w:rsid w:val="00C776D4"/>
    <w:rsid w:val="00C77C3C"/>
    <w:rsid w:val="00C800E3"/>
    <w:rsid w:val="00C82348"/>
    <w:rsid w:val="00C84970"/>
    <w:rsid w:val="00C85480"/>
    <w:rsid w:val="00C854FF"/>
    <w:rsid w:val="00C85EDC"/>
    <w:rsid w:val="00C8622C"/>
    <w:rsid w:val="00C869C5"/>
    <w:rsid w:val="00C87037"/>
    <w:rsid w:val="00C875D3"/>
    <w:rsid w:val="00C8767E"/>
    <w:rsid w:val="00C87D93"/>
    <w:rsid w:val="00C90435"/>
    <w:rsid w:val="00C905DA"/>
    <w:rsid w:val="00C919CE"/>
    <w:rsid w:val="00C92341"/>
    <w:rsid w:val="00C929D9"/>
    <w:rsid w:val="00C944B2"/>
    <w:rsid w:val="00C9652E"/>
    <w:rsid w:val="00CA0EBE"/>
    <w:rsid w:val="00CA263F"/>
    <w:rsid w:val="00CA4297"/>
    <w:rsid w:val="00CA5B11"/>
    <w:rsid w:val="00CA6606"/>
    <w:rsid w:val="00CA6833"/>
    <w:rsid w:val="00CA7127"/>
    <w:rsid w:val="00CB0EBA"/>
    <w:rsid w:val="00CB27A5"/>
    <w:rsid w:val="00CB28E3"/>
    <w:rsid w:val="00CB2EB9"/>
    <w:rsid w:val="00CB3CDB"/>
    <w:rsid w:val="00CB4280"/>
    <w:rsid w:val="00CB4BD7"/>
    <w:rsid w:val="00CB532C"/>
    <w:rsid w:val="00CB5833"/>
    <w:rsid w:val="00CB764F"/>
    <w:rsid w:val="00CC219E"/>
    <w:rsid w:val="00CC248D"/>
    <w:rsid w:val="00CC2779"/>
    <w:rsid w:val="00CC2BBE"/>
    <w:rsid w:val="00CC30B0"/>
    <w:rsid w:val="00CC3A4F"/>
    <w:rsid w:val="00CC41AB"/>
    <w:rsid w:val="00CC41C6"/>
    <w:rsid w:val="00CC4DA0"/>
    <w:rsid w:val="00CC507B"/>
    <w:rsid w:val="00CC51C9"/>
    <w:rsid w:val="00CC695A"/>
    <w:rsid w:val="00CC72BD"/>
    <w:rsid w:val="00CD07D5"/>
    <w:rsid w:val="00CD12BB"/>
    <w:rsid w:val="00CD393C"/>
    <w:rsid w:val="00CD3CF9"/>
    <w:rsid w:val="00CD4A3B"/>
    <w:rsid w:val="00CD4CAA"/>
    <w:rsid w:val="00CD5ED0"/>
    <w:rsid w:val="00CD698E"/>
    <w:rsid w:val="00CD6A53"/>
    <w:rsid w:val="00CD6ABD"/>
    <w:rsid w:val="00CD6CED"/>
    <w:rsid w:val="00CE052C"/>
    <w:rsid w:val="00CE1226"/>
    <w:rsid w:val="00CE167E"/>
    <w:rsid w:val="00CE192C"/>
    <w:rsid w:val="00CE1E19"/>
    <w:rsid w:val="00CE4312"/>
    <w:rsid w:val="00CE52DE"/>
    <w:rsid w:val="00CF02B2"/>
    <w:rsid w:val="00CF0A3A"/>
    <w:rsid w:val="00CF2929"/>
    <w:rsid w:val="00CF2E58"/>
    <w:rsid w:val="00CF4583"/>
    <w:rsid w:val="00CF66D7"/>
    <w:rsid w:val="00CF6E8B"/>
    <w:rsid w:val="00D00F6F"/>
    <w:rsid w:val="00D00FA7"/>
    <w:rsid w:val="00D02123"/>
    <w:rsid w:val="00D0247D"/>
    <w:rsid w:val="00D0368A"/>
    <w:rsid w:val="00D0793B"/>
    <w:rsid w:val="00D07FC0"/>
    <w:rsid w:val="00D105C5"/>
    <w:rsid w:val="00D10737"/>
    <w:rsid w:val="00D1128C"/>
    <w:rsid w:val="00D11405"/>
    <w:rsid w:val="00D12070"/>
    <w:rsid w:val="00D122DF"/>
    <w:rsid w:val="00D12E4B"/>
    <w:rsid w:val="00D1338D"/>
    <w:rsid w:val="00D13747"/>
    <w:rsid w:val="00D13EFF"/>
    <w:rsid w:val="00D14FB5"/>
    <w:rsid w:val="00D154CE"/>
    <w:rsid w:val="00D16A46"/>
    <w:rsid w:val="00D16CA9"/>
    <w:rsid w:val="00D1765F"/>
    <w:rsid w:val="00D222AF"/>
    <w:rsid w:val="00D22689"/>
    <w:rsid w:val="00D235D1"/>
    <w:rsid w:val="00D24D62"/>
    <w:rsid w:val="00D25EF1"/>
    <w:rsid w:val="00D26763"/>
    <w:rsid w:val="00D26B9F"/>
    <w:rsid w:val="00D26DD7"/>
    <w:rsid w:val="00D32E58"/>
    <w:rsid w:val="00D34933"/>
    <w:rsid w:val="00D34DC1"/>
    <w:rsid w:val="00D3646C"/>
    <w:rsid w:val="00D40319"/>
    <w:rsid w:val="00D425B7"/>
    <w:rsid w:val="00D42FD0"/>
    <w:rsid w:val="00D43FB3"/>
    <w:rsid w:val="00D44EB3"/>
    <w:rsid w:val="00D45F1E"/>
    <w:rsid w:val="00D46871"/>
    <w:rsid w:val="00D474FF"/>
    <w:rsid w:val="00D47F39"/>
    <w:rsid w:val="00D52067"/>
    <w:rsid w:val="00D54802"/>
    <w:rsid w:val="00D555E8"/>
    <w:rsid w:val="00D561B4"/>
    <w:rsid w:val="00D56230"/>
    <w:rsid w:val="00D5633C"/>
    <w:rsid w:val="00D56670"/>
    <w:rsid w:val="00D5712A"/>
    <w:rsid w:val="00D57136"/>
    <w:rsid w:val="00D578A3"/>
    <w:rsid w:val="00D6260D"/>
    <w:rsid w:val="00D64834"/>
    <w:rsid w:val="00D65A49"/>
    <w:rsid w:val="00D671D2"/>
    <w:rsid w:val="00D70550"/>
    <w:rsid w:val="00D70CAC"/>
    <w:rsid w:val="00D721AE"/>
    <w:rsid w:val="00D73045"/>
    <w:rsid w:val="00D73403"/>
    <w:rsid w:val="00D73B4D"/>
    <w:rsid w:val="00D74256"/>
    <w:rsid w:val="00D7506D"/>
    <w:rsid w:val="00D7533B"/>
    <w:rsid w:val="00D7670D"/>
    <w:rsid w:val="00D80118"/>
    <w:rsid w:val="00D807F8"/>
    <w:rsid w:val="00D82484"/>
    <w:rsid w:val="00D82AA1"/>
    <w:rsid w:val="00D85965"/>
    <w:rsid w:val="00D85C37"/>
    <w:rsid w:val="00D871B8"/>
    <w:rsid w:val="00D87F3F"/>
    <w:rsid w:val="00D92498"/>
    <w:rsid w:val="00D9306B"/>
    <w:rsid w:val="00D93CE7"/>
    <w:rsid w:val="00D94037"/>
    <w:rsid w:val="00D96E86"/>
    <w:rsid w:val="00D97E2C"/>
    <w:rsid w:val="00DA0828"/>
    <w:rsid w:val="00DA2909"/>
    <w:rsid w:val="00DA2A1B"/>
    <w:rsid w:val="00DA2BFE"/>
    <w:rsid w:val="00DA2DED"/>
    <w:rsid w:val="00DA39A7"/>
    <w:rsid w:val="00DA4C2A"/>
    <w:rsid w:val="00DA6773"/>
    <w:rsid w:val="00DA7CB7"/>
    <w:rsid w:val="00DB0195"/>
    <w:rsid w:val="00DB1F99"/>
    <w:rsid w:val="00DB2351"/>
    <w:rsid w:val="00DB2EAB"/>
    <w:rsid w:val="00DB397B"/>
    <w:rsid w:val="00DB3C4C"/>
    <w:rsid w:val="00DB415D"/>
    <w:rsid w:val="00DB54D0"/>
    <w:rsid w:val="00DB5DE6"/>
    <w:rsid w:val="00DB6071"/>
    <w:rsid w:val="00DB6450"/>
    <w:rsid w:val="00DB75E9"/>
    <w:rsid w:val="00DC0183"/>
    <w:rsid w:val="00DC1DCE"/>
    <w:rsid w:val="00DC245A"/>
    <w:rsid w:val="00DC3A90"/>
    <w:rsid w:val="00DC3B24"/>
    <w:rsid w:val="00DC3E51"/>
    <w:rsid w:val="00DC43E9"/>
    <w:rsid w:val="00DC510C"/>
    <w:rsid w:val="00DC57A2"/>
    <w:rsid w:val="00DC69E3"/>
    <w:rsid w:val="00DC7F2C"/>
    <w:rsid w:val="00DD1242"/>
    <w:rsid w:val="00DD1C94"/>
    <w:rsid w:val="00DD1F98"/>
    <w:rsid w:val="00DD2E31"/>
    <w:rsid w:val="00DD3C79"/>
    <w:rsid w:val="00DD70CA"/>
    <w:rsid w:val="00DE0A53"/>
    <w:rsid w:val="00DE10A6"/>
    <w:rsid w:val="00DE3C08"/>
    <w:rsid w:val="00DE3C4F"/>
    <w:rsid w:val="00DE3E8F"/>
    <w:rsid w:val="00DE4AC3"/>
    <w:rsid w:val="00DE4F6D"/>
    <w:rsid w:val="00DE5D80"/>
    <w:rsid w:val="00DE7A41"/>
    <w:rsid w:val="00DF03D0"/>
    <w:rsid w:val="00DF17D8"/>
    <w:rsid w:val="00DF2E2F"/>
    <w:rsid w:val="00DF3D2D"/>
    <w:rsid w:val="00DF3D41"/>
    <w:rsid w:val="00DF4BD7"/>
    <w:rsid w:val="00DF7065"/>
    <w:rsid w:val="00DF78CB"/>
    <w:rsid w:val="00E000B0"/>
    <w:rsid w:val="00E00204"/>
    <w:rsid w:val="00E0023F"/>
    <w:rsid w:val="00E00A37"/>
    <w:rsid w:val="00E01A7D"/>
    <w:rsid w:val="00E02ACB"/>
    <w:rsid w:val="00E03C84"/>
    <w:rsid w:val="00E043F9"/>
    <w:rsid w:val="00E04C8F"/>
    <w:rsid w:val="00E04EA4"/>
    <w:rsid w:val="00E101F6"/>
    <w:rsid w:val="00E10CDB"/>
    <w:rsid w:val="00E12093"/>
    <w:rsid w:val="00E120E2"/>
    <w:rsid w:val="00E126AD"/>
    <w:rsid w:val="00E12909"/>
    <w:rsid w:val="00E12F89"/>
    <w:rsid w:val="00E14F88"/>
    <w:rsid w:val="00E15E0D"/>
    <w:rsid w:val="00E17C1C"/>
    <w:rsid w:val="00E21F09"/>
    <w:rsid w:val="00E22ACC"/>
    <w:rsid w:val="00E23339"/>
    <w:rsid w:val="00E23FCE"/>
    <w:rsid w:val="00E248A9"/>
    <w:rsid w:val="00E26406"/>
    <w:rsid w:val="00E271E8"/>
    <w:rsid w:val="00E276A5"/>
    <w:rsid w:val="00E30294"/>
    <w:rsid w:val="00E30C3B"/>
    <w:rsid w:val="00E325B9"/>
    <w:rsid w:val="00E33B41"/>
    <w:rsid w:val="00E33C21"/>
    <w:rsid w:val="00E33DD7"/>
    <w:rsid w:val="00E33DEC"/>
    <w:rsid w:val="00E344A7"/>
    <w:rsid w:val="00E349F7"/>
    <w:rsid w:val="00E356EA"/>
    <w:rsid w:val="00E35A5E"/>
    <w:rsid w:val="00E35AFA"/>
    <w:rsid w:val="00E367A3"/>
    <w:rsid w:val="00E378BA"/>
    <w:rsid w:val="00E37AA7"/>
    <w:rsid w:val="00E37D55"/>
    <w:rsid w:val="00E37DF4"/>
    <w:rsid w:val="00E41937"/>
    <w:rsid w:val="00E41EB5"/>
    <w:rsid w:val="00E440F9"/>
    <w:rsid w:val="00E44F02"/>
    <w:rsid w:val="00E45029"/>
    <w:rsid w:val="00E454AD"/>
    <w:rsid w:val="00E476B2"/>
    <w:rsid w:val="00E50724"/>
    <w:rsid w:val="00E50DD8"/>
    <w:rsid w:val="00E5246D"/>
    <w:rsid w:val="00E530D4"/>
    <w:rsid w:val="00E53FB8"/>
    <w:rsid w:val="00E546B3"/>
    <w:rsid w:val="00E54BCA"/>
    <w:rsid w:val="00E601E3"/>
    <w:rsid w:val="00E60EC1"/>
    <w:rsid w:val="00E60F94"/>
    <w:rsid w:val="00E620DA"/>
    <w:rsid w:val="00E62168"/>
    <w:rsid w:val="00E63252"/>
    <w:rsid w:val="00E634F3"/>
    <w:rsid w:val="00E64401"/>
    <w:rsid w:val="00E644F9"/>
    <w:rsid w:val="00E64C62"/>
    <w:rsid w:val="00E64D1C"/>
    <w:rsid w:val="00E660FD"/>
    <w:rsid w:val="00E6621A"/>
    <w:rsid w:val="00E70397"/>
    <w:rsid w:val="00E70DC7"/>
    <w:rsid w:val="00E7385A"/>
    <w:rsid w:val="00E74C68"/>
    <w:rsid w:val="00E74EA3"/>
    <w:rsid w:val="00E74EC0"/>
    <w:rsid w:val="00E756C1"/>
    <w:rsid w:val="00E767C4"/>
    <w:rsid w:val="00E76CFE"/>
    <w:rsid w:val="00E76E8C"/>
    <w:rsid w:val="00E80A61"/>
    <w:rsid w:val="00E81043"/>
    <w:rsid w:val="00E81F02"/>
    <w:rsid w:val="00E827D8"/>
    <w:rsid w:val="00E83985"/>
    <w:rsid w:val="00E83D90"/>
    <w:rsid w:val="00E84DEF"/>
    <w:rsid w:val="00E84F6F"/>
    <w:rsid w:val="00E86FA9"/>
    <w:rsid w:val="00E87D6E"/>
    <w:rsid w:val="00E90909"/>
    <w:rsid w:val="00E91423"/>
    <w:rsid w:val="00E91C24"/>
    <w:rsid w:val="00E9353E"/>
    <w:rsid w:val="00E97257"/>
    <w:rsid w:val="00E973FE"/>
    <w:rsid w:val="00EA0441"/>
    <w:rsid w:val="00EA0C0F"/>
    <w:rsid w:val="00EA1205"/>
    <w:rsid w:val="00EA1A00"/>
    <w:rsid w:val="00EA1F2C"/>
    <w:rsid w:val="00EA2499"/>
    <w:rsid w:val="00EA44F0"/>
    <w:rsid w:val="00EA595B"/>
    <w:rsid w:val="00EA652D"/>
    <w:rsid w:val="00EB0501"/>
    <w:rsid w:val="00EB10E3"/>
    <w:rsid w:val="00EB15DA"/>
    <w:rsid w:val="00EB1851"/>
    <w:rsid w:val="00EB191C"/>
    <w:rsid w:val="00EB1B38"/>
    <w:rsid w:val="00EB2024"/>
    <w:rsid w:val="00EB2EDC"/>
    <w:rsid w:val="00EB3027"/>
    <w:rsid w:val="00EB371A"/>
    <w:rsid w:val="00EB37D5"/>
    <w:rsid w:val="00EB43E6"/>
    <w:rsid w:val="00EB4D71"/>
    <w:rsid w:val="00EB51ED"/>
    <w:rsid w:val="00EB5A09"/>
    <w:rsid w:val="00EB5A39"/>
    <w:rsid w:val="00EB5B24"/>
    <w:rsid w:val="00EB6D70"/>
    <w:rsid w:val="00EB79F4"/>
    <w:rsid w:val="00EB7D7B"/>
    <w:rsid w:val="00EC036E"/>
    <w:rsid w:val="00EC100C"/>
    <w:rsid w:val="00EC117C"/>
    <w:rsid w:val="00EC190B"/>
    <w:rsid w:val="00EC22BB"/>
    <w:rsid w:val="00EC327E"/>
    <w:rsid w:val="00EC51B9"/>
    <w:rsid w:val="00EC609B"/>
    <w:rsid w:val="00EC742F"/>
    <w:rsid w:val="00EC7886"/>
    <w:rsid w:val="00EC7D53"/>
    <w:rsid w:val="00ED0E0F"/>
    <w:rsid w:val="00ED2656"/>
    <w:rsid w:val="00ED36B3"/>
    <w:rsid w:val="00ED36F1"/>
    <w:rsid w:val="00ED4420"/>
    <w:rsid w:val="00ED44EF"/>
    <w:rsid w:val="00ED48C7"/>
    <w:rsid w:val="00ED52D3"/>
    <w:rsid w:val="00ED5AC8"/>
    <w:rsid w:val="00ED7BDA"/>
    <w:rsid w:val="00ED7CCF"/>
    <w:rsid w:val="00EE0955"/>
    <w:rsid w:val="00EE0F3E"/>
    <w:rsid w:val="00EE3DE9"/>
    <w:rsid w:val="00EE4265"/>
    <w:rsid w:val="00EE4640"/>
    <w:rsid w:val="00EE6F02"/>
    <w:rsid w:val="00EF0D02"/>
    <w:rsid w:val="00EF1336"/>
    <w:rsid w:val="00EF18BC"/>
    <w:rsid w:val="00EF1D3A"/>
    <w:rsid w:val="00EF25C6"/>
    <w:rsid w:val="00EF519C"/>
    <w:rsid w:val="00EF5530"/>
    <w:rsid w:val="00EF582A"/>
    <w:rsid w:val="00EF651B"/>
    <w:rsid w:val="00EF654F"/>
    <w:rsid w:val="00EF6A7D"/>
    <w:rsid w:val="00EF6F8A"/>
    <w:rsid w:val="00EF71EA"/>
    <w:rsid w:val="00EF7B11"/>
    <w:rsid w:val="00F0109B"/>
    <w:rsid w:val="00F01632"/>
    <w:rsid w:val="00F01871"/>
    <w:rsid w:val="00F01DDC"/>
    <w:rsid w:val="00F0513C"/>
    <w:rsid w:val="00F0683F"/>
    <w:rsid w:val="00F07878"/>
    <w:rsid w:val="00F07C64"/>
    <w:rsid w:val="00F107F1"/>
    <w:rsid w:val="00F10931"/>
    <w:rsid w:val="00F110D7"/>
    <w:rsid w:val="00F121BE"/>
    <w:rsid w:val="00F1285D"/>
    <w:rsid w:val="00F1325B"/>
    <w:rsid w:val="00F13349"/>
    <w:rsid w:val="00F137A2"/>
    <w:rsid w:val="00F1490E"/>
    <w:rsid w:val="00F17113"/>
    <w:rsid w:val="00F226D7"/>
    <w:rsid w:val="00F243E6"/>
    <w:rsid w:val="00F248F4"/>
    <w:rsid w:val="00F24904"/>
    <w:rsid w:val="00F250F0"/>
    <w:rsid w:val="00F25632"/>
    <w:rsid w:val="00F262BC"/>
    <w:rsid w:val="00F26476"/>
    <w:rsid w:val="00F272CD"/>
    <w:rsid w:val="00F274DA"/>
    <w:rsid w:val="00F27D5A"/>
    <w:rsid w:val="00F31271"/>
    <w:rsid w:val="00F31DD0"/>
    <w:rsid w:val="00F32DDD"/>
    <w:rsid w:val="00F342A2"/>
    <w:rsid w:val="00F34312"/>
    <w:rsid w:val="00F34585"/>
    <w:rsid w:val="00F358C6"/>
    <w:rsid w:val="00F35DFC"/>
    <w:rsid w:val="00F36865"/>
    <w:rsid w:val="00F40FCC"/>
    <w:rsid w:val="00F41785"/>
    <w:rsid w:val="00F41F99"/>
    <w:rsid w:val="00F43BDD"/>
    <w:rsid w:val="00F4434B"/>
    <w:rsid w:val="00F4546E"/>
    <w:rsid w:val="00F45A23"/>
    <w:rsid w:val="00F46951"/>
    <w:rsid w:val="00F46DE0"/>
    <w:rsid w:val="00F47354"/>
    <w:rsid w:val="00F47DC9"/>
    <w:rsid w:val="00F51337"/>
    <w:rsid w:val="00F54B35"/>
    <w:rsid w:val="00F54D4F"/>
    <w:rsid w:val="00F5539F"/>
    <w:rsid w:val="00F55E3C"/>
    <w:rsid w:val="00F603B8"/>
    <w:rsid w:val="00F60CB2"/>
    <w:rsid w:val="00F61E88"/>
    <w:rsid w:val="00F6295E"/>
    <w:rsid w:val="00F639D8"/>
    <w:rsid w:val="00F6475A"/>
    <w:rsid w:val="00F64BE2"/>
    <w:rsid w:val="00F65560"/>
    <w:rsid w:val="00F65736"/>
    <w:rsid w:val="00F65AA5"/>
    <w:rsid w:val="00F66CF0"/>
    <w:rsid w:val="00F71613"/>
    <w:rsid w:val="00F71875"/>
    <w:rsid w:val="00F71D9E"/>
    <w:rsid w:val="00F71F41"/>
    <w:rsid w:val="00F73286"/>
    <w:rsid w:val="00F736C3"/>
    <w:rsid w:val="00F7492A"/>
    <w:rsid w:val="00F74EE8"/>
    <w:rsid w:val="00F75FF1"/>
    <w:rsid w:val="00F7762D"/>
    <w:rsid w:val="00F80122"/>
    <w:rsid w:val="00F80D39"/>
    <w:rsid w:val="00F828EB"/>
    <w:rsid w:val="00F82ECC"/>
    <w:rsid w:val="00F84A3F"/>
    <w:rsid w:val="00F87D96"/>
    <w:rsid w:val="00F87E9A"/>
    <w:rsid w:val="00F9118A"/>
    <w:rsid w:val="00F92D75"/>
    <w:rsid w:val="00F93972"/>
    <w:rsid w:val="00F93A55"/>
    <w:rsid w:val="00F95067"/>
    <w:rsid w:val="00F950B0"/>
    <w:rsid w:val="00F95F0E"/>
    <w:rsid w:val="00F973B0"/>
    <w:rsid w:val="00F97966"/>
    <w:rsid w:val="00F97F82"/>
    <w:rsid w:val="00FA229A"/>
    <w:rsid w:val="00FA329B"/>
    <w:rsid w:val="00FA5165"/>
    <w:rsid w:val="00FA73CB"/>
    <w:rsid w:val="00FA7916"/>
    <w:rsid w:val="00FB217C"/>
    <w:rsid w:val="00FB2531"/>
    <w:rsid w:val="00FB3F30"/>
    <w:rsid w:val="00FB3F38"/>
    <w:rsid w:val="00FB430F"/>
    <w:rsid w:val="00FB479A"/>
    <w:rsid w:val="00FB4B96"/>
    <w:rsid w:val="00FB4C09"/>
    <w:rsid w:val="00FB4E4D"/>
    <w:rsid w:val="00FB51BE"/>
    <w:rsid w:val="00FB5BB3"/>
    <w:rsid w:val="00FB6180"/>
    <w:rsid w:val="00FB7462"/>
    <w:rsid w:val="00FC0031"/>
    <w:rsid w:val="00FC07BD"/>
    <w:rsid w:val="00FC0B76"/>
    <w:rsid w:val="00FC2757"/>
    <w:rsid w:val="00FC3581"/>
    <w:rsid w:val="00FC524C"/>
    <w:rsid w:val="00FC61BB"/>
    <w:rsid w:val="00FC6F9A"/>
    <w:rsid w:val="00FD0593"/>
    <w:rsid w:val="00FD12DA"/>
    <w:rsid w:val="00FD1BF0"/>
    <w:rsid w:val="00FD1E13"/>
    <w:rsid w:val="00FD264F"/>
    <w:rsid w:val="00FD2A07"/>
    <w:rsid w:val="00FD490A"/>
    <w:rsid w:val="00FD4AC3"/>
    <w:rsid w:val="00FD57C8"/>
    <w:rsid w:val="00FD5828"/>
    <w:rsid w:val="00FD6176"/>
    <w:rsid w:val="00FD76ED"/>
    <w:rsid w:val="00FE0219"/>
    <w:rsid w:val="00FE0449"/>
    <w:rsid w:val="00FE12DE"/>
    <w:rsid w:val="00FE15D7"/>
    <w:rsid w:val="00FE51FF"/>
    <w:rsid w:val="00FE5AED"/>
    <w:rsid w:val="00FF1369"/>
    <w:rsid w:val="00FF2820"/>
    <w:rsid w:val="00FF4DC7"/>
    <w:rsid w:val="00FF6B53"/>
    <w:rsid w:val="00FF7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F60CB2"/>
  </w:style>
  <w:style w:type="paragraph" w:styleId="TOC2">
    <w:name w:val="toc 2"/>
    <w:basedOn w:val="a"/>
    <w:next w:val="a"/>
    <w:autoRedefine/>
    <w:uiPriority w:val="39"/>
    <w:unhideWhenUsed/>
    <w:rsid w:val="00F60CB2"/>
    <w:pPr>
      <w:ind w:left="240"/>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400F9D"/>
    <w:pPr>
      <w:jc w:val="center"/>
    </w:pPr>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styleId="afb">
    <w:name w:val="Unresolved Mention"/>
    <w:basedOn w:val="a0"/>
    <w:uiPriority w:val="99"/>
    <w:semiHidden/>
    <w:unhideWhenUsed/>
    <w:rsid w:val="006B6B26"/>
    <w:rPr>
      <w:color w:val="605E5C"/>
      <w:shd w:val="clear" w:color="auto" w:fill="E1DFDD"/>
    </w:rPr>
  </w:style>
  <w:style w:type="paragraph" w:styleId="afc">
    <w:name w:val="annotation subject"/>
    <w:basedOn w:val="af6"/>
    <w:next w:val="af6"/>
    <w:link w:val="afd"/>
    <w:uiPriority w:val="99"/>
    <w:semiHidden/>
    <w:unhideWhenUsed/>
    <w:rsid w:val="00F97966"/>
    <w:rPr>
      <w:b/>
      <w:bCs/>
    </w:rPr>
  </w:style>
  <w:style w:type="character" w:customStyle="1" w:styleId="afd">
    <w:name w:val="批注主题 字符"/>
    <w:basedOn w:val="af7"/>
    <w:link w:val="afc"/>
    <w:uiPriority w:val="99"/>
    <w:semiHidden/>
    <w:rsid w:val="00F97966"/>
    <w:rPr>
      <w:b/>
      <w:bCs/>
      <w:sz w:val="24"/>
      <w:szCs w:val="24"/>
    </w:rPr>
  </w:style>
  <w:style w:type="paragraph" w:styleId="HTML">
    <w:name w:val="HTML Preformatted"/>
    <w:basedOn w:val="a"/>
    <w:link w:val="HTML0"/>
    <w:uiPriority w:val="99"/>
    <w:unhideWhenUsed/>
    <w:rsid w:val="00E91C24"/>
    <w:pPr>
      <w:spacing w:after="0"/>
    </w:pPr>
    <w:rPr>
      <w:rFonts w:ascii="Consolas" w:hAnsi="Consolas"/>
      <w:sz w:val="20"/>
      <w:szCs w:val="20"/>
    </w:rPr>
  </w:style>
  <w:style w:type="character" w:customStyle="1" w:styleId="HTML0">
    <w:name w:val="HTML 预设格式 字符"/>
    <w:basedOn w:val="a0"/>
    <w:link w:val="HTML"/>
    <w:uiPriority w:val="99"/>
    <w:rsid w:val="00E91C24"/>
    <w:rPr>
      <w:rFonts w:ascii="Consolas" w:hAnsi="Consolas"/>
    </w:rPr>
  </w:style>
  <w:style w:type="character" w:styleId="afe">
    <w:name w:val="Placeholder Text"/>
    <w:basedOn w:val="a0"/>
    <w:uiPriority w:val="99"/>
    <w:semiHidden/>
    <w:rsid w:val="00A633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2966">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76350765">
      <w:bodyDiv w:val="1"/>
      <w:marLeft w:val="0"/>
      <w:marRight w:val="0"/>
      <w:marTop w:val="0"/>
      <w:marBottom w:val="0"/>
      <w:divBdr>
        <w:top w:val="none" w:sz="0" w:space="0" w:color="auto"/>
        <w:left w:val="none" w:sz="0" w:space="0" w:color="auto"/>
        <w:bottom w:val="none" w:sz="0" w:space="0" w:color="auto"/>
        <w:right w:val="none" w:sz="0" w:space="0" w:color="auto"/>
      </w:divBdr>
      <w:divsChild>
        <w:div w:id="2001615280">
          <w:marLeft w:val="0"/>
          <w:marRight w:val="0"/>
          <w:marTop w:val="0"/>
          <w:marBottom w:val="0"/>
          <w:divBdr>
            <w:top w:val="none" w:sz="0" w:space="0" w:color="auto"/>
            <w:left w:val="none" w:sz="0" w:space="0" w:color="auto"/>
            <w:bottom w:val="none" w:sz="0" w:space="0" w:color="auto"/>
            <w:right w:val="none" w:sz="0" w:space="0" w:color="auto"/>
          </w:divBdr>
          <w:divsChild>
            <w:div w:id="1396005154">
              <w:marLeft w:val="0"/>
              <w:marRight w:val="0"/>
              <w:marTop w:val="0"/>
              <w:marBottom w:val="0"/>
              <w:divBdr>
                <w:top w:val="none" w:sz="0" w:space="0" w:color="auto"/>
                <w:left w:val="none" w:sz="0" w:space="0" w:color="auto"/>
                <w:bottom w:val="none" w:sz="0" w:space="0" w:color="auto"/>
                <w:right w:val="none" w:sz="0" w:space="0" w:color="auto"/>
              </w:divBdr>
            </w:div>
            <w:div w:id="58024283">
              <w:marLeft w:val="0"/>
              <w:marRight w:val="0"/>
              <w:marTop w:val="0"/>
              <w:marBottom w:val="0"/>
              <w:divBdr>
                <w:top w:val="none" w:sz="0" w:space="0" w:color="auto"/>
                <w:left w:val="none" w:sz="0" w:space="0" w:color="auto"/>
                <w:bottom w:val="none" w:sz="0" w:space="0" w:color="auto"/>
                <w:right w:val="none" w:sz="0" w:space="0" w:color="auto"/>
              </w:divBdr>
            </w:div>
            <w:div w:id="144662076">
              <w:marLeft w:val="0"/>
              <w:marRight w:val="0"/>
              <w:marTop w:val="0"/>
              <w:marBottom w:val="0"/>
              <w:divBdr>
                <w:top w:val="none" w:sz="0" w:space="0" w:color="auto"/>
                <w:left w:val="none" w:sz="0" w:space="0" w:color="auto"/>
                <w:bottom w:val="none" w:sz="0" w:space="0" w:color="auto"/>
                <w:right w:val="none" w:sz="0" w:space="0" w:color="auto"/>
              </w:divBdr>
            </w:div>
            <w:div w:id="1174150076">
              <w:marLeft w:val="0"/>
              <w:marRight w:val="0"/>
              <w:marTop w:val="0"/>
              <w:marBottom w:val="0"/>
              <w:divBdr>
                <w:top w:val="none" w:sz="0" w:space="0" w:color="auto"/>
                <w:left w:val="none" w:sz="0" w:space="0" w:color="auto"/>
                <w:bottom w:val="none" w:sz="0" w:space="0" w:color="auto"/>
                <w:right w:val="none" w:sz="0" w:space="0" w:color="auto"/>
              </w:divBdr>
            </w:div>
            <w:div w:id="444884099">
              <w:marLeft w:val="0"/>
              <w:marRight w:val="0"/>
              <w:marTop w:val="0"/>
              <w:marBottom w:val="0"/>
              <w:divBdr>
                <w:top w:val="none" w:sz="0" w:space="0" w:color="auto"/>
                <w:left w:val="none" w:sz="0" w:space="0" w:color="auto"/>
                <w:bottom w:val="none" w:sz="0" w:space="0" w:color="auto"/>
                <w:right w:val="none" w:sz="0" w:space="0" w:color="auto"/>
              </w:divBdr>
            </w:div>
            <w:div w:id="216860609">
              <w:marLeft w:val="0"/>
              <w:marRight w:val="0"/>
              <w:marTop w:val="0"/>
              <w:marBottom w:val="0"/>
              <w:divBdr>
                <w:top w:val="none" w:sz="0" w:space="0" w:color="auto"/>
                <w:left w:val="none" w:sz="0" w:space="0" w:color="auto"/>
                <w:bottom w:val="none" w:sz="0" w:space="0" w:color="auto"/>
                <w:right w:val="none" w:sz="0" w:space="0" w:color="auto"/>
              </w:divBdr>
            </w:div>
            <w:div w:id="203253384">
              <w:marLeft w:val="0"/>
              <w:marRight w:val="0"/>
              <w:marTop w:val="0"/>
              <w:marBottom w:val="0"/>
              <w:divBdr>
                <w:top w:val="none" w:sz="0" w:space="0" w:color="auto"/>
                <w:left w:val="none" w:sz="0" w:space="0" w:color="auto"/>
                <w:bottom w:val="none" w:sz="0" w:space="0" w:color="auto"/>
                <w:right w:val="none" w:sz="0" w:space="0" w:color="auto"/>
              </w:divBdr>
            </w:div>
            <w:div w:id="350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247688666">
      <w:bodyDiv w:val="1"/>
      <w:marLeft w:val="0"/>
      <w:marRight w:val="0"/>
      <w:marTop w:val="0"/>
      <w:marBottom w:val="0"/>
      <w:divBdr>
        <w:top w:val="none" w:sz="0" w:space="0" w:color="auto"/>
        <w:left w:val="none" w:sz="0" w:space="0" w:color="auto"/>
        <w:bottom w:val="none" w:sz="0" w:space="0" w:color="auto"/>
        <w:right w:val="none" w:sz="0" w:space="0" w:color="auto"/>
      </w:divBdr>
    </w:div>
    <w:div w:id="1527019026">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ortal.ogc.org/public_ogc/directives/directives.php"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946" TargetMode="External"/><Relationship Id="rId21" Type="http://schemas.openxmlformats.org/officeDocument/2006/relationships/hyperlink" Target="https://portal.ogc.org/public_ogc/directives/directives.php" TargetMode="External"/><Relationship Id="rId42" Type="http://schemas.openxmlformats.org/officeDocument/2006/relationships/hyperlink" Target="https://github.com/opengeospatial/TrainingDML-AI_SWG/tree/main/use-cases/examples/1.0/WHU-building.json" TargetMode="External"/><Relationship Id="rId47" Type="http://schemas.openxmlformats.org/officeDocument/2006/relationships/hyperlink" Target="https://captain-whu.github.io/iSAID/" TargetMode="External"/><Relationship Id="rId63" Type="http://schemas.openxmlformats.org/officeDocument/2006/relationships/hyperlink" Target="https://docs.ogc.org/per/18-038r2.html" TargetMode="External"/><Relationship Id="rId68" Type="http://schemas.openxmlformats.org/officeDocument/2006/relationships/fontTable" Target="fontTable.xml"/><Relationship Id="rId7" Type="http://schemas.openxmlformats.org/officeDocument/2006/relationships/endnotes" Target="endnotes.xml"/><Relationship Id="rId71"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tools.ietf.org/html/rfc7946" TargetMode="External"/><Relationship Id="rId29" Type="http://schemas.openxmlformats.org/officeDocument/2006/relationships/hyperlink" Target="https://schemas.isotc211.org/19115/-1/mcc/1.3.0/commonClasses.xsd" TargetMode="External"/><Relationship Id="rId11" Type="http://schemas.microsoft.com/office/2016/09/relationships/commentsIds" Target="commentsIds.xml"/><Relationship Id="rId24" Type="http://schemas.openxmlformats.org/officeDocument/2006/relationships/hyperlink" Target="https://datatracker.ietf.org/doc/html/rfc3339" TargetMode="External"/><Relationship Id="rId32" Type="http://schemas.openxmlformats.org/officeDocument/2006/relationships/hyperlink" Target="https://github.com/opengeospatial/TrainingDML-AI_SWG/tree/main/use-cases/examples/1.0/WHU-RS19.json" TargetMode="External"/><Relationship Id="rId37" Type="http://schemas.openxmlformats.org/officeDocument/2006/relationships/hyperlink" Target="https://x-ytong.github.io/project/GID.html" TargetMode="External"/><Relationship Id="rId40" Type="http://schemas.openxmlformats.org/officeDocument/2006/relationships/hyperlink" Target="https://github.com/opengeospatial/TrainingDML-AI_SWG/tree/main/use-cases/examples/1.0/Toronto_3D.json" TargetMode="External"/><Relationship Id="rId45" Type="http://schemas.openxmlformats.org/officeDocument/2006/relationships/hyperlink" Target="http://gpcv.whu.edu.cn/data/WHU_MVS_Stereo_dataset.html" TargetMode="External"/><Relationship Id="rId53" Type="http://schemas.openxmlformats.org/officeDocument/2006/relationships/hyperlink" Target="https://nlp.cs.washington.edu/sciIE/" TargetMode="External"/><Relationship Id="rId58" Type="http://schemas.openxmlformats.org/officeDocument/2006/relationships/hyperlink" Target="http://www.ietf.org/rfc/rfc3339.txt" TargetMode="External"/><Relationship Id="rId66" Type="http://schemas.openxmlformats.org/officeDocument/2006/relationships/hyperlink" Target="https://doi.org/10.1080/13658816.2022.2087223" TargetMode="External"/><Relationship Id="rId5" Type="http://schemas.openxmlformats.org/officeDocument/2006/relationships/webSettings" Target="webSettings.xml"/><Relationship Id="rId61" Type="http://schemas.openxmlformats.org/officeDocument/2006/relationships/hyperlink" Target="http://www.ietf.org/rfc/rfc7946.txt" TargetMode="External"/><Relationship Id="rId19" Type="http://schemas.openxmlformats.org/officeDocument/2006/relationships/hyperlink" Target="https://www.iso.org/standard/66175.html" TargetMode="External"/><Relationship Id="rId14" Type="http://schemas.openxmlformats.org/officeDocument/2006/relationships/hyperlink" Target="https://docs.ogc.org/is/23-008r3/23-008r3.html" TargetMode="External"/><Relationship Id="rId22" Type="http://schemas.openxmlformats.org/officeDocument/2006/relationships/hyperlink" Target="https://portal.ogc.org/files/?artifact_id=41579" TargetMode="External"/><Relationship Id="rId27" Type="http://schemas.openxmlformats.org/officeDocument/2006/relationships/hyperlink" Target="https://schemas.isotc211.org/19115/-1/gex/1.3.0/extent.xsd" TargetMode="External"/><Relationship Id="rId30" Type="http://schemas.openxmlformats.org/officeDocument/2006/relationships/hyperlink" Target="https://datatracker.ietf.org/doc/html/rfc7946" TargetMode="External"/><Relationship Id="rId35" Type="http://schemas.openxmlformats.org/officeDocument/2006/relationships/hyperlink" Target="http://www.cvlibs.net/datasets/kitti/eval_object.php?obj_benchmark=2d" TargetMode="External"/><Relationship Id="rId43" Type="http://schemas.openxmlformats.org/officeDocument/2006/relationships/hyperlink" Target="https://arxiv.org/abs/1909.05948" TargetMode="External"/><Relationship Id="rId48" Type="http://schemas.openxmlformats.org/officeDocument/2006/relationships/hyperlink" Target="https://github.com/opengeospatial/TrainingDML-AI_SWG/blob/main/use-cases/examples/1.0/iSAID.json" TargetMode="External"/><Relationship Id="rId56" Type="http://schemas.openxmlformats.org/officeDocument/2006/relationships/hyperlink" Target="https://github.com/opengeospatial/TrainingDML-AI_SWG/blob/main/use-cases/examples/1.0/nuScenes.json" TargetMode="External"/><Relationship Id="rId64" Type="http://schemas.openxmlformats.org/officeDocument/2006/relationships/hyperlink" Target="https://docs.ogc.org/per/19-027r2.html" TargetMode="External"/><Relationship Id="rId69" Type="http://schemas.microsoft.com/office/2011/relationships/people" Target="peop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ds.climate.copernicus.eu/cdsapp" TargetMode="External"/><Relationship Id="rId3" Type="http://schemas.openxmlformats.org/officeDocument/2006/relationships/styles" Target="styles.xml"/><Relationship Id="rId12" Type="http://schemas.openxmlformats.org/officeDocument/2006/relationships/hyperlink" Target="https://www.ogc.org/ogc/Document" TargetMode="External"/><Relationship Id="rId17" Type="http://schemas.openxmlformats.org/officeDocument/2006/relationships/hyperlink" Target="http://www.ietf.org/rfc/rfc3986.txt" TargetMode="External"/><Relationship Id="rId25" Type="http://schemas.openxmlformats.org/officeDocument/2006/relationships/hyperlink" Target="https://datatracker.ietf.org/doc/html/rfc3986" TargetMode="External"/><Relationship Id="rId33" Type="http://schemas.openxmlformats.org/officeDocument/2006/relationships/hyperlink" Target="https://captain-whu.github.io/DOTA/" TargetMode="External"/><Relationship Id="rId38" Type="http://schemas.openxmlformats.org/officeDocument/2006/relationships/hyperlink" Target="https://github.com/opengeospatial/TrainingDML-AI_SWG/tree/main/use-cases/examples/1.0/GID-5C.json" TargetMode="External"/><Relationship Id="rId46" Type="http://schemas.openxmlformats.org/officeDocument/2006/relationships/hyperlink" Target="https://github.com/opengeospatial/TrainingDML-AI_SWG/tree/main/use-cases/examples/1.0/WHU_MVS.json" TargetMode="External"/><Relationship Id="rId59" Type="http://schemas.openxmlformats.org/officeDocument/2006/relationships/hyperlink" Target="http://www.ietf.org/rfc/rfc3986.txt" TargetMode="External"/><Relationship Id="rId67" Type="http://schemas.openxmlformats.org/officeDocument/2006/relationships/footer" Target="footer1.xml"/><Relationship Id="rId20" Type="http://schemas.openxmlformats.org/officeDocument/2006/relationships/hyperlink" Target="https://www.iso.org/standard/53798.html" TargetMode="External"/><Relationship Id="rId41" Type="http://schemas.openxmlformats.org/officeDocument/2006/relationships/hyperlink" Target="http://gpcv.whu.edu.cn/data/building_dataset.html" TargetMode="External"/><Relationship Id="rId54" Type="http://schemas.openxmlformats.org/officeDocument/2006/relationships/hyperlink" Target="https://github.com/opengeospatial/TrainingDML-AI_SWG/blob/main/use-cases/examples/1.0/SCIRec.json" TargetMode="External"/><Relationship Id="rId62" Type="http://schemas.openxmlformats.org/officeDocument/2006/relationships/hyperlink" Target="https://www.iso.org/standard/53798.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etf.org/rfc/rfc7159.txt" TargetMode="External"/><Relationship Id="rId23" Type="http://schemas.openxmlformats.org/officeDocument/2006/relationships/hyperlink" Target="https://json-schema.org/" TargetMode="External"/><Relationship Id="rId28" Type="http://schemas.openxmlformats.org/officeDocument/2006/relationships/hyperlink" Target="https://schemas.isotc211.org/19115/-1/cit/1.3.0/citation.xsd" TargetMode="External"/><Relationship Id="rId36" Type="http://schemas.openxmlformats.org/officeDocument/2006/relationships/hyperlink" Target="https://github.com/opengeospatial/TrainingDML-AI_SWG/tree/main/use-cases/examples/1.0/KITTI.json" TargetMode="External"/><Relationship Id="rId49" Type="http://schemas.openxmlformats.org/officeDocument/2006/relationships/hyperlink" Target="https://github.com/opengeospatial/TrainingDML-AI_SWG/tree/main/use-cases/examples/1.0/WHU-RS19-quality.json" TargetMode="External"/><Relationship Id="rId57" Type="http://schemas.openxmlformats.org/officeDocument/2006/relationships/hyperlink" Target="https://docs.ogc.org/is/23-008r3/23-008r3.html" TargetMode="External"/><Relationship Id="rId10" Type="http://schemas.microsoft.com/office/2011/relationships/commentsExtended" Target="commentsExtended.xml"/><Relationship Id="rId31" Type="http://schemas.openxmlformats.org/officeDocument/2006/relationships/hyperlink" Target="https://datatracker.ietf.org/doc/html/rfc7946" TargetMode="External"/><Relationship Id="rId44" Type="http://schemas.openxmlformats.org/officeDocument/2006/relationships/hyperlink" Target="https://github.com/opengeospatial/TrainingDML-AI_SWG/tree/main/use-cases/examples/1.0/UiT_HCD_California_2017.json" TargetMode="External"/><Relationship Id="rId52" Type="http://schemas.openxmlformats.org/officeDocument/2006/relationships/hyperlink" Target="https://github.com/opengeospatial/TrainingDML-AI_SWG/blob/main/use-cases/examples/1.0/ERA5_hourly_data.json" TargetMode="External"/><Relationship Id="rId60" Type="http://schemas.openxmlformats.org/officeDocument/2006/relationships/hyperlink" Target="http://www.ietf.org/rfc/rfc7159.txt" TargetMode="External"/><Relationship Id="rId65" Type="http://schemas.openxmlformats.org/officeDocument/2006/relationships/hyperlink" Target="https://docs.ogc.org/per/20-015r2.html"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www.ogc.org/license" TargetMode="External"/><Relationship Id="rId18" Type="http://schemas.openxmlformats.org/officeDocument/2006/relationships/hyperlink" Target="http://www.ietf.org/rfc/rfc3339.txt" TargetMode="External"/><Relationship Id="rId39" Type="http://schemas.openxmlformats.org/officeDocument/2006/relationships/hyperlink" Target="https://github.com/WeikaiTan/Toronto-3D" TargetMode="External"/><Relationship Id="rId34" Type="http://schemas.openxmlformats.org/officeDocument/2006/relationships/hyperlink" Target="https://github.com/opengeospatial/TrainingDML-AI_SWG/tree/main/use-cases/examples/1.0/DOTA-v1.5.json" TargetMode="External"/><Relationship Id="rId50" Type="http://schemas.openxmlformats.org/officeDocument/2006/relationships/hyperlink" Target="https://github.com/opengeospatial/TrainingDML-AI_SWG/tree/main/use-cases/examples/1.0/DOTA-v1.5-changeset.json" TargetMode="External"/><Relationship Id="rId55" Type="http://schemas.openxmlformats.org/officeDocument/2006/relationships/hyperlink" Target="https://www.nuscenes.org/nuscen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6AB33-EDFC-4DAC-9884-0E755205A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55</Pages>
  <Words>11332</Words>
  <Characters>64598</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75779</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lastModifiedBy>Ruixiang Liu</cp:lastModifiedBy>
  <cp:revision>423</cp:revision>
  <dcterms:created xsi:type="dcterms:W3CDTF">2023-12-19T17:48:00Z</dcterms:created>
  <dcterms:modified xsi:type="dcterms:W3CDTF">2024-02-21T12:44:00Z</dcterms:modified>
</cp:coreProperties>
</file>