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017B11A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commentRangeStart w:id="1"/>
      <w:r w:rsidRPr="00154114">
        <w:rPr>
          <w:color w:val="FF0000"/>
          <w:sz w:val="20"/>
          <w:szCs w:val="20"/>
        </w:rPr>
        <w:t>&lt;Name(s) of Editor or Editors&gt;</w:t>
      </w:r>
      <w:r w:rsidRPr="00154114">
        <w:rPr>
          <w:b/>
          <w:color w:val="0000FF"/>
          <w:sz w:val="20"/>
          <w:szCs w:val="20"/>
        </w:rPr>
        <w:t xml:space="preserve"> </w:t>
      </w:r>
      <w:commentRangeEnd w:id="1"/>
      <w:r w:rsidR="00C713D1">
        <w:rPr>
          <w:rStyle w:val="af5"/>
        </w:rPr>
        <w:commentReference w:id="1"/>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43DF91AF" w:rsidR="009A7B37" w:rsidRDefault="004203F0" w:rsidP="00E50724">
      <w:pPr>
        <w:jc w:val="center"/>
        <w:rPr>
          <w:b/>
        </w:rPr>
      </w:pPr>
      <w:r>
        <w:t>Copyright ©</w:t>
      </w:r>
      <w:r w:rsidR="00AF1ED9">
        <w:t xml:space="preserve"> 202</w:t>
      </w:r>
      <w:ins w:id="2" w:author="Carl Reed" w:date="2023-12-18T16:48:00Z">
        <w:del w:id="3" w:author="Ruixiang Liu" w:date="2024-01-22T10:25:00Z">
          <w:r w:rsidR="00C713D1" w:rsidDel="00866AE5">
            <w:delText>3</w:delText>
          </w:r>
        </w:del>
      </w:ins>
      <w:ins w:id="4" w:author="Ruixiang Liu" w:date="2024-01-22T10:25:00Z">
        <w:r w:rsidR="00866AE5">
          <w:t>4</w:t>
        </w:r>
      </w:ins>
      <w:r w:rsidR="00E50724">
        <w:t xml:space="preserve"> Open Geospatial Consortium</w:t>
      </w:r>
      <w:r w:rsidR="009A7B37">
        <w:br/>
        <w:t xml:space="preserve">To obtain additional rights of use, visit </w:t>
      </w:r>
      <w:hyperlink r:id="rId12"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72E4C50E" w:rsidR="00C46840" w:rsidRPr="00C46840" w:rsidRDefault="00C46840" w:rsidP="00684C85">
      <w:pPr>
        <w:jc w:val="center"/>
      </w:pPr>
      <w:r>
        <w:t xml:space="preserve">Permission for use/distribution of this document and any associated materials is subject to the terms of this License Agreement: </w:t>
      </w:r>
      <w:hyperlink r:id="rId13"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 xml:space="preserve">Recipients of this document are invited to submit, with their comments, notification of any relevant patent rights of which they are aware and to provide supporting </w:t>
      </w:r>
      <w:bookmarkStart w:id="5" w:name="_GoBack"/>
      <w:bookmarkEnd w:id="5"/>
      <w:r>
        <w:t>documentation.</w:t>
      </w:r>
      <w:bookmarkStart w:id="6" w:name="_Toc165888228"/>
    </w:p>
    <w:p w14:paraId="166C66B4" w14:textId="77777777" w:rsidR="00F60CB2" w:rsidRDefault="00F60CB2">
      <w:pPr>
        <w:pStyle w:val="TOC"/>
      </w:pPr>
      <w:r>
        <w:lastRenderedPageBreak/>
        <w:t>Contents</w:t>
      </w:r>
    </w:p>
    <w:p w14:paraId="0CE19F08" w14:textId="36989B86" w:rsidR="00957C18"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7175183" w:history="1">
        <w:r w:rsidR="00957C18" w:rsidRPr="00F63081">
          <w:rPr>
            <w:rStyle w:val="a3"/>
            <w:noProof/>
          </w:rPr>
          <w:t>1.</w:t>
        </w:r>
        <w:r w:rsidR="00957C18">
          <w:rPr>
            <w:rFonts w:asciiTheme="minorHAnsi" w:eastAsiaTheme="minorEastAsia" w:hAnsiTheme="minorHAnsi" w:cstheme="minorBidi"/>
            <w:noProof/>
            <w:kern w:val="2"/>
            <w:sz w:val="21"/>
            <w:szCs w:val="22"/>
            <w:lang w:eastAsia="zh-CN"/>
          </w:rPr>
          <w:tab/>
        </w:r>
        <w:r w:rsidR="00957C18" w:rsidRPr="00F63081">
          <w:rPr>
            <w:rStyle w:val="a3"/>
            <w:noProof/>
          </w:rPr>
          <w:t>Scope</w:t>
        </w:r>
        <w:r w:rsidR="00957C18">
          <w:rPr>
            <w:noProof/>
            <w:webHidden/>
          </w:rPr>
          <w:tab/>
        </w:r>
        <w:r w:rsidR="00957C18">
          <w:rPr>
            <w:noProof/>
            <w:webHidden/>
          </w:rPr>
          <w:fldChar w:fldCharType="begin"/>
        </w:r>
        <w:r w:rsidR="00957C18">
          <w:rPr>
            <w:noProof/>
            <w:webHidden/>
          </w:rPr>
          <w:instrText xml:space="preserve"> PAGEREF _Toc157175183 \h </w:instrText>
        </w:r>
        <w:r w:rsidR="00957C18">
          <w:rPr>
            <w:noProof/>
            <w:webHidden/>
          </w:rPr>
        </w:r>
        <w:r w:rsidR="00957C18">
          <w:rPr>
            <w:noProof/>
            <w:webHidden/>
          </w:rPr>
          <w:fldChar w:fldCharType="separate"/>
        </w:r>
        <w:r w:rsidR="00957C18">
          <w:rPr>
            <w:noProof/>
            <w:webHidden/>
          </w:rPr>
          <w:t>6</w:t>
        </w:r>
        <w:r w:rsidR="00957C18">
          <w:rPr>
            <w:noProof/>
            <w:webHidden/>
          </w:rPr>
          <w:fldChar w:fldCharType="end"/>
        </w:r>
      </w:hyperlink>
    </w:p>
    <w:p w14:paraId="469EB7FE" w14:textId="735917FC" w:rsidR="00957C18" w:rsidRDefault="00957C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75184" w:history="1">
        <w:r w:rsidRPr="00F63081">
          <w:rPr>
            <w:rStyle w:val="a3"/>
            <w:noProof/>
          </w:rPr>
          <w:t>2.</w:t>
        </w:r>
        <w:r>
          <w:rPr>
            <w:rFonts w:asciiTheme="minorHAnsi" w:eastAsiaTheme="minorEastAsia" w:hAnsiTheme="minorHAnsi" w:cstheme="minorBidi"/>
            <w:noProof/>
            <w:kern w:val="2"/>
            <w:sz w:val="21"/>
            <w:szCs w:val="22"/>
            <w:lang w:eastAsia="zh-CN"/>
          </w:rPr>
          <w:tab/>
        </w:r>
        <w:r w:rsidRPr="00F63081">
          <w:rPr>
            <w:rStyle w:val="a3"/>
            <w:noProof/>
          </w:rPr>
          <w:t>Conformance</w:t>
        </w:r>
        <w:r>
          <w:rPr>
            <w:noProof/>
            <w:webHidden/>
          </w:rPr>
          <w:tab/>
        </w:r>
        <w:r>
          <w:rPr>
            <w:noProof/>
            <w:webHidden/>
          </w:rPr>
          <w:fldChar w:fldCharType="begin"/>
        </w:r>
        <w:r>
          <w:rPr>
            <w:noProof/>
            <w:webHidden/>
          </w:rPr>
          <w:instrText xml:space="preserve"> PAGEREF _Toc157175184 \h </w:instrText>
        </w:r>
        <w:r>
          <w:rPr>
            <w:noProof/>
            <w:webHidden/>
          </w:rPr>
        </w:r>
        <w:r>
          <w:rPr>
            <w:noProof/>
            <w:webHidden/>
          </w:rPr>
          <w:fldChar w:fldCharType="separate"/>
        </w:r>
        <w:r>
          <w:rPr>
            <w:noProof/>
            <w:webHidden/>
          </w:rPr>
          <w:t>6</w:t>
        </w:r>
        <w:r>
          <w:rPr>
            <w:noProof/>
            <w:webHidden/>
          </w:rPr>
          <w:fldChar w:fldCharType="end"/>
        </w:r>
      </w:hyperlink>
    </w:p>
    <w:p w14:paraId="52056D0E" w14:textId="0A43ED06" w:rsidR="00957C18" w:rsidRDefault="00957C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75185" w:history="1">
        <w:r w:rsidRPr="00F63081">
          <w:rPr>
            <w:rStyle w:val="a3"/>
            <w:noProof/>
          </w:rPr>
          <w:t>3.</w:t>
        </w:r>
        <w:r>
          <w:rPr>
            <w:rFonts w:asciiTheme="minorHAnsi" w:eastAsiaTheme="minorEastAsia" w:hAnsiTheme="minorHAnsi" w:cstheme="minorBidi"/>
            <w:noProof/>
            <w:kern w:val="2"/>
            <w:sz w:val="21"/>
            <w:szCs w:val="22"/>
            <w:lang w:eastAsia="zh-CN"/>
          </w:rPr>
          <w:tab/>
        </w:r>
        <w:r w:rsidRPr="00F63081">
          <w:rPr>
            <w:rStyle w:val="a3"/>
            <w:noProof/>
          </w:rPr>
          <w:t>Normative References</w:t>
        </w:r>
        <w:r>
          <w:rPr>
            <w:noProof/>
            <w:webHidden/>
          </w:rPr>
          <w:tab/>
        </w:r>
        <w:r>
          <w:rPr>
            <w:noProof/>
            <w:webHidden/>
          </w:rPr>
          <w:fldChar w:fldCharType="begin"/>
        </w:r>
        <w:r>
          <w:rPr>
            <w:noProof/>
            <w:webHidden/>
          </w:rPr>
          <w:instrText xml:space="preserve"> PAGEREF _Toc157175185 \h </w:instrText>
        </w:r>
        <w:r>
          <w:rPr>
            <w:noProof/>
            <w:webHidden/>
          </w:rPr>
        </w:r>
        <w:r>
          <w:rPr>
            <w:noProof/>
            <w:webHidden/>
          </w:rPr>
          <w:fldChar w:fldCharType="separate"/>
        </w:r>
        <w:r>
          <w:rPr>
            <w:noProof/>
            <w:webHidden/>
          </w:rPr>
          <w:t>6</w:t>
        </w:r>
        <w:r>
          <w:rPr>
            <w:noProof/>
            <w:webHidden/>
          </w:rPr>
          <w:fldChar w:fldCharType="end"/>
        </w:r>
      </w:hyperlink>
    </w:p>
    <w:p w14:paraId="35358D80" w14:textId="05D2C99F" w:rsidR="00957C18" w:rsidRDefault="00957C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75186" w:history="1">
        <w:r w:rsidRPr="00F63081">
          <w:rPr>
            <w:rStyle w:val="a3"/>
            <w:noProof/>
          </w:rPr>
          <w:t>4.</w:t>
        </w:r>
        <w:r>
          <w:rPr>
            <w:rFonts w:asciiTheme="minorHAnsi" w:eastAsiaTheme="minorEastAsia" w:hAnsiTheme="minorHAnsi" w:cstheme="minorBidi"/>
            <w:noProof/>
            <w:kern w:val="2"/>
            <w:sz w:val="21"/>
            <w:szCs w:val="22"/>
            <w:lang w:eastAsia="zh-CN"/>
          </w:rPr>
          <w:tab/>
        </w:r>
        <w:r w:rsidRPr="00F63081">
          <w:rPr>
            <w:rStyle w:val="a3"/>
            <w:noProof/>
          </w:rPr>
          <w:t>Terms and Definitions</w:t>
        </w:r>
        <w:r>
          <w:rPr>
            <w:noProof/>
            <w:webHidden/>
          </w:rPr>
          <w:tab/>
        </w:r>
        <w:r>
          <w:rPr>
            <w:noProof/>
            <w:webHidden/>
          </w:rPr>
          <w:fldChar w:fldCharType="begin"/>
        </w:r>
        <w:r>
          <w:rPr>
            <w:noProof/>
            <w:webHidden/>
          </w:rPr>
          <w:instrText xml:space="preserve"> PAGEREF _Toc157175186 \h </w:instrText>
        </w:r>
        <w:r>
          <w:rPr>
            <w:noProof/>
            <w:webHidden/>
          </w:rPr>
        </w:r>
        <w:r>
          <w:rPr>
            <w:noProof/>
            <w:webHidden/>
          </w:rPr>
          <w:fldChar w:fldCharType="separate"/>
        </w:r>
        <w:r>
          <w:rPr>
            <w:noProof/>
            <w:webHidden/>
          </w:rPr>
          <w:t>7</w:t>
        </w:r>
        <w:r>
          <w:rPr>
            <w:noProof/>
            <w:webHidden/>
          </w:rPr>
          <w:fldChar w:fldCharType="end"/>
        </w:r>
      </w:hyperlink>
    </w:p>
    <w:p w14:paraId="6282320D" w14:textId="006E6AE6"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87" w:history="1">
        <w:r w:rsidRPr="00F63081">
          <w:rPr>
            <w:rStyle w:val="a3"/>
            <w:noProof/>
          </w:rPr>
          <w:t>4.1</w:t>
        </w:r>
        <w:r>
          <w:rPr>
            <w:rFonts w:asciiTheme="minorHAnsi" w:eastAsiaTheme="minorEastAsia" w:hAnsiTheme="minorHAnsi" w:cstheme="minorBidi"/>
            <w:noProof/>
            <w:kern w:val="2"/>
            <w:sz w:val="21"/>
            <w:szCs w:val="22"/>
            <w:lang w:eastAsia="zh-CN"/>
          </w:rPr>
          <w:tab/>
        </w:r>
        <w:r w:rsidRPr="00F63081">
          <w:rPr>
            <w:rStyle w:val="a3"/>
            <w:noProof/>
          </w:rPr>
          <w:t>Artificial Intelligence (AI)</w:t>
        </w:r>
        <w:r>
          <w:rPr>
            <w:noProof/>
            <w:webHidden/>
          </w:rPr>
          <w:tab/>
        </w:r>
        <w:r>
          <w:rPr>
            <w:noProof/>
            <w:webHidden/>
          </w:rPr>
          <w:fldChar w:fldCharType="begin"/>
        </w:r>
        <w:r>
          <w:rPr>
            <w:noProof/>
            <w:webHidden/>
          </w:rPr>
          <w:instrText xml:space="preserve"> PAGEREF _Toc157175187 \h </w:instrText>
        </w:r>
        <w:r>
          <w:rPr>
            <w:noProof/>
            <w:webHidden/>
          </w:rPr>
        </w:r>
        <w:r>
          <w:rPr>
            <w:noProof/>
            <w:webHidden/>
          </w:rPr>
          <w:fldChar w:fldCharType="separate"/>
        </w:r>
        <w:r>
          <w:rPr>
            <w:noProof/>
            <w:webHidden/>
          </w:rPr>
          <w:t>7</w:t>
        </w:r>
        <w:r>
          <w:rPr>
            <w:noProof/>
            <w:webHidden/>
          </w:rPr>
          <w:fldChar w:fldCharType="end"/>
        </w:r>
      </w:hyperlink>
    </w:p>
    <w:p w14:paraId="37C712A9" w14:textId="7F1BC816"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88" w:history="1">
        <w:r w:rsidRPr="00F63081">
          <w:rPr>
            <w:rStyle w:val="a3"/>
            <w:noProof/>
            <w:lang w:eastAsia="zh-CN"/>
          </w:rPr>
          <w:t>4.2</w:t>
        </w:r>
        <w:r>
          <w:rPr>
            <w:rFonts w:asciiTheme="minorHAnsi" w:eastAsiaTheme="minorEastAsia" w:hAnsiTheme="minorHAnsi" w:cstheme="minorBidi"/>
            <w:noProof/>
            <w:kern w:val="2"/>
            <w:sz w:val="21"/>
            <w:szCs w:val="22"/>
            <w:lang w:eastAsia="zh-CN"/>
          </w:rPr>
          <w:tab/>
        </w:r>
        <w:r w:rsidRPr="00F63081">
          <w:rPr>
            <w:rStyle w:val="a3"/>
            <w:noProof/>
            <w:lang w:eastAsia="zh-CN"/>
          </w:rPr>
          <w:t>Machine Learning (ML)</w:t>
        </w:r>
        <w:r>
          <w:rPr>
            <w:noProof/>
            <w:webHidden/>
          </w:rPr>
          <w:tab/>
        </w:r>
        <w:r>
          <w:rPr>
            <w:noProof/>
            <w:webHidden/>
          </w:rPr>
          <w:fldChar w:fldCharType="begin"/>
        </w:r>
        <w:r>
          <w:rPr>
            <w:noProof/>
            <w:webHidden/>
          </w:rPr>
          <w:instrText xml:space="preserve"> PAGEREF _Toc157175188 \h </w:instrText>
        </w:r>
        <w:r>
          <w:rPr>
            <w:noProof/>
            <w:webHidden/>
          </w:rPr>
        </w:r>
        <w:r>
          <w:rPr>
            <w:noProof/>
            <w:webHidden/>
          </w:rPr>
          <w:fldChar w:fldCharType="separate"/>
        </w:r>
        <w:r>
          <w:rPr>
            <w:noProof/>
            <w:webHidden/>
          </w:rPr>
          <w:t>7</w:t>
        </w:r>
        <w:r>
          <w:rPr>
            <w:noProof/>
            <w:webHidden/>
          </w:rPr>
          <w:fldChar w:fldCharType="end"/>
        </w:r>
      </w:hyperlink>
    </w:p>
    <w:p w14:paraId="6B23B37C" w14:textId="53576B7A"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89" w:history="1">
        <w:r w:rsidRPr="00F63081">
          <w:rPr>
            <w:rStyle w:val="a3"/>
            <w:noProof/>
            <w:lang w:eastAsia="zh-CN"/>
          </w:rPr>
          <w:t>4.3</w:t>
        </w:r>
        <w:r>
          <w:rPr>
            <w:rFonts w:asciiTheme="minorHAnsi" w:eastAsiaTheme="minorEastAsia" w:hAnsiTheme="minorHAnsi" w:cstheme="minorBidi"/>
            <w:noProof/>
            <w:kern w:val="2"/>
            <w:sz w:val="21"/>
            <w:szCs w:val="22"/>
            <w:lang w:eastAsia="zh-CN"/>
          </w:rPr>
          <w:tab/>
        </w:r>
        <w:r w:rsidRPr="00F63081">
          <w:rPr>
            <w:rStyle w:val="a3"/>
            <w:noProof/>
            <w:lang w:eastAsia="zh-CN"/>
          </w:rPr>
          <w:t>Deep Learning (DL)</w:t>
        </w:r>
        <w:r>
          <w:rPr>
            <w:noProof/>
            <w:webHidden/>
          </w:rPr>
          <w:tab/>
        </w:r>
        <w:r>
          <w:rPr>
            <w:noProof/>
            <w:webHidden/>
          </w:rPr>
          <w:fldChar w:fldCharType="begin"/>
        </w:r>
        <w:r>
          <w:rPr>
            <w:noProof/>
            <w:webHidden/>
          </w:rPr>
          <w:instrText xml:space="preserve"> PAGEREF _Toc157175189 \h </w:instrText>
        </w:r>
        <w:r>
          <w:rPr>
            <w:noProof/>
            <w:webHidden/>
          </w:rPr>
        </w:r>
        <w:r>
          <w:rPr>
            <w:noProof/>
            <w:webHidden/>
          </w:rPr>
          <w:fldChar w:fldCharType="separate"/>
        </w:r>
        <w:r>
          <w:rPr>
            <w:noProof/>
            <w:webHidden/>
          </w:rPr>
          <w:t>7</w:t>
        </w:r>
        <w:r>
          <w:rPr>
            <w:noProof/>
            <w:webHidden/>
          </w:rPr>
          <w:fldChar w:fldCharType="end"/>
        </w:r>
      </w:hyperlink>
    </w:p>
    <w:p w14:paraId="53A990EF" w14:textId="580831D6"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0" w:history="1">
        <w:r w:rsidRPr="00F63081">
          <w:rPr>
            <w:rStyle w:val="a3"/>
            <w:noProof/>
          </w:rPr>
          <w:t>4.4</w:t>
        </w:r>
        <w:r>
          <w:rPr>
            <w:rFonts w:asciiTheme="minorHAnsi" w:eastAsiaTheme="minorEastAsia" w:hAnsiTheme="minorHAnsi" w:cstheme="minorBidi"/>
            <w:noProof/>
            <w:kern w:val="2"/>
            <w:sz w:val="21"/>
            <w:szCs w:val="22"/>
            <w:lang w:eastAsia="zh-CN"/>
          </w:rPr>
          <w:tab/>
        </w:r>
        <w:r w:rsidRPr="00F63081">
          <w:rPr>
            <w:rStyle w:val="a3"/>
            <w:noProof/>
            <w:lang w:eastAsia="zh-CN"/>
          </w:rPr>
          <w:t>Training Dataset</w:t>
        </w:r>
        <w:r>
          <w:rPr>
            <w:noProof/>
            <w:webHidden/>
          </w:rPr>
          <w:tab/>
        </w:r>
        <w:r>
          <w:rPr>
            <w:noProof/>
            <w:webHidden/>
          </w:rPr>
          <w:fldChar w:fldCharType="begin"/>
        </w:r>
        <w:r>
          <w:rPr>
            <w:noProof/>
            <w:webHidden/>
          </w:rPr>
          <w:instrText xml:space="preserve"> PAGEREF _Toc157175190 \h </w:instrText>
        </w:r>
        <w:r>
          <w:rPr>
            <w:noProof/>
            <w:webHidden/>
          </w:rPr>
        </w:r>
        <w:r>
          <w:rPr>
            <w:noProof/>
            <w:webHidden/>
          </w:rPr>
          <w:fldChar w:fldCharType="separate"/>
        </w:r>
        <w:r>
          <w:rPr>
            <w:noProof/>
            <w:webHidden/>
          </w:rPr>
          <w:t>8</w:t>
        </w:r>
        <w:r>
          <w:rPr>
            <w:noProof/>
            <w:webHidden/>
          </w:rPr>
          <w:fldChar w:fldCharType="end"/>
        </w:r>
      </w:hyperlink>
    </w:p>
    <w:p w14:paraId="2B2A0874" w14:textId="6C1FB7C0"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1" w:history="1">
        <w:r w:rsidRPr="00F63081">
          <w:rPr>
            <w:rStyle w:val="a3"/>
            <w:noProof/>
            <w:lang w:eastAsia="zh-CN"/>
          </w:rPr>
          <w:t>4.5</w:t>
        </w:r>
        <w:r>
          <w:rPr>
            <w:rFonts w:asciiTheme="minorHAnsi" w:eastAsiaTheme="minorEastAsia" w:hAnsiTheme="minorHAnsi" w:cstheme="minorBidi"/>
            <w:noProof/>
            <w:kern w:val="2"/>
            <w:sz w:val="21"/>
            <w:szCs w:val="22"/>
            <w:lang w:eastAsia="zh-CN"/>
          </w:rPr>
          <w:tab/>
        </w:r>
        <w:r w:rsidRPr="00F63081">
          <w:rPr>
            <w:rStyle w:val="a3"/>
            <w:noProof/>
            <w:lang w:eastAsia="zh-CN"/>
          </w:rPr>
          <w:t>Label</w:t>
        </w:r>
        <w:r>
          <w:rPr>
            <w:noProof/>
            <w:webHidden/>
          </w:rPr>
          <w:tab/>
        </w:r>
        <w:r>
          <w:rPr>
            <w:noProof/>
            <w:webHidden/>
          </w:rPr>
          <w:fldChar w:fldCharType="begin"/>
        </w:r>
        <w:r>
          <w:rPr>
            <w:noProof/>
            <w:webHidden/>
          </w:rPr>
          <w:instrText xml:space="preserve"> PAGEREF _Toc157175191 \h </w:instrText>
        </w:r>
        <w:r>
          <w:rPr>
            <w:noProof/>
            <w:webHidden/>
          </w:rPr>
        </w:r>
        <w:r>
          <w:rPr>
            <w:noProof/>
            <w:webHidden/>
          </w:rPr>
          <w:fldChar w:fldCharType="separate"/>
        </w:r>
        <w:r>
          <w:rPr>
            <w:noProof/>
            <w:webHidden/>
          </w:rPr>
          <w:t>8</w:t>
        </w:r>
        <w:r>
          <w:rPr>
            <w:noProof/>
            <w:webHidden/>
          </w:rPr>
          <w:fldChar w:fldCharType="end"/>
        </w:r>
      </w:hyperlink>
    </w:p>
    <w:p w14:paraId="069305A3" w14:textId="5A569A48"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2" w:history="1">
        <w:r w:rsidRPr="00F63081">
          <w:rPr>
            <w:rStyle w:val="a3"/>
            <w:noProof/>
            <w:lang w:eastAsia="zh-CN"/>
          </w:rPr>
          <w:t>4.6</w:t>
        </w:r>
        <w:r>
          <w:rPr>
            <w:rFonts w:asciiTheme="minorHAnsi" w:eastAsiaTheme="minorEastAsia" w:hAnsiTheme="minorHAnsi" w:cstheme="minorBidi"/>
            <w:noProof/>
            <w:kern w:val="2"/>
            <w:sz w:val="21"/>
            <w:szCs w:val="22"/>
            <w:lang w:eastAsia="zh-CN"/>
          </w:rPr>
          <w:tab/>
        </w:r>
        <w:r w:rsidRPr="00F63081">
          <w:rPr>
            <w:rStyle w:val="a3"/>
            <w:noProof/>
          </w:rPr>
          <w:t>JavaScript Object Notation (JSON)</w:t>
        </w:r>
        <w:r>
          <w:rPr>
            <w:noProof/>
            <w:webHidden/>
          </w:rPr>
          <w:tab/>
        </w:r>
        <w:r>
          <w:rPr>
            <w:noProof/>
            <w:webHidden/>
          </w:rPr>
          <w:fldChar w:fldCharType="begin"/>
        </w:r>
        <w:r>
          <w:rPr>
            <w:noProof/>
            <w:webHidden/>
          </w:rPr>
          <w:instrText xml:space="preserve"> PAGEREF _Toc157175192 \h </w:instrText>
        </w:r>
        <w:r>
          <w:rPr>
            <w:noProof/>
            <w:webHidden/>
          </w:rPr>
        </w:r>
        <w:r>
          <w:rPr>
            <w:noProof/>
            <w:webHidden/>
          </w:rPr>
          <w:fldChar w:fldCharType="separate"/>
        </w:r>
        <w:r>
          <w:rPr>
            <w:noProof/>
            <w:webHidden/>
          </w:rPr>
          <w:t>8</w:t>
        </w:r>
        <w:r>
          <w:rPr>
            <w:noProof/>
            <w:webHidden/>
          </w:rPr>
          <w:fldChar w:fldCharType="end"/>
        </w:r>
      </w:hyperlink>
    </w:p>
    <w:p w14:paraId="514BFA3B" w14:textId="6A8C54BB"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3" w:history="1">
        <w:r w:rsidRPr="00F63081">
          <w:rPr>
            <w:rStyle w:val="a3"/>
            <w:noProof/>
            <w:lang w:eastAsia="zh-CN"/>
          </w:rPr>
          <w:t>4.7</w:t>
        </w:r>
        <w:r>
          <w:rPr>
            <w:rFonts w:asciiTheme="minorHAnsi" w:eastAsiaTheme="minorEastAsia" w:hAnsiTheme="minorHAnsi" w:cstheme="minorBidi"/>
            <w:noProof/>
            <w:kern w:val="2"/>
            <w:sz w:val="21"/>
            <w:szCs w:val="22"/>
            <w:lang w:eastAsia="zh-CN"/>
          </w:rPr>
          <w:tab/>
        </w:r>
        <w:r w:rsidRPr="00F63081">
          <w:rPr>
            <w:rStyle w:val="a3"/>
            <w:noProof/>
            <w:lang w:eastAsia="zh-CN"/>
          </w:rPr>
          <w:t>JSON Schema</w:t>
        </w:r>
        <w:r>
          <w:rPr>
            <w:noProof/>
            <w:webHidden/>
          </w:rPr>
          <w:tab/>
        </w:r>
        <w:r>
          <w:rPr>
            <w:noProof/>
            <w:webHidden/>
          </w:rPr>
          <w:fldChar w:fldCharType="begin"/>
        </w:r>
        <w:r>
          <w:rPr>
            <w:noProof/>
            <w:webHidden/>
          </w:rPr>
          <w:instrText xml:space="preserve"> PAGEREF _Toc157175193 \h </w:instrText>
        </w:r>
        <w:r>
          <w:rPr>
            <w:noProof/>
            <w:webHidden/>
          </w:rPr>
        </w:r>
        <w:r>
          <w:rPr>
            <w:noProof/>
            <w:webHidden/>
          </w:rPr>
          <w:fldChar w:fldCharType="separate"/>
        </w:r>
        <w:r>
          <w:rPr>
            <w:noProof/>
            <w:webHidden/>
          </w:rPr>
          <w:t>8</w:t>
        </w:r>
        <w:r>
          <w:rPr>
            <w:noProof/>
            <w:webHidden/>
          </w:rPr>
          <w:fldChar w:fldCharType="end"/>
        </w:r>
      </w:hyperlink>
    </w:p>
    <w:p w14:paraId="6ACB963A" w14:textId="4483FC73"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4" w:history="1">
        <w:r w:rsidRPr="00F63081">
          <w:rPr>
            <w:rStyle w:val="a3"/>
            <w:noProof/>
            <w:lang w:eastAsia="zh-CN"/>
          </w:rPr>
          <w:t>4.8</w:t>
        </w:r>
        <w:r>
          <w:rPr>
            <w:rFonts w:asciiTheme="minorHAnsi" w:eastAsiaTheme="minorEastAsia" w:hAnsiTheme="minorHAnsi" w:cstheme="minorBidi"/>
            <w:noProof/>
            <w:kern w:val="2"/>
            <w:sz w:val="21"/>
            <w:szCs w:val="22"/>
            <w:lang w:eastAsia="zh-CN"/>
          </w:rPr>
          <w:tab/>
        </w:r>
        <w:r w:rsidRPr="00F63081">
          <w:rPr>
            <w:rStyle w:val="a3"/>
            <w:noProof/>
            <w:lang w:eastAsia="zh-CN"/>
          </w:rPr>
          <w:t>Publisher</w:t>
        </w:r>
        <w:r>
          <w:rPr>
            <w:noProof/>
            <w:webHidden/>
          </w:rPr>
          <w:tab/>
        </w:r>
        <w:r>
          <w:rPr>
            <w:noProof/>
            <w:webHidden/>
          </w:rPr>
          <w:fldChar w:fldCharType="begin"/>
        </w:r>
        <w:r>
          <w:rPr>
            <w:noProof/>
            <w:webHidden/>
          </w:rPr>
          <w:instrText xml:space="preserve"> PAGEREF _Toc157175194 \h </w:instrText>
        </w:r>
        <w:r>
          <w:rPr>
            <w:noProof/>
            <w:webHidden/>
          </w:rPr>
        </w:r>
        <w:r>
          <w:rPr>
            <w:noProof/>
            <w:webHidden/>
          </w:rPr>
          <w:fldChar w:fldCharType="separate"/>
        </w:r>
        <w:r>
          <w:rPr>
            <w:noProof/>
            <w:webHidden/>
          </w:rPr>
          <w:t>8</w:t>
        </w:r>
        <w:r>
          <w:rPr>
            <w:noProof/>
            <w:webHidden/>
          </w:rPr>
          <w:fldChar w:fldCharType="end"/>
        </w:r>
      </w:hyperlink>
    </w:p>
    <w:p w14:paraId="1F4F2562" w14:textId="6E38995C" w:rsidR="00957C18" w:rsidRDefault="00957C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75195" w:history="1">
        <w:r w:rsidRPr="00F63081">
          <w:rPr>
            <w:rStyle w:val="a3"/>
            <w:noProof/>
          </w:rPr>
          <w:t>5.</w:t>
        </w:r>
        <w:r>
          <w:rPr>
            <w:rFonts w:asciiTheme="minorHAnsi" w:eastAsiaTheme="minorEastAsia" w:hAnsiTheme="minorHAnsi" w:cstheme="minorBidi"/>
            <w:noProof/>
            <w:kern w:val="2"/>
            <w:sz w:val="21"/>
            <w:szCs w:val="22"/>
            <w:lang w:eastAsia="zh-CN"/>
          </w:rPr>
          <w:tab/>
        </w:r>
        <w:r w:rsidRPr="00F63081">
          <w:rPr>
            <w:rStyle w:val="a3"/>
            <w:noProof/>
          </w:rPr>
          <w:t>Conventions</w:t>
        </w:r>
        <w:r>
          <w:rPr>
            <w:noProof/>
            <w:webHidden/>
          </w:rPr>
          <w:tab/>
        </w:r>
        <w:r>
          <w:rPr>
            <w:noProof/>
            <w:webHidden/>
          </w:rPr>
          <w:fldChar w:fldCharType="begin"/>
        </w:r>
        <w:r>
          <w:rPr>
            <w:noProof/>
            <w:webHidden/>
          </w:rPr>
          <w:instrText xml:space="preserve"> PAGEREF _Toc157175195 \h </w:instrText>
        </w:r>
        <w:r>
          <w:rPr>
            <w:noProof/>
            <w:webHidden/>
          </w:rPr>
        </w:r>
        <w:r>
          <w:rPr>
            <w:noProof/>
            <w:webHidden/>
          </w:rPr>
          <w:fldChar w:fldCharType="separate"/>
        </w:r>
        <w:r>
          <w:rPr>
            <w:noProof/>
            <w:webHidden/>
          </w:rPr>
          <w:t>8</w:t>
        </w:r>
        <w:r>
          <w:rPr>
            <w:noProof/>
            <w:webHidden/>
          </w:rPr>
          <w:fldChar w:fldCharType="end"/>
        </w:r>
      </w:hyperlink>
    </w:p>
    <w:p w14:paraId="3A59F340" w14:textId="73B439FB"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6" w:history="1">
        <w:r w:rsidRPr="00F63081">
          <w:rPr>
            <w:rStyle w:val="a3"/>
            <w:noProof/>
          </w:rPr>
          <w:t>5.1</w:t>
        </w:r>
        <w:r>
          <w:rPr>
            <w:rFonts w:asciiTheme="minorHAnsi" w:eastAsiaTheme="minorEastAsia" w:hAnsiTheme="minorHAnsi" w:cstheme="minorBidi"/>
            <w:noProof/>
            <w:kern w:val="2"/>
            <w:sz w:val="21"/>
            <w:szCs w:val="22"/>
            <w:lang w:eastAsia="zh-CN"/>
          </w:rPr>
          <w:tab/>
        </w:r>
        <w:r w:rsidRPr="00F63081">
          <w:rPr>
            <w:rStyle w:val="a3"/>
            <w:noProof/>
          </w:rPr>
          <w:t>Identifiers</w:t>
        </w:r>
        <w:r>
          <w:rPr>
            <w:noProof/>
            <w:webHidden/>
          </w:rPr>
          <w:tab/>
        </w:r>
        <w:r>
          <w:rPr>
            <w:noProof/>
            <w:webHidden/>
          </w:rPr>
          <w:fldChar w:fldCharType="begin"/>
        </w:r>
        <w:r>
          <w:rPr>
            <w:noProof/>
            <w:webHidden/>
          </w:rPr>
          <w:instrText xml:space="preserve"> PAGEREF _Toc157175196 \h </w:instrText>
        </w:r>
        <w:r>
          <w:rPr>
            <w:noProof/>
            <w:webHidden/>
          </w:rPr>
        </w:r>
        <w:r>
          <w:rPr>
            <w:noProof/>
            <w:webHidden/>
          </w:rPr>
          <w:fldChar w:fldCharType="separate"/>
        </w:r>
        <w:r>
          <w:rPr>
            <w:noProof/>
            <w:webHidden/>
          </w:rPr>
          <w:t>8</w:t>
        </w:r>
        <w:r>
          <w:rPr>
            <w:noProof/>
            <w:webHidden/>
          </w:rPr>
          <w:fldChar w:fldCharType="end"/>
        </w:r>
      </w:hyperlink>
    </w:p>
    <w:p w14:paraId="27D59F24" w14:textId="1920866D"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7" w:history="1">
        <w:r w:rsidRPr="00F63081">
          <w:rPr>
            <w:rStyle w:val="a3"/>
            <w:noProof/>
          </w:rPr>
          <w:t>5.2</w:t>
        </w:r>
        <w:r>
          <w:rPr>
            <w:rFonts w:asciiTheme="minorHAnsi" w:eastAsiaTheme="minorEastAsia" w:hAnsiTheme="minorHAnsi" w:cstheme="minorBidi"/>
            <w:noProof/>
            <w:kern w:val="2"/>
            <w:sz w:val="21"/>
            <w:szCs w:val="22"/>
            <w:lang w:eastAsia="zh-CN"/>
          </w:rPr>
          <w:tab/>
        </w:r>
        <w:r w:rsidRPr="00F63081">
          <w:rPr>
            <w:rStyle w:val="a3"/>
            <w:noProof/>
          </w:rPr>
          <w:t>Abbreviated Terms</w:t>
        </w:r>
        <w:r>
          <w:rPr>
            <w:noProof/>
            <w:webHidden/>
          </w:rPr>
          <w:tab/>
        </w:r>
        <w:r>
          <w:rPr>
            <w:noProof/>
            <w:webHidden/>
          </w:rPr>
          <w:fldChar w:fldCharType="begin"/>
        </w:r>
        <w:r>
          <w:rPr>
            <w:noProof/>
            <w:webHidden/>
          </w:rPr>
          <w:instrText xml:space="preserve"> PAGEREF _Toc157175197 \h </w:instrText>
        </w:r>
        <w:r>
          <w:rPr>
            <w:noProof/>
            <w:webHidden/>
          </w:rPr>
        </w:r>
        <w:r>
          <w:rPr>
            <w:noProof/>
            <w:webHidden/>
          </w:rPr>
          <w:fldChar w:fldCharType="separate"/>
        </w:r>
        <w:r>
          <w:rPr>
            <w:noProof/>
            <w:webHidden/>
          </w:rPr>
          <w:t>9</w:t>
        </w:r>
        <w:r>
          <w:rPr>
            <w:noProof/>
            <w:webHidden/>
          </w:rPr>
          <w:fldChar w:fldCharType="end"/>
        </w:r>
      </w:hyperlink>
    </w:p>
    <w:p w14:paraId="4946E718" w14:textId="2417E8DD" w:rsidR="00957C18" w:rsidRDefault="00957C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75198" w:history="1">
        <w:r w:rsidRPr="00F63081">
          <w:rPr>
            <w:rStyle w:val="a3"/>
            <w:noProof/>
          </w:rPr>
          <w:t>6.</w:t>
        </w:r>
        <w:r>
          <w:rPr>
            <w:rFonts w:asciiTheme="minorHAnsi" w:eastAsiaTheme="minorEastAsia" w:hAnsiTheme="minorHAnsi" w:cstheme="minorBidi"/>
            <w:noProof/>
            <w:kern w:val="2"/>
            <w:sz w:val="21"/>
            <w:szCs w:val="22"/>
            <w:lang w:eastAsia="zh-CN"/>
          </w:rPr>
          <w:tab/>
        </w:r>
        <w:r w:rsidRPr="00F63081">
          <w:rPr>
            <w:rStyle w:val="a3"/>
            <w:noProof/>
          </w:rPr>
          <w:t>Overview</w:t>
        </w:r>
        <w:r>
          <w:rPr>
            <w:noProof/>
            <w:webHidden/>
          </w:rPr>
          <w:tab/>
        </w:r>
        <w:r>
          <w:rPr>
            <w:noProof/>
            <w:webHidden/>
          </w:rPr>
          <w:fldChar w:fldCharType="begin"/>
        </w:r>
        <w:r>
          <w:rPr>
            <w:noProof/>
            <w:webHidden/>
          </w:rPr>
          <w:instrText xml:space="preserve"> PAGEREF _Toc157175198 \h </w:instrText>
        </w:r>
        <w:r>
          <w:rPr>
            <w:noProof/>
            <w:webHidden/>
          </w:rPr>
        </w:r>
        <w:r>
          <w:rPr>
            <w:noProof/>
            <w:webHidden/>
          </w:rPr>
          <w:fldChar w:fldCharType="separate"/>
        </w:r>
        <w:r>
          <w:rPr>
            <w:noProof/>
            <w:webHidden/>
          </w:rPr>
          <w:t>9</w:t>
        </w:r>
        <w:r>
          <w:rPr>
            <w:noProof/>
            <w:webHidden/>
          </w:rPr>
          <w:fldChar w:fldCharType="end"/>
        </w:r>
      </w:hyperlink>
    </w:p>
    <w:p w14:paraId="401C5458" w14:textId="3B560E31"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199" w:history="1">
        <w:r w:rsidRPr="00F63081">
          <w:rPr>
            <w:rStyle w:val="a3"/>
            <w:noProof/>
          </w:rPr>
          <w:t>6.1</w:t>
        </w:r>
        <w:r>
          <w:rPr>
            <w:rFonts w:asciiTheme="minorHAnsi" w:eastAsiaTheme="minorEastAsia" w:hAnsiTheme="minorHAnsi" w:cstheme="minorBidi"/>
            <w:noProof/>
            <w:kern w:val="2"/>
            <w:sz w:val="21"/>
            <w:szCs w:val="22"/>
            <w:lang w:eastAsia="zh-CN"/>
          </w:rPr>
          <w:tab/>
        </w:r>
        <w:r w:rsidRPr="00F63081">
          <w:rPr>
            <w:rStyle w:val="a3"/>
            <w:noProof/>
          </w:rPr>
          <w:t>JavaScript Object Notation</w:t>
        </w:r>
        <w:r>
          <w:rPr>
            <w:noProof/>
            <w:webHidden/>
          </w:rPr>
          <w:tab/>
        </w:r>
        <w:r>
          <w:rPr>
            <w:noProof/>
            <w:webHidden/>
          </w:rPr>
          <w:fldChar w:fldCharType="begin"/>
        </w:r>
        <w:r>
          <w:rPr>
            <w:noProof/>
            <w:webHidden/>
          </w:rPr>
          <w:instrText xml:space="preserve"> PAGEREF _Toc157175199 \h </w:instrText>
        </w:r>
        <w:r>
          <w:rPr>
            <w:noProof/>
            <w:webHidden/>
          </w:rPr>
        </w:r>
        <w:r>
          <w:rPr>
            <w:noProof/>
            <w:webHidden/>
          </w:rPr>
          <w:fldChar w:fldCharType="separate"/>
        </w:r>
        <w:r>
          <w:rPr>
            <w:noProof/>
            <w:webHidden/>
          </w:rPr>
          <w:t>10</w:t>
        </w:r>
        <w:r>
          <w:rPr>
            <w:noProof/>
            <w:webHidden/>
          </w:rPr>
          <w:fldChar w:fldCharType="end"/>
        </w:r>
      </w:hyperlink>
    </w:p>
    <w:p w14:paraId="19DC7888" w14:textId="583ACB1D" w:rsidR="00957C18" w:rsidRDefault="00957C18">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75200" w:history="1">
        <w:r w:rsidRPr="00F63081">
          <w:rPr>
            <w:rStyle w:val="a3"/>
            <w:noProof/>
          </w:rPr>
          <w:t>7.</w:t>
        </w:r>
        <w:r>
          <w:rPr>
            <w:rFonts w:asciiTheme="minorHAnsi" w:eastAsiaTheme="minorEastAsia" w:hAnsiTheme="minorHAnsi" w:cstheme="minorBidi"/>
            <w:noProof/>
            <w:kern w:val="2"/>
            <w:sz w:val="21"/>
            <w:szCs w:val="22"/>
            <w:lang w:eastAsia="zh-CN"/>
          </w:rPr>
          <w:tab/>
        </w:r>
        <w:r w:rsidRPr="00F63081">
          <w:rPr>
            <w:rStyle w:val="a3"/>
            <w:noProof/>
          </w:rPr>
          <w:t>Requirements for TrainingDML-AI JSON Encoding</w:t>
        </w:r>
        <w:r>
          <w:rPr>
            <w:noProof/>
            <w:webHidden/>
          </w:rPr>
          <w:tab/>
        </w:r>
        <w:r>
          <w:rPr>
            <w:noProof/>
            <w:webHidden/>
          </w:rPr>
          <w:fldChar w:fldCharType="begin"/>
        </w:r>
        <w:r>
          <w:rPr>
            <w:noProof/>
            <w:webHidden/>
          </w:rPr>
          <w:instrText xml:space="preserve"> PAGEREF _Toc157175200 \h </w:instrText>
        </w:r>
        <w:r>
          <w:rPr>
            <w:noProof/>
            <w:webHidden/>
          </w:rPr>
        </w:r>
        <w:r>
          <w:rPr>
            <w:noProof/>
            <w:webHidden/>
          </w:rPr>
          <w:fldChar w:fldCharType="separate"/>
        </w:r>
        <w:r>
          <w:rPr>
            <w:noProof/>
            <w:webHidden/>
          </w:rPr>
          <w:t>10</w:t>
        </w:r>
        <w:r>
          <w:rPr>
            <w:noProof/>
            <w:webHidden/>
          </w:rPr>
          <w:fldChar w:fldCharType="end"/>
        </w:r>
      </w:hyperlink>
    </w:p>
    <w:p w14:paraId="3A08B49A" w14:textId="4F4188A9"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01" w:history="1">
        <w:r w:rsidRPr="00F63081">
          <w:rPr>
            <w:rStyle w:val="a3"/>
            <w:noProof/>
          </w:rPr>
          <w:t>7.1</w:t>
        </w:r>
        <w:r>
          <w:rPr>
            <w:rFonts w:asciiTheme="minorHAnsi" w:eastAsiaTheme="minorEastAsia" w:hAnsiTheme="minorHAnsi" w:cstheme="minorBidi"/>
            <w:noProof/>
            <w:kern w:val="2"/>
            <w:sz w:val="21"/>
            <w:szCs w:val="22"/>
            <w:lang w:eastAsia="zh-CN"/>
          </w:rPr>
          <w:tab/>
        </w:r>
        <w:r w:rsidRPr="00F63081">
          <w:rPr>
            <w:rStyle w:val="a3"/>
            <w:noProof/>
            <w:lang w:eastAsia="zh-CN"/>
          </w:rPr>
          <w:t>Requirements Class: Base</w:t>
        </w:r>
        <w:r>
          <w:rPr>
            <w:noProof/>
            <w:webHidden/>
          </w:rPr>
          <w:tab/>
        </w:r>
        <w:r>
          <w:rPr>
            <w:noProof/>
            <w:webHidden/>
          </w:rPr>
          <w:fldChar w:fldCharType="begin"/>
        </w:r>
        <w:r>
          <w:rPr>
            <w:noProof/>
            <w:webHidden/>
          </w:rPr>
          <w:instrText xml:space="preserve"> PAGEREF _Toc157175201 \h </w:instrText>
        </w:r>
        <w:r>
          <w:rPr>
            <w:noProof/>
            <w:webHidden/>
          </w:rPr>
        </w:r>
        <w:r>
          <w:rPr>
            <w:noProof/>
            <w:webHidden/>
          </w:rPr>
          <w:fldChar w:fldCharType="separate"/>
        </w:r>
        <w:r>
          <w:rPr>
            <w:noProof/>
            <w:webHidden/>
          </w:rPr>
          <w:t>10</w:t>
        </w:r>
        <w:r>
          <w:rPr>
            <w:noProof/>
            <w:webHidden/>
          </w:rPr>
          <w:fldChar w:fldCharType="end"/>
        </w:r>
      </w:hyperlink>
    </w:p>
    <w:p w14:paraId="7B053E73" w14:textId="5CCD0CD8"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02" w:history="1">
        <w:r w:rsidRPr="00F63081">
          <w:rPr>
            <w:rStyle w:val="a3"/>
            <w:noProof/>
          </w:rPr>
          <w:t>7.1.1</w:t>
        </w:r>
        <w:r>
          <w:rPr>
            <w:rFonts w:asciiTheme="minorHAnsi" w:eastAsiaTheme="minorEastAsia" w:hAnsiTheme="minorHAnsi" w:cstheme="minorBidi"/>
            <w:noProof/>
            <w:kern w:val="2"/>
            <w:sz w:val="21"/>
            <w:szCs w:val="22"/>
            <w:lang w:eastAsia="zh-CN"/>
          </w:rPr>
          <w:tab/>
        </w:r>
        <w:r w:rsidRPr="00F63081">
          <w:rPr>
            <w:rStyle w:val="a3"/>
            <w:noProof/>
          </w:rPr>
          <w:t>Requirements Class: JSON Base Type</w:t>
        </w:r>
        <w:r>
          <w:rPr>
            <w:noProof/>
            <w:webHidden/>
          </w:rPr>
          <w:tab/>
        </w:r>
        <w:r>
          <w:rPr>
            <w:noProof/>
            <w:webHidden/>
          </w:rPr>
          <w:fldChar w:fldCharType="begin"/>
        </w:r>
        <w:r>
          <w:rPr>
            <w:noProof/>
            <w:webHidden/>
          </w:rPr>
          <w:instrText xml:space="preserve"> PAGEREF _Toc157175202 \h </w:instrText>
        </w:r>
        <w:r>
          <w:rPr>
            <w:noProof/>
            <w:webHidden/>
          </w:rPr>
        </w:r>
        <w:r>
          <w:rPr>
            <w:noProof/>
            <w:webHidden/>
          </w:rPr>
          <w:fldChar w:fldCharType="separate"/>
        </w:r>
        <w:r>
          <w:rPr>
            <w:noProof/>
            <w:webHidden/>
          </w:rPr>
          <w:t>10</w:t>
        </w:r>
        <w:r>
          <w:rPr>
            <w:noProof/>
            <w:webHidden/>
          </w:rPr>
          <w:fldChar w:fldCharType="end"/>
        </w:r>
      </w:hyperlink>
    </w:p>
    <w:p w14:paraId="1339BF0F" w14:textId="36DD7677"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03" w:history="1">
        <w:r w:rsidRPr="00F63081">
          <w:rPr>
            <w:rStyle w:val="a3"/>
            <w:noProof/>
          </w:rPr>
          <w:t>7.1.2</w:t>
        </w:r>
        <w:r>
          <w:rPr>
            <w:rFonts w:asciiTheme="minorHAnsi" w:eastAsiaTheme="minorEastAsia" w:hAnsiTheme="minorHAnsi" w:cstheme="minorBidi"/>
            <w:noProof/>
            <w:kern w:val="2"/>
            <w:sz w:val="21"/>
            <w:szCs w:val="22"/>
            <w:lang w:eastAsia="zh-CN"/>
          </w:rPr>
          <w:tab/>
        </w:r>
        <w:r w:rsidRPr="00F63081">
          <w:rPr>
            <w:rStyle w:val="a3"/>
            <w:noProof/>
          </w:rPr>
          <w:t>Requirements Class: ISO Metadata Type</w:t>
        </w:r>
        <w:r>
          <w:rPr>
            <w:noProof/>
            <w:webHidden/>
          </w:rPr>
          <w:tab/>
        </w:r>
        <w:r>
          <w:rPr>
            <w:noProof/>
            <w:webHidden/>
          </w:rPr>
          <w:fldChar w:fldCharType="begin"/>
        </w:r>
        <w:r>
          <w:rPr>
            <w:noProof/>
            <w:webHidden/>
          </w:rPr>
          <w:instrText xml:space="preserve"> PAGEREF _Toc157175203 \h </w:instrText>
        </w:r>
        <w:r>
          <w:rPr>
            <w:noProof/>
            <w:webHidden/>
          </w:rPr>
        </w:r>
        <w:r>
          <w:rPr>
            <w:noProof/>
            <w:webHidden/>
          </w:rPr>
          <w:fldChar w:fldCharType="separate"/>
        </w:r>
        <w:r>
          <w:rPr>
            <w:noProof/>
            <w:webHidden/>
          </w:rPr>
          <w:t>12</w:t>
        </w:r>
        <w:r>
          <w:rPr>
            <w:noProof/>
            <w:webHidden/>
          </w:rPr>
          <w:fldChar w:fldCharType="end"/>
        </w:r>
      </w:hyperlink>
    </w:p>
    <w:p w14:paraId="296370E7" w14:textId="340AB02B"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04" w:history="1">
        <w:r w:rsidRPr="00F63081">
          <w:rPr>
            <w:rStyle w:val="a3"/>
            <w:noProof/>
          </w:rPr>
          <w:t>7.1.3</w:t>
        </w:r>
        <w:r>
          <w:rPr>
            <w:rFonts w:asciiTheme="minorHAnsi" w:eastAsiaTheme="minorEastAsia" w:hAnsiTheme="minorHAnsi" w:cstheme="minorBidi"/>
            <w:noProof/>
            <w:kern w:val="2"/>
            <w:sz w:val="21"/>
            <w:szCs w:val="22"/>
            <w:lang w:eastAsia="zh-CN"/>
          </w:rPr>
          <w:tab/>
        </w:r>
        <w:r w:rsidRPr="00F63081">
          <w:rPr>
            <w:rStyle w:val="a3"/>
            <w:noProof/>
          </w:rPr>
          <w:t>Requirements Class: ISO Quality Type</w:t>
        </w:r>
        <w:r>
          <w:rPr>
            <w:noProof/>
            <w:webHidden/>
          </w:rPr>
          <w:tab/>
        </w:r>
        <w:r>
          <w:rPr>
            <w:noProof/>
            <w:webHidden/>
          </w:rPr>
          <w:fldChar w:fldCharType="begin"/>
        </w:r>
        <w:r>
          <w:rPr>
            <w:noProof/>
            <w:webHidden/>
          </w:rPr>
          <w:instrText xml:space="preserve"> PAGEREF _Toc157175204 \h </w:instrText>
        </w:r>
        <w:r>
          <w:rPr>
            <w:noProof/>
            <w:webHidden/>
          </w:rPr>
        </w:r>
        <w:r>
          <w:rPr>
            <w:noProof/>
            <w:webHidden/>
          </w:rPr>
          <w:fldChar w:fldCharType="separate"/>
        </w:r>
        <w:r>
          <w:rPr>
            <w:noProof/>
            <w:webHidden/>
          </w:rPr>
          <w:t>14</w:t>
        </w:r>
        <w:r>
          <w:rPr>
            <w:noProof/>
            <w:webHidden/>
          </w:rPr>
          <w:fldChar w:fldCharType="end"/>
        </w:r>
      </w:hyperlink>
    </w:p>
    <w:p w14:paraId="66EF0836" w14:textId="40B2EE94"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05" w:history="1">
        <w:r w:rsidRPr="00F63081">
          <w:rPr>
            <w:rStyle w:val="a3"/>
            <w:noProof/>
          </w:rPr>
          <w:t>7.1.4</w:t>
        </w:r>
        <w:r>
          <w:rPr>
            <w:rFonts w:asciiTheme="minorHAnsi" w:eastAsiaTheme="minorEastAsia" w:hAnsiTheme="minorHAnsi" w:cstheme="minorBidi"/>
            <w:noProof/>
            <w:kern w:val="2"/>
            <w:sz w:val="21"/>
            <w:szCs w:val="22"/>
            <w:lang w:eastAsia="zh-CN"/>
          </w:rPr>
          <w:tab/>
        </w:r>
        <w:r w:rsidRPr="00F63081">
          <w:rPr>
            <w:rStyle w:val="a3"/>
            <w:noProof/>
          </w:rPr>
          <w:t>Requirements Class: Geospatial Type</w:t>
        </w:r>
        <w:r>
          <w:rPr>
            <w:noProof/>
            <w:webHidden/>
          </w:rPr>
          <w:tab/>
        </w:r>
        <w:r>
          <w:rPr>
            <w:noProof/>
            <w:webHidden/>
          </w:rPr>
          <w:fldChar w:fldCharType="begin"/>
        </w:r>
        <w:r>
          <w:rPr>
            <w:noProof/>
            <w:webHidden/>
          </w:rPr>
          <w:instrText xml:space="preserve"> PAGEREF _Toc157175205 \h </w:instrText>
        </w:r>
        <w:r>
          <w:rPr>
            <w:noProof/>
            <w:webHidden/>
          </w:rPr>
        </w:r>
        <w:r>
          <w:rPr>
            <w:noProof/>
            <w:webHidden/>
          </w:rPr>
          <w:fldChar w:fldCharType="separate"/>
        </w:r>
        <w:r>
          <w:rPr>
            <w:noProof/>
            <w:webHidden/>
          </w:rPr>
          <w:t>16</w:t>
        </w:r>
        <w:r>
          <w:rPr>
            <w:noProof/>
            <w:webHidden/>
          </w:rPr>
          <w:fldChar w:fldCharType="end"/>
        </w:r>
      </w:hyperlink>
    </w:p>
    <w:p w14:paraId="7B1AE597" w14:textId="388D9575"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06" w:history="1">
        <w:r w:rsidRPr="00F63081">
          <w:rPr>
            <w:rStyle w:val="a3"/>
            <w:noProof/>
          </w:rPr>
          <w:t>7.2</w:t>
        </w:r>
        <w:r>
          <w:rPr>
            <w:rFonts w:asciiTheme="minorHAnsi" w:eastAsiaTheme="minorEastAsia" w:hAnsiTheme="minorHAnsi" w:cstheme="minorBidi"/>
            <w:noProof/>
            <w:kern w:val="2"/>
            <w:sz w:val="21"/>
            <w:szCs w:val="22"/>
            <w:lang w:eastAsia="zh-CN"/>
          </w:rPr>
          <w:tab/>
        </w:r>
        <w:r w:rsidRPr="00F63081">
          <w:rPr>
            <w:rStyle w:val="a3"/>
            <w:noProof/>
          </w:rPr>
          <w:t>Requirements Class: AI_TrainingDataset</w:t>
        </w:r>
        <w:r>
          <w:rPr>
            <w:noProof/>
            <w:webHidden/>
          </w:rPr>
          <w:tab/>
        </w:r>
        <w:r>
          <w:rPr>
            <w:noProof/>
            <w:webHidden/>
          </w:rPr>
          <w:fldChar w:fldCharType="begin"/>
        </w:r>
        <w:r>
          <w:rPr>
            <w:noProof/>
            <w:webHidden/>
          </w:rPr>
          <w:instrText xml:space="preserve"> PAGEREF _Toc157175206 \h </w:instrText>
        </w:r>
        <w:r>
          <w:rPr>
            <w:noProof/>
            <w:webHidden/>
          </w:rPr>
        </w:r>
        <w:r>
          <w:rPr>
            <w:noProof/>
            <w:webHidden/>
          </w:rPr>
          <w:fldChar w:fldCharType="separate"/>
        </w:r>
        <w:r>
          <w:rPr>
            <w:noProof/>
            <w:webHidden/>
          </w:rPr>
          <w:t>17</w:t>
        </w:r>
        <w:r>
          <w:rPr>
            <w:noProof/>
            <w:webHidden/>
          </w:rPr>
          <w:fldChar w:fldCharType="end"/>
        </w:r>
      </w:hyperlink>
    </w:p>
    <w:p w14:paraId="51E6DA39" w14:textId="7FA8D91D"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07" w:history="1">
        <w:r w:rsidRPr="00F63081">
          <w:rPr>
            <w:rStyle w:val="a3"/>
            <w:noProof/>
          </w:rPr>
          <w:t>7.3</w:t>
        </w:r>
        <w:r>
          <w:rPr>
            <w:rFonts w:asciiTheme="minorHAnsi" w:eastAsiaTheme="minorEastAsia" w:hAnsiTheme="minorHAnsi" w:cstheme="minorBidi"/>
            <w:noProof/>
            <w:kern w:val="2"/>
            <w:sz w:val="21"/>
            <w:szCs w:val="22"/>
            <w:lang w:eastAsia="zh-CN"/>
          </w:rPr>
          <w:tab/>
        </w:r>
        <w:r w:rsidRPr="00F63081">
          <w:rPr>
            <w:rStyle w:val="a3"/>
            <w:noProof/>
          </w:rPr>
          <w:t>Requirements Class: AI_TrainingData</w:t>
        </w:r>
        <w:r>
          <w:rPr>
            <w:noProof/>
            <w:webHidden/>
          </w:rPr>
          <w:tab/>
        </w:r>
        <w:r>
          <w:rPr>
            <w:noProof/>
            <w:webHidden/>
          </w:rPr>
          <w:fldChar w:fldCharType="begin"/>
        </w:r>
        <w:r>
          <w:rPr>
            <w:noProof/>
            <w:webHidden/>
          </w:rPr>
          <w:instrText xml:space="preserve"> PAGEREF _Toc157175207 \h </w:instrText>
        </w:r>
        <w:r>
          <w:rPr>
            <w:noProof/>
            <w:webHidden/>
          </w:rPr>
        </w:r>
        <w:r>
          <w:rPr>
            <w:noProof/>
            <w:webHidden/>
          </w:rPr>
          <w:fldChar w:fldCharType="separate"/>
        </w:r>
        <w:r>
          <w:rPr>
            <w:noProof/>
            <w:webHidden/>
          </w:rPr>
          <w:t>23</w:t>
        </w:r>
        <w:r>
          <w:rPr>
            <w:noProof/>
            <w:webHidden/>
          </w:rPr>
          <w:fldChar w:fldCharType="end"/>
        </w:r>
      </w:hyperlink>
    </w:p>
    <w:p w14:paraId="204EAD07" w14:textId="6082B76C"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08" w:history="1">
        <w:r w:rsidRPr="00F63081">
          <w:rPr>
            <w:rStyle w:val="a3"/>
            <w:noProof/>
          </w:rPr>
          <w:t>7.4</w:t>
        </w:r>
        <w:r>
          <w:rPr>
            <w:rFonts w:asciiTheme="minorHAnsi" w:eastAsiaTheme="minorEastAsia" w:hAnsiTheme="minorHAnsi" w:cstheme="minorBidi"/>
            <w:noProof/>
            <w:kern w:val="2"/>
            <w:sz w:val="21"/>
            <w:szCs w:val="22"/>
            <w:lang w:eastAsia="zh-CN"/>
          </w:rPr>
          <w:tab/>
        </w:r>
        <w:r w:rsidRPr="00F63081">
          <w:rPr>
            <w:rStyle w:val="a3"/>
            <w:noProof/>
          </w:rPr>
          <w:t>Requirements Class: AI_Task</w:t>
        </w:r>
        <w:r>
          <w:rPr>
            <w:noProof/>
            <w:webHidden/>
          </w:rPr>
          <w:tab/>
        </w:r>
        <w:r>
          <w:rPr>
            <w:noProof/>
            <w:webHidden/>
          </w:rPr>
          <w:fldChar w:fldCharType="begin"/>
        </w:r>
        <w:r>
          <w:rPr>
            <w:noProof/>
            <w:webHidden/>
          </w:rPr>
          <w:instrText xml:space="preserve"> PAGEREF _Toc157175208 \h </w:instrText>
        </w:r>
        <w:r>
          <w:rPr>
            <w:noProof/>
            <w:webHidden/>
          </w:rPr>
        </w:r>
        <w:r>
          <w:rPr>
            <w:noProof/>
            <w:webHidden/>
          </w:rPr>
          <w:fldChar w:fldCharType="separate"/>
        </w:r>
        <w:r>
          <w:rPr>
            <w:noProof/>
            <w:webHidden/>
          </w:rPr>
          <w:t>27</w:t>
        </w:r>
        <w:r>
          <w:rPr>
            <w:noProof/>
            <w:webHidden/>
          </w:rPr>
          <w:fldChar w:fldCharType="end"/>
        </w:r>
      </w:hyperlink>
    </w:p>
    <w:p w14:paraId="0550A3BD" w14:textId="06A762BF"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09" w:history="1">
        <w:r w:rsidRPr="00F63081">
          <w:rPr>
            <w:rStyle w:val="a3"/>
            <w:noProof/>
          </w:rPr>
          <w:t>7.5</w:t>
        </w:r>
        <w:r>
          <w:rPr>
            <w:rFonts w:asciiTheme="minorHAnsi" w:eastAsiaTheme="minorEastAsia" w:hAnsiTheme="minorHAnsi" w:cstheme="minorBidi"/>
            <w:noProof/>
            <w:kern w:val="2"/>
            <w:sz w:val="21"/>
            <w:szCs w:val="22"/>
            <w:lang w:eastAsia="zh-CN"/>
          </w:rPr>
          <w:tab/>
        </w:r>
        <w:r w:rsidRPr="00F63081">
          <w:rPr>
            <w:rStyle w:val="a3"/>
            <w:noProof/>
          </w:rPr>
          <w:t>Requirements Class: AI_Label</w:t>
        </w:r>
        <w:r>
          <w:rPr>
            <w:noProof/>
            <w:webHidden/>
          </w:rPr>
          <w:tab/>
        </w:r>
        <w:r>
          <w:rPr>
            <w:noProof/>
            <w:webHidden/>
          </w:rPr>
          <w:fldChar w:fldCharType="begin"/>
        </w:r>
        <w:r>
          <w:rPr>
            <w:noProof/>
            <w:webHidden/>
          </w:rPr>
          <w:instrText xml:space="preserve"> PAGEREF _Toc157175209 \h </w:instrText>
        </w:r>
        <w:r>
          <w:rPr>
            <w:noProof/>
            <w:webHidden/>
          </w:rPr>
        </w:r>
        <w:r>
          <w:rPr>
            <w:noProof/>
            <w:webHidden/>
          </w:rPr>
          <w:fldChar w:fldCharType="separate"/>
        </w:r>
        <w:r>
          <w:rPr>
            <w:noProof/>
            <w:webHidden/>
          </w:rPr>
          <w:t>29</w:t>
        </w:r>
        <w:r>
          <w:rPr>
            <w:noProof/>
            <w:webHidden/>
          </w:rPr>
          <w:fldChar w:fldCharType="end"/>
        </w:r>
      </w:hyperlink>
    </w:p>
    <w:p w14:paraId="01A63400" w14:textId="76A089EB"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0" w:history="1">
        <w:r w:rsidRPr="00F63081">
          <w:rPr>
            <w:rStyle w:val="a3"/>
            <w:noProof/>
          </w:rPr>
          <w:t>7.6</w:t>
        </w:r>
        <w:r>
          <w:rPr>
            <w:rFonts w:asciiTheme="minorHAnsi" w:eastAsiaTheme="minorEastAsia" w:hAnsiTheme="minorHAnsi" w:cstheme="minorBidi"/>
            <w:noProof/>
            <w:kern w:val="2"/>
            <w:sz w:val="21"/>
            <w:szCs w:val="22"/>
            <w:lang w:eastAsia="zh-CN"/>
          </w:rPr>
          <w:tab/>
        </w:r>
        <w:r w:rsidRPr="00F63081">
          <w:rPr>
            <w:rStyle w:val="a3"/>
            <w:noProof/>
          </w:rPr>
          <w:t>Requirements Class: AI_Labeling</w:t>
        </w:r>
        <w:r>
          <w:rPr>
            <w:noProof/>
            <w:webHidden/>
          </w:rPr>
          <w:tab/>
        </w:r>
        <w:r>
          <w:rPr>
            <w:noProof/>
            <w:webHidden/>
          </w:rPr>
          <w:fldChar w:fldCharType="begin"/>
        </w:r>
        <w:r>
          <w:rPr>
            <w:noProof/>
            <w:webHidden/>
          </w:rPr>
          <w:instrText xml:space="preserve"> PAGEREF _Toc157175210 \h </w:instrText>
        </w:r>
        <w:r>
          <w:rPr>
            <w:noProof/>
            <w:webHidden/>
          </w:rPr>
        </w:r>
        <w:r>
          <w:rPr>
            <w:noProof/>
            <w:webHidden/>
          </w:rPr>
          <w:fldChar w:fldCharType="separate"/>
        </w:r>
        <w:r>
          <w:rPr>
            <w:noProof/>
            <w:webHidden/>
          </w:rPr>
          <w:t>33</w:t>
        </w:r>
        <w:r>
          <w:rPr>
            <w:noProof/>
            <w:webHidden/>
          </w:rPr>
          <w:fldChar w:fldCharType="end"/>
        </w:r>
      </w:hyperlink>
    </w:p>
    <w:p w14:paraId="6025892A" w14:textId="02C93D34"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1" w:history="1">
        <w:r w:rsidRPr="00F63081">
          <w:rPr>
            <w:rStyle w:val="a3"/>
            <w:noProof/>
          </w:rPr>
          <w:t>7.7</w:t>
        </w:r>
        <w:r>
          <w:rPr>
            <w:rFonts w:asciiTheme="minorHAnsi" w:eastAsiaTheme="minorEastAsia" w:hAnsiTheme="minorHAnsi" w:cstheme="minorBidi"/>
            <w:noProof/>
            <w:kern w:val="2"/>
            <w:sz w:val="21"/>
            <w:szCs w:val="22"/>
            <w:lang w:eastAsia="zh-CN"/>
          </w:rPr>
          <w:tab/>
        </w:r>
        <w:r w:rsidRPr="00F63081">
          <w:rPr>
            <w:rStyle w:val="a3"/>
            <w:noProof/>
          </w:rPr>
          <w:t>Requirements Class: AI_DataQuality</w:t>
        </w:r>
        <w:r>
          <w:rPr>
            <w:noProof/>
            <w:webHidden/>
          </w:rPr>
          <w:tab/>
        </w:r>
        <w:r>
          <w:rPr>
            <w:noProof/>
            <w:webHidden/>
          </w:rPr>
          <w:fldChar w:fldCharType="begin"/>
        </w:r>
        <w:r>
          <w:rPr>
            <w:noProof/>
            <w:webHidden/>
          </w:rPr>
          <w:instrText xml:space="preserve"> PAGEREF _Toc157175211 \h </w:instrText>
        </w:r>
        <w:r>
          <w:rPr>
            <w:noProof/>
            <w:webHidden/>
          </w:rPr>
        </w:r>
        <w:r>
          <w:rPr>
            <w:noProof/>
            <w:webHidden/>
          </w:rPr>
          <w:fldChar w:fldCharType="separate"/>
        </w:r>
        <w:r>
          <w:rPr>
            <w:noProof/>
            <w:webHidden/>
          </w:rPr>
          <w:t>37</w:t>
        </w:r>
        <w:r>
          <w:rPr>
            <w:noProof/>
            <w:webHidden/>
          </w:rPr>
          <w:fldChar w:fldCharType="end"/>
        </w:r>
      </w:hyperlink>
    </w:p>
    <w:p w14:paraId="1B0BEDB2" w14:textId="6E52B827"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2" w:history="1">
        <w:r w:rsidRPr="00F63081">
          <w:rPr>
            <w:rStyle w:val="a3"/>
            <w:noProof/>
          </w:rPr>
          <w:t>7.8</w:t>
        </w:r>
        <w:r>
          <w:rPr>
            <w:rFonts w:asciiTheme="minorHAnsi" w:eastAsiaTheme="minorEastAsia" w:hAnsiTheme="minorHAnsi" w:cstheme="minorBidi"/>
            <w:noProof/>
            <w:kern w:val="2"/>
            <w:sz w:val="21"/>
            <w:szCs w:val="22"/>
            <w:lang w:eastAsia="zh-CN"/>
          </w:rPr>
          <w:tab/>
        </w:r>
        <w:r w:rsidRPr="00F63081">
          <w:rPr>
            <w:rStyle w:val="a3"/>
            <w:noProof/>
          </w:rPr>
          <w:t>Requirements Class</w:t>
        </w:r>
        <w:r w:rsidRPr="00F63081">
          <w:rPr>
            <w:rStyle w:val="a3"/>
            <w:noProof/>
            <w:lang w:eastAsia="zh-CN"/>
          </w:rPr>
          <w:t xml:space="preserve">: </w:t>
        </w:r>
        <w:r w:rsidRPr="00F63081">
          <w:rPr>
            <w:rStyle w:val="a3"/>
            <w:noProof/>
          </w:rPr>
          <w:t>AI_TDChangeset</w:t>
        </w:r>
        <w:r>
          <w:rPr>
            <w:noProof/>
            <w:webHidden/>
          </w:rPr>
          <w:tab/>
        </w:r>
        <w:r>
          <w:rPr>
            <w:noProof/>
            <w:webHidden/>
          </w:rPr>
          <w:fldChar w:fldCharType="begin"/>
        </w:r>
        <w:r>
          <w:rPr>
            <w:noProof/>
            <w:webHidden/>
          </w:rPr>
          <w:instrText xml:space="preserve"> PAGEREF _Toc157175212 \h </w:instrText>
        </w:r>
        <w:r>
          <w:rPr>
            <w:noProof/>
            <w:webHidden/>
          </w:rPr>
        </w:r>
        <w:r>
          <w:rPr>
            <w:noProof/>
            <w:webHidden/>
          </w:rPr>
          <w:fldChar w:fldCharType="separate"/>
        </w:r>
        <w:r>
          <w:rPr>
            <w:noProof/>
            <w:webHidden/>
          </w:rPr>
          <w:t>38</w:t>
        </w:r>
        <w:r>
          <w:rPr>
            <w:noProof/>
            <w:webHidden/>
          </w:rPr>
          <w:fldChar w:fldCharType="end"/>
        </w:r>
      </w:hyperlink>
    </w:p>
    <w:p w14:paraId="33AA9803" w14:textId="6828ABA0" w:rsidR="00957C18" w:rsidRDefault="00957C18">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75213" w:history="1">
        <w:r w:rsidRPr="00F63081">
          <w:rPr>
            <w:rStyle w:val="a3"/>
            <w:noProof/>
          </w:rPr>
          <w:t>Annex A</w:t>
        </w:r>
        <w:r>
          <w:rPr>
            <w:rFonts w:asciiTheme="minorHAnsi" w:eastAsiaTheme="minorEastAsia" w:hAnsiTheme="minorHAnsi" w:cstheme="minorBidi"/>
            <w:noProof/>
            <w:kern w:val="2"/>
            <w:sz w:val="21"/>
            <w:szCs w:val="22"/>
            <w:lang w:eastAsia="zh-CN"/>
          </w:rPr>
          <w:tab/>
        </w:r>
        <w:r w:rsidRPr="00F63081">
          <w:rPr>
            <w:rStyle w:val="a3"/>
            <w:noProof/>
          </w:rPr>
          <w:t>Abstract Test Suite (Normative)</w:t>
        </w:r>
        <w:r>
          <w:rPr>
            <w:noProof/>
            <w:webHidden/>
          </w:rPr>
          <w:tab/>
        </w:r>
        <w:r>
          <w:rPr>
            <w:noProof/>
            <w:webHidden/>
          </w:rPr>
          <w:fldChar w:fldCharType="begin"/>
        </w:r>
        <w:r>
          <w:rPr>
            <w:noProof/>
            <w:webHidden/>
          </w:rPr>
          <w:instrText xml:space="preserve"> PAGEREF _Toc157175213 \h </w:instrText>
        </w:r>
        <w:r>
          <w:rPr>
            <w:noProof/>
            <w:webHidden/>
          </w:rPr>
        </w:r>
        <w:r>
          <w:rPr>
            <w:noProof/>
            <w:webHidden/>
          </w:rPr>
          <w:fldChar w:fldCharType="separate"/>
        </w:r>
        <w:r>
          <w:rPr>
            <w:noProof/>
            <w:webHidden/>
          </w:rPr>
          <w:t>41</w:t>
        </w:r>
        <w:r>
          <w:rPr>
            <w:noProof/>
            <w:webHidden/>
          </w:rPr>
          <w:fldChar w:fldCharType="end"/>
        </w:r>
      </w:hyperlink>
    </w:p>
    <w:p w14:paraId="32967678" w14:textId="2F60080E"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4" w:history="1">
        <w:r w:rsidRPr="00F63081">
          <w:rPr>
            <w:rStyle w:val="a3"/>
            <w:noProof/>
          </w:rPr>
          <w:t>A.1</w:t>
        </w:r>
        <w:r>
          <w:rPr>
            <w:rFonts w:asciiTheme="minorHAnsi" w:eastAsiaTheme="minorEastAsia" w:hAnsiTheme="minorHAnsi" w:cstheme="minorBidi"/>
            <w:noProof/>
            <w:kern w:val="2"/>
            <w:sz w:val="21"/>
            <w:szCs w:val="22"/>
            <w:lang w:eastAsia="zh-CN"/>
          </w:rPr>
          <w:tab/>
        </w:r>
        <w:r w:rsidRPr="00F63081">
          <w:rPr>
            <w:rStyle w:val="a3"/>
            <w:noProof/>
          </w:rPr>
          <w:t>Introduction</w:t>
        </w:r>
        <w:r>
          <w:rPr>
            <w:noProof/>
            <w:webHidden/>
          </w:rPr>
          <w:tab/>
        </w:r>
        <w:r>
          <w:rPr>
            <w:noProof/>
            <w:webHidden/>
          </w:rPr>
          <w:fldChar w:fldCharType="begin"/>
        </w:r>
        <w:r>
          <w:rPr>
            <w:noProof/>
            <w:webHidden/>
          </w:rPr>
          <w:instrText xml:space="preserve"> PAGEREF _Toc157175214 \h </w:instrText>
        </w:r>
        <w:r>
          <w:rPr>
            <w:noProof/>
            <w:webHidden/>
          </w:rPr>
        </w:r>
        <w:r>
          <w:rPr>
            <w:noProof/>
            <w:webHidden/>
          </w:rPr>
          <w:fldChar w:fldCharType="separate"/>
        </w:r>
        <w:r>
          <w:rPr>
            <w:noProof/>
            <w:webHidden/>
          </w:rPr>
          <w:t>41</w:t>
        </w:r>
        <w:r>
          <w:rPr>
            <w:noProof/>
            <w:webHidden/>
          </w:rPr>
          <w:fldChar w:fldCharType="end"/>
        </w:r>
      </w:hyperlink>
    </w:p>
    <w:p w14:paraId="514BA918" w14:textId="7669F7C0"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5" w:history="1">
        <w:r w:rsidRPr="00F63081">
          <w:rPr>
            <w:rStyle w:val="a3"/>
            <w:noProof/>
          </w:rPr>
          <w:t>A.2</w:t>
        </w:r>
        <w:r>
          <w:rPr>
            <w:rFonts w:asciiTheme="minorHAnsi" w:eastAsiaTheme="minorEastAsia" w:hAnsiTheme="minorHAnsi" w:cstheme="minorBidi"/>
            <w:noProof/>
            <w:kern w:val="2"/>
            <w:sz w:val="21"/>
            <w:szCs w:val="22"/>
            <w:lang w:eastAsia="zh-CN"/>
          </w:rPr>
          <w:tab/>
        </w:r>
        <w:r w:rsidRPr="00F63081">
          <w:rPr>
            <w:rStyle w:val="a3"/>
            <w:noProof/>
          </w:rPr>
          <w:t>Conformance Class: Base</w:t>
        </w:r>
        <w:r>
          <w:rPr>
            <w:noProof/>
            <w:webHidden/>
          </w:rPr>
          <w:tab/>
        </w:r>
        <w:r>
          <w:rPr>
            <w:noProof/>
            <w:webHidden/>
          </w:rPr>
          <w:fldChar w:fldCharType="begin"/>
        </w:r>
        <w:r>
          <w:rPr>
            <w:noProof/>
            <w:webHidden/>
          </w:rPr>
          <w:instrText xml:space="preserve"> PAGEREF _Toc157175215 \h </w:instrText>
        </w:r>
        <w:r>
          <w:rPr>
            <w:noProof/>
            <w:webHidden/>
          </w:rPr>
        </w:r>
        <w:r>
          <w:rPr>
            <w:noProof/>
            <w:webHidden/>
          </w:rPr>
          <w:fldChar w:fldCharType="separate"/>
        </w:r>
        <w:r>
          <w:rPr>
            <w:noProof/>
            <w:webHidden/>
          </w:rPr>
          <w:t>41</w:t>
        </w:r>
        <w:r>
          <w:rPr>
            <w:noProof/>
            <w:webHidden/>
          </w:rPr>
          <w:fldChar w:fldCharType="end"/>
        </w:r>
      </w:hyperlink>
    </w:p>
    <w:p w14:paraId="5EA2CCD7" w14:textId="1DFC1509"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6" w:history="1">
        <w:r w:rsidRPr="00F63081">
          <w:rPr>
            <w:rStyle w:val="a3"/>
            <w:noProof/>
          </w:rPr>
          <w:t>A.3</w:t>
        </w:r>
        <w:r>
          <w:rPr>
            <w:rFonts w:asciiTheme="minorHAnsi" w:eastAsiaTheme="minorEastAsia" w:hAnsiTheme="minorHAnsi" w:cstheme="minorBidi"/>
            <w:noProof/>
            <w:kern w:val="2"/>
            <w:sz w:val="21"/>
            <w:szCs w:val="22"/>
            <w:lang w:eastAsia="zh-CN"/>
          </w:rPr>
          <w:tab/>
        </w:r>
        <w:r w:rsidRPr="00F63081">
          <w:rPr>
            <w:rStyle w:val="a3"/>
            <w:noProof/>
          </w:rPr>
          <w:t>Conformance Class: AI_TrainingDataset</w:t>
        </w:r>
        <w:r>
          <w:rPr>
            <w:noProof/>
            <w:webHidden/>
          </w:rPr>
          <w:tab/>
        </w:r>
        <w:r>
          <w:rPr>
            <w:noProof/>
            <w:webHidden/>
          </w:rPr>
          <w:fldChar w:fldCharType="begin"/>
        </w:r>
        <w:r>
          <w:rPr>
            <w:noProof/>
            <w:webHidden/>
          </w:rPr>
          <w:instrText xml:space="preserve"> PAGEREF _Toc157175216 \h </w:instrText>
        </w:r>
        <w:r>
          <w:rPr>
            <w:noProof/>
            <w:webHidden/>
          </w:rPr>
        </w:r>
        <w:r>
          <w:rPr>
            <w:noProof/>
            <w:webHidden/>
          </w:rPr>
          <w:fldChar w:fldCharType="separate"/>
        </w:r>
        <w:r>
          <w:rPr>
            <w:noProof/>
            <w:webHidden/>
          </w:rPr>
          <w:t>42</w:t>
        </w:r>
        <w:r>
          <w:rPr>
            <w:noProof/>
            <w:webHidden/>
          </w:rPr>
          <w:fldChar w:fldCharType="end"/>
        </w:r>
      </w:hyperlink>
    </w:p>
    <w:p w14:paraId="26994D1E" w14:textId="29956355"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7" w:history="1">
        <w:r w:rsidRPr="00F63081">
          <w:rPr>
            <w:rStyle w:val="a3"/>
            <w:noProof/>
          </w:rPr>
          <w:t>A.4</w:t>
        </w:r>
        <w:r>
          <w:rPr>
            <w:rFonts w:asciiTheme="minorHAnsi" w:eastAsiaTheme="minorEastAsia" w:hAnsiTheme="minorHAnsi" w:cstheme="minorBidi"/>
            <w:noProof/>
            <w:kern w:val="2"/>
            <w:sz w:val="21"/>
            <w:szCs w:val="22"/>
            <w:lang w:eastAsia="zh-CN"/>
          </w:rPr>
          <w:tab/>
        </w:r>
        <w:r w:rsidRPr="00F63081">
          <w:rPr>
            <w:rStyle w:val="a3"/>
            <w:noProof/>
          </w:rPr>
          <w:t>Conformance Class: AI_TrainingData</w:t>
        </w:r>
        <w:r>
          <w:rPr>
            <w:noProof/>
            <w:webHidden/>
          </w:rPr>
          <w:tab/>
        </w:r>
        <w:r>
          <w:rPr>
            <w:noProof/>
            <w:webHidden/>
          </w:rPr>
          <w:fldChar w:fldCharType="begin"/>
        </w:r>
        <w:r>
          <w:rPr>
            <w:noProof/>
            <w:webHidden/>
          </w:rPr>
          <w:instrText xml:space="preserve"> PAGEREF _Toc157175217 \h </w:instrText>
        </w:r>
        <w:r>
          <w:rPr>
            <w:noProof/>
            <w:webHidden/>
          </w:rPr>
        </w:r>
        <w:r>
          <w:rPr>
            <w:noProof/>
            <w:webHidden/>
          </w:rPr>
          <w:fldChar w:fldCharType="separate"/>
        </w:r>
        <w:r>
          <w:rPr>
            <w:noProof/>
            <w:webHidden/>
          </w:rPr>
          <w:t>42</w:t>
        </w:r>
        <w:r>
          <w:rPr>
            <w:noProof/>
            <w:webHidden/>
          </w:rPr>
          <w:fldChar w:fldCharType="end"/>
        </w:r>
      </w:hyperlink>
    </w:p>
    <w:p w14:paraId="623038C9" w14:textId="6FE8318F"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8" w:history="1">
        <w:r w:rsidRPr="00F63081">
          <w:rPr>
            <w:rStyle w:val="a3"/>
            <w:noProof/>
          </w:rPr>
          <w:t>A.5</w:t>
        </w:r>
        <w:r>
          <w:rPr>
            <w:rFonts w:asciiTheme="minorHAnsi" w:eastAsiaTheme="minorEastAsia" w:hAnsiTheme="minorHAnsi" w:cstheme="minorBidi"/>
            <w:noProof/>
            <w:kern w:val="2"/>
            <w:sz w:val="21"/>
            <w:szCs w:val="22"/>
            <w:lang w:eastAsia="zh-CN"/>
          </w:rPr>
          <w:tab/>
        </w:r>
        <w:r w:rsidRPr="00F63081">
          <w:rPr>
            <w:rStyle w:val="a3"/>
            <w:noProof/>
          </w:rPr>
          <w:t>Conformance Class: AI_Task</w:t>
        </w:r>
        <w:r>
          <w:rPr>
            <w:noProof/>
            <w:webHidden/>
          </w:rPr>
          <w:tab/>
        </w:r>
        <w:r>
          <w:rPr>
            <w:noProof/>
            <w:webHidden/>
          </w:rPr>
          <w:fldChar w:fldCharType="begin"/>
        </w:r>
        <w:r>
          <w:rPr>
            <w:noProof/>
            <w:webHidden/>
          </w:rPr>
          <w:instrText xml:space="preserve"> PAGEREF _Toc157175218 \h </w:instrText>
        </w:r>
        <w:r>
          <w:rPr>
            <w:noProof/>
            <w:webHidden/>
          </w:rPr>
        </w:r>
        <w:r>
          <w:rPr>
            <w:noProof/>
            <w:webHidden/>
          </w:rPr>
          <w:fldChar w:fldCharType="separate"/>
        </w:r>
        <w:r>
          <w:rPr>
            <w:noProof/>
            <w:webHidden/>
          </w:rPr>
          <w:t>43</w:t>
        </w:r>
        <w:r>
          <w:rPr>
            <w:noProof/>
            <w:webHidden/>
          </w:rPr>
          <w:fldChar w:fldCharType="end"/>
        </w:r>
      </w:hyperlink>
    </w:p>
    <w:p w14:paraId="6EFF5C65" w14:textId="4D540371"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19" w:history="1">
        <w:r w:rsidRPr="00F63081">
          <w:rPr>
            <w:rStyle w:val="a3"/>
            <w:noProof/>
          </w:rPr>
          <w:t>A.6</w:t>
        </w:r>
        <w:r>
          <w:rPr>
            <w:rFonts w:asciiTheme="minorHAnsi" w:eastAsiaTheme="minorEastAsia" w:hAnsiTheme="minorHAnsi" w:cstheme="minorBidi"/>
            <w:noProof/>
            <w:kern w:val="2"/>
            <w:sz w:val="21"/>
            <w:szCs w:val="22"/>
            <w:lang w:eastAsia="zh-CN"/>
          </w:rPr>
          <w:tab/>
        </w:r>
        <w:r w:rsidRPr="00F63081">
          <w:rPr>
            <w:rStyle w:val="a3"/>
            <w:noProof/>
          </w:rPr>
          <w:t>Conformance Class: AI_Label</w:t>
        </w:r>
        <w:r>
          <w:rPr>
            <w:noProof/>
            <w:webHidden/>
          </w:rPr>
          <w:tab/>
        </w:r>
        <w:r>
          <w:rPr>
            <w:noProof/>
            <w:webHidden/>
          </w:rPr>
          <w:fldChar w:fldCharType="begin"/>
        </w:r>
        <w:r>
          <w:rPr>
            <w:noProof/>
            <w:webHidden/>
          </w:rPr>
          <w:instrText xml:space="preserve"> PAGEREF _Toc157175219 \h </w:instrText>
        </w:r>
        <w:r>
          <w:rPr>
            <w:noProof/>
            <w:webHidden/>
          </w:rPr>
        </w:r>
        <w:r>
          <w:rPr>
            <w:noProof/>
            <w:webHidden/>
          </w:rPr>
          <w:fldChar w:fldCharType="separate"/>
        </w:r>
        <w:r>
          <w:rPr>
            <w:noProof/>
            <w:webHidden/>
          </w:rPr>
          <w:t>43</w:t>
        </w:r>
        <w:r>
          <w:rPr>
            <w:noProof/>
            <w:webHidden/>
          </w:rPr>
          <w:fldChar w:fldCharType="end"/>
        </w:r>
      </w:hyperlink>
    </w:p>
    <w:p w14:paraId="558885AD" w14:textId="7E96F977"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20" w:history="1">
        <w:r w:rsidRPr="00F63081">
          <w:rPr>
            <w:rStyle w:val="a3"/>
            <w:noProof/>
          </w:rPr>
          <w:t>A.7</w:t>
        </w:r>
        <w:r>
          <w:rPr>
            <w:rFonts w:asciiTheme="minorHAnsi" w:eastAsiaTheme="minorEastAsia" w:hAnsiTheme="minorHAnsi" w:cstheme="minorBidi"/>
            <w:noProof/>
            <w:kern w:val="2"/>
            <w:sz w:val="21"/>
            <w:szCs w:val="22"/>
            <w:lang w:eastAsia="zh-CN"/>
          </w:rPr>
          <w:tab/>
        </w:r>
        <w:r w:rsidRPr="00F63081">
          <w:rPr>
            <w:rStyle w:val="a3"/>
            <w:noProof/>
          </w:rPr>
          <w:t>Conformance Class: AI_Labeling</w:t>
        </w:r>
        <w:r>
          <w:rPr>
            <w:noProof/>
            <w:webHidden/>
          </w:rPr>
          <w:tab/>
        </w:r>
        <w:r>
          <w:rPr>
            <w:noProof/>
            <w:webHidden/>
          </w:rPr>
          <w:fldChar w:fldCharType="begin"/>
        </w:r>
        <w:r>
          <w:rPr>
            <w:noProof/>
            <w:webHidden/>
          </w:rPr>
          <w:instrText xml:space="preserve"> PAGEREF _Toc157175220 \h </w:instrText>
        </w:r>
        <w:r>
          <w:rPr>
            <w:noProof/>
            <w:webHidden/>
          </w:rPr>
        </w:r>
        <w:r>
          <w:rPr>
            <w:noProof/>
            <w:webHidden/>
          </w:rPr>
          <w:fldChar w:fldCharType="separate"/>
        </w:r>
        <w:r>
          <w:rPr>
            <w:noProof/>
            <w:webHidden/>
          </w:rPr>
          <w:t>44</w:t>
        </w:r>
        <w:r>
          <w:rPr>
            <w:noProof/>
            <w:webHidden/>
          </w:rPr>
          <w:fldChar w:fldCharType="end"/>
        </w:r>
      </w:hyperlink>
    </w:p>
    <w:p w14:paraId="717D28C5" w14:textId="3D95EBA0"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21" w:history="1">
        <w:r w:rsidRPr="00F63081">
          <w:rPr>
            <w:rStyle w:val="a3"/>
            <w:noProof/>
          </w:rPr>
          <w:t>A.8</w:t>
        </w:r>
        <w:r>
          <w:rPr>
            <w:rFonts w:asciiTheme="minorHAnsi" w:eastAsiaTheme="minorEastAsia" w:hAnsiTheme="minorHAnsi" w:cstheme="minorBidi"/>
            <w:noProof/>
            <w:kern w:val="2"/>
            <w:sz w:val="21"/>
            <w:szCs w:val="22"/>
            <w:lang w:eastAsia="zh-CN"/>
          </w:rPr>
          <w:tab/>
        </w:r>
        <w:r w:rsidRPr="00F63081">
          <w:rPr>
            <w:rStyle w:val="a3"/>
            <w:noProof/>
          </w:rPr>
          <w:t>Conformance Class: AI_TDChangeset</w:t>
        </w:r>
        <w:r>
          <w:rPr>
            <w:noProof/>
            <w:webHidden/>
          </w:rPr>
          <w:tab/>
        </w:r>
        <w:r>
          <w:rPr>
            <w:noProof/>
            <w:webHidden/>
          </w:rPr>
          <w:fldChar w:fldCharType="begin"/>
        </w:r>
        <w:r>
          <w:rPr>
            <w:noProof/>
            <w:webHidden/>
          </w:rPr>
          <w:instrText xml:space="preserve"> PAGEREF _Toc157175221 \h </w:instrText>
        </w:r>
        <w:r>
          <w:rPr>
            <w:noProof/>
            <w:webHidden/>
          </w:rPr>
        </w:r>
        <w:r>
          <w:rPr>
            <w:noProof/>
            <w:webHidden/>
          </w:rPr>
          <w:fldChar w:fldCharType="separate"/>
        </w:r>
        <w:r>
          <w:rPr>
            <w:noProof/>
            <w:webHidden/>
          </w:rPr>
          <w:t>44</w:t>
        </w:r>
        <w:r>
          <w:rPr>
            <w:noProof/>
            <w:webHidden/>
          </w:rPr>
          <w:fldChar w:fldCharType="end"/>
        </w:r>
      </w:hyperlink>
    </w:p>
    <w:p w14:paraId="6991EF1F" w14:textId="2C50703E" w:rsidR="00957C18" w:rsidRDefault="00957C18">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75222" w:history="1">
        <w:r w:rsidRPr="00F63081">
          <w:rPr>
            <w:rStyle w:val="a3"/>
            <w:noProof/>
          </w:rPr>
          <w:t>Annex B</w:t>
        </w:r>
        <w:r>
          <w:rPr>
            <w:rFonts w:asciiTheme="minorHAnsi" w:eastAsiaTheme="minorEastAsia" w:hAnsiTheme="minorHAnsi" w:cstheme="minorBidi"/>
            <w:noProof/>
            <w:kern w:val="2"/>
            <w:sz w:val="21"/>
            <w:szCs w:val="22"/>
            <w:lang w:eastAsia="zh-CN"/>
          </w:rPr>
          <w:tab/>
        </w:r>
        <w:r w:rsidRPr="00F63081">
          <w:rPr>
            <w:rStyle w:val="a3"/>
            <w:noProof/>
          </w:rPr>
          <w:t>Example (Informative)</w:t>
        </w:r>
        <w:r>
          <w:rPr>
            <w:noProof/>
            <w:webHidden/>
          </w:rPr>
          <w:tab/>
        </w:r>
        <w:r>
          <w:rPr>
            <w:noProof/>
            <w:webHidden/>
          </w:rPr>
          <w:fldChar w:fldCharType="begin"/>
        </w:r>
        <w:r>
          <w:rPr>
            <w:noProof/>
            <w:webHidden/>
          </w:rPr>
          <w:instrText xml:space="preserve"> PAGEREF _Toc157175222 \h </w:instrText>
        </w:r>
        <w:r>
          <w:rPr>
            <w:noProof/>
            <w:webHidden/>
          </w:rPr>
        </w:r>
        <w:r>
          <w:rPr>
            <w:noProof/>
            <w:webHidden/>
          </w:rPr>
          <w:fldChar w:fldCharType="separate"/>
        </w:r>
        <w:r>
          <w:rPr>
            <w:noProof/>
            <w:webHidden/>
          </w:rPr>
          <w:t>46</w:t>
        </w:r>
        <w:r>
          <w:rPr>
            <w:noProof/>
            <w:webHidden/>
          </w:rPr>
          <w:fldChar w:fldCharType="end"/>
        </w:r>
      </w:hyperlink>
    </w:p>
    <w:p w14:paraId="1E8F6549" w14:textId="51EE71A9"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23" w:history="1">
        <w:r w:rsidRPr="00F63081">
          <w:rPr>
            <w:rStyle w:val="a3"/>
            <w:noProof/>
          </w:rPr>
          <w:t>B.1</w:t>
        </w:r>
        <w:r>
          <w:rPr>
            <w:rFonts w:asciiTheme="minorHAnsi" w:eastAsiaTheme="minorEastAsia" w:hAnsiTheme="minorHAnsi" w:cstheme="minorBidi"/>
            <w:noProof/>
            <w:kern w:val="2"/>
            <w:sz w:val="21"/>
            <w:szCs w:val="22"/>
            <w:lang w:eastAsia="zh-CN"/>
          </w:rPr>
          <w:tab/>
        </w:r>
        <w:r w:rsidRPr="00F63081">
          <w:rPr>
            <w:rStyle w:val="a3"/>
            <w:noProof/>
          </w:rPr>
          <w:t>TrainingDataset Encoding Examples</w:t>
        </w:r>
        <w:r>
          <w:rPr>
            <w:noProof/>
            <w:webHidden/>
          </w:rPr>
          <w:tab/>
        </w:r>
        <w:r>
          <w:rPr>
            <w:noProof/>
            <w:webHidden/>
          </w:rPr>
          <w:fldChar w:fldCharType="begin"/>
        </w:r>
        <w:r>
          <w:rPr>
            <w:noProof/>
            <w:webHidden/>
          </w:rPr>
          <w:instrText xml:space="preserve"> PAGEREF _Toc157175223 \h </w:instrText>
        </w:r>
        <w:r>
          <w:rPr>
            <w:noProof/>
            <w:webHidden/>
          </w:rPr>
        </w:r>
        <w:r>
          <w:rPr>
            <w:noProof/>
            <w:webHidden/>
          </w:rPr>
          <w:fldChar w:fldCharType="separate"/>
        </w:r>
        <w:r>
          <w:rPr>
            <w:noProof/>
            <w:webHidden/>
          </w:rPr>
          <w:t>46</w:t>
        </w:r>
        <w:r>
          <w:rPr>
            <w:noProof/>
            <w:webHidden/>
          </w:rPr>
          <w:fldChar w:fldCharType="end"/>
        </w:r>
      </w:hyperlink>
    </w:p>
    <w:p w14:paraId="7E2D6002" w14:textId="69705B28"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24" w:history="1">
        <w:r w:rsidRPr="00F63081">
          <w:rPr>
            <w:rStyle w:val="a3"/>
            <w:noProof/>
          </w:rPr>
          <w:t>B.1.1</w:t>
        </w:r>
        <w:r>
          <w:rPr>
            <w:rFonts w:asciiTheme="minorHAnsi" w:eastAsiaTheme="minorEastAsia" w:hAnsiTheme="minorHAnsi" w:cstheme="minorBidi"/>
            <w:noProof/>
            <w:kern w:val="2"/>
            <w:sz w:val="21"/>
            <w:szCs w:val="22"/>
            <w:lang w:eastAsia="zh-CN"/>
          </w:rPr>
          <w:tab/>
        </w:r>
        <w:r w:rsidRPr="00F63081">
          <w:rPr>
            <w:rStyle w:val="a3"/>
            <w:noProof/>
          </w:rPr>
          <w:t>WHU-RS19 Dataset</w:t>
        </w:r>
        <w:r>
          <w:rPr>
            <w:noProof/>
            <w:webHidden/>
          </w:rPr>
          <w:tab/>
        </w:r>
        <w:r>
          <w:rPr>
            <w:noProof/>
            <w:webHidden/>
          </w:rPr>
          <w:fldChar w:fldCharType="begin"/>
        </w:r>
        <w:r>
          <w:rPr>
            <w:noProof/>
            <w:webHidden/>
          </w:rPr>
          <w:instrText xml:space="preserve"> PAGEREF _Toc157175224 \h </w:instrText>
        </w:r>
        <w:r>
          <w:rPr>
            <w:noProof/>
            <w:webHidden/>
          </w:rPr>
        </w:r>
        <w:r>
          <w:rPr>
            <w:noProof/>
            <w:webHidden/>
          </w:rPr>
          <w:fldChar w:fldCharType="separate"/>
        </w:r>
        <w:r>
          <w:rPr>
            <w:noProof/>
            <w:webHidden/>
          </w:rPr>
          <w:t>46</w:t>
        </w:r>
        <w:r>
          <w:rPr>
            <w:noProof/>
            <w:webHidden/>
          </w:rPr>
          <w:fldChar w:fldCharType="end"/>
        </w:r>
      </w:hyperlink>
    </w:p>
    <w:p w14:paraId="2DC9194D" w14:textId="36EC3924"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25" w:history="1">
        <w:r w:rsidRPr="00F63081">
          <w:rPr>
            <w:rStyle w:val="a3"/>
            <w:noProof/>
          </w:rPr>
          <w:t>B.1.2</w:t>
        </w:r>
        <w:r>
          <w:rPr>
            <w:rFonts w:asciiTheme="minorHAnsi" w:eastAsiaTheme="minorEastAsia" w:hAnsiTheme="minorHAnsi" w:cstheme="minorBidi"/>
            <w:noProof/>
            <w:kern w:val="2"/>
            <w:sz w:val="21"/>
            <w:szCs w:val="22"/>
            <w:lang w:eastAsia="zh-CN"/>
          </w:rPr>
          <w:tab/>
        </w:r>
        <w:r w:rsidRPr="00F63081">
          <w:rPr>
            <w:rStyle w:val="a3"/>
            <w:noProof/>
          </w:rPr>
          <w:t>DOTA-v1.5 Dataset</w:t>
        </w:r>
        <w:r>
          <w:rPr>
            <w:noProof/>
            <w:webHidden/>
          </w:rPr>
          <w:tab/>
        </w:r>
        <w:r>
          <w:rPr>
            <w:noProof/>
            <w:webHidden/>
          </w:rPr>
          <w:fldChar w:fldCharType="begin"/>
        </w:r>
        <w:r>
          <w:rPr>
            <w:noProof/>
            <w:webHidden/>
          </w:rPr>
          <w:instrText xml:space="preserve"> PAGEREF _Toc157175225 \h </w:instrText>
        </w:r>
        <w:r>
          <w:rPr>
            <w:noProof/>
            <w:webHidden/>
          </w:rPr>
        </w:r>
        <w:r>
          <w:rPr>
            <w:noProof/>
            <w:webHidden/>
          </w:rPr>
          <w:fldChar w:fldCharType="separate"/>
        </w:r>
        <w:r>
          <w:rPr>
            <w:noProof/>
            <w:webHidden/>
          </w:rPr>
          <w:t>46</w:t>
        </w:r>
        <w:r>
          <w:rPr>
            <w:noProof/>
            <w:webHidden/>
          </w:rPr>
          <w:fldChar w:fldCharType="end"/>
        </w:r>
      </w:hyperlink>
    </w:p>
    <w:p w14:paraId="16DC5A18" w14:textId="50EDF557"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26" w:history="1">
        <w:r w:rsidRPr="00F63081">
          <w:rPr>
            <w:rStyle w:val="a3"/>
            <w:noProof/>
          </w:rPr>
          <w:t>B.1.3</w:t>
        </w:r>
        <w:r>
          <w:rPr>
            <w:rFonts w:asciiTheme="minorHAnsi" w:eastAsiaTheme="minorEastAsia" w:hAnsiTheme="minorHAnsi" w:cstheme="minorBidi"/>
            <w:noProof/>
            <w:kern w:val="2"/>
            <w:sz w:val="21"/>
            <w:szCs w:val="22"/>
            <w:lang w:eastAsia="zh-CN"/>
          </w:rPr>
          <w:tab/>
        </w:r>
        <w:r w:rsidRPr="00F63081">
          <w:rPr>
            <w:rStyle w:val="a3"/>
            <w:noProof/>
          </w:rPr>
          <w:t>KITTI 2D Object Detection Dataset</w:t>
        </w:r>
        <w:r>
          <w:rPr>
            <w:noProof/>
            <w:webHidden/>
          </w:rPr>
          <w:tab/>
        </w:r>
        <w:r>
          <w:rPr>
            <w:noProof/>
            <w:webHidden/>
          </w:rPr>
          <w:fldChar w:fldCharType="begin"/>
        </w:r>
        <w:r>
          <w:rPr>
            <w:noProof/>
            <w:webHidden/>
          </w:rPr>
          <w:instrText xml:space="preserve"> PAGEREF _Toc157175226 \h </w:instrText>
        </w:r>
        <w:r>
          <w:rPr>
            <w:noProof/>
            <w:webHidden/>
          </w:rPr>
        </w:r>
        <w:r>
          <w:rPr>
            <w:noProof/>
            <w:webHidden/>
          </w:rPr>
          <w:fldChar w:fldCharType="separate"/>
        </w:r>
        <w:r>
          <w:rPr>
            <w:noProof/>
            <w:webHidden/>
          </w:rPr>
          <w:t>46</w:t>
        </w:r>
        <w:r>
          <w:rPr>
            <w:noProof/>
            <w:webHidden/>
          </w:rPr>
          <w:fldChar w:fldCharType="end"/>
        </w:r>
      </w:hyperlink>
    </w:p>
    <w:p w14:paraId="1E790A43" w14:textId="4C276579"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27" w:history="1">
        <w:r w:rsidRPr="00F63081">
          <w:rPr>
            <w:rStyle w:val="a3"/>
            <w:noProof/>
          </w:rPr>
          <w:t>B.1.4</w:t>
        </w:r>
        <w:r>
          <w:rPr>
            <w:rFonts w:asciiTheme="minorHAnsi" w:eastAsiaTheme="minorEastAsia" w:hAnsiTheme="minorHAnsi" w:cstheme="minorBidi"/>
            <w:noProof/>
            <w:kern w:val="2"/>
            <w:sz w:val="21"/>
            <w:szCs w:val="22"/>
            <w:lang w:eastAsia="zh-CN"/>
          </w:rPr>
          <w:tab/>
        </w:r>
        <w:r w:rsidRPr="00F63081">
          <w:rPr>
            <w:rStyle w:val="a3"/>
            <w:noProof/>
          </w:rPr>
          <w:t>GID Dataset</w:t>
        </w:r>
        <w:r>
          <w:rPr>
            <w:noProof/>
            <w:webHidden/>
          </w:rPr>
          <w:tab/>
        </w:r>
        <w:r>
          <w:rPr>
            <w:noProof/>
            <w:webHidden/>
          </w:rPr>
          <w:fldChar w:fldCharType="begin"/>
        </w:r>
        <w:r>
          <w:rPr>
            <w:noProof/>
            <w:webHidden/>
          </w:rPr>
          <w:instrText xml:space="preserve"> PAGEREF _Toc157175227 \h </w:instrText>
        </w:r>
        <w:r>
          <w:rPr>
            <w:noProof/>
            <w:webHidden/>
          </w:rPr>
        </w:r>
        <w:r>
          <w:rPr>
            <w:noProof/>
            <w:webHidden/>
          </w:rPr>
          <w:fldChar w:fldCharType="separate"/>
        </w:r>
        <w:r>
          <w:rPr>
            <w:noProof/>
            <w:webHidden/>
          </w:rPr>
          <w:t>47</w:t>
        </w:r>
        <w:r>
          <w:rPr>
            <w:noProof/>
            <w:webHidden/>
          </w:rPr>
          <w:fldChar w:fldCharType="end"/>
        </w:r>
      </w:hyperlink>
    </w:p>
    <w:p w14:paraId="248B6104" w14:textId="50D11707"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28" w:history="1">
        <w:r w:rsidRPr="00F63081">
          <w:rPr>
            <w:rStyle w:val="a3"/>
            <w:noProof/>
          </w:rPr>
          <w:t>B.1.5</w:t>
        </w:r>
        <w:r>
          <w:rPr>
            <w:rFonts w:asciiTheme="minorHAnsi" w:eastAsiaTheme="minorEastAsia" w:hAnsiTheme="minorHAnsi" w:cstheme="minorBidi"/>
            <w:noProof/>
            <w:kern w:val="2"/>
            <w:sz w:val="21"/>
            <w:szCs w:val="22"/>
            <w:lang w:eastAsia="zh-CN"/>
          </w:rPr>
          <w:tab/>
        </w:r>
        <w:r w:rsidRPr="00F63081">
          <w:rPr>
            <w:rStyle w:val="a3"/>
            <w:noProof/>
          </w:rPr>
          <w:t>Toronto3D Dataset</w:t>
        </w:r>
        <w:r>
          <w:rPr>
            <w:noProof/>
            <w:webHidden/>
          </w:rPr>
          <w:tab/>
        </w:r>
        <w:r>
          <w:rPr>
            <w:noProof/>
            <w:webHidden/>
          </w:rPr>
          <w:fldChar w:fldCharType="begin"/>
        </w:r>
        <w:r>
          <w:rPr>
            <w:noProof/>
            <w:webHidden/>
          </w:rPr>
          <w:instrText xml:space="preserve"> PAGEREF _Toc157175228 \h </w:instrText>
        </w:r>
        <w:r>
          <w:rPr>
            <w:noProof/>
            <w:webHidden/>
          </w:rPr>
        </w:r>
        <w:r>
          <w:rPr>
            <w:noProof/>
            <w:webHidden/>
          </w:rPr>
          <w:fldChar w:fldCharType="separate"/>
        </w:r>
        <w:r>
          <w:rPr>
            <w:noProof/>
            <w:webHidden/>
          </w:rPr>
          <w:t>47</w:t>
        </w:r>
        <w:r>
          <w:rPr>
            <w:noProof/>
            <w:webHidden/>
          </w:rPr>
          <w:fldChar w:fldCharType="end"/>
        </w:r>
      </w:hyperlink>
    </w:p>
    <w:p w14:paraId="1215A488" w14:textId="7A94387B"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29" w:history="1">
        <w:r w:rsidRPr="00F63081">
          <w:rPr>
            <w:rStyle w:val="a3"/>
            <w:noProof/>
          </w:rPr>
          <w:t>B.1.6</w:t>
        </w:r>
        <w:r>
          <w:rPr>
            <w:rFonts w:asciiTheme="minorHAnsi" w:eastAsiaTheme="minorEastAsia" w:hAnsiTheme="minorHAnsi" w:cstheme="minorBidi"/>
            <w:noProof/>
            <w:kern w:val="2"/>
            <w:sz w:val="21"/>
            <w:szCs w:val="22"/>
            <w:lang w:eastAsia="zh-CN"/>
          </w:rPr>
          <w:tab/>
        </w:r>
        <w:r w:rsidRPr="00F63081">
          <w:rPr>
            <w:rStyle w:val="a3"/>
            <w:noProof/>
          </w:rPr>
          <w:t>WHU-Building Dataset</w:t>
        </w:r>
        <w:r>
          <w:rPr>
            <w:noProof/>
            <w:webHidden/>
          </w:rPr>
          <w:tab/>
        </w:r>
        <w:r>
          <w:rPr>
            <w:noProof/>
            <w:webHidden/>
          </w:rPr>
          <w:fldChar w:fldCharType="begin"/>
        </w:r>
        <w:r>
          <w:rPr>
            <w:noProof/>
            <w:webHidden/>
          </w:rPr>
          <w:instrText xml:space="preserve"> PAGEREF _Toc157175229 \h </w:instrText>
        </w:r>
        <w:r>
          <w:rPr>
            <w:noProof/>
            <w:webHidden/>
          </w:rPr>
        </w:r>
        <w:r>
          <w:rPr>
            <w:noProof/>
            <w:webHidden/>
          </w:rPr>
          <w:fldChar w:fldCharType="separate"/>
        </w:r>
        <w:r>
          <w:rPr>
            <w:noProof/>
            <w:webHidden/>
          </w:rPr>
          <w:t>47</w:t>
        </w:r>
        <w:r>
          <w:rPr>
            <w:noProof/>
            <w:webHidden/>
          </w:rPr>
          <w:fldChar w:fldCharType="end"/>
        </w:r>
      </w:hyperlink>
    </w:p>
    <w:p w14:paraId="6355B338" w14:textId="08151AE3"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0" w:history="1">
        <w:r w:rsidRPr="00F63081">
          <w:rPr>
            <w:rStyle w:val="a3"/>
            <w:noProof/>
          </w:rPr>
          <w:t>B.1.7</w:t>
        </w:r>
        <w:r>
          <w:rPr>
            <w:rFonts w:asciiTheme="minorHAnsi" w:eastAsiaTheme="minorEastAsia" w:hAnsiTheme="minorHAnsi" w:cstheme="minorBidi"/>
            <w:noProof/>
            <w:kern w:val="2"/>
            <w:sz w:val="21"/>
            <w:szCs w:val="22"/>
            <w:lang w:eastAsia="zh-CN"/>
          </w:rPr>
          <w:tab/>
        </w:r>
        <w:r w:rsidRPr="00F63081">
          <w:rPr>
            <w:rStyle w:val="a3"/>
            <w:noProof/>
          </w:rPr>
          <w:t>California Change Detection Dataset</w:t>
        </w:r>
        <w:r>
          <w:rPr>
            <w:noProof/>
            <w:webHidden/>
          </w:rPr>
          <w:tab/>
        </w:r>
        <w:r>
          <w:rPr>
            <w:noProof/>
            <w:webHidden/>
          </w:rPr>
          <w:fldChar w:fldCharType="begin"/>
        </w:r>
        <w:r>
          <w:rPr>
            <w:noProof/>
            <w:webHidden/>
          </w:rPr>
          <w:instrText xml:space="preserve"> PAGEREF _Toc157175230 \h </w:instrText>
        </w:r>
        <w:r>
          <w:rPr>
            <w:noProof/>
            <w:webHidden/>
          </w:rPr>
        </w:r>
        <w:r>
          <w:rPr>
            <w:noProof/>
            <w:webHidden/>
          </w:rPr>
          <w:fldChar w:fldCharType="separate"/>
        </w:r>
        <w:r>
          <w:rPr>
            <w:noProof/>
            <w:webHidden/>
          </w:rPr>
          <w:t>47</w:t>
        </w:r>
        <w:r>
          <w:rPr>
            <w:noProof/>
            <w:webHidden/>
          </w:rPr>
          <w:fldChar w:fldCharType="end"/>
        </w:r>
      </w:hyperlink>
    </w:p>
    <w:p w14:paraId="69C965ED" w14:textId="7BD2F1DE"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1" w:history="1">
        <w:r w:rsidRPr="00F63081">
          <w:rPr>
            <w:rStyle w:val="a3"/>
            <w:noProof/>
          </w:rPr>
          <w:t>B.1.8</w:t>
        </w:r>
        <w:r>
          <w:rPr>
            <w:rFonts w:asciiTheme="minorHAnsi" w:eastAsiaTheme="minorEastAsia" w:hAnsiTheme="minorHAnsi" w:cstheme="minorBidi"/>
            <w:noProof/>
            <w:kern w:val="2"/>
            <w:sz w:val="21"/>
            <w:szCs w:val="22"/>
            <w:lang w:eastAsia="zh-CN"/>
          </w:rPr>
          <w:tab/>
        </w:r>
        <w:r w:rsidRPr="00F63081">
          <w:rPr>
            <w:rStyle w:val="a3"/>
            <w:noProof/>
          </w:rPr>
          <w:t>WHU MVS Dataset</w:t>
        </w:r>
        <w:r>
          <w:rPr>
            <w:noProof/>
            <w:webHidden/>
          </w:rPr>
          <w:tab/>
        </w:r>
        <w:r>
          <w:rPr>
            <w:noProof/>
            <w:webHidden/>
          </w:rPr>
          <w:fldChar w:fldCharType="begin"/>
        </w:r>
        <w:r>
          <w:rPr>
            <w:noProof/>
            <w:webHidden/>
          </w:rPr>
          <w:instrText xml:space="preserve"> PAGEREF _Toc157175231 \h </w:instrText>
        </w:r>
        <w:r>
          <w:rPr>
            <w:noProof/>
            <w:webHidden/>
          </w:rPr>
        </w:r>
        <w:r>
          <w:rPr>
            <w:noProof/>
            <w:webHidden/>
          </w:rPr>
          <w:fldChar w:fldCharType="separate"/>
        </w:r>
        <w:r>
          <w:rPr>
            <w:noProof/>
            <w:webHidden/>
          </w:rPr>
          <w:t>48</w:t>
        </w:r>
        <w:r>
          <w:rPr>
            <w:noProof/>
            <w:webHidden/>
          </w:rPr>
          <w:fldChar w:fldCharType="end"/>
        </w:r>
      </w:hyperlink>
    </w:p>
    <w:p w14:paraId="6E58153A" w14:textId="3F0ED47F"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2" w:history="1">
        <w:r w:rsidRPr="00F63081">
          <w:rPr>
            <w:rStyle w:val="a3"/>
            <w:noProof/>
          </w:rPr>
          <w:t>B.1.9</w:t>
        </w:r>
        <w:r>
          <w:rPr>
            <w:rFonts w:asciiTheme="minorHAnsi" w:eastAsiaTheme="minorEastAsia" w:hAnsiTheme="minorHAnsi" w:cstheme="minorBidi"/>
            <w:noProof/>
            <w:kern w:val="2"/>
            <w:sz w:val="21"/>
            <w:szCs w:val="22"/>
            <w:lang w:eastAsia="zh-CN"/>
          </w:rPr>
          <w:tab/>
        </w:r>
        <w:r w:rsidRPr="00F63081">
          <w:rPr>
            <w:rStyle w:val="a3"/>
            <w:noProof/>
          </w:rPr>
          <w:t>iSAID Dataset</w:t>
        </w:r>
        <w:r>
          <w:rPr>
            <w:noProof/>
            <w:webHidden/>
          </w:rPr>
          <w:tab/>
        </w:r>
        <w:r>
          <w:rPr>
            <w:noProof/>
            <w:webHidden/>
          </w:rPr>
          <w:fldChar w:fldCharType="begin"/>
        </w:r>
        <w:r>
          <w:rPr>
            <w:noProof/>
            <w:webHidden/>
          </w:rPr>
          <w:instrText xml:space="preserve"> PAGEREF _Toc157175232 \h </w:instrText>
        </w:r>
        <w:r>
          <w:rPr>
            <w:noProof/>
            <w:webHidden/>
          </w:rPr>
        </w:r>
        <w:r>
          <w:rPr>
            <w:noProof/>
            <w:webHidden/>
          </w:rPr>
          <w:fldChar w:fldCharType="separate"/>
        </w:r>
        <w:r>
          <w:rPr>
            <w:noProof/>
            <w:webHidden/>
          </w:rPr>
          <w:t>48</w:t>
        </w:r>
        <w:r>
          <w:rPr>
            <w:noProof/>
            <w:webHidden/>
          </w:rPr>
          <w:fldChar w:fldCharType="end"/>
        </w:r>
      </w:hyperlink>
    </w:p>
    <w:p w14:paraId="443353FF" w14:textId="76EE2868"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33" w:history="1">
        <w:r w:rsidRPr="00F63081">
          <w:rPr>
            <w:rStyle w:val="a3"/>
            <w:noProof/>
          </w:rPr>
          <w:t>B.2</w:t>
        </w:r>
        <w:r>
          <w:rPr>
            <w:rFonts w:asciiTheme="minorHAnsi" w:eastAsiaTheme="minorEastAsia" w:hAnsiTheme="minorHAnsi" w:cstheme="minorBidi"/>
            <w:noProof/>
            <w:kern w:val="2"/>
            <w:sz w:val="21"/>
            <w:szCs w:val="22"/>
            <w:lang w:eastAsia="zh-CN"/>
          </w:rPr>
          <w:tab/>
        </w:r>
        <w:r w:rsidRPr="00F63081">
          <w:rPr>
            <w:rStyle w:val="a3"/>
            <w:noProof/>
          </w:rPr>
          <w:t>DataQuality Encoding Example</w:t>
        </w:r>
        <w:r>
          <w:rPr>
            <w:noProof/>
            <w:webHidden/>
          </w:rPr>
          <w:tab/>
        </w:r>
        <w:r>
          <w:rPr>
            <w:noProof/>
            <w:webHidden/>
          </w:rPr>
          <w:fldChar w:fldCharType="begin"/>
        </w:r>
        <w:r>
          <w:rPr>
            <w:noProof/>
            <w:webHidden/>
          </w:rPr>
          <w:instrText xml:space="preserve"> PAGEREF _Toc157175233 \h </w:instrText>
        </w:r>
        <w:r>
          <w:rPr>
            <w:noProof/>
            <w:webHidden/>
          </w:rPr>
        </w:r>
        <w:r>
          <w:rPr>
            <w:noProof/>
            <w:webHidden/>
          </w:rPr>
          <w:fldChar w:fldCharType="separate"/>
        </w:r>
        <w:r>
          <w:rPr>
            <w:noProof/>
            <w:webHidden/>
          </w:rPr>
          <w:t>48</w:t>
        </w:r>
        <w:r>
          <w:rPr>
            <w:noProof/>
            <w:webHidden/>
          </w:rPr>
          <w:fldChar w:fldCharType="end"/>
        </w:r>
      </w:hyperlink>
    </w:p>
    <w:p w14:paraId="002A3648" w14:textId="4815E683"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4" w:history="1">
        <w:r w:rsidRPr="00F63081">
          <w:rPr>
            <w:rStyle w:val="a3"/>
            <w:noProof/>
          </w:rPr>
          <w:t>B.2.1</w:t>
        </w:r>
        <w:r>
          <w:rPr>
            <w:rFonts w:asciiTheme="minorHAnsi" w:eastAsiaTheme="minorEastAsia" w:hAnsiTheme="minorHAnsi" w:cstheme="minorBidi"/>
            <w:noProof/>
            <w:kern w:val="2"/>
            <w:sz w:val="21"/>
            <w:szCs w:val="22"/>
            <w:lang w:eastAsia="zh-CN"/>
          </w:rPr>
          <w:tab/>
        </w:r>
        <w:r w:rsidRPr="00F63081">
          <w:rPr>
            <w:rStyle w:val="a3"/>
            <w:noProof/>
          </w:rPr>
          <w:t xml:space="preserve">WHU-RS19 Data </w:t>
        </w:r>
        <w:r w:rsidRPr="00F63081">
          <w:rPr>
            <w:rStyle w:val="a3"/>
            <w:noProof/>
            <w:lang w:eastAsia="zh-CN"/>
          </w:rPr>
          <w:t>Q</w:t>
        </w:r>
        <w:r w:rsidRPr="00F63081">
          <w:rPr>
            <w:rStyle w:val="a3"/>
            <w:noProof/>
          </w:rPr>
          <w:t>uality</w:t>
        </w:r>
        <w:r>
          <w:rPr>
            <w:noProof/>
            <w:webHidden/>
          </w:rPr>
          <w:tab/>
        </w:r>
        <w:r>
          <w:rPr>
            <w:noProof/>
            <w:webHidden/>
          </w:rPr>
          <w:fldChar w:fldCharType="begin"/>
        </w:r>
        <w:r>
          <w:rPr>
            <w:noProof/>
            <w:webHidden/>
          </w:rPr>
          <w:instrText xml:space="preserve"> PAGEREF _Toc157175234 \h </w:instrText>
        </w:r>
        <w:r>
          <w:rPr>
            <w:noProof/>
            <w:webHidden/>
          </w:rPr>
        </w:r>
        <w:r>
          <w:rPr>
            <w:noProof/>
            <w:webHidden/>
          </w:rPr>
          <w:fldChar w:fldCharType="separate"/>
        </w:r>
        <w:r>
          <w:rPr>
            <w:noProof/>
            <w:webHidden/>
          </w:rPr>
          <w:t>48</w:t>
        </w:r>
        <w:r>
          <w:rPr>
            <w:noProof/>
            <w:webHidden/>
          </w:rPr>
          <w:fldChar w:fldCharType="end"/>
        </w:r>
      </w:hyperlink>
    </w:p>
    <w:p w14:paraId="6E71170F" w14:textId="38BA4BFA"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35" w:history="1">
        <w:r w:rsidRPr="00F63081">
          <w:rPr>
            <w:rStyle w:val="a3"/>
            <w:noProof/>
          </w:rPr>
          <w:t>B.3</w:t>
        </w:r>
        <w:r>
          <w:rPr>
            <w:rFonts w:asciiTheme="minorHAnsi" w:eastAsiaTheme="minorEastAsia" w:hAnsiTheme="minorHAnsi" w:cstheme="minorBidi"/>
            <w:noProof/>
            <w:kern w:val="2"/>
            <w:sz w:val="21"/>
            <w:szCs w:val="22"/>
            <w:lang w:eastAsia="zh-CN"/>
          </w:rPr>
          <w:tab/>
        </w:r>
        <w:r w:rsidRPr="00F63081">
          <w:rPr>
            <w:rStyle w:val="a3"/>
            <w:noProof/>
          </w:rPr>
          <w:t>TDChangeset Encoding Example</w:t>
        </w:r>
        <w:r>
          <w:rPr>
            <w:noProof/>
            <w:webHidden/>
          </w:rPr>
          <w:tab/>
        </w:r>
        <w:r>
          <w:rPr>
            <w:noProof/>
            <w:webHidden/>
          </w:rPr>
          <w:fldChar w:fldCharType="begin"/>
        </w:r>
        <w:r>
          <w:rPr>
            <w:noProof/>
            <w:webHidden/>
          </w:rPr>
          <w:instrText xml:space="preserve"> PAGEREF _Toc157175235 \h </w:instrText>
        </w:r>
        <w:r>
          <w:rPr>
            <w:noProof/>
            <w:webHidden/>
          </w:rPr>
        </w:r>
        <w:r>
          <w:rPr>
            <w:noProof/>
            <w:webHidden/>
          </w:rPr>
          <w:fldChar w:fldCharType="separate"/>
        </w:r>
        <w:r>
          <w:rPr>
            <w:noProof/>
            <w:webHidden/>
          </w:rPr>
          <w:t>49</w:t>
        </w:r>
        <w:r>
          <w:rPr>
            <w:noProof/>
            <w:webHidden/>
          </w:rPr>
          <w:fldChar w:fldCharType="end"/>
        </w:r>
      </w:hyperlink>
    </w:p>
    <w:p w14:paraId="038E8F6B" w14:textId="52598939"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6" w:history="1">
        <w:r w:rsidRPr="00F63081">
          <w:rPr>
            <w:rStyle w:val="a3"/>
            <w:noProof/>
          </w:rPr>
          <w:t>B.3.1</w:t>
        </w:r>
        <w:r>
          <w:rPr>
            <w:rFonts w:asciiTheme="minorHAnsi" w:eastAsiaTheme="minorEastAsia" w:hAnsiTheme="minorHAnsi" w:cstheme="minorBidi"/>
            <w:noProof/>
            <w:kern w:val="2"/>
            <w:sz w:val="21"/>
            <w:szCs w:val="22"/>
            <w:lang w:eastAsia="zh-CN"/>
          </w:rPr>
          <w:tab/>
        </w:r>
        <w:r w:rsidRPr="00F63081">
          <w:rPr>
            <w:rStyle w:val="a3"/>
            <w:noProof/>
          </w:rPr>
          <w:t>DOTA-v1.5 Changeset</w:t>
        </w:r>
        <w:r>
          <w:rPr>
            <w:noProof/>
            <w:webHidden/>
          </w:rPr>
          <w:tab/>
        </w:r>
        <w:r>
          <w:rPr>
            <w:noProof/>
            <w:webHidden/>
          </w:rPr>
          <w:fldChar w:fldCharType="begin"/>
        </w:r>
        <w:r>
          <w:rPr>
            <w:noProof/>
            <w:webHidden/>
          </w:rPr>
          <w:instrText xml:space="preserve"> PAGEREF _Toc157175236 \h </w:instrText>
        </w:r>
        <w:r>
          <w:rPr>
            <w:noProof/>
            <w:webHidden/>
          </w:rPr>
        </w:r>
        <w:r>
          <w:rPr>
            <w:noProof/>
            <w:webHidden/>
          </w:rPr>
          <w:fldChar w:fldCharType="separate"/>
        </w:r>
        <w:r>
          <w:rPr>
            <w:noProof/>
            <w:webHidden/>
          </w:rPr>
          <w:t>49</w:t>
        </w:r>
        <w:r>
          <w:rPr>
            <w:noProof/>
            <w:webHidden/>
          </w:rPr>
          <w:fldChar w:fldCharType="end"/>
        </w:r>
      </w:hyperlink>
    </w:p>
    <w:p w14:paraId="0F20AC34" w14:textId="0A77B3E0" w:rsidR="00957C18" w:rsidRDefault="00957C18">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75237" w:history="1">
        <w:r w:rsidRPr="00F63081">
          <w:rPr>
            <w:rStyle w:val="a3"/>
            <w:noProof/>
          </w:rPr>
          <w:t>B.4</w:t>
        </w:r>
        <w:r>
          <w:rPr>
            <w:rFonts w:asciiTheme="minorHAnsi" w:eastAsiaTheme="minorEastAsia" w:hAnsiTheme="minorHAnsi" w:cstheme="minorBidi"/>
            <w:noProof/>
            <w:kern w:val="2"/>
            <w:sz w:val="21"/>
            <w:szCs w:val="22"/>
            <w:lang w:eastAsia="zh-CN"/>
          </w:rPr>
          <w:tab/>
        </w:r>
        <w:r w:rsidRPr="00F63081">
          <w:rPr>
            <w:rStyle w:val="a3"/>
            <w:noProof/>
          </w:rPr>
          <w:t>Non-EO Imagery TrainingDataset Encoding Examples</w:t>
        </w:r>
        <w:r>
          <w:rPr>
            <w:noProof/>
            <w:webHidden/>
          </w:rPr>
          <w:tab/>
        </w:r>
        <w:r>
          <w:rPr>
            <w:noProof/>
            <w:webHidden/>
          </w:rPr>
          <w:fldChar w:fldCharType="begin"/>
        </w:r>
        <w:r>
          <w:rPr>
            <w:noProof/>
            <w:webHidden/>
          </w:rPr>
          <w:instrText xml:space="preserve"> PAGEREF _Toc157175237 \h </w:instrText>
        </w:r>
        <w:r>
          <w:rPr>
            <w:noProof/>
            <w:webHidden/>
          </w:rPr>
        </w:r>
        <w:r>
          <w:rPr>
            <w:noProof/>
            <w:webHidden/>
          </w:rPr>
          <w:fldChar w:fldCharType="separate"/>
        </w:r>
        <w:r>
          <w:rPr>
            <w:noProof/>
            <w:webHidden/>
          </w:rPr>
          <w:t>49</w:t>
        </w:r>
        <w:r>
          <w:rPr>
            <w:noProof/>
            <w:webHidden/>
          </w:rPr>
          <w:fldChar w:fldCharType="end"/>
        </w:r>
      </w:hyperlink>
    </w:p>
    <w:p w14:paraId="737B006F" w14:textId="42F7984B"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8" w:history="1">
        <w:r w:rsidRPr="00F63081">
          <w:rPr>
            <w:rStyle w:val="a3"/>
            <w:noProof/>
          </w:rPr>
          <w:t>B.4.1</w:t>
        </w:r>
        <w:r>
          <w:rPr>
            <w:rFonts w:asciiTheme="minorHAnsi" w:eastAsiaTheme="minorEastAsia" w:hAnsiTheme="minorHAnsi" w:cstheme="minorBidi"/>
            <w:noProof/>
            <w:kern w:val="2"/>
            <w:sz w:val="21"/>
            <w:szCs w:val="22"/>
            <w:lang w:eastAsia="zh-CN"/>
          </w:rPr>
          <w:tab/>
        </w:r>
        <w:r w:rsidRPr="00F63081">
          <w:rPr>
            <w:rStyle w:val="a3"/>
            <w:noProof/>
          </w:rPr>
          <w:t>ERA5 Dataset</w:t>
        </w:r>
        <w:r>
          <w:rPr>
            <w:noProof/>
            <w:webHidden/>
          </w:rPr>
          <w:tab/>
        </w:r>
        <w:r>
          <w:rPr>
            <w:noProof/>
            <w:webHidden/>
          </w:rPr>
          <w:fldChar w:fldCharType="begin"/>
        </w:r>
        <w:r>
          <w:rPr>
            <w:noProof/>
            <w:webHidden/>
          </w:rPr>
          <w:instrText xml:space="preserve"> PAGEREF _Toc157175238 \h </w:instrText>
        </w:r>
        <w:r>
          <w:rPr>
            <w:noProof/>
            <w:webHidden/>
          </w:rPr>
        </w:r>
        <w:r>
          <w:rPr>
            <w:noProof/>
            <w:webHidden/>
          </w:rPr>
          <w:fldChar w:fldCharType="separate"/>
        </w:r>
        <w:r>
          <w:rPr>
            <w:noProof/>
            <w:webHidden/>
          </w:rPr>
          <w:t>49</w:t>
        </w:r>
        <w:r>
          <w:rPr>
            <w:noProof/>
            <w:webHidden/>
          </w:rPr>
          <w:fldChar w:fldCharType="end"/>
        </w:r>
      </w:hyperlink>
    </w:p>
    <w:p w14:paraId="50CC8F58" w14:textId="54C85BEF"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39" w:history="1">
        <w:r w:rsidRPr="00F63081">
          <w:rPr>
            <w:rStyle w:val="a3"/>
            <w:noProof/>
          </w:rPr>
          <w:t>B.4.2</w:t>
        </w:r>
        <w:r>
          <w:rPr>
            <w:rFonts w:asciiTheme="minorHAnsi" w:eastAsiaTheme="minorEastAsia" w:hAnsiTheme="minorHAnsi" w:cstheme="minorBidi"/>
            <w:noProof/>
            <w:kern w:val="2"/>
            <w:sz w:val="21"/>
            <w:szCs w:val="22"/>
            <w:lang w:eastAsia="zh-CN"/>
          </w:rPr>
          <w:tab/>
        </w:r>
        <w:r w:rsidRPr="00F63081">
          <w:rPr>
            <w:rStyle w:val="a3"/>
            <w:noProof/>
          </w:rPr>
          <w:t>SCIERC Dataset</w:t>
        </w:r>
        <w:r>
          <w:rPr>
            <w:noProof/>
            <w:webHidden/>
          </w:rPr>
          <w:tab/>
        </w:r>
        <w:r>
          <w:rPr>
            <w:noProof/>
            <w:webHidden/>
          </w:rPr>
          <w:fldChar w:fldCharType="begin"/>
        </w:r>
        <w:r>
          <w:rPr>
            <w:noProof/>
            <w:webHidden/>
          </w:rPr>
          <w:instrText xml:space="preserve"> PAGEREF _Toc157175239 \h </w:instrText>
        </w:r>
        <w:r>
          <w:rPr>
            <w:noProof/>
            <w:webHidden/>
          </w:rPr>
        </w:r>
        <w:r>
          <w:rPr>
            <w:noProof/>
            <w:webHidden/>
          </w:rPr>
          <w:fldChar w:fldCharType="separate"/>
        </w:r>
        <w:r>
          <w:rPr>
            <w:noProof/>
            <w:webHidden/>
          </w:rPr>
          <w:t>49</w:t>
        </w:r>
        <w:r>
          <w:rPr>
            <w:noProof/>
            <w:webHidden/>
          </w:rPr>
          <w:fldChar w:fldCharType="end"/>
        </w:r>
      </w:hyperlink>
    </w:p>
    <w:p w14:paraId="52A407E5" w14:textId="45577E91" w:rsidR="00957C18" w:rsidRDefault="00957C18">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240" w:history="1">
        <w:r w:rsidRPr="00F63081">
          <w:rPr>
            <w:rStyle w:val="a3"/>
            <w:noProof/>
          </w:rPr>
          <w:t>B.4.3</w:t>
        </w:r>
        <w:r>
          <w:rPr>
            <w:rFonts w:asciiTheme="minorHAnsi" w:eastAsiaTheme="minorEastAsia" w:hAnsiTheme="minorHAnsi" w:cstheme="minorBidi"/>
            <w:noProof/>
            <w:kern w:val="2"/>
            <w:sz w:val="21"/>
            <w:szCs w:val="22"/>
            <w:lang w:eastAsia="zh-CN"/>
          </w:rPr>
          <w:tab/>
        </w:r>
        <w:r w:rsidRPr="00F63081">
          <w:rPr>
            <w:rStyle w:val="a3"/>
            <w:noProof/>
          </w:rPr>
          <w:t>nuScenes Dataset</w:t>
        </w:r>
        <w:r>
          <w:rPr>
            <w:noProof/>
            <w:webHidden/>
          </w:rPr>
          <w:tab/>
        </w:r>
        <w:r>
          <w:rPr>
            <w:noProof/>
            <w:webHidden/>
          </w:rPr>
          <w:fldChar w:fldCharType="begin"/>
        </w:r>
        <w:r>
          <w:rPr>
            <w:noProof/>
            <w:webHidden/>
          </w:rPr>
          <w:instrText xml:space="preserve"> PAGEREF _Toc157175240 \h </w:instrText>
        </w:r>
        <w:r>
          <w:rPr>
            <w:noProof/>
            <w:webHidden/>
          </w:rPr>
        </w:r>
        <w:r>
          <w:rPr>
            <w:noProof/>
            <w:webHidden/>
          </w:rPr>
          <w:fldChar w:fldCharType="separate"/>
        </w:r>
        <w:r>
          <w:rPr>
            <w:noProof/>
            <w:webHidden/>
          </w:rPr>
          <w:t>49</w:t>
        </w:r>
        <w:r>
          <w:rPr>
            <w:noProof/>
            <w:webHidden/>
          </w:rPr>
          <w:fldChar w:fldCharType="end"/>
        </w:r>
      </w:hyperlink>
    </w:p>
    <w:p w14:paraId="79CFCFBA" w14:textId="585284E4" w:rsidR="00957C18" w:rsidRDefault="00957C18">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75241" w:history="1">
        <w:r w:rsidRPr="00F63081">
          <w:rPr>
            <w:rStyle w:val="a3"/>
            <w:noProof/>
          </w:rPr>
          <w:t>Annex C</w:t>
        </w:r>
        <w:r>
          <w:rPr>
            <w:rFonts w:asciiTheme="minorHAnsi" w:eastAsiaTheme="minorEastAsia" w:hAnsiTheme="minorHAnsi" w:cstheme="minorBidi"/>
            <w:noProof/>
            <w:kern w:val="2"/>
            <w:sz w:val="21"/>
            <w:szCs w:val="22"/>
            <w:lang w:eastAsia="zh-CN"/>
          </w:rPr>
          <w:tab/>
        </w:r>
        <w:r w:rsidRPr="00F63081">
          <w:rPr>
            <w:rStyle w:val="a3"/>
            <w:noProof/>
          </w:rPr>
          <w:t>Revision History (Informative)</w:t>
        </w:r>
        <w:r>
          <w:rPr>
            <w:noProof/>
            <w:webHidden/>
          </w:rPr>
          <w:tab/>
        </w:r>
        <w:r>
          <w:rPr>
            <w:noProof/>
            <w:webHidden/>
          </w:rPr>
          <w:fldChar w:fldCharType="begin"/>
        </w:r>
        <w:r>
          <w:rPr>
            <w:noProof/>
            <w:webHidden/>
          </w:rPr>
          <w:instrText xml:space="preserve"> PAGEREF _Toc157175241 \h </w:instrText>
        </w:r>
        <w:r>
          <w:rPr>
            <w:noProof/>
            <w:webHidden/>
          </w:rPr>
        </w:r>
        <w:r>
          <w:rPr>
            <w:noProof/>
            <w:webHidden/>
          </w:rPr>
          <w:fldChar w:fldCharType="separate"/>
        </w:r>
        <w:r>
          <w:rPr>
            <w:noProof/>
            <w:webHidden/>
          </w:rPr>
          <w:t>51</w:t>
        </w:r>
        <w:r>
          <w:rPr>
            <w:noProof/>
            <w:webHidden/>
          </w:rPr>
          <w:fldChar w:fldCharType="end"/>
        </w:r>
      </w:hyperlink>
    </w:p>
    <w:p w14:paraId="34611638" w14:textId="25082FAA" w:rsidR="00957C18" w:rsidRDefault="00957C18">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75242" w:history="1">
        <w:r w:rsidRPr="00F63081">
          <w:rPr>
            <w:rStyle w:val="a3"/>
            <w:noProof/>
          </w:rPr>
          <w:t>Annex D</w:t>
        </w:r>
        <w:r>
          <w:rPr>
            <w:rFonts w:asciiTheme="minorHAnsi" w:eastAsiaTheme="minorEastAsia" w:hAnsiTheme="minorHAnsi" w:cstheme="minorBidi"/>
            <w:noProof/>
            <w:kern w:val="2"/>
            <w:sz w:val="21"/>
            <w:szCs w:val="22"/>
            <w:lang w:eastAsia="zh-CN"/>
          </w:rPr>
          <w:tab/>
        </w:r>
        <w:r w:rsidRPr="00F63081">
          <w:rPr>
            <w:rStyle w:val="a3"/>
            <w:noProof/>
          </w:rPr>
          <w:t>Bibliography</w:t>
        </w:r>
        <w:r>
          <w:rPr>
            <w:noProof/>
            <w:webHidden/>
          </w:rPr>
          <w:tab/>
        </w:r>
        <w:r>
          <w:rPr>
            <w:noProof/>
            <w:webHidden/>
          </w:rPr>
          <w:fldChar w:fldCharType="begin"/>
        </w:r>
        <w:r>
          <w:rPr>
            <w:noProof/>
            <w:webHidden/>
          </w:rPr>
          <w:instrText xml:space="preserve"> PAGEREF _Toc157175242 \h </w:instrText>
        </w:r>
        <w:r>
          <w:rPr>
            <w:noProof/>
            <w:webHidden/>
          </w:rPr>
        </w:r>
        <w:r>
          <w:rPr>
            <w:noProof/>
            <w:webHidden/>
          </w:rPr>
          <w:fldChar w:fldCharType="separate"/>
        </w:r>
        <w:r>
          <w:rPr>
            <w:noProof/>
            <w:webHidden/>
          </w:rPr>
          <w:t>52</w:t>
        </w:r>
        <w:r>
          <w:rPr>
            <w:noProof/>
            <w:webHidden/>
          </w:rPr>
          <w:fldChar w:fldCharType="end"/>
        </w:r>
      </w:hyperlink>
    </w:p>
    <w:p w14:paraId="34D4798A" w14:textId="3FD942BA"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6F718480" w:rsidR="007F6680" w:rsidRPr="000A3E6A" w:rsidRDefault="00C82348" w:rsidP="00527DCA">
      <w:pPr>
        <w:rPr>
          <w:b/>
        </w:rPr>
      </w:pPr>
      <w:ins w:id="7" w:author="Carl Reed" w:date="2023-12-27T11:52:00Z">
        <w:r>
          <w:t xml:space="preserve">The </w:t>
        </w:r>
      </w:ins>
      <w:ins w:id="8" w:author="Carl Reed" w:date="2023-12-18T16:50:00Z">
        <w:r w:rsidR="00C713D1" w:rsidRPr="00C713D1">
          <w:t xml:space="preserve">OGC Training Data Markup Language for Artificial Intelligence (TrainingDML-AI) Part 2: JSON Encoding Standard </w:t>
        </w:r>
      </w:ins>
      <w:ins w:id="9" w:author="Carl Reed" w:date="2023-12-18T16:51:00Z">
        <w:r w:rsidR="00C713D1">
          <w:t xml:space="preserve">defines requirements for </w:t>
        </w:r>
      </w:ins>
      <w:ins w:id="10" w:author="Carl Reed" w:date="2023-12-19T09:52:00Z">
        <w:r w:rsidR="008F39C9">
          <w:t>encoding</w:t>
        </w:r>
      </w:ins>
      <w:ins w:id="11" w:author="Carl Reed" w:date="2023-12-18T16:51:00Z">
        <w:r w:rsidR="00C713D1">
          <w:t xml:space="preserve"> AI training datasets</w:t>
        </w:r>
      </w:ins>
      <w:ins w:id="12" w:author="Carl Reed" w:date="2023-12-19T09:52:00Z">
        <w:r w:rsidR="008F39C9">
          <w:t xml:space="preserve"> as JSON</w:t>
        </w:r>
      </w:ins>
      <w:ins w:id="13" w:author="Carl Reed" w:date="2023-12-18T16:53:00Z">
        <w:r w:rsidR="00C713D1">
          <w:t>.</w:t>
        </w:r>
      </w:ins>
      <w:ins w:id="14" w:author="Carl Reed" w:date="2023-12-18T16:52:00Z">
        <w:r w:rsidR="00C713D1">
          <w:t xml:space="preserve"> </w:t>
        </w:r>
      </w:ins>
      <w:r w:rsidR="00126855" w:rsidRPr="00126855">
        <w:t xml:space="preserve">JavaScript Object Notation (JSON) is widely used for encoding data in Web-based applications. It consists of sets of objects described by name/value pairs.  </w:t>
      </w:r>
      <w:del w:id="15" w:author="Carl Reed" w:date="2023-12-18T16:51:00Z">
        <w:r w:rsidR="00126855" w:rsidRPr="00126855" w:rsidDel="00C713D1">
          <w:delText xml:space="preserve">This OGC </w:delText>
        </w:r>
        <w:r w:rsidR="0044782D" w:rsidDel="00C713D1">
          <w:rPr>
            <w:rFonts w:hint="eastAsia"/>
            <w:lang w:eastAsia="zh-CN"/>
          </w:rPr>
          <w:delText>S</w:delText>
        </w:r>
        <w:r w:rsidR="00126855" w:rsidRPr="00126855" w:rsidDel="00C713D1">
          <w:delText>tandard describes a JSON encoding for geospatial training datasets. It</w:delText>
        </w:r>
      </w:del>
      <w:del w:id="16" w:author="Ruixiang Liu" w:date="2024-01-22T19:47:00Z">
        <w:r w:rsidR="00126855" w:rsidRPr="00126855" w:rsidDel="00041832">
          <w:delText xml:space="preserve"> </w:delText>
        </w:r>
      </w:del>
      <w:ins w:id="17" w:author="Carl Reed" w:date="2023-12-18T16:52:00Z">
        <w:r w:rsidR="00C713D1" w:rsidRPr="00C713D1">
          <w:t>TrainingDML-AI Part 2</w:t>
        </w:r>
        <w:r w:rsidR="00C713D1">
          <w:t xml:space="preserve"> </w:t>
        </w:r>
      </w:ins>
      <w:r w:rsidR="00126855" w:rsidRPr="00126855">
        <w:t xml:space="preserve">is based on </w:t>
      </w:r>
      <w:ins w:id="18" w:author="Carl Reed" w:date="2023-12-18T16:52:00Z">
        <w:r w:rsidR="00C713D1">
          <w:t xml:space="preserve">the </w:t>
        </w:r>
      </w:ins>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6"/>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19"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19"/>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commentRangeStart w:id="20"/>
      <w:r>
        <w:rPr>
          <w:color w:val="FF0000"/>
        </w:rPr>
        <w:t>Organization name(s)</w:t>
      </w:r>
      <w:commentRangeEnd w:id="20"/>
      <w:r w:rsidR="00C713D1">
        <w:rPr>
          <w:rStyle w:val="af5"/>
        </w:rPr>
        <w:commentReference w:id="20"/>
      </w:r>
    </w:p>
    <w:p w14:paraId="2128CAB8" w14:textId="77777777" w:rsidR="009A7B37" w:rsidRDefault="009A7B37">
      <w:pPr>
        <w:pStyle w:val="introelements"/>
      </w:pPr>
      <w:bookmarkStart w:id="21" w:name="_Toc165888230"/>
      <w:r>
        <w:t>Submi</w:t>
      </w:r>
      <w:bookmarkEnd w:id="21"/>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commentRangeStart w:id="22"/>
      <w:r w:rsidRPr="00B91DAE">
        <w:rPr>
          <w:color w:val="FF0000"/>
        </w:rPr>
        <w:lastRenderedPageBreak/>
        <w:t>Individual name(s), Organization</w:t>
      </w:r>
      <w:commentRangeEnd w:id="22"/>
      <w:r w:rsidR="00C713D1">
        <w:rPr>
          <w:rStyle w:val="af5"/>
        </w:rPr>
        <w:commentReference w:id="22"/>
      </w:r>
    </w:p>
    <w:p w14:paraId="06DF15D2" w14:textId="4512388C" w:rsidR="009A7B37" w:rsidRDefault="009A7B37">
      <w:pPr>
        <w:pStyle w:val="1"/>
      </w:pPr>
      <w:bookmarkStart w:id="23" w:name="_Toc157175183"/>
      <w:r>
        <w:t>Scope</w:t>
      </w:r>
      <w:bookmarkEnd w:id="23"/>
    </w:p>
    <w:p w14:paraId="5FDDD976" w14:textId="4BB57DCE" w:rsidR="00126855" w:rsidRDefault="00126855" w:rsidP="00126855">
      <w:r>
        <w:t xml:space="preserve">This OGC </w:t>
      </w:r>
      <w:bookmarkStart w:id="24" w:name="_Hlk153872194"/>
      <w:ins w:id="25" w:author="Carl Reed" w:date="2023-12-19T09:50:00Z">
        <w:r w:rsidR="00DC3A90" w:rsidRPr="00DC3A90">
          <w:t>TrainingDML</w:t>
        </w:r>
        <w:r w:rsidR="00DC3A90">
          <w:t xml:space="preserve"> </w:t>
        </w:r>
        <w:r w:rsidR="00DC3A90" w:rsidRPr="00DC3A90">
          <w:t>-</w:t>
        </w:r>
        <w:r w:rsidR="00DC3A90">
          <w:t xml:space="preserve"> </w:t>
        </w:r>
        <w:r w:rsidR="00DC3A90" w:rsidRPr="00DC3A90">
          <w:t>AI Part 2</w:t>
        </w:r>
        <w:bookmarkEnd w:id="24"/>
        <w:r w:rsidR="00DC3A90" w:rsidRPr="00DC3A90">
          <w:t xml:space="preserve">: JSON Encoding </w:t>
        </w:r>
      </w:ins>
      <w:r w:rsidR="00062F5F">
        <w:t>S</w:t>
      </w:r>
      <w:r>
        <w:t xml:space="preserve">tandard defines a JSON encoding </w:t>
      </w:r>
      <w:ins w:id="26" w:author="Carl Reed" w:date="2023-12-19T09:50:00Z">
        <w:r w:rsidR="00DC3A90">
          <w:t>for the exchange of</w:t>
        </w:r>
      </w:ins>
      <w:del w:id="27" w:author="Carl Reed" w:date="2023-12-19T09:50:00Z">
        <w:r w:rsidDel="00DC3A90">
          <w:delText>of</w:delText>
        </w:r>
      </w:del>
      <w:r>
        <w:t xml:space="preserve"> training datasets. </w:t>
      </w:r>
      <w:del w:id="28" w:author="Ruixiang Liu" w:date="2024-01-22T19:48:00Z">
        <w:r w:rsidDel="00041832">
          <w:delText xml:space="preserve"> </w:delText>
        </w:r>
      </w:del>
      <w:r>
        <w:t xml:space="preserve">The </w:t>
      </w:r>
      <w:ins w:id="29" w:author="Carl Reed" w:date="2023-12-19T09:56:00Z">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ins>
      <w:r w:rsidR="00284076">
        <w:t>S</w:t>
      </w:r>
      <w:r>
        <w:t xml:space="preserve">tandard provides a </w:t>
      </w:r>
      <w:commentRangeStart w:id="30"/>
      <w:commentRangeStart w:id="31"/>
      <w:r>
        <w:t xml:space="preserve">document model </w:t>
      </w:r>
      <w:commentRangeEnd w:id="30"/>
      <w:r w:rsidR="008F39C9">
        <w:rPr>
          <w:rStyle w:val="af5"/>
        </w:rPr>
        <w:commentReference w:id="30"/>
      </w:r>
      <w:commentRangeEnd w:id="31"/>
      <w:r w:rsidR="002670D4">
        <w:rPr>
          <w:rStyle w:val="af5"/>
        </w:rPr>
        <w:commentReference w:id="31"/>
      </w:r>
      <w:r>
        <w:t>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34" w:name="_Toc157175184"/>
      <w:r>
        <w:t>Conformance</w:t>
      </w:r>
      <w:bookmarkEnd w:id="34"/>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on target</w:t>
      </w:r>
      <w:del w:id="35" w:author="Carl Reed" w:date="2023-12-18T16:53:00Z">
        <w:r w:rsidR="0010005A" w:rsidDel="00C713D1">
          <w:rPr>
            <w:lang w:val="en-AU"/>
          </w:rPr>
          <w:delText>s</w:delText>
        </w:r>
      </w:del>
      <w:r w:rsidR="0010005A">
        <w:rPr>
          <w:lang w:val="en-AU"/>
        </w:rPr>
        <w:t xml:space="preserve">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36" w:name="_Toc157175185"/>
      <w:r w:rsidRPr="00BA340D">
        <w:t>Normative References</w:t>
      </w:r>
      <w:bookmarkEnd w:id="3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A1FC1F4" w:rsidR="00BB6F9C" w:rsidRDefault="004827D3" w:rsidP="00BA340D">
      <w:hyperlink r:id="rId14"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6F608A2D" w:rsidR="009A7B37" w:rsidRDefault="004827D3" w:rsidP="00BA340D">
      <w:hyperlink r:id="rId15"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65A1C6B3" w:rsidR="00714833" w:rsidRDefault="004827D3" w:rsidP="00BA340D">
      <w:hyperlink r:id="rId16"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0A509FAA" w:rsidR="00027513" w:rsidRDefault="004827D3" w:rsidP="00BA340D">
      <w:pPr>
        <w:rPr>
          <w:rStyle w:val="a3"/>
        </w:rPr>
      </w:pPr>
      <w:hyperlink r:id="rId17"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520A000B" w:rsidR="00EF651B" w:rsidRDefault="004827D3" w:rsidP="00BA340D">
      <w:pPr>
        <w:rPr>
          <w:rStyle w:val="a3"/>
        </w:rPr>
      </w:pPr>
      <w:hyperlink r:id="rId18"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64B0842E" w:rsidR="00372BF7" w:rsidRPr="00D81E93" w:rsidRDefault="004827D3" w:rsidP="00B7512F">
      <w:pPr>
        <w:rPr>
          <w:color w:val="000000" w:themeColor="text1"/>
        </w:rPr>
      </w:pPr>
      <w:hyperlink r:id="rId19" w:history="1">
        <w:r w:rsidR="00372BF7" w:rsidRPr="00DA0CF8">
          <w:rPr>
            <w:rStyle w:val="a3"/>
          </w:rPr>
          <w:t>ISO 19107:2019 Geographic information — Spatial schema</w:t>
        </w:r>
      </w:hyperlink>
    </w:p>
    <w:p w14:paraId="2698BDD9" w14:textId="62CBBEE9" w:rsidR="00372BF7" w:rsidRPr="00D81E93" w:rsidRDefault="004827D3" w:rsidP="00B7512F">
      <w:pPr>
        <w:rPr>
          <w:color w:val="000000" w:themeColor="text1"/>
        </w:rPr>
      </w:pPr>
      <w:hyperlink r:id="rId20" w:history="1">
        <w:r w:rsidR="00372BF7" w:rsidRPr="00DA0CF8">
          <w:rPr>
            <w:rStyle w:val="a3"/>
          </w:rPr>
          <w:t>ISO 19115-1:2014 Geographic information — Metadata — Part 1: Fundamentals</w:t>
        </w:r>
      </w:hyperlink>
    </w:p>
    <w:p w14:paraId="152AD511" w14:textId="3D67E78E" w:rsidR="00372BF7" w:rsidRDefault="004827D3" w:rsidP="00372BF7">
      <w:pPr>
        <w:rPr>
          <w:lang w:eastAsia="zh-CN"/>
        </w:rPr>
      </w:pPr>
      <w:hyperlink r:id="rId21"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37" w:name="_Toc157175186"/>
      <w:r>
        <w:t>Terms and Definitions</w:t>
      </w:r>
      <w:bookmarkEnd w:id="37"/>
    </w:p>
    <w:p w14:paraId="6BFF1DFF" w14:textId="562B168A" w:rsidR="009A7B37" w:rsidRDefault="00107D02">
      <w:r w:rsidRPr="00107D02">
        <w:t>This document used the terms defined in</w:t>
      </w:r>
      <w:r>
        <w:t xml:space="preserve"> </w:t>
      </w:r>
      <w:hyperlink r:id="rId22"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38" w:name="_Toc110449359"/>
      <w:bookmarkStart w:id="39" w:name="_Toc112436596"/>
      <w:bookmarkStart w:id="40" w:name="OLE_LINK3"/>
      <w:bookmarkStart w:id="41" w:name="OLE_LINK4"/>
      <w:bookmarkStart w:id="42" w:name="_Toc157175187"/>
      <w:r w:rsidRPr="00922F80">
        <w:t xml:space="preserve">Artificial </w:t>
      </w:r>
      <w:r>
        <w:t>I</w:t>
      </w:r>
      <w:r w:rsidRPr="00922F80">
        <w:t>ntelligence</w:t>
      </w:r>
      <w:bookmarkEnd w:id="38"/>
      <w:bookmarkEnd w:id="39"/>
      <w:r w:rsidRPr="00922F80">
        <w:t xml:space="preserve"> </w:t>
      </w:r>
      <w:r>
        <w:t>(AI)</w:t>
      </w:r>
      <w:bookmarkEnd w:id="42"/>
    </w:p>
    <w:bookmarkEnd w:id="40"/>
    <w:bookmarkEnd w:id="41"/>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43" w:name="_Toc110449360"/>
      <w:bookmarkStart w:id="44" w:name="_Toc112436597"/>
      <w:bookmarkStart w:id="45" w:name="OLE_LINK1"/>
      <w:bookmarkStart w:id="46" w:name="OLE_LINK2"/>
      <w:bookmarkStart w:id="47" w:name="_Toc157175188"/>
      <w:r w:rsidRPr="0051398D">
        <w:rPr>
          <w:lang w:eastAsia="zh-CN"/>
        </w:rPr>
        <w:t xml:space="preserve">Machine </w:t>
      </w:r>
      <w:r>
        <w:rPr>
          <w:lang w:eastAsia="zh-CN"/>
        </w:rPr>
        <w:t>L</w:t>
      </w:r>
      <w:r w:rsidRPr="0051398D">
        <w:rPr>
          <w:lang w:eastAsia="zh-CN"/>
        </w:rPr>
        <w:t>earning</w:t>
      </w:r>
      <w:bookmarkEnd w:id="43"/>
      <w:bookmarkEnd w:id="44"/>
      <w:r>
        <w:rPr>
          <w:lang w:eastAsia="zh-CN"/>
        </w:rPr>
        <w:t xml:space="preserve"> (ML)</w:t>
      </w:r>
      <w:bookmarkEnd w:id="47"/>
    </w:p>
    <w:bookmarkEnd w:id="45"/>
    <w:bookmarkEnd w:id="46"/>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48" w:name="_Toc110449361"/>
      <w:bookmarkStart w:id="49" w:name="_Toc112436598"/>
      <w:bookmarkStart w:id="50" w:name="_Toc157175189"/>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50"/>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4E0C91CF" w:rsidR="00126855" w:rsidRDefault="00126855" w:rsidP="00126855">
      <w:pPr>
        <w:pStyle w:val="Definition"/>
      </w:pPr>
      <w:r w:rsidRPr="00C47021">
        <w:t xml:space="preserve">SOURCE: </w:t>
      </w:r>
      <w:bookmarkEnd w:id="48"/>
      <w:bookmarkEnd w:id="49"/>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51" w:name="_Toc110449362"/>
      <w:bookmarkStart w:id="52" w:name="_Toc112436599"/>
      <w:bookmarkStart w:id="53" w:name="_Toc157175190"/>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53"/>
    </w:p>
    <w:bookmarkEnd w:id="51"/>
    <w:bookmarkEnd w:id="52"/>
    <w:p w14:paraId="00621674" w14:textId="53429EB2" w:rsidR="00126855" w:rsidRDefault="00373601" w:rsidP="00126855">
      <w:pPr>
        <w:pStyle w:val="Definition"/>
        <w:jc w:val="both"/>
      </w:pPr>
      <w:r>
        <w:t xml:space="preserve">is </w:t>
      </w:r>
      <w:r w:rsidR="001531D8" w:rsidRPr="00C40DD9">
        <w:t xml:space="preserve">a collection of </w:t>
      </w:r>
      <w:r w:rsidR="001531D8">
        <w:t>samples</w:t>
      </w:r>
      <w:r w:rsidR="001531D8" w:rsidRPr="00C40DD9">
        <w:t>, often labelled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3"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54" w:name="_Toc110449363"/>
      <w:bookmarkStart w:id="55" w:name="_Toc112436600"/>
      <w:bookmarkStart w:id="56" w:name="_Toc157175191"/>
      <w:r w:rsidRPr="003C771F">
        <w:rPr>
          <w:rFonts w:hint="eastAsia"/>
          <w:lang w:eastAsia="zh-CN"/>
        </w:rPr>
        <w:t>Label</w:t>
      </w:r>
      <w:bookmarkEnd w:id="56"/>
    </w:p>
    <w:bookmarkEnd w:id="54"/>
    <w:bookmarkEnd w:id="55"/>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57" w:name="_Toc112436601"/>
      <w:bookmarkStart w:id="58" w:name="_Toc157175192"/>
      <w:r w:rsidRPr="001C22DE">
        <w:t>JavaScript Object Notation (JSON)</w:t>
      </w:r>
      <w:bookmarkEnd w:id="57"/>
      <w:bookmarkEnd w:id="5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w:t>
      </w:r>
      <w:del w:id="59" w:author="Carl Reed" w:date="2023-12-19T09:57:00Z">
        <w:r w:rsidR="00EF1336" w:rsidRPr="00EF1336" w:rsidDel="008F39C9">
          <w:rPr>
            <w:lang w:eastAsia="zh-CN"/>
          </w:rPr>
          <w:delText>,</w:delText>
        </w:r>
      </w:del>
      <w:r w:rsidR="00EF1336" w:rsidRPr="00EF1336">
        <w:rPr>
          <w:lang w:eastAsia="zh-CN"/>
        </w:rPr>
        <w:t xml:space="preserv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60" w:name="_Toc112436602"/>
      <w:bookmarkStart w:id="61" w:name="_Toc157175193"/>
      <w:r>
        <w:rPr>
          <w:lang w:eastAsia="zh-CN"/>
        </w:rPr>
        <w:t>JSON Schema</w:t>
      </w:r>
      <w:bookmarkEnd w:id="60"/>
      <w:bookmarkEnd w:id="61"/>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DCEED1A" w:rsidR="00126855" w:rsidRDefault="00126855" w:rsidP="00126855">
      <w:pPr>
        <w:rPr>
          <w:ins w:id="62" w:author="Ruixiang Liu" w:date="2024-01-22T11:02:00Z"/>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22246867" w:rsidR="0037778F" w:rsidRDefault="0037778F" w:rsidP="00DF03D0">
      <w:pPr>
        <w:pStyle w:val="2"/>
        <w:rPr>
          <w:ins w:id="63" w:author="Ruixiang Liu" w:date="2024-01-22T11:03:00Z"/>
          <w:lang w:eastAsia="zh-CN"/>
        </w:rPr>
      </w:pPr>
      <w:bookmarkStart w:id="64" w:name="_Toc157175194"/>
      <w:ins w:id="65" w:author="Ruixiang Liu" w:date="2024-01-22T11:03:00Z">
        <w:r>
          <w:rPr>
            <w:lang w:eastAsia="zh-CN"/>
          </w:rPr>
          <w:t>Publisher</w:t>
        </w:r>
        <w:bookmarkEnd w:id="64"/>
      </w:ins>
    </w:p>
    <w:p w14:paraId="2392E0E6" w14:textId="41004DAF" w:rsidR="0037778F" w:rsidRPr="008F111D" w:rsidRDefault="00920F2E" w:rsidP="00126855">
      <w:pPr>
        <w:rPr>
          <w:lang w:eastAsia="zh-CN"/>
        </w:rPr>
      </w:pPr>
      <w:ins w:id="66" w:author="Ruixiang Liu" w:date="2024-01-22T11:03:00Z">
        <w:r w:rsidRPr="00920F2E">
          <w:rPr>
            <w:lang w:eastAsia="zh-CN"/>
          </w:rPr>
          <w:t>refers to the entity or individual responsible for creating and releasing the JSON-based serialization syntax for geospatial training datasets, as defined in the TrainingDML-AI Part 2: JSON Encoding Standard.</w:t>
        </w:r>
      </w:ins>
    </w:p>
    <w:p w14:paraId="55136D4B" w14:textId="60740411" w:rsidR="009A7B37" w:rsidRDefault="009A7B37">
      <w:pPr>
        <w:pStyle w:val="1"/>
      </w:pPr>
      <w:bookmarkStart w:id="67" w:name="_Toc157175195"/>
      <w:r>
        <w:t>Conventions</w:t>
      </w:r>
      <w:bookmarkEnd w:id="67"/>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8" w:name="_Toc157175196"/>
      <w:r>
        <w:t>Identifiers</w:t>
      </w:r>
      <w:bookmarkEnd w:id="68"/>
    </w:p>
    <w:p w14:paraId="7C784522" w14:textId="745F05CA" w:rsidR="00DE7A41" w:rsidRPr="00C411FD" w:rsidRDefault="00DE7A41" w:rsidP="00DE7A41">
      <w:r w:rsidRPr="00C411FD">
        <w:t xml:space="preserve">The normative provisions in this </w:t>
      </w:r>
      <w:del w:id="69" w:author="Carl Reed" w:date="2023-12-19T10:17:00Z">
        <w:r w:rsidRPr="00C411FD" w:rsidDel="00AD1916">
          <w:delText xml:space="preserve">specification </w:delText>
        </w:r>
      </w:del>
      <w:ins w:id="70" w:author="Carl Reed" w:date="2023-12-19T10:17:00Z">
        <w:r w:rsidR="00AD1916">
          <w:t>Standard</w:t>
        </w:r>
        <w:r w:rsidR="00AD1916" w:rsidRPr="00C411FD">
          <w:t xml:space="preserve"> </w:t>
        </w:r>
      </w:ins>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lastRenderedPageBreak/>
        <w:t>All requirements and conformance tests that appear in this document are denoted by partial URIs which are relative to this base.</w:t>
      </w:r>
    </w:p>
    <w:p w14:paraId="7FCD220D" w14:textId="7DF75511" w:rsidR="00647BBA" w:rsidRDefault="00647BBA" w:rsidP="00647BBA">
      <w:pPr>
        <w:pStyle w:val="2"/>
      </w:pPr>
      <w:bookmarkStart w:id="71" w:name="_Toc89644833"/>
      <w:bookmarkStart w:id="72" w:name="_Toc110449374"/>
      <w:bookmarkStart w:id="73" w:name="_Toc157175197"/>
      <w:r w:rsidRPr="00647BBA">
        <w:t xml:space="preserve">Abbreviated </w:t>
      </w:r>
      <w:r w:rsidR="00331403">
        <w:t>T</w:t>
      </w:r>
      <w:r w:rsidRPr="00647BBA">
        <w:t>erms</w:t>
      </w:r>
      <w:bookmarkEnd w:id="71"/>
      <w:bookmarkEnd w:id="72"/>
      <w:bookmarkEnd w:id="73"/>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033354C6" w:rsidR="00647BBA" w:rsidRDefault="00647BBA" w:rsidP="00647BBA">
      <w:pPr>
        <w:rPr>
          <w:ins w:id="74" w:author="Ruixiang Liu" w:date="2024-01-22T11:42:00Z"/>
          <w:color w:val="000000" w:themeColor="text1"/>
        </w:rPr>
      </w:pPr>
      <w:r>
        <w:rPr>
          <w:color w:val="000000" w:themeColor="text1"/>
        </w:rPr>
        <w:tab/>
        <w:t>XML</w:t>
      </w:r>
      <w:r>
        <w:rPr>
          <w:color w:val="000000" w:themeColor="text1"/>
        </w:rPr>
        <w:tab/>
      </w:r>
      <w:r>
        <w:rPr>
          <w:color w:val="000000" w:themeColor="text1"/>
        </w:rPr>
        <w:tab/>
        <w:t>Extensible Markup Language</w:t>
      </w:r>
    </w:p>
    <w:p w14:paraId="6347D58B" w14:textId="13078A4B" w:rsidR="00C47EA6" w:rsidRDefault="00C47EA6" w:rsidP="00647BBA">
      <w:pPr>
        <w:rPr>
          <w:color w:val="000000" w:themeColor="text1"/>
        </w:rPr>
      </w:pPr>
      <w:ins w:id="75" w:author="Ruixiang Liu" w:date="2024-01-22T11:42:00Z">
        <w:r>
          <w:rPr>
            <w:color w:val="000000" w:themeColor="text1"/>
          </w:rPr>
          <w:tab/>
        </w:r>
        <w:r w:rsidRPr="00C47EA6">
          <w:rPr>
            <w:color w:val="000000" w:themeColor="text1"/>
          </w:rPr>
          <w:t>UTC                Coordinated Universal Time</w:t>
        </w:r>
      </w:ins>
    </w:p>
    <w:p w14:paraId="4A931B1C" w14:textId="3C5194F6" w:rsidR="009A7B37" w:rsidRDefault="00B70F75">
      <w:pPr>
        <w:pStyle w:val="1"/>
      </w:pPr>
      <w:bookmarkStart w:id="76" w:name="_Toc157175198"/>
      <w:r>
        <w:t>Overview</w:t>
      </w:r>
      <w:bookmarkEnd w:id="76"/>
    </w:p>
    <w:p w14:paraId="535C0AD4" w14:textId="44004C6D" w:rsidR="007C1CC2" w:rsidRDefault="007C1CC2" w:rsidP="007C1CC2">
      <w:bookmarkStart w:id="77" w:name="OLE_LINK23"/>
      <w:r>
        <w:t>Th</w:t>
      </w:r>
      <w:ins w:id="78" w:author="Carl Reed" w:date="2023-12-19T09:57:00Z">
        <w:r w:rsidR="008F39C9">
          <w:t>e</w:t>
        </w:r>
      </w:ins>
      <w:del w:id="79" w:author="Carl Reed" w:date="2023-12-19T09:57:00Z">
        <w:r w:rsidDel="008F39C9">
          <w:delText>is</w:delText>
        </w:r>
      </w:del>
      <w:r>
        <w:t xml:space="preserve"> </w:t>
      </w:r>
      <w:ins w:id="80" w:author="Carl Reed" w:date="2023-12-19T09:57:00Z">
        <w:r w:rsidR="008F39C9" w:rsidRPr="008F39C9">
          <w:t>TrainingDML-AI Part 2: JSON Encoding Standard</w:t>
        </w:r>
      </w:ins>
      <w:del w:id="81" w:author="Carl Reed" w:date="2023-12-19T09:57:00Z">
        <w:r w:rsidDel="008F39C9">
          <w:delText>standard</w:delText>
        </w:r>
      </w:del>
      <w:r>
        <w:t xml:space="preserve"> defines a JSON-based serialization syntax for geospatial training dataset</w:t>
      </w:r>
      <w:r>
        <w:rPr>
          <w:rFonts w:hint="eastAsia"/>
          <w:lang w:eastAsia="zh-CN"/>
        </w:rPr>
        <w:t>s</w:t>
      </w:r>
      <w:r>
        <w:t>. While other serialization form</w:t>
      </w:r>
      <w:ins w:id="82" w:author="Carl Reed" w:date="2023-12-19T09:27:00Z">
        <w:r w:rsidR="004B14D8">
          <w:t>at</w:t>
        </w:r>
      </w:ins>
      <w:r>
        <w:t xml:space="preserve">s are possible, such alternatives are not discussed in this </w:t>
      </w:r>
      <w:del w:id="83" w:author="Carl Reed" w:date="2023-12-19T09:53:00Z">
        <w:r w:rsidDel="008F39C9">
          <w:delText>document</w:delText>
        </w:r>
      </w:del>
      <w:ins w:id="84" w:author="Carl Reed" w:date="2023-12-19T09:53:00Z">
        <w:r w:rsidR="008F39C9">
          <w:t>Standard</w:t>
        </w:r>
      </w:ins>
      <w:r>
        <w:t>.</w:t>
      </w:r>
    </w:p>
    <w:p w14:paraId="1CC1583B" w14:textId="70A5D753" w:rsidR="00C60494" w:rsidRDefault="00C60494" w:rsidP="00C60494">
      <w:r>
        <w:t xml:space="preserve">When serialized, absent properties are represented by either (a) setting the property value to null, or (b) by omitting the property declaration altogether at the option of the </w:t>
      </w:r>
      <w:commentRangeStart w:id="85"/>
      <w:r>
        <w:t>publisher</w:t>
      </w:r>
      <w:commentRangeEnd w:id="85"/>
      <w:r w:rsidR="008F39C9">
        <w:rPr>
          <w:rStyle w:val="af5"/>
        </w:rPr>
        <w:commentReference w:id="85"/>
      </w:r>
      <w:r>
        <w:t>.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4288141B" w:rsidR="00C60494" w:rsidRDefault="00C60494" w:rsidP="00C60494">
      <w:r>
        <w:t xml:space="preserve">JSON does not have a formal class model. JSON objects are just sets of properties. However, the JSON encoding described in this </w:t>
      </w:r>
      <w:del w:id="86" w:author="Carl Reed" w:date="2023-12-19T09:59:00Z">
        <w:r w:rsidDel="008F39C9">
          <w:delText>s</w:delText>
        </w:r>
      </w:del>
      <w:ins w:id="87" w:author="Carl Reed" w:date="2023-12-19T09:59:00Z">
        <w:r w:rsidR="008F39C9">
          <w:t>S</w:t>
        </w:r>
      </w:ins>
      <w:r>
        <w:t xml:space="preserve">tandard features a </w:t>
      </w:r>
      <w:r w:rsidR="00FC3581">
        <w:t>“</w:t>
      </w:r>
      <w:r>
        <w:t>type</w:t>
      </w:r>
      <w:r w:rsidR="00FC3581">
        <w:t>”</w:t>
      </w:r>
      <w:r>
        <w:t xml:space="preserve"> property on each JSON object.</w:t>
      </w:r>
    </w:p>
    <w:p w14:paraId="2124D536" w14:textId="27A2DDC8" w:rsidR="00C60494" w:rsidRDefault="00C60494" w:rsidP="00C60494">
      <w:r>
        <w:lastRenderedPageBreak/>
        <w:t xml:space="preserve">A training dataset document conforming to this </w:t>
      </w:r>
      <w:del w:id="88" w:author="Carl Reed" w:date="2023-12-19T09:53:00Z">
        <w:r w:rsidDel="008F39C9">
          <w:delText>s</w:delText>
        </w:r>
      </w:del>
      <w:ins w:id="89" w:author="Carl Reed" w:date="2023-12-19T09:53:00Z">
        <w:r w:rsidR="008F39C9">
          <w:t>S</w:t>
        </w:r>
      </w:ins>
      <w:r>
        <w:t>tandard is a JSON document whose root value is an AI_TrainingDataset object.</w:t>
      </w:r>
      <w:bookmarkEnd w:id="77"/>
    </w:p>
    <w:p w14:paraId="576CC06F" w14:textId="77777777" w:rsidR="001C5635" w:rsidRDefault="001C5635" w:rsidP="001C5635">
      <w:pPr>
        <w:pStyle w:val="2"/>
      </w:pPr>
      <w:bookmarkStart w:id="90" w:name="_Toc157175199"/>
      <w:r>
        <w:t>JavaScript Object Notation</w:t>
      </w:r>
      <w:bookmarkEnd w:id="90"/>
    </w:p>
    <w:p w14:paraId="02B0104E" w14:textId="0A6FE149"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del w:id="91" w:author="Carl Reed" w:date="2023-12-19T09:53:00Z">
        <w:r w:rsidDel="008F39C9">
          <w:delText>b</w:delText>
        </w:r>
      </w:del>
      <w:ins w:id="92" w:author="Carl Reed" w:date="2023-12-19T09:53:00Z">
        <w:r w:rsidR="008F39C9">
          <w:t>B</w:t>
        </w:r>
      </w:ins>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93" w:name="_Toc157175200"/>
      <w:r>
        <w:t xml:space="preserve">Requirements for </w:t>
      </w:r>
      <w:r w:rsidR="006F15EC">
        <w:t>TrainingDML</w:t>
      </w:r>
      <w:r w:rsidR="00F0513C">
        <w:t>-</w:t>
      </w:r>
      <w:r w:rsidR="006F15EC">
        <w:t xml:space="preserve">AI </w:t>
      </w:r>
      <w:r w:rsidR="001C5635" w:rsidRPr="001C5635">
        <w:t>JSON Encoding</w:t>
      </w:r>
      <w:bookmarkEnd w:id="93"/>
    </w:p>
    <w:p w14:paraId="37CB16EE" w14:textId="734130D5" w:rsidR="00893F6A" w:rsidRDefault="00F43BDD" w:rsidP="003A289F">
      <w:pPr>
        <w:pStyle w:val="2"/>
      </w:pPr>
      <w:bookmarkStart w:id="94" w:name="_Toc157175201"/>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del w:id="95" w:author="Ruixiang Liu" w:date="2024-01-22T11:04:00Z">
        <w:r w:rsidDel="00C3493D">
          <w:rPr>
            <w:lang w:eastAsia="zh-CN"/>
          </w:rPr>
          <w:delText>b</w:delText>
        </w:r>
      </w:del>
      <w:ins w:id="96" w:author="Ruixiang Liu" w:date="2024-01-22T11:04:00Z">
        <w:r w:rsidR="00C3493D">
          <w:rPr>
            <w:lang w:eastAsia="zh-CN"/>
          </w:rPr>
          <w:t>B</w:t>
        </w:r>
      </w:ins>
      <w:r>
        <w:rPr>
          <w:lang w:eastAsia="zh-CN"/>
        </w:rPr>
        <w:t>ase</w:t>
      </w:r>
      <w:bookmarkEnd w:id="94"/>
    </w:p>
    <w:p w14:paraId="6AC07B9E" w14:textId="0BAF7001" w:rsidR="0064604D" w:rsidRDefault="0036549D" w:rsidP="000222CD">
      <w:pPr>
        <w:pStyle w:val="3"/>
      </w:pPr>
      <w:bookmarkStart w:id="97" w:name="_Toc157175202"/>
      <w:r>
        <w:t xml:space="preserve">Requirements </w:t>
      </w:r>
      <w:r w:rsidR="002A72CD">
        <w:t>C</w:t>
      </w:r>
      <w:r>
        <w:t xml:space="preserve">lass: </w:t>
      </w:r>
      <w:r w:rsidR="0064604D">
        <w:t xml:space="preserve">JSON </w:t>
      </w:r>
      <w:del w:id="98" w:author="Carl Reed" w:date="2023-12-19T10:43:00Z">
        <w:r w:rsidR="0064604D" w:rsidDel="00A3647C">
          <w:delText>b</w:delText>
        </w:r>
      </w:del>
      <w:ins w:id="99" w:author="Carl Reed" w:date="2023-12-19T10:43:00Z">
        <w:r w:rsidR="00A3647C">
          <w:t>B</w:t>
        </w:r>
      </w:ins>
      <w:r w:rsidR="0064604D">
        <w:t xml:space="preserve">ase </w:t>
      </w:r>
      <w:del w:id="100" w:author="Carl Reed" w:date="2023-12-19T10:43:00Z">
        <w:r w:rsidR="0064604D" w:rsidDel="00A3647C">
          <w:delText>t</w:delText>
        </w:r>
      </w:del>
      <w:ins w:id="101" w:author="Carl Reed" w:date="2023-12-19T10:43:00Z">
        <w:r w:rsidR="00A3647C">
          <w:t>T</w:t>
        </w:r>
      </w:ins>
      <w:r w:rsidR="0064604D">
        <w:t>ype</w:t>
      </w:r>
      <w:bookmarkEnd w:id="97"/>
    </w:p>
    <w:p w14:paraId="030AF06D" w14:textId="4CF13DC9" w:rsidR="0064604D" w:rsidRDefault="0036549D" w:rsidP="0064604D">
      <w:r w:rsidRPr="0036549D">
        <w:t>Th</w:t>
      </w:r>
      <w:ins w:id="102" w:author="Carl Reed" w:date="2023-12-19T10:43:00Z">
        <w:r w:rsidR="00A3647C">
          <w:t xml:space="preserve">e JSON Base Type </w:t>
        </w:r>
      </w:ins>
      <w:del w:id="103" w:author="Carl Reed" w:date="2023-12-19T10:43:00Z">
        <w:r w:rsidRPr="0036549D" w:rsidDel="00A3647C">
          <w:delText>is</w:delText>
        </w:r>
      </w:del>
      <w:r w:rsidRPr="0036549D">
        <w:t xml:space="preserve"> 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192B48E" w:rsidR="00E767C4" w:rsidRDefault="007028A1" w:rsidP="003A289F">
            <w:commentRangeStart w:id="104"/>
            <w:r>
              <w:rPr>
                <w:lang w:eastAsia="zh-CN"/>
              </w:rPr>
              <w:t>Requirement</w:t>
            </w:r>
            <w:commentRangeEnd w:id="104"/>
            <w:r w:rsidR="00AD1916">
              <w:rPr>
                <w:rStyle w:val="af5"/>
              </w:rPr>
              <w:commentReference w:id="104"/>
            </w:r>
            <w:ins w:id="105" w:author="Ruixiang Liu" w:date="2024-01-22T11:16:00Z">
              <w:r w:rsidR="00E17C1C">
                <w:rPr>
                  <w:lang w:eastAsia="zh-CN"/>
                </w:rPr>
                <w:t xml:space="preserve"> 1</w:t>
              </w:r>
            </w:ins>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56460CB8" w:rsidR="00E767C4" w:rsidRDefault="007028A1" w:rsidP="003A289F">
            <w:r>
              <w:rPr>
                <w:lang w:eastAsia="zh-CN"/>
              </w:rPr>
              <w:t>Requirement</w:t>
            </w:r>
            <w:ins w:id="106" w:author="Ruixiang Liu" w:date="2024-01-22T11:17:00Z">
              <w:r w:rsidR="00412BC4">
                <w:rPr>
                  <w:lang w:eastAsia="zh-CN"/>
                </w:rPr>
                <w:t xml:space="preserve"> 2</w:t>
              </w:r>
            </w:ins>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2B0BC9D" w:rsidR="004F060A" w:rsidRDefault="004F060A" w:rsidP="003A289F">
            <w:pPr>
              <w:rPr>
                <w:lang w:eastAsia="zh-CN"/>
              </w:rPr>
            </w:pPr>
            <w:r>
              <w:rPr>
                <w:lang w:eastAsia="zh-CN"/>
              </w:rPr>
              <w:t>Requirement</w:t>
            </w:r>
            <w:ins w:id="107" w:author="Ruixiang Liu" w:date="2024-01-22T11:17:00Z">
              <w:r w:rsidR="00412BC4">
                <w:rPr>
                  <w:lang w:eastAsia="zh-CN"/>
                </w:rPr>
                <w:t xml:space="preserve"> 3</w:t>
              </w:r>
            </w:ins>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1A4BB281" w:rsidR="004F060A" w:rsidRDefault="004F060A" w:rsidP="003A289F">
            <w:pPr>
              <w:rPr>
                <w:lang w:eastAsia="zh-CN"/>
              </w:rPr>
            </w:pPr>
            <w:r>
              <w:rPr>
                <w:lang w:eastAsia="zh-CN"/>
              </w:rPr>
              <w:t>Requirement</w:t>
            </w:r>
            <w:ins w:id="108" w:author="Ruixiang Liu" w:date="2024-01-22T11:17:00Z">
              <w:r w:rsidR="00412BC4">
                <w:rPr>
                  <w:lang w:eastAsia="zh-CN"/>
                </w:rPr>
                <w:t xml:space="preserve"> 4</w:t>
              </w:r>
            </w:ins>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B458A6A" w:rsidR="00EB191C" w:rsidRDefault="00EB191C" w:rsidP="0064604D">
            <w:commentRangeStart w:id="109"/>
            <w:r>
              <w:rPr>
                <w:lang w:eastAsia="zh-CN"/>
              </w:rPr>
              <w:lastRenderedPageBreak/>
              <w:t>Requirement</w:t>
            </w:r>
            <w:commentRangeEnd w:id="109"/>
            <w:r w:rsidR="00AD1916">
              <w:rPr>
                <w:rStyle w:val="af5"/>
              </w:rPr>
              <w:commentReference w:id="109"/>
            </w:r>
            <w:ins w:id="110" w:author="Ruixiang Liu" w:date="2024-01-22T11:18:00Z">
              <w:r w:rsidR="00DB54D0">
                <w:rPr>
                  <w:lang w:eastAsia="zh-CN"/>
                </w:rPr>
                <w:t xml:space="preserve"> 1</w:t>
              </w:r>
            </w:ins>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0A7A0A6A"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del w:id="111" w:author="Carl Reed" w:date="2023-12-19T10:00:00Z">
              <w:r w:rsidRPr="00D32E58" w:rsidDel="008F39C9">
                <w:rPr>
                  <w:lang w:eastAsia="zh-CN"/>
                </w:rPr>
                <w:delText xml:space="preserve">shall </w:delText>
              </w:r>
            </w:del>
            <w:ins w:id="112" w:author="Carl Reed" w:date="2023-12-19T10:00:00Z">
              <w:r w:rsidR="008F39C9">
                <w:rPr>
                  <w:lang w:eastAsia="zh-CN"/>
                </w:rPr>
                <w:t>SHALL</w:t>
              </w:r>
              <w:r w:rsidR="008F39C9" w:rsidRPr="00D32E58">
                <w:rPr>
                  <w:lang w:eastAsia="zh-CN"/>
                </w:rPr>
                <w:t xml:space="preserve"> </w:t>
              </w:r>
            </w:ins>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1E857083" w:rsidR="00227947" w:rsidRDefault="00853EF7" w:rsidP="0064604D">
      <w:del w:id="113" w:author="Carl Reed" w:date="2023-12-19T10:22:00Z">
        <w:r w:rsidDel="00DC0183">
          <w:delText>A</w:delText>
        </w:r>
        <w:r w:rsidR="00325D04" w:rsidDel="00DC0183">
          <w:delText xml:space="preserve"> </w:delText>
        </w:r>
      </w:del>
      <w:ins w:id="114" w:author="Ruixiang Liu" w:date="2024-01-22T21:34:00Z">
        <w:r w:rsidR="00C3730A">
          <w:t xml:space="preserve">The </w:t>
        </w:r>
      </w:ins>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45802DD3" w:rsidR="00C869C5" w:rsidRDefault="00C869C5" w:rsidP="003A289F">
            <w:r>
              <w:rPr>
                <w:lang w:eastAsia="zh-CN"/>
              </w:rPr>
              <w:t>Requirement</w:t>
            </w:r>
            <w:ins w:id="115" w:author="Ruixiang Liu" w:date="2024-01-22T11:18:00Z">
              <w:r w:rsidR="00F36865">
                <w:rPr>
                  <w:lang w:eastAsia="zh-CN"/>
                </w:rPr>
                <w:t xml:space="preserve"> 2</w:t>
              </w:r>
            </w:ins>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466AE180" w:rsidR="00360D3F" w:rsidRDefault="00D57136" w:rsidP="00920266">
            <w:pPr>
              <w:rPr>
                <w:lang w:eastAsia="zh-CN"/>
              </w:rPr>
            </w:pPr>
            <w:commentRangeStart w:id="116"/>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del w:id="117" w:author="Carl Reed" w:date="2023-12-19T10:01:00Z">
              <w:r w:rsidDel="008F39C9">
                <w:rPr>
                  <w:lang w:eastAsia="zh-CN"/>
                </w:rPr>
                <w:delText xml:space="preserve">shall </w:delText>
              </w:r>
            </w:del>
            <w:ins w:id="118" w:author="Carl Reed" w:date="2023-12-19T10:01:00Z">
              <w:r w:rsidR="008F39C9">
                <w:rPr>
                  <w:lang w:eastAsia="zh-CN"/>
                </w:rPr>
                <w:t xml:space="preserve">SHALL </w:t>
              </w:r>
            </w:ins>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ins w:id="119" w:author="Carl Reed" w:date="2023-12-19T10:27:00Z">
              <w:r w:rsidR="00DC0183" w:rsidRPr="00DC0183">
                <w:rPr>
                  <w:lang w:eastAsia="zh-CN"/>
                </w:rPr>
                <w:t>Date and Time on the Internet: Timestamps</w:t>
              </w:r>
              <w:r w:rsidR="00DC0183">
                <w:rPr>
                  <w:lang w:eastAsia="zh-CN"/>
                </w:rPr>
                <w:t xml:space="preserve"> [</w:t>
              </w:r>
            </w:ins>
            <w:ins w:id="120" w:author="Ruixiang Liu" w:date="2024-01-22T11:38:00Z">
              <w:r w:rsidR="00330B53">
                <w:rPr>
                  <w:lang w:eastAsia="zh-CN"/>
                </w:rPr>
                <w:fldChar w:fldCharType="begin"/>
              </w:r>
              <w:r w:rsidR="00330B53">
                <w:rPr>
                  <w:lang w:eastAsia="zh-CN"/>
                </w:rPr>
                <w:instrText xml:space="preserve"> HYPERLINK "https://datatracker.ietf.org/doc/html/rfc3339" \l "section-5.6" </w:instrText>
              </w:r>
              <w:r w:rsidR="00330B53">
                <w:rPr>
                  <w:lang w:eastAsia="zh-CN"/>
                </w:rPr>
                <w:fldChar w:fldCharType="separate"/>
              </w:r>
              <w:r w:rsidR="00960B4E" w:rsidRPr="00330B53">
                <w:rPr>
                  <w:rStyle w:val="a3"/>
                  <w:lang w:eastAsia="zh-CN"/>
                </w:rPr>
                <w:t>RFC 3339</w:t>
              </w:r>
              <w:r w:rsidR="00360D3F" w:rsidRPr="00330B53">
                <w:rPr>
                  <w:rStyle w:val="a3"/>
                  <w:lang w:eastAsia="zh-CN"/>
                </w:rPr>
                <w:t xml:space="preserve"> Section 5.6</w:t>
              </w:r>
              <w:r w:rsidR="00330B53">
                <w:rPr>
                  <w:lang w:eastAsia="zh-CN"/>
                </w:rPr>
                <w:fldChar w:fldCharType="end"/>
              </w:r>
            </w:ins>
            <w:ins w:id="121" w:author="Carl Reed" w:date="2023-12-19T10:27:00Z">
              <w:r w:rsidR="00DC0183">
                <w:rPr>
                  <w:lang w:eastAsia="zh-CN"/>
                </w:rPr>
                <w:t>]</w:t>
              </w:r>
            </w:ins>
            <w:ins w:id="122" w:author="Carl Reed" w:date="2023-12-19T10:22:00Z">
              <w:r w:rsidR="00DC0183">
                <w:rPr>
                  <w:lang w:eastAsia="zh-CN"/>
                </w:rPr>
                <w:t>.</w:t>
              </w:r>
            </w:ins>
            <w:del w:id="123" w:author="Carl Reed" w:date="2023-12-19T10:22:00Z">
              <w:r w:rsidDel="00DC0183">
                <w:rPr>
                  <w:lang w:eastAsia="zh-CN"/>
                </w:rPr>
                <w:delText>:</w:delText>
              </w:r>
            </w:del>
            <w:r>
              <w:rPr>
                <w:lang w:eastAsia="zh-CN"/>
              </w:rPr>
              <w:t xml:space="preserve"> </w:t>
            </w:r>
            <w:commentRangeEnd w:id="116"/>
            <w:r w:rsidR="00DC0183">
              <w:rPr>
                <w:rStyle w:val="af5"/>
              </w:rPr>
              <w:commentReference w:id="116"/>
            </w:r>
          </w:p>
          <w:p w14:paraId="6572629A" w14:textId="78583A14" w:rsidR="00C869C5" w:rsidDel="00F13349" w:rsidRDefault="00DC0183" w:rsidP="00920266">
            <w:pPr>
              <w:rPr>
                <w:ins w:id="124" w:author="Carl Reed" w:date="2023-12-19T10:26:00Z"/>
                <w:del w:id="125" w:author="Ruixiang Liu" w:date="2024-01-22T11:38:00Z"/>
                <w:lang w:eastAsia="zh-CN"/>
              </w:rPr>
            </w:pPr>
            <w:ins w:id="126" w:author="Carl Reed" w:date="2023-12-19T10:26:00Z">
              <w:del w:id="127" w:author="Ruixiang Liu" w:date="2024-01-22T11:38:00Z">
                <w:r w:rsidDel="00F13349">
                  <w:rPr>
                    <w:lang w:eastAsia="zh-CN"/>
                  </w:rPr>
                  <w:fldChar w:fldCharType="begin"/>
                </w:r>
                <w:r w:rsidDel="00F13349">
                  <w:rPr>
                    <w:lang w:eastAsia="zh-CN"/>
                  </w:rPr>
                  <w:delInstrText>HYPERLINK "</w:delInstrText>
                </w:r>
              </w:del>
            </w:ins>
            <w:commentRangeStart w:id="128"/>
            <w:del w:id="129" w:author="Ruixiang Liu" w:date="2024-01-22T11:38:00Z">
              <w:r w:rsidRPr="00360D3F" w:rsidDel="00F13349">
                <w:rPr>
                  <w:lang w:eastAsia="zh-CN"/>
                </w:rPr>
                <w:delInstrText>https://datatracker.ietf.org/doc/html/rfc3339#section-5.6</w:delInstrText>
              </w:r>
            </w:del>
            <w:commentRangeEnd w:id="128"/>
            <w:ins w:id="130" w:author="Carl Reed" w:date="2023-12-19T10:26:00Z">
              <w:del w:id="131" w:author="Ruixiang Liu" w:date="2024-01-22T11:38:00Z">
                <w:r w:rsidDel="00F13349">
                  <w:rPr>
                    <w:lang w:eastAsia="zh-CN"/>
                  </w:rPr>
                  <w:delInstrText>"</w:delInstrText>
                </w:r>
                <w:r w:rsidDel="00F13349">
                  <w:rPr>
                    <w:lang w:eastAsia="zh-CN"/>
                  </w:rPr>
                  <w:fldChar w:fldCharType="separate"/>
                </w:r>
              </w:del>
            </w:ins>
            <w:del w:id="132" w:author="Ruixiang Liu" w:date="2024-01-22T11:38:00Z">
              <w:r w:rsidRPr="005F5174" w:rsidDel="00F13349">
                <w:rPr>
                  <w:rStyle w:val="a3"/>
                  <w:lang w:eastAsia="zh-CN"/>
                </w:rPr>
                <w:delText>https://datatracker.ietf.org/doc/html/rfc3339#section-5.6</w:delText>
              </w:r>
            </w:del>
            <w:ins w:id="133" w:author="Carl Reed" w:date="2023-12-19T10:26:00Z">
              <w:del w:id="134" w:author="Ruixiang Liu" w:date="2024-01-22T11:38:00Z">
                <w:r w:rsidDel="00F13349">
                  <w:rPr>
                    <w:lang w:eastAsia="zh-CN"/>
                  </w:rPr>
                  <w:fldChar w:fldCharType="end"/>
                </w:r>
              </w:del>
            </w:ins>
            <w:del w:id="135" w:author="Ruixiang Liu" w:date="2024-01-22T11:38:00Z">
              <w:r w:rsidR="00922DA7" w:rsidDel="00F13349">
                <w:rPr>
                  <w:rStyle w:val="af5"/>
                </w:rPr>
                <w:commentReference w:id="128"/>
              </w:r>
            </w:del>
          </w:p>
          <w:p w14:paraId="607A47FE" w14:textId="77777777" w:rsidR="00DC0183" w:rsidRDefault="00DC0183" w:rsidP="00920266">
            <w:pPr>
              <w:rPr>
                <w:ins w:id="136" w:author="Ruixiang Liu" w:date="2024-01-22T11:58:00Z"/>
              </w:rPr>
            </w:pPr>
            <w:ins w:id="137" w:author="Carl Reed" w:date="2023-12-19T10:26:00Z">
              <w:r>
                <w:t>RFC 3339 is a profile of the ISO 8601 standard for representation of dates and times using the Gregorian calendar.</w:t>
              </w:r>
            </w:ins>
          </w:p>
          <w:p w14:paraId="2D052C60" w14:textId="51F6F74E" w:rsidR="001521C1" w:rsidRDefault="001521C1" w:rsidP="00920266">
            <w:pPr>
              <w:rPr>
                <w:lang w:eastAsia="zh-CN"/>
              </w:rPr>
            </w:pPr>
            <w:ins w:id="138" w:author="Ruixiang Liu" w:date="2024-01-22T11:58:00Z">
              <w:r w:rsidRPr="001521C1">
                <w:rPr>
                  <w:lang w:eastAsia="zh-CN"/>
                </w:rPr>
                <w:t>The specification of date and time in any JSON encoding of training set data SHALL be specified in UTC.</w:t>
              </w:r>
            </w:ins>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278EDA02" w:rsidR="00F6475A" w:rsidRPr="00F6475A" w:rsidDel="00190D1A" w:rsidRDefault="00190D1A" w:rsidP="00812230">
      <w:pPr>
        <w:pStyle w:val="List1OGCletters"/>
        <w:numPr>
          <w:ilvl w:val="0"/>
          <w:numId w:val="13"/>
        </w:numPr>
        <w:rPr>
          <w:del w:id="139" w:author="Ruixiang Liu" w:date="2024-01-22T12:00:00Z"/>
          <w:lang w:eastAsia="zh-CN"/>
        </w:rPr>
      </w:pPr>
      <w:ins w:id="140" w:author="Ruixiang Liu" w:date="2024-01-22T12:00:00Z">
        <w:r w:rsidDel="00190D1A">
          <w:rPr>
            <w:lang w:eastAsia="zh-CN"/>
          </w:rPr>
          <w:t xml:space="preserve"> </w:t>
        </w:r>
      </w:ins>
      <w:del w:id="141" w:author="Ruixiang Liu" w:date="2024-01-22T12:00:00Z">
        <w:r w:rsidR="00FC3581" w:rsidDel="00190D1A">
          <w:rPr>
            <w:lang w:eastAsia="zh-CN"/>
          </w:rPr>
          <w:delText>“</w:delText>
        </w:r>
        <w:r w:rsidR="00F6475A" w:rsidRPr="00F6475A" w:rsidDel="00190D1A">
          <w:rPr>
            <w:lang w:eastAsia="zh-CN"/>
          </w:rPr>
          <w:delText>20</w:delText>
        </w:r>
        <w:r w:rsidR="00F6475A" w:rsidDel="00190D1A">
          <w:rPr>
            <w:lang w:eastAsia="zh-CN"/>
          </w:rPr>
          <w:delText>22</w:delText>
        </w:r>
        <w:r w:rsidR="00F6475A" w:rsidRPr="00F6475A" w:rsidDel="00190D1A">
          <w:rPr>
            <w:lang w:eastAsia="zh-CN"/>
          </w:rPr>
          <w:delText>-0</w:delText>
        </w:r>
        <w:r w:rsidR="00F6475A" w:rsidDel="00190D1A">
          <w:rPr>
            <w:lang w:eastAsia="zh-CN"/>
          </w:rPr>
          <w:delText>8</w:delText>
        </w:r>
        <w:r w:rsidR="00F6475A" w:rsidRPr="00F6475A" w:rsidDel="00190D1A">
          <w:rPr>
            <w:lang w:eastAsia="zh-CN"/>
          </w:rPr>
          <w:delText>-</w:delText>
        </w:r>
        <w:r w:rsidR="00F6475A" w:rsidDel="00190D1A">
          <w:rPr>
            <w:lang w:eastAsia="zh-CN"/>
          </w:rPr>
          <w:delText>08</w:delText>
        </w:r>
        <w:r w:rsidR="00F6475A" w:rsidRPr="00F6475A" w:rsidDel="00190D1A">
          <w:rPr>
            <w:lang w:eastAsia="zh-CN"/>
          </w:rPr>
          <w:delText>T</w:delText>
        </w:r>
        <w:r w:rsidR="00F6475A" w:rsidDel="00190D1A">
          <w:rPr>
            <w:lang w:eastAsia="zh-CN"/>
          </w:rPr>
          <w:delText>08</w:delText>
        </w:r>
        <w:r w:rsidR="00F6475A" w:rsidRPr="00F6475A" w:rsidDel="00190D1A">
          <w:rPr>
            <w:lang w:eastAsia="zh-CN"/>
          </w:rPr>
          <w:delText>:0</w:delText>
        </w:r>
        <w:r w:rsidR="00F6475A" w:rsidDel="00190D1A">
          <w:rPr>
            <w:lang w:eastAsia="zh-CN"/>
          </w:rPr>
          <w:delText>8</w:delText>
        </w:r>
        <w:r w:rsidR="00F6475A" w:rsidRPr="00F6475A" w:rsidDel="00190D1A">
          <w:rPr>
            <w:lang w:eastAsia="zh-CN"/>
          </w:rPr>
          <w:delText>:00.00+</w:delText>
        </w:r>
        <w:r w:rsidR="00F6475A" w:rsidDel="00190D1A">
          <w:rPr>
            <w:lang w:eastAsia="zh-CN"/>
          </w:rPr>
          <w:delText>08</w:delText>
        </w:r>
        <w:r w:rsidR="00F6475A" w:rsidRPr="00F6475A" w:rsidDel="00190D1A">
          <w:rPr>
            <w:lang w:eastAsia="zh-CN"/>
          </w:rPr>
          <w:delText>:00</w:delText>
        </w:r>
        <w:r w:rsidR="00FC3581" w:rsidDel="00190D1A">
          <w:rPr>
            <w:lang w:eastAsia="zh-CN"/>
          </w:rPr>
          <w:delText>”</w:delText>
        </w:r>
        <w:r w:rsidR="00F6475A" w:rsidRPr="00F6475A" w:rsidDel="00190D1A">
          <w:rPr>
            <w:lang w:eastAsia="zh-CN"/>
          </w:rPr>
          <w:delText xml:space="preserve"> </w:delText>
        </w:r>
      </w:del>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68EE2CA1" w:rsidR="00F6475A" w:rsidRDefault="00853EF7" w:rsidP="0064604D">
      <w:pPr>
        <w:rPr>
          <w:lang w:eastAsia="zh-CN"/>
        </w:rPr>
      </w:pPr>
      <w:del w:id="142" w:author="Ruixiang Liu" w:date="2024-01-22T20:25:00Z">
        <w:r w:rsidDel="005332F6">
          <w:rPr>
            <w:lang w:eastAsia="zh-CN"/>
          </w:rPr>
          <w:delText>A</w:delText>
        </w:r>
        <w:r w:rsidR="00325D04" w:rsidDel="005332F6">
          <w:rPr>
            <w:lang w:eastAsia="zh-CN"/>
          </w:rPr>
          <w:delText xml:space="preserve"> </w:delText>
        </w:r>
      </w:del>
      <w:ins w:id="143" w:author="Ruixiang Liu" w:date="2024-01-22T21:34:00Z">
        <w:r w:rsidR="004433E2">
          <w:rPr>
            <w:lang w:eastAsia="zh-CN"/>
          </w:rPr>
          <w:t xml:space="preserve">The </w:t>
        </w:r>
      </w:ins>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211E9F39" w:rsidR="00EB51ED" w:rsidRDefault="00EB51ED" w:rsidP="003A289F">
            <w:r>
              <w:rPr>
                <w:lang w:eastAsia="zh-CN"/>
              </w:rPr>
              <w:t>Requirement</w:t>
            </w:r>
            <w:ins w:id="144" w:author="Ruixiang Liu" w:date="2024-01-22T11:18:00Z">
              <w:r w:rsidR="00E7385A">
                <w:rPr>
                  <w:lang w:eastAsia="zh-CN"/>
                </w:rPr>
                <w:t xml:space="preserve"> 3</w:t>
              </w:r>
            </w:ins>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425B13E1"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del w:id="145" w:author="Carl Reed" w:date="2023-12-19T10:02:00Z">
              <w:r w:rsidR="00A519EC" w:rsidDel="00922DA7">
                <w:rPr>
                  <w:lang w:eastAsia="zh-CN"/>
                </w:rPr>
                <w:delText xml:space="preserve">shall </w:delText>
              </w:r>
            </w:del>
            <w:ins w:id="146" w:author="Carl Reed" w:date="2023-12-19T10:02:00Z">
              <w:r w:rsidR="00922DA7">
                <w:rPr>
                  <w:lang w:eastAsia="zh-CN"/>
                </w:rPr>
                <w:t xml:space="preserve">SHALL </w:t>
              </w:r>
            </w:ins>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lastRenderedPageBreak/>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3002390C" w:rsidR="009D7C07" w:rsidRDefault="00BF37BB" w:rsidP="0064604D">
      <w:pPr>
        <w:rPr>
          <w:lang w:eastAsia="zh-CN"/>
        </w:rPr>
      </w:pPr>
      <w:del w:id="147" w:author="Ruixiang Liu" w:date="2024-01-22T20:25:00Z">
        <w:r w:rsidDel="00B11E9D">
          <w:rPr>
            <w:rFonts w:hint="eastAsia"/>
            <w:lang w:eastAsia="zh-CN"/>
          </w:rPr>
          <w:delText>A</w:delText>
        </w:r>
        <w:r w:rsidDel="00B11E9D">
          <w:rPr>
            <w:lang w:eastAsia="zh-CN"/>
          </w:rPr>
          <w:delText xml:space="preserve"> </w:delText>
        </w:r>
      </w:del>
      <w:ins w:id="148" w:author="Ruixiang Liu" w:date="2024-01-22T21:33:00Z">
        <w:r w:rsidR="004433E2">
          <w:rPr>
            <w:lang w:eastAsia="zh-CN"/>
          </w:rPr>
          <w:t xml:space="preserve">The </w:t>
        </w:r>
      </w:ins>
      <w:r>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57D1A9B5" w:rsidR="00990E85" w:rsidRDefault="00990E85" w:rsidP="003A289F">
            <w:r>
              <w:rPr>
                <w:lang w:eastAsia="zh-CN"/>
              </w:rPr>
              <w:t>Requirement</w:t>
            </w:r>
            <w:ins w:id="149" w:author="Ruixiang Liu" w:date="2024-01-22T11:18:00Z">
              <w:r w:rsidR="00E7385A">
                <w:rPr>
                  <w:lang w:eastAsia="zh-CN"/>
                </w:rPr>
                <w:t xml:space="preserve"> 4</w:t>
              </w:r>
            </w:ins>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4F35D3A" w14:textId="0D59CA4A" w:rsidR="00990E85" w:rsidDel="00017918" w:rsidRDefault="00990E85" w:rsidP="00017918">
            <w:pPr>
              <w:rPr>
                <w:del w:id="150" w:author="Ruixiang Liu" w:date="2024-01-22T12:01:00Z"/>
                <w:lang w:eastAsia="zh-CN"/>
              </w:rPr>
            </w:pPr>
            <w:r>
              <w:rPr>
                <w:lang w:eastAsia="zh-CN"/>
              </w:rPr>
              <w:t xml:space="preserve">Each </w:t>
            </w:r>
            <w:r w:rsidR="00D0793B">
              <w:rPr>
                <w:lang w:eastAsia="zh-CN"/>
              </w:rPr>
              <w:t>URL</w:t>
            </w:r>
            <w:r>
              <w:rPr>
                <w:lang w:eastAsia="zh-CN"/>
              </w:rPr>
              <w:t xml:space="preserve"> value </w:t>
            </w:r>
            <w:del w:id="151" w:author="Carl Reed" w:date="2023-12-19T10:29:00Z">
              <w:r w:rsidDel="00DC0183">
                <w:rPr>
                  <w:lang w:eastAsia="zh-CN"/>
                </w:rPr>
                <w:delText xml:space="preserve">shall </w:delText>
              </w:r>
            </w:del>
            <w:ins w:id="152" w:author="Carl Reed" w:date="2023-12-19T10:29:00Z">
              <w:r w:rsidR="00DC0183">
                <w:rPr>
                  <w:lang w:eastAsia="zh-CN"/>
                </w:rPr>
                <w:t xml:space="preserve">SHALL </w:t>
              </w:r>
            </w:ins>
            <w:r>
              <w:rPr>
                <w:lang w:eastAsia="zh-CN"/>
              </w:rPr>
              <w:t xml:space="preserve">be encoded as a </w:t>
            </w:r>
            <w:r w:rsidR="005F17DA">
              <w:rPr>
                <w:lang w:eastAsia="zh-CN"/>
              </w:rPr>
              <w:t>text string</w:t>
            </w:r>
            <w:r w:rsidR="002D70EB">
              <w:rPr>
                <w:lang w:eastAsia="zh-CN"/>
              </w:rPr>
              <w:t xml:space="preserve"> defined in </w:t>
            </w:r>
            <w:del w:id="153" w:author="Ruixiang Liu" w:date="2024-01-22T12:00:00Z">
              <w:r w:rsidR="002D70EB" w:rsidDel="00017918">
                <w:rPr>
                  <w:lang w:eastAsia="zh-CN"/>
                </w:rPr>
                <w:delText xml:space="preserve">RFC </w:delText>
              </w:r>
            </w:del>
            <w:ins w:id="154" w:author="Carl Reed" w:date="2023-12-19T10:28:00Z">
              <w:r w:rsidR="00DC0183" w:rsidRPr="00DC0183">
                <w:rPr>
                  <w:lang w:eastAsia="zh-CN"/>
                </w:rPr>
                <w:t>Uniform Resource Identifier (URI): Generic Syntax</w:t>
              </w:r>
              <w:r w:rsidR="00DC0183">
                <w:rPr>
                  <w:lang w:eastAsia="zh-CN"/>
                </w:rPr>
                <w:t xml:space="preserve"> [</w:t>
              </w:r>
            </w:ins>
            <w:ins w:id="155" w:author="Ruixiang Liu" w:date="2024-01-22T12:01:00Z">
              <w:r w:rsidR="00017918">
                <w:rPr>
                  <w:lang w:eastAsia="zh-CN"/>
                </w:rPr>
                <w:fldChar w:fldCharType="begin"/>
              </w:r>
              <w:r w:rsidR="00017918">
                <w:rPr>
                  <w:lang w:eastAsia="zh-CN"/>
                </w:rPr>
                <w:instrText xml:space="preserve"> HYPERLINK "https://datatracker.ietf.org/doc/html/rfc3986" \l "section-4.1" </w:instrText>
              </w:r>
              <w:r w:rsidR="00017918">
                <w:rPr>
                  <w:lang w:eastAsia="zh-CN"/>
                </w:rPr>
                <w:fldChar w:fldCharType="separate"/>
              </w:r>
              <w:r w:rsidR="00017918" w:rsidRPr="00017918">
                <w:rPr>
                  <w:rStyle w:val="a3"/>
                  <w:lang w:eastAsia="zh-CN"/>
                </w:rPr>
                <w:t xml:space="preserve">RFC </w:t>
              </w:r>
              <w:r w:rsidR="002D70EB" w:rsidRPr="00017918">
                <w:rPr>
                  <w:rStyle w:val="a3"/>
                  <w:lang w:eastAsia="zh-CN"/>
                </w:rPr>
                <w:t>3986 Section 4.1</w:t>
              </w:r>
              <w:r w:rsidR="00017918">
                <w:rPr>
                  <w:lang w:eastAsia="zh-CN"/>
                </w:rPr>
                <w:fldChar w:fldCharType="end"/>
              </w:r>
            </w:ins>
            <w:ins w:id="156" w:author="Carl Reed" w:date="2023-12-19T10:28:00Z">
              <w:r w:rsidR="00DC0183">
                <w:rPr>
                  <w:lang w:eastAsia="zh-CN"/>
                </w:rPr>
                <w:t>].</w:t>
              </w:r>
            </w:ins>
            <w:del w:id="157" w:author="Carl Reed" w:date="2023-12-19T10:28:00Z">
              <w:r w:rsidR="002D70EB" w:rsidDel="00DC0183">
                <w:rPr>
                  <w:lang w:eastAsia="zh-CN"/>
                </w:rPr>
                <w:delText>:</w:delText>
              </w:r>
            </w:del>
            <w:ins w:id="158" w:author="Ruixiang Liu" w:date="2024-01-22T12:01:00Z">
              <w:r w:rsidR="00017918" w:rsidDel="00017918">
                <w:rPr>
                  <w:lang w:eastAsia="zh-CN"/>
                </w:rPr>
                <w:t xml:space="preserve"> </w:t>
              </w:r>
            </w:ins>
          </w:p>
          <w:p w14:paraId="15911C08" w14:textId="7F601574" w:rsidR="002D70EB" w:rsidRDefault="002D70EB" w:rsidP="00017918">
            <w:pPr>
              <w:rPr>
                <w:lang w:eastAsia="zh-CN"/>
              </w:rPr>
            </w:pPr>
            <w:commentRangeStart w:id="159"/>
            <w:del w:id="160" w:author="Ruixiang Liu" w:date="2024-01-22T12:01:00Z">
              <w:r w:rsidRPr="002D70EB" w:rsidDel="00017918">
                <w:rPr>
                  <w:lang w:eastAsia="zh-CN"/>
                </w:rPr>
                <w:delText>https://datatracker.ietf.org/doc/html/rfc3986#section-4.1</w:delText>
              </w:r>
              <w:commentRangeEnd w:id="159"/>
              <w:r w:rsidR="00DC0183" w:rsidDel="00017918">
                <w:rPr>
                  <w:rStyle w:val="af5"/>
                </w:rPr>
                <w:commentReference w:id="159"/>
              </w:r>
            </w:del>
          </w:p>
        </w:tc>
      </w:tr>
    </w:tbl>
    <w:p w14:paraId="6C22B4C4" w14:textId="77777777" w:rsidR="00DC0183" w:rsidRDefault="00DC0183" w:rsidP="00812230">
      <w:pPr>
        <w:rPr>
          <w:ins w:id="161" w:author="Carl Reed" w:date="2023-12-19T10:29:00Z"/>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162" w:name="OLE_LINK7"/>
      <w:bookmarkStart w:id="163"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162"/>
    <w:bookmarkEnd w:id="163"/>
    <w:p w14:paraId="3AD12AD1" w14:textId="77777777" w:rsidR="007364B0" w:rsidRPr="007364B0" w:rsidRDefault="007364B0" w:rsidP="007364B0">
      <w:pPr>
        <w:pStyle w:val="List1OGCletters"/>
        <w:numPr>
          <w:ilvl w:val="0"/>
          <w:numId w:val="0"/>
        </w:numPr>
        <w:rPr>
          <w:lang w:eastAsia="zh-CN"/>
        </w:rPr>
      </w:pPr>
    </w:p>
    <w:p w14:paraId="0170E05A" w14:textId="35A090CC" w:rsidR="006030A0" w:rsidRDefault="008F6C38" w:rsidP="008F6C38">
      <w:pPr>
        <w:pStyle w:val="3"/>
      </w:pPr>
      <w:bookmarkStart w:id="164" w:name="_Toc157175203"/>
      <w:r>
        <w:t xml:space="preserve">Requirements </w:t>
      </w:r>
      <w:r w:rsidR="00192233">
        <w:t>C</w:t>
      </w:r>
      <w:r>
        <w:t xml:space="preserve">lass: </w:t>
      </w:r>
      <w:r w:rsidR="006368B9">
        <w:t xml:space="preserve">ISO </w:t>
      </w:r>
      <w:del w:id="165" w:author="Carl Reed" w:date="2023-12-19T10:43:00Z">
        <w:r w:rsidR="006368B9" w:rsidDel="00A3647C">
          <w:delText>m</w:delText>
        </w:r>
      </w:del>
      <w:ins w:id="166" w:author="Carl Reed" w:date="2023-12-19T10:43:00Z">
        <w:r w:rsidR="00A3647C">
          <w:t>M</w:t>
        </w:r>
      </w:ins>
      <w:r w:rsidR="006368B9">
        <w:t>etadata</w:t>
      </w:r>
      <w:r w:rsidR="006A0B1F">
        <w:t xml:space="preserve"> </w:t>
      </w:r>
      <w:del w:id="167" w:author="Carl Reed" w:date="2023-12-19T10:43:00Z">
        <w:r w:rsidR="006A0B1F" w:rsidDel="00A3647C">
          <w:delText>t</w:delText>
        </w:r>
      </w:del>
      <w:ins w:id="168" w:author="Carl Reed" w:date="2023-12-19T10:43:00Z">
        <w:r w:rsidR="00A3647C">
          <w:t>T</w:t>
        </w:r>
      </w:ins>
      <w:r w:rsidR="006A0B1F">
        <w:t>ype</w:t>
      </w:r>
      <w:bookmarkEnd w:id="164"/>
    </w:p>
    <w:p w14:paraId="3E9BC0AC" w14:textId="547CDAF1" w:rsidR="008F6C38" w:rsidRDefault="00BF6527" w:rsidP="008F6C38">
      <w:pPr>
        <w:rPr>
          <w:lang w:val="en-GB" w:eastAsia="zh-CN"/>
        </w:rPr>
      </w:pPr>
      <w:r>
        <w:rPr>
          <w:rFonts w:hint="eastAsia"/>
          <w:lang w:val="en-GB" w:eastAsia="zh-CN"/>
        </w:rPr>
        <w:t>T</w:t>
      </w:r>
      <w:r>
        <w:rPr>
          <w:lang w:val="en-GB" w:eastAsia="zh-CN"/>
        </w:rPr>
        <w:t>h</w:t>
      </w:r>
      <w:ins w:id="169" w:author="Carl Reed" w:date="2023-12-19T10:43:00Z">
        <w:r w:rsidR="00A3647C">
          <w:rPr>
            <w:lang w:val="en-GB" w:eastAsia="zh-CN"/>
          </w:rPr>
          <w:t xml:space="preserve">e ISO Metadata Type </w:t>
        </w:r>
      </w:ins>
      <w:del w:id="170" w:author="Carl Reed" w:date="2023-12-19T10:43:00Z">
        <w:r w:rsidDel="00A3647C">
          <w:rPr>
            <w:lang w:val="en-GB" w:eastAsia="zh-CN"/>
          </w:rPr>
          <w:delText>is</w:delText>
        </w:r>
      </w:del>
      <w:r>
        <w:rPr>
          <w:lang w:val="en-GB" w:eastAsia="zh-CN"/>
        </w:rPr>
        <w:t xml:space="preserve"> requirement</w:t>
      </w:r>
      <w:ins w:id="171" w:author="Carl Reed" w:date="2023-12-19T10:43:00Z">
        <w:r w:rsidR="00A3647C">
          <w:rPr>
            <w:lang w:val="en-GB" w:eastAsia="zh-CN"/>
          </w:rPr>
          <w:t>s</w:t>
        </w:r>
      </w:ins>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3B9F6798" w:rsidR="007B4531" w:rsidRDefault="007B4531" w:rsidP="003A289F">
            <w:r>
              <w:rPr>
                <w:lang w:eastAsia="zh-CN"/>
              </w:rPr>
              <w:t>Requirement</w:t>
            </w:r>
            <w:ins w:id="172" w:author="Ruixiang Liu" w:date="2024-01-22T14:59:00Z">
              <w:r w:rsidR="00E644F9">
                <w:rPr>
                  <w:lang w:eastAsia="zh-CN"/>
                </w:rPr>
                <w:t xml:space="preserve"> 5</w:t>
              </w:r>
            </w:ins>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17955E95" w:rsidR="00231E4C" w:rsidRDefault="00231E4C" w:rsidP="003A289F">
            <w:pPr>
              <w:rPr>
                <w:lang w:eastAsia="zh-CN"/>
              </w:rPr>
            </w:pPr>
            <w:r>
              <w:rPr>
                <w:rFonts w:hint="eastAsia"/>
                <w:lang w:eastAsia="zh-CN"/>
              </w:rPr>
              <w:t>R</w:t>
            </w:r>
            <w:r>
              <w:rPr>
                <w:lang w:eastAsia="zh-CN"/>
              </w:rPr>
              <w:t>equirement</w:t>
            </w:r>
            <w:ins w:id="173" w:author="Ruixiang Liu" w:date="2024-01-22T14:59:00Z">
              <w:r w:rsidR="00E644F9">
                <w:rPr>
                  <w:lang w:eastAsia="zh-CN"/>
                </w:rPr>
                <w:t xml:space="preserve"> 6</w:t>
              </w:r>
            </w:ins>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1968C465" w:rsidR="00231E4C" w:rsidRDefault="00231E4C" w:rsidP="003A289F">
            <w:pPr>
              <w:rPr>
                <w:lang w:eastAsia="zh-CN"/>
              </w:rPr>
            </w:pPr>
            <w:r>
              <w:rPr>
                <w:rFonts w:hint="eastAsia"/>
                <w:lang w:eastAsia="zh-CN"/>
              </w:rPr>
              <w:t>R</w:t>
            </w:r>
            <w:r>
              <w:rPr>
                <w:lang w:eastAsia="zh-CN"/>
              </w:rPr>
              <w:t>equirement</w:t>
            </w:r>
            <w:ins w:id="174" w:author="Ruixiang Liu" w:date="2024-01-22T14:59:00Z">
              <w:r w:rsidR="00E644F9">
                <w:rPr>
                  <w:lang w:eastAsia="zh-CN"/>
                </w:rPr>
                <w:t xml:space="preserve"> 7</w:t>
              </w:r>
            </w:ins>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D712ABA" w:rsidR="00F61E88" w:rsidRDefault="00F61E88" w:rsidP="003A289F">
            <w:pPr>
              <w:rPr>
                <w:lang w:eastAsia="zh-CN"/>
              </w:rPr>
            </w:pPr>
            <w:r>
              <w:rPr>
                <w:rFonts w:hint="eastAsia"/>
                <w:lang w:eastAsia="zh-CN"/>
              </w:rPr>
              <w:t>R</w:t>
            </w:r>
            <w:r>
              <w:rPr>
                <w:lang w:eastAsia="zh-CN"/>
              </w:rPr>
              <w:t>equirement</w:t>
            </w:r>
            <w:ins w:id="175" w:author="Ruixiang Liu" w:date="2024-01-22T14:59:00Z">
              <w:r w:rsidR="00E644F9">
                <w:rPr>
                  <w:lang w:eastAsia="zh-CN"/>
                </w:rPr>
                <w:t xml:space="preserve"> 8</w:t>
              </w:r>
            </w:ins>
          </w:p>
        </w:tc>
        <w:tc>
          <w:tcPr>
            <w:tcW w:w="7188"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7308E191" w:rsidR="00155957" w:rsidRDefault="00920266" w:rsidP="008F6C38">
      <w:pPr>
        <w:rPr>
          <w:lang w:val="en-GB" w:eastAsia="zh-CN"/>
        </w:rPr>
      </w:pPr>
      <w:del w:id="176" w:author="Ruixiang Liu" w:date="2024-01-22T20:28:00Z">
        <w:r w:rsidDel="00F24904">
          <w:rPr>
            <w:lang w:val="en-GB" w:eastAsia="zh-CN"/>
          </w:rPr>
          <w:delText>An</w:delText>
        </w:r>
        <w:r w:rsidR="00E60F94" w:rsidDel="00F24904">
          <w:rPr>
            <w:lang w:val="en-GB" w:eastAsia="zh-CN"/>
          </w:rPr>
          <w:delText xml:space="preserve"> </w:delText>
        </w:r>
      </w:del>
      <w:ins w:id="177" w:author="Ruixiang Liu" w:date="2024-01-22T21:33:00Z">
        <w:r w:rsidR="007C0889">
          <w:rPr>
            <w:lang w:val="en-GB" w:eastAsia="zh-CN"/>
          </w:rPr>
          <w:t xml:space="preserve">The </w:t>
        </w:r>
      </w:ins>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4E93E08D" w:rsidR="00695D23" w:rsidRDefault="00695D23" w:rsidP="003A289F">
            <w:r>
              <w:rPr>
                <w:lang w:eastAsia="zh-CN"/>
              </w:rPr>
              <w:t>Requirement</w:t>
            </w:r>
            <w:ins w:id="178" w:author="Ruixiang Liu" w:date="2024-01-22T14:59:00Z">
              <w:r w:rsidR="00572C06">
                <w:rPr>
                  <w:lang w:eastAsia="zh-CN"/>
                </w:rPr>
                <w:t xml:space="preserve"> 5</w:t>
              </w:r>
            </w:ins>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7BD5CFB3" w:rsidR="00B569BC" w:rsidRDefault="00695D23" w:rsidP="001560B5">
            <w:pPr>
              <w:rPr>
                <w:lang w:eastAsia="zh-CN"/>
              </w:rPr>
            </w:pPr>
            <w:r>
              <w:rPr>
                <w:lang w:eastAsia="zh-CN"/>
              </w:rPr>
              <w:lastRenderedPageBreak/>
              <w:t xml:space="preserve">Each MD_Band value </w:t>
            </w:r>
            <w:del w:id="179" w:author="Carl Reed" w:date="2023-12-19T10:29:00Z">
              <w:r w:rsidDel="00DC0183">
                <w:rPr>
                  <w:lang w:eastAsia="zh-CN"/>
                </w:rPr>
                <w:delText xml:space="preserve">shall </w:delText>
              </w:r>
            </w:del>
            <w:ins w:id="180" w:author="Carl Reed" w:date="2023-12-19T10:29:00Z">
              <w:r w:rsidR="00DC0183">
                <w:rPr>
                  <w:lang w:eastAsia="zh-CN"/>
                </w:rPr>
                <w:t xml:space="preserve">SHALL </w:t>
              </w:r>
            </w:ins>
            <w:r>
              <w:rPr>
                <w:lang w:eastAsia="zh-CN"/>
              </w:rPr>
              <w:t>be encoded as a text string</w:t>
            </w:r>
            <w:r w:rsidR="003A289F">
              <w:rPr>
                <w:lang w:eastAsia="zh-CN"/>
              </w:rPr>
              <w:t xml:space="preserve"> </w:t>
            </w:r>
            <w:r w:rsidR="00920266">
              <w:rPr>
                <w:lang w:eastAsia="zh-CN"/>
              </w:rPr>
              <w:t>or a JSON object matching the XML Schema type</w:t>
            </w:r>
            <w:ins w:id="181" w:author="Carl Reed" w:date="2023-12-19T10:35:00Z">
              <w:r w:rsidR="00E91C24">
                <w:rPr>
                  <w:lang w:eastAsia="zh-CN"/>
                </w:rPr>
                <w:t xml:space="preserve"> as defined in:</w:t>
              </w:r>
            </w:ins>
            <w:del w:id="182" w:author="Carl Reed" w:date="2023-12-19T10:30:00Z">
              <w:r w:rsidR="00920266" w:rsidDel="00DC0183">
                <w:rPr>
                  <w:lang w:eastAsia="zh-CN"/>
                </w:rPr>
                <w:delText>:</w:delText>
              </w:r>
            </w:del>
            <w:r w:rsidR="00920266">
              <w:rPr>
                <w:lang w:eastAsia="zh-CN"/>
              </w:rPr>
              <w:t xml:space="preserve"> </w:t>
            </w:r>
          </w:p>
          <w:bookmarkStart w:id="183" w:name="OLE_LINK9"/>
          <w:bookmarkStart w:id="184" w:name="OLE_LINK10"/>
          <w:p w14:paraId="62BC1341" w14:textId="48B223BE" w:rsidR="00695D23" w:rsidRDefault="000F46CA" w:rsidP="001560B5">
            <w:pPr>
              <w:rPr>
                <w:lang w:eastAsia="zh-CN"/>
              </w:rPr>
            </w:pPr>
            <w:ins w:id="185" w:author="Ruixiang Liu" w:date="2024-01-22T15:00:00Z">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ins>
            <w:commentRangeStart w:id="186"/>
            <w:del w:id="187" w:author="Ruixiang Liu" w:date="2024-01-22T15:00:00Z">
              <w:r w:rsidR="001560B5" w:rsidRPr="001560B5" w:rsidDel="003D651F">
                <w:rPr>
                  <w:lang w:eastAsia="zh-CN"/>
                </w:rPr>
                <w:delText>https://schemas.isotc211.org/19115/-1/mrc/1.3</w:delText>
              </w:r>
              <w:r w:rsidR="001560B5" w:rsidDel="003D651F">
                <w:rPr>
                  <w:lang w:eastAsia="zh-CN"/>
                </w:rPr>
                <w:delText>#</w:delText>
              </w:r>
              <w:r w:rsidR="001560B5" w:rsidRPr="001560B5" w:rsidDel="003D651F">
                <w:rPr>
                  <w:lang w:eastAsia="zh-CN"/>
                </w:rPr>
                <w:delText>MD_Band</w:delText>
              </w:r>
              <w:bookmarkEnd w:id="183"/>
              <w:bookmarkEnd w:id="184"/>
              <w:commentRangeEnd w:id="186"/>
              <w:r w:rsidR="00E91C24" w:rsidDel="003D651F">
                <w:rPr>
                  <w:rStyle w:val="af5"/>
                </w:rPr>
                <w:commentReference w:id="186"/>
              </w:r>
            </w:del>
          </w:p>
        </w:tc>
      </w:tr>
    </w:tbl>
    <w:p w14:paraId="6337F0D4" w14:textId="3D817D3E" w:rsidR="004C008C" w:rsidRDefault="004C008C" w:rsidP="004C008C">
      <w:pPr>
        <w:rPr>
          <w:lang w:eastAsia="zh-CN"/>
        </w:rPr>
      </w:pPr>
      <w:r>
        <w:rPr>
          <w:rFonts w:hint="eastAsia"/>
          <w:lang w:eastAsia="zh-CN"/>
        </w:rPr>
        <w:lastRenderedPageBreak/>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188" w:name="OLE_LINK13"/>
      <w:bookmarkStart w:id="189"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188"/>
    <w:bookmarkEnd w:id="189"/>
    <w:p w14:paraId="17A950D5" w14:textId="77777777" w:rsidR="00C109CB" w:rsidRDefault="00C109CB" w:rsidP="00BC73BF">
      <w:pPr>
        <w:rPr>
          <w:lang w:val="en-GB" w:eastAsia="zh-CN"/>
        </w:rPr>
      </w:pPr>
    </w:p>
    <w:p w14:paraId="2B55F1BA" w14:textId="6EB77E75" w:rsidR="00BC73BF" w:rsidRDefault="00380E80" w:rsidP="00BC73BF">
      <w:pPr>
        <w:rPr>
          <w:lang w:val="en-GB" w:eastAsia="zh-CN"/>
        </w:rPr>
      </w:pPr>
      <w:del w:id="190" w:author="Ruixiang Liu" w:date="2024-01-22T20:29:00Z">
        <w:r w:rsidDel="00F24904">
          <w:rPr>
            <w:rFonts w:hint="eastAsia"/>
            <w:lang w:val="en-GB" w:eastAsia="zh-CN"/>
          </w:rPr>
          <w:delText>An</w:delText>
        </w:r>
        <w:r w:rsidDel="00F24904">
          <w:rPr>
            <w:lang w:val="en-GB" w:eastAsia="zh-CN"/>
          </w:rPr>
          <w:delText xml:space="preserve"> </w:delText>
        </w:r>
      </w:del>
      <w:ins w:id="191" w:author="Ruixiang Liu" w:date="2024-01-22T21:33:00Z">
        <w:r w:rsidR="007C0889">
          <w:rPr>
            <w:lang w:val="en-GB" w:eastAsia="zh-CN"/>
          </w:rPr>
          <w:t xml:space="preserve">The </w:t>
        </w:r>
      </w:ins>
      <w:r w:rsidR="00BC73BF">
        <w:rPr>
          <w:lang w:val="en-GB" w:eastAsia="zh-CN"/>
        </w:rPr>
        <w:t>EX_Extent</w:t>
      </w:r>
      <w:r w:rsidR="00BC73BF" w:rsidRPr="00F31DD0">
        <w:rPr>
          <w:lang w:val="en-GB" w:eastAsia="zh-CN"/>
        </w:rPr>
        <w:t xml:space="preserve"> </w:t>
      </w:r>
      <w:r>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36"/>
        <w:gridCol w:w="6994"/>
      </w:tblGrid>
      <w:tr w:rsidR="00BC73BF" w14:paraId="33EDFFEE" w14:textId="77777777" w:rsidTr="003A289F">
        <w:tc>
          <w:tcPr>
            <w:tcW w:w="1668" w:type="dxa"/>
          </w:tcPr>
          <w:p w14:paraId="1B272D63" w14:textId="03C9C554" w:rsidR="00BC73BF" w:rsidRDefault="00BC73BF" w:rsidP="003A289F">
            <w:r>
              <w:rPr>
                <w:lang w:eastAsia="zh-CN"/>
              </w:rPr>
              <w:t>Requirement</w:t>
            </w:r>
            <w:ins w:id="192" w:author="Ruixiang Liu" w:date="2024-01-22T15:07:00Z">
              <w:r w:rsidR="008D581E">
                <w:rPr>
                  <w:lang w:eastAsia="zh-CN"/>
                </w:rPr>
                <w:t xml:space="preserve"> 6</w:t>
              </w:r>
            </w:ins>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1C9A16B4" w14:textId="5B652484" w:rsidR="00E91C24" w:rsidRPr="00551904" w:rsidDel="00286084" w:rsidRDefault="00BC73BF" w:rsidP="00551904">
            <w:pPr>
              <w:rPr>
                <w:ins w:id="193" w:author="Carl Reed" w:date="2023-12-19T10:34:00Z"/>
                <w:del w:id="194" w:author="Ruixiang Liu" w:date="2024-01-22T15:12:00Z"/>
                <w:lang w:eastAsia="zh-CN"/>
              </w:rPr>
            </w:pPr>
            <w:r w:rsidRPr="00204D9E">
              <w:rPr>
                <w:lang w:eastAsia="zh-CN"/>
              </w:rPr>
              <w:t xml:space="preserve">Each EX_Extent value </w:t>
            </w:r>
            <w:del w:id="195" w:author="Carl Reed" w:date="2023-12-19T10:32:00Z">
              <w:r w:rsidRPr="003558C3" w:rsidDel="00DC0183">
                <w:rPr>
                  <w:lang w:eastAsia="zh-CN"/>
                </w:rPr>
                <w:delText xml:space="preserve">shall </w:delText>
              </w:r>
            </w:del>
            <w:ins w:id="196" w:author="Carl Reed" w:date="2023-12-19T10:32:00Z">
              <w:r w:rsidR="00DC0183" w:rsidRPr="003558C3">
                <w:rPr>
                  <w:lang w:eastAsia="zh-CN"/>
                </w:rPr>
                <w:t xml:space="preserve">SHALL </w:t>
              </w:r>
            </w:ins>
            <w:r w:rsidRPr="003558C3">
              <w:rPr>
                <w:lang w:eastAsia="zh-CN"/>
              </w:rPr>
              <w:t>be encoded using the GeoJSON bounding box</w:t>
            </w:r>
            <w:r w:rsidRPr="00F95F0E">
              <w:rPr>
                <w:lang w:eastAsia="zh-CN"/>
              </w:rPr>
              <w:t xml:space="preserve"> encoding</w:t>
            </w:r>
            <w:r w:rsidR="00BB00C5" w:rsidRPr="00347EF3">
              <w:rPr>
                <w:lang w:eastAsia="zh-CN"/>
              </w:rPr>
              <w:t xml:space="preserve"> </w:t>
            </w:r>
            <w:ins w:id="197" w:author="Carl Reed" w:date="2023-12-19T10:33:00Z">
              <w:r w:rsidR="00E91C24" w:rsidRPr="00347EF3">
                <w:rPr>
                  <w:lang w:eastAsia="zh-CN"/>
                </w:rPr>
                <w:t xml:space="preserve">as </w:t>
              </w:r>
            </w:ins>
            <w:r w:rsidR="00BB00C5" w:rsidRPr="00873727">
              <w:rPr>
                <w:lang w:eastAsia="zh-CN"/>
              </w:rPr>
              <w:t xml:space="preserve">defined in </w:t>
            </w:r>
            <w:ins w:id="198" w:author="Carl Reed" w:date="2023-12-19T10:34:00Z">
              <w:r w:rsidR="00E91C24" w:rsidRPr="00551904">
                <w:rPr>
                  <w:lang w:eastAsia="zh-CN"/>
                </w:rPr>
                <w:t>The GeoJSON Format</w:t>
              </w:r>
            </w:ins>
            <w:ins w:id="199" w:author="Ruixiang Liu" w:date="2024-01-22T15:13:00Z">
              <w:r w:rsidR="00286084">
                <w:rPr>
                  <w:lang w:eastAsia="zh-CN"/>
                </w:rPr>
                <w:t xml:space="preserve"> </w:t>
              </w:r>
            </w:ins>
          </w:p>
          <w:p w14:paraId="51B380B2" w14:textId="751205F7" w:rsidR="00BC73BF" w:rsidRPr="00204D9E" w:rsidRDefault="00E91C24" w:rsidP="00551904">
            <w:pPr>
              <w:rPr>
                <w:lang w:eastAsia="zh-CN"/>
              </w:rPr>
            </w:pPr>
            <w:ins w:id="200" w:author="Carl Reed" w:date="2023-12-19T10:34:00Z">
              <w:r w:rsidRPr="00204D9E">
                <w:rPr>
                  <w:lang w:eastAsia="zh-CN"/>
                </w:rPr>
                <w:t>[</w:t>
              </w:r>
            </w:ins>
            <w:ins w:id="201" w:author="Ruixiang Liu" w:date="2024-01-22T15:15:00Z">
              <w:r w:rsidR="003558C3">
                <w:rPr>
                  <w:lang w:eastAsia="zh-CN"/>
                </w:rPr>
                <w:fldChar w:fldCharType="begin"/>
              </w:r>
              <w:r w:rsidR="003558C3">
                <w:rPr>
                  <w:lang w:eastAsia="zh-CN"/>
                </w:rPr>
                <w:instrText xml:space="preserve"> HYPERLINK "https://datatracker.ietf.org/doc/html/rfc7946" \l "section-5" </w:instrText>
              </w:r>
              <w:r w:rsidR="003558C3">
                <w:rPr>
                  <w:lang w:eastAsia="zh-CN"/>
                </w:rPr>
                <w:fldChar w:fldCharType="separate"/>
              </w:r>
              <w:r w:rsidR="003558C3" w:rsidRPr="003558C3">
                <w:rPr>
                  <w:rStyle w:val="a3"/>
                  <w:lang w:eastAsia="zh-CN"/>
                </w:rPr>
                <w:t>RFC 7946 Section 5</w:t>
              </w:r>
              <w:r w:rsidR="003558C3">
                <w:rPr>
                  <w:lang w:eastAsia="zh-CN"/>
                </w:rPr>
                <w:fldChar w:fldCharType="end"/>
              </w:r>
            </w:ins>
            <w:ins w:id="202" w:author="Carl Reed" w:date="2023-12-19T10:34:00Z">
              <w:r w:rsidRPr="00204D9E">
                <w:rPr>
                  <w:lang w:eastAsia="zh-CN"/>
                </w:rPr>
                <w:t>]</w:t>
              </w:r>
            </w:ins>
            <w:ins w:id="203" w:author="Ruixiang Liu" w:date="2024-01-22T15:13:00Z">
              <w:r w:rsidR="000F51AB">
                <w:rPr>
                  <w:lang w:eastAsia="zh-CN"/>
                </w:rPr>
                <w:t>,</w:t>
              </w:r>
            </w:ins>
            <w:del w:id="204" w:author="Ruixiang Liu" w:date="2024-01-22T15:12:00Z">
              <w:r w:rsidR="00BB00C5" w:rsidRPr="00204D9E" w:rsidDel="00286084">
                <w:rPr>
                  <w:lang w:eastAsia="zh-CN"/>
                </w:rPr>
                <w:delText>:</w:delText>
              </w:r>
            </w:del>
          </w:p>
          <w:p w14:paraId="7DB8600F" w14:textId="4F791560" w:rsidR="00BB00C5" w:rsidDel="006D05BC" w:rsidRDefault="00BB00C5" w:rsidP="003A289F">
            <w:pPr>
              <w:rPr>
                <w:del w:id="205" w:author="Ruixiang Liu" w:date="2024-01-22T15:02:00Z"/>
                <w:lang w:eastAsia="zh-CN"/>
              </w:rPr>
            </w:pPr>
            <w:bookmarkStart w:id="206" w:name="OLE_LINK11"/>
            <w:bookmarkStart w:id="207" w:name="OLE_LINK12"/>
            <w:commentRangeStart w:id="208"/>
            <w:del w:id="209" w:author="Ruixiang Liu" w:date="2024-01-22T15:02:00Z">
              <w:r w:rsidRPr="00BB00C5" w:rsidDel="006D05BC">
                <w:rPr>
                  <w:lang w:eastAsia="zh-CN"/>
                </w:rPr>
                <w:delText>https://datatracker.ietf.org/doc/html/rfc7946#section-5</w:delText>
              </w:r>
              <w:bookmarkEnd w:id="206"/>
              <w:bookmarkEnd w:id="207"/>
              <w:commentRangeEnd w:id="208"/>
              <w:r w:rsidR="00DC0183" w:rsidDel="006D05BC">
                <w:rPr>
                  <w:rStyle w:val="af5"/>
                </w:rPr>
                <w:commentReference w:id="208"/>
              </w:r>
            </w:del>
          </w:p>
          <w:p w14:paraId="24449194" w14:textId="111129FD" w:rsidR="00B117A2" w:rsidRDefault="00B117A2" w:rsidP="00B117A2">
            <w:pPr>
              <w:rPr>
                <w:lang w:eastAsia="zh-CN"/>
              </w:rPr>
            </w:pPr>
            <w:r>
              <w:rPr>
                <w:lang w:eastAsia="zh-CN"/>
              </w:rPr>
              <w:t>or a JSON object matching the XML Schema type</w:t>
            </w:r>
            <w:ins w:id="210" w:author="Carl Reed" w:date="2023-12-19T10:33:00Z">
              <w:r w:rsidR="00E91C24">
                <w:rPr>
                  <w:lang w:eastAsia="zh-CN"/>
                </w:rPr>
                <w:t xml:space="preserve"> as defined in</w:t>
              </w:r>
            </w:ins>
            <w:r>
              <w:rPr>
                <w:lang w:eastAsia="zh-CN"/>
              </w:rPr>
              <w:t xml:space="preserve">: </w:t>
            </w:r>
          </w:p>
          <w:p w14:paraId="5C1F32D5" w14:textId="4F7BBBAE" w:rsidR="00B117A2" w:rsidRPr="00BB00C5" w:rsidRDefault="009A2FED" w:rsidP="00B117A2">
            <w:pPr>
              <w:rPr>
                <w:lang w:eastAsia="zh-CN"/>
              </w:rPr>
            </w:pPr>
            <w:ins w:id="211" w:author="Ruixiang Liu" w:date="2024-01-22T15:02:00Z">
              <w:r>
                <w:rPr>
                  <w:lang w:eastAsia="zh-CN"/>
                </w:rPr>
                <w:fldChar w:fldCharType="begin"/>
              </w:r>
              <w:r>
                <w:rPr>
                  <w:lang w:eastAsia="zh-CN"/>
                </w:rPr>
                <w:instrText xml:space="preserve"> HYPERLINK "https://schemas.isotc211.org/19115/-1/gex/1.3.0/extent.xsd" </w:instrText>
              </w:r>
              <w:r>
                <w:rPr>
                  <w:lang w:eastAsia="zh-CN"/>
                </w:rPr>
                <w:fldChar w:fldCharType="separate"/>
              </w:r>
              <w:r w:rsidRPr="009A2FED">
                <w:rPr>
                  <w:rStyle w:val="a3"/>
                  <w:lang w:eastAsia="zh-CN"/>
                </w:rPr>
                <w:t>https://schemas.isotc211.org/19115/-1/gex/1.3.0/extent.xsd</w:t>
              </w:r>
              <w:r>
                <w:rPr>
                  <w:lang w:eastAsia="zh-CN"/>
                </w:rPr>
                <w:fldChar w:fldCharType="end"/>
              </w:r>
            </w:ins>
            <w:commentRangeStart w:id="212"/>
            <w:del w:id="213" w:author="Ruixiang Liu" w:date="2024-01-22T15:02:00Z">
              <w:r w:rsidR="003E4F32" w:rsidRPr="003E4F32" w:rsidDel="009A2FED">
                <w:rPr>
                  <w:lang w:eastAsia="zh-CN"/>
                </w:rPr>
                <w:delText>https://schemas.isotc211.org/19115/-1/gex/1.3</w:delText>
              </w:r>
              <w:r w:rsidR="009F2BAC" w:rsidDel="009A2FED">
                <w:rPr>
                  <w:lang w:eastAsia="zh-CN"/>
                </w:rPr>
                <w:delText>#EX_Extent</w:delText>
              </w:r>
              <w:commentRangeEnd w:id="212"/>
              <w:r w:rsidR="00E91C24" w:rsidDel="009A2FED">
                <w:rPr>
                  <w:rStyle w:val="af5"/>
                </w:rPr>
                <w:commentReference w:id="212"/>
              </w:r>
            </w:del>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70A16DC2" w:rsidR="00267851" w:rsidRDefault="00AA0378" w:rsidP="00267851">
      <w:pPr>
        <w:rPr>
          <w:lang w:val="en-GB" w:eastAsia="zh-CN"/>
        </w:rPr>
      </w:pPr>
      <w:del w:id="214" w:author="Ruixiang Liu" w:date="2024-01-22T20:30:00Z">
        <w:r w:rsidDel="002D1AF7">
          <w:rPr>
            <w:rFonts w:hint="eastAsia"/>
            <w:lang w:eastAsia="zh-CN"/>
          </w:rPr>
          <w:delText>A</w:delText>
        </w:r>
        <w:r w:rsidDel="002D1AF7">
          <w:rPr>
            <w:lang w:eastAsia="zh-CN"/>
          </w:rPr>
          <w:delText xml:space="preserve"> </w:delText>
        </w:r>
      </w:del>
      <w:ins w:id="215" w:author="Ruixiang Liu" w:date="2024-01-22T21:33:00Z">
        <w:r w:rsidR="007C0889">
          <w:rPr>
            <w:lang w:eastAsia="zh-CN"/>
          </w:rPr>
          <w:t xml:space="preserve">The </w:t>
        </w:r>
      </w:ins>
      <w:r>
        <w:rPr>
          <w:lang w:eastAsia="zh-CN"/>
        </w:rPr>
        <w:t>CI_Citation</w:t>
      </w:r>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36"/>
        <w:gridCol w:w="6994"/>
      </w:tblGrid>
      <w:tr w:rsidR="00267851" w14:paraId="4F4B6697" w14:textId="77777777" w:rsidTr="003A289F">
        <w:tc>
          <w:tcPr>
            <w:tcW w:w="1668" w:type="dxa"/>
          </w:tcPr>
          <w:p w14:paraId="543A65A6" w14:textId="1C32D297" w:rsidR="00267851" w:rsidRDefault="00267851" w:rsidP="003A289F">
            <w:r>
              <w:rPr>
                <w:lang w:eastAsia="zh-CN"/>
              </w:rPr>
              <w:t>Requirement</w:t>
            </w:r>
            <w:ins w:id="216" w:author="Ruixiang Liu" w:date="2024-01-22T15:07:00Z">
              <w:r w:rsidR="00063AA3">
                <w:rPr>
                  <w:lang w:eastAsia="zh-CN"/>
                </w:rPr>
                <w:t xml:space="preserve"> 7</w:t>
              </w:r>
            </w:ins>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2894389D" w:rsidR="00E86FA9" w:rsidRDefault="00267851" w:rsidP="005E3AB7">
            <w:pPr>
              <w:rPr>
                <w:lang w:eastAsia="zh-CN"/>
              </w:rPr>
            </w:pPr>
            <w:bookmarkStart w:id="217" w:name="OLE_LINK15"/>
            <w:bookmarkStart w:id="218"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del w:id="219" w:author="Carl Reed" w:date="2023-12-19T10:32:00Z">
              <w:r w:rsidRPr="002352E3" w:rsidDel="00E91C24">
                <w:rPr>
                  <w:lang w:eastAsia="zh-CN"/>
                </w:rPr>
                <w:delText xml:space="preserve">shall </w:delText>
              </w:r>
            </w:del>
            <w:ins w:id="220" w:author="Carl Reed" w:date="2023-12-19T10:32:00Z">
              <w:r w:rsidR="00E91C24">
                <w:rPr>
                  <w:lang w:eastAsia="zh-CN"/>
                </w:rPr>
                <w:t>SHALL</w:t>
              </w:r>
              <w:r w:rsidR="00E91C24" w:rsidRPr="002352E3">
                <w:rPr>
                  <w:lang w:eastAsia="zh-CN"/>
                </w:rPr>
                <w:t xml:space="preserve"> </w:t>
              </w:r>
            </w:ins>
            <w:r w:rsidRPr="002352E3">
              <w:rPr>
                <w:lang w:eastAsia="zh-CN"/>
              </w:rPr>
              <w:t xml:space="preserve">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ins w:id="221" w:author="Carl Reed" w:date="2023-12-19T10:34:00Z">
              <w:r w:rsidR="00E91C24">
                <w:rPr>
                  <w:lang w:eastAsia="zh-CN"/>
                </w:rPr>
                <w:t xml:space="preserve"> as defined in</w:t>
              </w:r>
            </w:ins>
            <w:r w:rsidR="00116510">
              <w:rPr>
                <w:lang w:eastAsia="zh-CN"/>
              </w:rPr>
              <w:t xml:space="preserve">: </w:t>
            </w:r>
            <w:bookmarkEnd w:id="217"/>
            <w:bookmarkEnd w:id="218"/>
          </w:p>
          <w:p w14:paraId="2D9BDBC9" w14:textId="58DBF23A" w:rsidR="00267851" w:rsidRDefault="00DC510C" w:rsidP="005E3AB7">
            <w:pPr>
              <w:rPr>
                <w:lang w:eastAsia="zh-CN"/>
              </w:rPr>
            </w:pPr>
            <w:ins w:id="222" w:author="Ruixiang Liu" w:date="2024-01-22T15:05:00Z">
              <w:r>
                <w:rPr>
                  <w:lang w:eastAsia="zh-CN"/>
                </w:rPr>
                <w:fldChar w:fldCharType="begin"/>
              </w:r>
              <w:r>
                <w:rPr>
                  <w:lang w:eastAsia="zh-CN"/>
                </w:rPr>
                <w:instrText xml:space="preserve"> HYPERLINK "https://schemas.isotc211.org/19115/-1/cit/1.3.0/citation.xsd" </w:instrText>
              </w:r>
              <w:r>
                <w:rPr>
                  <w:lang w:eastAsia="zh-CN"/>
                </w:rPr>
                <w:fldChar w:fldCharType="separate"/>
              </w:r>
              <w:r w:rsidR="001C47F7" w:rsidRPr="00DC510C">
                <w:rPr>
                  <w:rStyle w:val="a3"/>
                  <w:lang w:eastAsia="zh-CN"/>
                </w:rPr>
                <w:t>https://schemas.isotc211.org/19115/-1/cit/1.3.0/citation.xsd</w:t>
              </w:r>
              <w:r>
                <w:rPr>
                  <w:lang w:eastAsia="zh-CN"/>
                </w:rPr>
                <w:fldChar w:fldCharType="end"/>
              </w:r>
            </w:ins>
            <w:del w:id="223" w:author="Ruixiang Liu" w:date="2024-01-22T15:05:00Z">
              <w:r w:rsidR="00116510" w:rsidRPr="00116510" w:rsidDel="001C47F7">
                <w:rPr>
                  <w:lang w:eastAsia="zh-CN"/>
                </w:rPr>
                <w:delText>https://schemas.isotc211.org/19115/-1/cit/1.3</w:delText>
              </w:r>
              <w:r w:rsidR="00116510" w:rsidDel="001C47F7">
                <w:rPr>
                  <w:lang w:eastAsia="zh-CN"/>
                </w:rPr>
                <w:delText>#</w:delText>
              </w:r>
              <w:r w:rsidR="00116510" w:rsidRPr="00116510" w:rsidDel="001C47F7">
                <w:rPr>
                  <w:lang w:eastAsia="zh-CN"/>
                </w:rPr>
                <w:delText>CI_Citation</w:delText>
              </w:r>
            </w:del>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224" w:name="OLE_LINK17"/>
      <w:bookmarkStart w:id="225"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226" w:name="OLE_LINK5"/>
      <w:bookmarkStart w:id="227" w:name="OLE_LINK6"/>
      <w:bookmarkEnd w:id="224"/>
      <w:bookmarkEnd w:id="225"/>
      <w:r w:rsidRPr="005370AA">
        <w:rPr>
          <w:lang w:eastAsia="zh-CN"/>
        </w:rPr>
        <w:t xml:space="preserve"> </w:t>
      </w:r>
    </w:p>
    <w:p w14:paraId="623A7C33" w14:textId="54B8D39F" w:rsidR="005370AA" w:rsidRDefault="005370AA" w:rsidP="005370AA">
      <w:pPr>
        <w:rPr>
          <w:lang w:val="en-GB" w:eastAsia="zh-CN"/>
        </w:rPr>
      </w:pPr>
      <w:del w:id="228" w:author="Ruixiang Liu" w:date="2024-01-22T20:31:00Z">
        <w:r w:rsidDel="00380D04">
          <w:rPr>
            <w:rFonts w:hint="eastAsia"/>
            <w:lang w:eastAsia="zh-CN"/>
          </w:rPr>
          <w:delText>A</w:delText>
        </w:r>
        <w:r w:rsidR="00045B87" w:rsidDel="00380D04">
          <w:rPr>
            <w:lang w:eastAsia="zh-CN"/>
          </w:rPr>
          <w:delText>n</w:delText>
        </w:r>
        <w:r w:rsidDel="00380D04">
          <w:rPr>
            <w:lang w:eastAsia="zh-CN"/>
          </w:rPr>
          <w:delText xml:space="preserve"> </w:delText>
        </w:r>
      </w:del>
      <w:ins w:id="229" w:author="Ruixiang Liu" w:date="2024-01-22T21:32:00Z">
        <w:r w:rsidR="007C0889">
          <w:rPr>
            <w:lang w:eastAsia="zh-CN"/>
          </w:rPr>
          <w:t xml:space="preserve">The </w:t>
        </w:r>
      </w:ins>
      <w:r w:rsidR="00045B87">
        <w:rPr>
          <w:lang w:eastAsia="zh-CN"/>
        </w:rPr>
        <w:t>MD</w:t>
      </w:r>
      <w:r>
        <w:rPr>
          <w:lang w:eastAsia="zh-CN"/>
        </w:rPr>
        <w:t>_</w:t>
      </w:r>
      <w:r w:rsidR="00045B87">
        <w:rPr>
          <w:lang w:eastAsia="zh-CN"/>
        </w:rPr>
        <w:t>Scope</w:t>
      </w:r>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60A6F58" w:rsidR="00045B87" w:rsidRDefault="00045B87" w:rsidP="00EF651B">
            <w:r>
              <w:rPr>
                <w:lang w:eastAsia="zh-CN"/>
              </w:rPr>
              <w:t>Requirement</w:t>
            </w:r>
            <w:ins w:id="230" w:author="Ruixiang Liu" w:date="2024-01-22T15:07:00Z">
              <w:r w:rsidR="003A02FD">
                <w:rPr>
                  <w:lang w:eastAsia="zh-CN"/>
                </w:rPr>
                <w:t xml:space="preserve"> 8</w:t>
              </w:r>
            </w:ins>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2DACB891" w:rsidR="006D0E99" w:rsidRDefault="00045B87" w:rsidP="00EF651B">
            <w:pPr>
              <w:rPr>
                <w:lang w:eastAsia="zh-CN"/>
              </w:rPr>
            </w:pPr>
            <w:r>
              <w:rPr>
                <w:lang w:eastAsia="zh-CN"/>
              </w:rPr>
              <w:t>Each MD_Scope value</w:t>
            </w:r>
            <w:r w:rsidRPr="002352E3">
              <w:rPr>
                <w:lang w:eastAsia="zh-CN"/>
              </w:rPr>
              <w:t xml:space="preserve"> </w:t>
            </w:r>
            <w:del w:id="231" w:author="Carl Reed" w:date="2023-12-19T10:40:00Z">
              <w:r w:rsidRPr="002352E3" w:rsidDel="00E91C24">
                <w:rPr>
                  <w:lang w:eastAsia="zh-CN"/>
                </w:rPr>
                <w:delText xml:space="preserve">shall </w:delText>
              </w:r>
            </w:del>
            <w:ins w:id="232" w:author="Carl Reed" w:date="2023-12-19T10:40:00Z">
              <w:r w:rsidR="00E91C24">
                <w:rPr>
                  <w:lang w:eastAsia="zh-CN"/>
                </w:rPr>
                <w:t xml:space="preserve">SHALL </w:t>
              </w:r>
            </w:ins>
            <w:r w:rsidRPr="002352E3">
              <w:rPr>
                <w:lang w:eastAsia="zh-CN"/>
              </w:rPr>
              <w:t xml:space="preserve">be </w:t>
            </w:r>
            <w:r>
              <w:rPr>
                <w:lang w:eastAsia="zh-CN"/>
              </w:rPr>
              <w:t>encoded as a JSON object matching the XML Schema type</w:t>
            </w:r>
            <w:ins w:id="233" w:author="Carl Reed" w:date="2023-12-19T10:40:00Z">
              <w:r w:rsidR="00E91C24">
                <w:rPr>
                  <w:lang w:eastAsia="zh-CN"/>
                </w:rPr>
                <w:t xml:space="preserve"> as defined in</w:t>
              </w:r>
            </w:ins>
            <w:r>
              <w:rPr>
                <w:lang w:eastAsia="zh-CN"/>
              </w:rPr>
              <w:t xml:space="preserve">: </w:t>
            </w:r>
          </w:p>
          <w:p w14:paraId="34BC14FE" w14:textId="08E88A1E" w:rsidR="00045B87" w:rsidRDefault="007728D5" w:rsidP="00EF651B">
            <w:pPr>
              <w:rPr>
                <w:lang w:eastAsia="zh-CN"/>
              </w:rPr>
            </w:pPr>
            <w:ins w:id="234" w:author="Ruixiang Liu" w:date="2024-01-22T15:06:00Z">
              <w:r>
                <w:rPr>
                  <w:lang w:eastAsia="zh-CN"/>
                </w:rPr>
                <w:fldChar w:fldCharType="begin"/>
              </w:r>
              <w:r>
                <w:rPr>
                  <w:lang w:eastAsia="zh-CN"/>
                </w:rPr>
                <w:instrText xml:space="preserve"> HYPERLINK "https://schemas.isotc211.org/19115/-1/mcc/1.3.0/commonClasses.xsd" </w:instrText>
              </w:r>
              <w:r>
                <w:rPr>
                  <w:lang w:eastAsia="zh-CN"/>
                </w:rPr>
                <w:fldChar w:fldCharType="separate"/>
              </w:r>
              <w:r w:rsidRPr="007728D5">
                <w:rPr>
                  <w:rStyle w:val="a3"/>
                  <w:lang w:eastAsia="zh-CN"/>
                </w:rPr>
                <w:t>https://schemas.isotc211.org/19115/-1/mcc/1.3.0/commonClasses.xsd</w:t>
              </w:r>
              <w:r>
                <w:rPr>
                  <w:lang w:eastAsia="zh-CN"/>
                </w:rPr>
                <w:fldChar w:fldCharType="end"/>
              </w:r>
            </w:ins>
            <w:del w:id="235" w:author="Ruixiang Liu" w:date="2024-01-22T15:06:00Z">
              <w:r w:rsidR="000915B0" w:rsidRPr="000915B0" w:rsidDel="007728D5">
                <w:rPr>
                  <w:lang w:eastAsia="zh-CN"/>
                </w:rPr>
                <w:delText>https://schemas.isotc211.org/19115/-1/mcc/1.3</w:delText>
              </w:r>
              <w:r w:rsidR="000915B0" w:rsidDel="007728D5">
                <w:rPr>
                  <w:lang w:eastAsia="zh-CN"/>
                </w:rPr>
                <w:delText>#MD_Scope</w:delText>
              </w:r>
            </w:del>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67604B52" w:rsidR="001405CA" w:rsidRDefault="001405CA" w:rsidP="001405CA">
      <w:pPr>
        <w:pStyle w:val="3"/>
      </w:pPr>
      <w:bookmarkStart w:id="236" w:name="_Toc157175204"/>
      <w:bookmarkEnd w:id="226"/>
      <w:bookmarkEnd w:id="227"/>
      <w:r>
        <w:t xml:space="preserve">Requirements </w:t>
      </w:r>
      <w:r w:rsidR="00192233">
        <w:t>C</w:t>
      </w:r>
      <w:r>
        <w:t xml:space="preserve">lass: ISO </w:t>
      </w:r>
      <w:del w:id="237" w:author="Carl Reed" w:date="2023-12-19T10:42:00Z">
        <w:r w:rsidDel="00A3647C">
          <w:delText>q</w:delText>
        </w:r>
      </w:del>
      <w:ins w:id="238" w:author="Carl Reed" w:date="2023-12-19T10:42:00Z">
        <w:r w:rsidR="00A3647C">
          <w:t>Q</w:t>
        </w:r>
      </w:ins>
      <w:r>
        <w:t xml:space="preserve">uality </w:t>
      </w:r>
      <w:del w:id="239" w:author="Carl Reed" w:date="2023-12-19T10:42:00Z">
        <w:r w:rsidDel="00A3647C">
          <w:delText>t</w:delText>
        </w:r>
      </w:del>
      <w:ins w:id="240" w:author="Carl Reed" w:date="2023-12-19T10:42:00Z">
        <w:r w:rsidR="00A3647C">
          <w:t>T</w:t>
        </w:r>
      </w:ins>
      <w:r>
        <w:t>ype</w:t>
      </w:r>
      <w:bookmarkEnd w:id="236"/>
    </w:p>
    <w:p w14:paraId="58B8CAEF" w14:textId="6935717F" w:rsidR="001405CA" w:rsidRDefault="001405CA" w:rsidP="001405CA">
      <w:pPr>
        <w:rPr>
          <w:lang w:val="en-GB" w:eastAsia="zh-CN"/>
        </w:rPr>
      </w:pPr>
      <w:r>
        <w:rPr>
          <w:rFonts w:hint="eastAsia"/>
          <w:lang w:val="en-GB" w:eastAsia="zh-CN"/>
        </w:rPr>
        <w:t>T</w:t>
      </w:r>
      <w:r>
        <w:rPr>
          <w:lang w:val="en-GB" w:eastAsia="zh-CN"/>
        </w:rPr>
        <w:t>h</w:t>
      </w:r>
      <w:ins w:id="241" w:author="Carl Reed" w:date="2023-12-19T10:42:00Z">
        <w:r w:rsidR="00A3647C">
          <w:rPr>
            <w:lang w:val="en-GB" w:eastAsia="zh-CN"/>
          </w:rPr>
          <w:t>e ISO Quality Type</w:t>
        </w:r>
      </w:ins>
      <w:del w:id="242" w:author="Carl Reed" w:date="2023-12-19T10:42:00Z">
        <w:r w:rsidDel="00A3647C">
          <w:rPr>
            <w:lang w:val="en-GB" w:eastAsia="zh-CN"/>
          </w:rPr>
          <w:delText>is</w:delText>
        </w:r>
      </w:del>
      <w:r>
        <w:rPr>
          <w:lang w:val="en-GB" w:eastAsia="zh-CN"/>
        </w:rPr>
        <w:t xml:space="preserve"> requirement</w:t>
      </w:r>
      <w:ins w:id="243" w:author="Carl Reed" w:date="2023-12-19T10:42:00Z">
        <w:r w:rsidR="00A3647C">
          <w:rPr>
            <w:lang w:val="en-GB" w:eastAsia="zh-CN"/>
          </w:rPr>
          <w:t>s</w:t>
        </w:r>
      </w:ins>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94EAC55" w:rsidR="008E1060" w:rsidRDefault="008E1060" w:rsidP="003A289F">
            <w:pPr>
              <w:rPr>
                <w:lang w:eastAsia="zh-CN"/>
              </w:rPr>
            </w:pPr>
            <w:r>
              <w:rPr>
                <w:rFonts w:hint="eastAsia"/>
                <w:lang w:eastAsia="zh-CN"/>
              </w:rPr>
              <w:t>R</w:t>
            </w:r>
            <w:r>
              <w:rPr>
                <w:lang w:eastAsia="zh-CN"/>
              </w:rPr>
              <w:t>equirement</w:t>
            </w:r>
            <w:ins w:id="244" w:author="Ruixiang Liu" w:date="2024-01-22T15:09:00Z">
              <w:r w:rsidR="009A1ED3">
                <w:rPr>
                  <w:lang w:eastAsia="zh-CN"/>
                </w:rPr>
                <w:t xml:space="preserve"> 9</w:t>
              </w:r>
            </w:ins>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44BF95EC" w:rsidR="00C157D2" w:rsidRDefault="008176AE" w:rsidP="00C157D2">
      <w:pPr>
        <w:rPr>
          <w:lang w:val="en-GB" w:eastAsia="zh-CN"/>
        </w:rPr>
      </w:pPr>
      <w:ins w:id="245" w:author="Ruixiang Liu" w:date="2024-01-22T21:32:00Z">
        <w:r>
          <w:rPr>
            <w:lang w:val="en-GB" w:eastAsia="zh-CN"/>
          </w:rPr>
          <w:t>The</w:t>
        </w:r>
      </w:ins>
      <w:del w:id="246" w:author="Ruixiang Liu" w:date="2024-01-22T21:32:00Z">
        <w:r w:rsidR="00C157D2" w:rsidDel="008176AE">
          <w:rPr>
            <w:lang w:val="en-GB" w:eastAsia="zh-CN"/>
          </w:rPr>
          <w:delText>A</w:delText>
        </w:r>
      </w:del>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CA26824" w:rsidR="00C157D2" w:rsidRDefault="00C157D2" w:rsidP="003A289F">
            <w:r>
              <w:rPr>
                <w:lang w:eastAsia="zh-CN"/>
              </w:rPr>
              <w:t>Requirement</w:t>
            </w:r>
            <w:ins w:id="247" w:author="Ruixiang Liu" w:date="2024-01-22T15:10:00Z">
              <w:r w:rsidR="00A87302">
                <w:rPr>
                  <w:lang w:eastAsia="zh-CN"/>
                </w:rPr>
                <w:t xml:space="preserve"> 9</w:t>
              </w:r>
            </w:ins>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46F5B826"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del w:id="248" w:author="Carl Reed" w:date="2023-12-19T10:40:00Z">
              <w:r w:rsidDel="00E91C24">
                <w:rPr>
                  <w:lang w:eastAsia="zh-CN"/>
                </w:rPr>
                <w:delText xml:space="preserve">shall </w:delText>
              </w:r>
            </w:del>
            <w:ins w:id="249" w:author="Carl Reed" w:date="2023-12-19T10:40:00Z">
              <w:r w:rsidR="00E91C24">
                <w:rPr>
                  <w:lang w:eastAsia="zh-CN"/>
                </w:rPr>
                <w:t xml:space="preserve">SHALL </w:t>
              </w:r>
            </w:ins>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A939559" w:rsidR="00962A02" w:rsidRDefault="00962A02" w:rsidP="00962A02">
      <w:pPr>
        <w:pStyle w:val="af4"/>
        <w:keepNext/>
      </w:pPr>
      <w:bookmarkStart w:id="250" w:name="_Ref112421793"/>
      <w:r>
        <w:t xml:space="preserve">Table </w:t>
      </w:r>
      <w:fldSimple w:instr=" SEQ Table \* ARABIC ">
        <w:r w:rsidR="00C84970">
          <w:rPr>
            <w:noProof/>
          </w:rPr>
          <w:t>1</w:t>
        </w:r>
      </w:fldSimple>
      <w:bookmarkEnd w:id="25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ins w:id="251" w:author="Carl Reed" w:date="2023-12-19T10:41:00Z">
        <w:r w:rsidR="00E91C24">
          <w:rPr>
            <w:lang w:eastAsia="zh-CN"/>
          </w:rPr>
          <w:t xml:space="preserve">an </w:t>
        </w:r>
      </w:ins>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3B0B579B" w:rsidR="00D44EB3" w:rsidRDefault="00D44EB3" w:rsidP="00D44EB3">
      <w:pPr>
        <w:pStyle w:val="3"/>
      </w:pPr>
      <w:bookmarkStart w:id="252" w:name="_Toc157175205"/>
      <w:r>
        <w:t xml:space="preserve">Requirements </w:t>
      </w:r>
      <w:r w:rsidR="00192233">
        <w:t>C</w:t>
      </w:r>
      <w:r>
        <w:t xml:space="preserve">lass: </w:t>
      </w:r>
      <w:del w:id="253" w:author="Carl Reed" w:date="2023-12-19T10:42:00Z">
        <w:r w:rsidDel="00E91C24">
          <w:delText>g</w:delText>
        </w:r>
      </w:del>
      <w:ins w:id="254" w:author="Carl Reed" w:date="2023-12-19T10:42:00Z">
        <w:r w:rsidR="00E91C24">
          <w:t>G</w:t>
        </w:r>
      </w:ins>
      <w:r>
        <w:t xml:space="preserve">eospatial </w:t>
      </w:r>
      <w:del w:id="255" w:author="Carl Reed" w:date="2023-12-19T10:42:00Z">
        <w:r w:rsidDel="00E91C24">
          <w:delText>t</w:delText>
        </w:r>
      </w:del>
      <w:ins w:id="256" w:author="Carl Reed" w:date="2023-12-19T10:42:00Z">
        <w:r w:rsidR="00E91C24">
          <w:t>T</w:t>
        </w:r>
      </w:ins>
      <w:r>
        <w:t>ype</w:t>
      </w:r>
      <w:bookmarkEnd w:id="252"/>
    </w:p>
    <w:p w14:paraId="1807BE70" w14:textId="0F24A477" w:rsidR="00D44EB3" w:rsidRDefault="00D44EB3" w:rsidP="00D44EB3">
      <w:pPr>
        <w:rPr>
          <w:lang w:val="en-GB" w:eastAsia="zh-CN"/>
        </w:rPr>
      </w:pPr>
      <w:r>
        <w:rPr>
          <w:rFonts w:hint="eastAsia"/>
          <w:lang w:val="en-GB" w:eastAsia="zh-CN"/>
        </w:rPr>
        <w:t>T</w:t>
      </w:r>
      <w:r>
        <w:rPr>
          <w:lang w:val="en-GB" w:eastAsia="zh-CN"/>
        </w:rPr>
        <w:t>h</w:t>
      </w:r>
      <w:ins w:id="257" w:author="Carl Reed" w:date="2023-12-19T10:42:00Z">
        <w:r w:rsidR="00E91C24">
          <w:rPr>
            <w:lang w:val="en-GB" w:eastAsia="zh-CN"/>
          </w:rPr>
          <w:t xml:space="preserve">e Geospatial Type </w:t>
        </w:r>
      </w:ins>
      <w:del w:id="258" w:author="Carl Reed" w:date="2023-12-19T10:42:00Z">
        <w:r w:rsidDel="00E91C24">
          <w:rPr>
            <w:lang w:val="en-GB" w:eastAsia="zh-CN"/>
          </w:rPr>
          <w:delText>is</w:delText>
        </w:r>
      </w:del>
      <w:r>
        <w:rPr>
          <w:lang w:val="en-GB" w:eastAsia="zh-CN"/>
        </w:rPr>
        <w:t xml:space="preserve"> requirement</w:t>
      </w:r>
      <w:ins w:id="259" w:author="Carl Reed" w:date="2023-12-19T10:42:00Z">
        <w:r w:rsidR="00E91C24">
          <w:rPr>
            <w:lang w:val="en-GB" w:eastAsia="zh-CN"/>
          </w:rPr>
          <w:t>s</w:t>
        </w:r>
      </w:ins>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48DA2F56" w:rsidR="003C1996" w:rsidRDefault="003C1996" w:rsidP="003A289F">
            <w:pPr>
              <w:rPr>
                <w:lang w:eastAsia="zh-CN"/>
              </w:rPr>
            </w:pPr>
            <w:r>
              <w:rPr>
                <w:rFonts w:hint="eastAsia"/>
                <w:lang w:eastAsia="zh-CN"/>
              </w:rPr>
              <w:lastRenderedPageBreak/>
              <w:t>R</w:t>
            </w:r>
            <w:r>
              <w:rPr>
                <w:lang w:eastAsia="zh-CN"/>
              </w:rPr>
              <w:t>equirement</w:t>
            </w:r>
            <w:ins w:id="260" w:author="Ruixiang Liu" w:date="2024-01-22T15:10:00Z">
              <w:r w:rsidR="00C404AE">
                <w:rPr>
                  <w:lang w:eastAsia="zh-CN"/>
                </w:rPr>
                <w:t xml:space="preserve"> 10</w:t>
              </w:r>
            </w:ins>
          </w:p>
        </w:tc>
        <w:tc>
          <w:tcPr>
            <w:tcW w:w="6792" w:type="dxa"/>
          </w:tcPr>
          <w:p w14:paraId="3A69A025" w14:textId="178DC6E7"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03A9B9E8" w14:textId="5BA66F7B" w:rsidR="00751346" w:rsidRPr="00873727" w:rsidRDefault="00D92498" w:rsidP="00873727">
      <w:pPr>
        <w:rPr>
          <w:ins w:id="261" w:author="Carl Reed" w:date="2023-12-19T16:18:00Z"/>
          <w:lang w:val="en-GB" w:eastAsia="zh-CN"/>
        </w:rPr>
      </w:pPr>
      <w:r>
        <w:rPr>
          <w:lang w:val="en-GB" w:eastAsia="zh-CN"/>
        </w:rPr>
        <w:t>T</w:t>
      </w:r>
      <w:r w:rsidRPr="006E3622">
        <w:rPr>
          <w:lang w:val="en-GB" w:eastAsia="zh-CN"/>
        </w:rPr>
        <w:t xml:space="preserve">he encoding of </w:t>
      </w:r>
      <w:ins w:id="262" w:author="Carl Reed" w:date="2023-12-19T16:18:00Z">
        <w:r w:rsidR="00133617">
          <w:rPr>
            <w:lang w:val="en-GB" w:eastAsia="zh-CN"/>
          </w:rPr>
          <w:t xml:space="preserve">one or more </w:t>
        </w:r>
      </w:ins>
      <w:del w:id="263" w:author="Carl Reed" w:date="2023-12-19T16:18:00Z">
        <w:r w:rsidR="00EA1A00" w:rsidDel="00133617">
          <w:rPr>
            <w:lang w:val="en-GB" w:eastAsia="zh-CN"/>
          </w:rPr>
          <w:delText>F</w:delText>
        </w:r>
      </w:del>
      <w:ins w:id="264" w:author="Carl Reed" w:date="2023-12-19T16:18:00Z">
        <w:r w:rsidR="00133617">
          <w:rPr>
            <w:lang w:val="en-GB" w:eastAsia="zh-CN"/>
          </w:rPr>
          <w:t>f</w:t>
        </w:r>
      </w:ins>
      <w:r w:rsidR="00EA1A00">
        <w:rPr>
          <w:lang w:val="en-GB" w:eastAsia="zh-CN"/>
        </w:rPr>
        <w:t>eature</w:t>
      </w:r>
      <w:ins w:id="265" w:author="Carl Reed" w:date="2023-12-19T16:18:00Z">
        <w:r w:rsidR="00133617">
          <w:rPr>
            <w:lang w:val="en-GB" w:eastAsia="zh-CN"/>
          </w:rPr>
          <w:t>s</w:t>
        </w:r>
      </w:ins>
      <w:r w:rsidRPr="006E3622">
        <w:rPr>
          <w:lang w:val="en-GB" w:eastAsia="zh-CN"/>
        </w:rPr>
        <w:t xml:space="preserve"> follows </w:t>
      </w:r>
      <w:ins w:id="266" w:author="Carl Reed" w:date="2023-12-19T16:18:00Z">
        <w:r w:rsidR="00751346">
          <w:rPr>
            <w:lang w:val="en-GB" w:eastAsia="zh-CN"/>
          </w:rPr>
          <w:t xml:space="preserve">the </w:t>
        </w:r>
      </w:ins>
      <w:r w:rsidRPr="006E3622">
        <w:rPr>
          <w:lang w:val="en-GB" w:eastAsia="zh-CN"/>
        </w:rPr>
        <w:t xml:space="preserve">GeoJSON </w:t>
      </w:r>
      <w:ins w:id="267" w:author="Carl Reed" w:date="2023-12-19T16:18:00Z">
        <w:r w:rsidR="00751346">
          <w:rPr>
            <w:lang w:val="en-GB" w:eastAsia="zh-CN"/>
          </w:rPr>
          <w:t xml:space="preserve">RFC </w:t>
        </w:r>
      </w:ins>
      <w:ins w:id="268" w:author="Carl Reed" w:date="2023-12-19T16:17:00Z">
        <w:r w:rsidR="004D3506">
          <w:rPr>
            <w:lang w:val="en-GB" w:eastAsia="zh-CN"/>
          </w:rPr>
          <w:t xml:space="preserve">rules </w:t>
        </w:r>
      </w:ins>
      <w:r w:rsidRPr="006E3622">
        <w:rPr>
          <w:lang w:val="en-GB" w:eastAsia="zh-CN"/>
        </w:rPr>
        <w:t xml:space="preserve">for </w:t>
      </w:r>
      <w:ins w:id="269" w:author="Carl Reed" w:date="2023-12-19T16:17:00Z">
        <w:r w:rsidR="00537CFA">
          <w:rPr>
            <w:lang w:val="en-GB" w:eastAsia="zh-CN"/>
          </w:rPr>
          <w:t>e</w:t>
        </w:r>
        <w:r w:rsidR="004D3506">
          <w:rPr>
            <w:lang w:val="en-GB" w:eastAsia="zh-CN"/>
          </w:rPr>
          <w:t xml:space="preserve">ncoding </w:t>
        </w:r>
        <w:r w:rsidR="00537CFA">
          <w:rPr>
            <w:lang w:val="en-GB" w:eastAsia="zh-CN"/>
          </w:rPr>
          <w:t xml:space="preserve">a </w:t>
        </w:r>
      </w:ins>
      <w:r w:rsidR="00CA4297">
        <w:rPr>
          <w:lang w:val="en-GB" w:eastAsia="zh-CN"/>
        </w:rPr>
        <w:t>Feature</w:t>
      </w:r>
      <w:ins w:id="270" w:author="Carl Reed" w:date="2023-12-19T16:17:00Z">
        <w:r w:rsidR="00537CFA">
          <w:rPr>
            <w:lang w:val="en-GB" w:eastAsia="zh-CN"/>
          </w:rPr>
          <w:t xml:space="preserve"> object</w:t>
        </w:r>
      </w:ins>
      <w:r w:rsidR="004C5CE8">
        <w:rPr>
          <w:lang w:val="en-GB" w:eastAsia="zh-CN"/>
        </w:rPr>
        <w:t xml:space="preserve">, with </w:t>
      </w:r>
      <w:del w:id="271" w:author="Carl Reed" w:date="2023-12-19T16:18:00Z">
        <w:r w:rsidR="004C5CE8" w:rsidDel="00133617">
          <w:rPr>
            <w:lang w:val="en-GB" w:eastAsia="zh-CN"/>
          </w:rPr>
          <w:delText xml:space="preserve">object </w:delText>
        </w:r>
      </w:del>
      <w:r w:rsidR="004C5CE8">
        <w:rPr>
          <w:lang w:val="en-GB" w:eastAsia="zh-CN"/>
        </w:rPr>
        <w:t xml:space="preserve">members </w:t>
      </w:r>
      <w:del w:id="272" w:author="Carl Reed" w:date="2023-12-19T16:18:00Z">
        <w:r w:rsidR="004C5CE8" w:rsidDel="00133617">
          <w:rPr>
            <w:lang w:val="en-GB" w:eastAsia="zh-CN"/>
          </w:rPr>
          <w:delText xml:space="preserve">of </w:delText>
        </w:r>
      </w:del>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ins w:id="273" w:author="Carl Reed" w:date="2023-12-19T16:18:00Z">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ins>
      <w:ins w:id="274" w:author="Ruixiang Liu" w:date="2024-01-22T15:16:00Z">
        <w:r w:rsidR="00347EF3">
          <w:rPr>
            <w:lang w:val="en-GB" w:eastAsia="zh-CN"/>
          </w:rPr>
          <w:fldChar w:fldCharType="begin"/>
        </w:r>
        <w:r w:rsidR="00347EF3">
          <w:rPr>
            <w:lang w:val="en-GB" w:eastAsia="zh-CN"/>
          </w:rPr>
          <w:instrText xml:space="preserve"> HYPERLINK "https://datatracker.ietf.org/doc/html/rfc7946" </w:instrText>
        </w:r>
        <w:r w:rsidR="00347EF3">
          <w:rPr>
            <w:lang w:val="en-GB" w:eastAsia="zh-CN"/>
          </w:rPr>
          <w:fldChar w:fldCharType="separate"/>
        </w:r>
        <w:r w:rsidR="00751346" w:rsidRPr="00873727">
          <w:rPr>
            <w:rStyle w:val="a3"/>
            <w:lang w:val="en-GB" w:eastAsia="zh-CN"/>
          </w:rPr>
          <w:t>RFC 7946</w:t>
        </w:r>
        <w:r w:rsidR="00347EF3">
          <w:rPr>
            <w:lang w:val="en-GB" w:eastAsia="zh-CN"/>
          </w:rPr>
          <w:fldChar w:fldCharType="end"/>
        </w:r>
      </w:ins>
      <w:ins w:id="275" w:author="Carl Reed" w:date="2023-12-19T16:19:00Z">
        <w:r w:rsidR="00751346" w:rsidRPr="00873727">
          <w:rPr>
            <w:lang w:val="en-GB" w:eastAsia="zh-CN"/>
          </w:rPr>
          <w:t>]</w:t>
        </w:r>
      </w:ins>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73367DCC" w:rsidR="00876785" w:rsidRDefault="00876785" w:rsidP="00EF651B">
            <w:r>
              <w:rPr>
                <w:lang w:eastAsia="zh-CN"/>
              </w:rPr>
              <w:t>Requirement</w:t>
            </w:r>
            <w:ins w:id="276" w:author="Ruixiang Liu" w:date="2024-01-22T15:10:00Z">
              <w:r w:rsidR="0090319A">
                <w:rPr>
                  <w:lang w:eastAsia="zh-CN"/>
                </w:rPr>
                <w:t xml:space="preserve"> 10</w:t>
              </w:r>
            </w:ins>
          </w:p>
        </w:tc>
        <w:tc>
          <w:tcPr>
            <w:tcW w:w="6792" w:type="dxa"/>
          </w:tcPr>
          <w:p w14:paraId="573AC6B6" w14:textId="35143DBF" w:rsidR="00876785" w:rsidRDefault="00876785" w:rsidP="00EF651B">
            <w:pPr>
              <w:rPr>
                <w:lang w:eastAsia="zh-CN"/>
              </w:rPr>
            </w:pPr>
            <w:r>
              <w:rPr>
                <w:rFonts w:hint="eastAsia"/>
                <w:lang w:eastAsia="zh-CN"/>
              </w:rPr>
              <w:t>/</w:t>
            </w:r>
            <w:r>
              <w:rPr>
                <w:lang w:eastAsia="zh-CN"/>
              </w:rPr>
              <w:t>req/geospatialtype/feature</w:t>
            </w:r>
          </w:p>
          <w:p w14:paraId="04E6251D" w14:textId="1B0FAE2F" w:rsidR="00876785" w:rsidDel="00B22CAB" w:rsidRDefault="00876785" w:rsidP="00B22CAB">
            <w:pPr>
              <w:rPr>
                <w:del w:id="277" w:author="Ruixiang Liu" w:date="2024-01-22T15:17:00Z"/>
                <w:lang w:eastAsia="zh-CN"/>
              </w:rPr>
            </w:pPr>
            <w:bookmarkStart w:id="278" w:name="OLE_LINK19"/>
            <w:bookmarkStart w:id="279" w:name="OLE_LINK20"/>
            <w:r>
              <w:rPr>
                <w:lang w:eastAsia="zh-CN"/>
              </w:rPr>
              <w:t>Each Feature value</w:t>
            </w:r>
            <w:r w:rsidRPr="002352E3">
              <w:rPr>
                <w:lang w:eastAsia="zh-CN"/>
              </w:rPr>
              <w:t xml:space="preserve"> </w:t>
            </w:r>
            <w:del w:id="280" w:author="Carl Reed" w:date="2023-12-19T16:19:00Z">
              <w:r w:rsidRPr="002352E3" w:rsidDel="00751346">
                <w:rPr>
                  <w:lang w:eastAsia="zh-CN"/>
                </w:rPr>
                <w:delText xml:space="preserve">shall </w:delText>
              </w:r>
            </w:del>
            <w:ins w:id="281" w:author="Carl Reed" w:date="2023-12-19T16:19:00Z">
              <w:r w:rsidR="00751346">
                <w:rPr>
                  <w:lang w:eastAsia="zh-CN"/>
                </w:rPr>
                <w:t>SHALL</w:t>
              </w:r>
              <w:r w:rsidR="00751346" w:rsidRPr="002352E3">
                <w:rPr>
                  <w:lang w:eastAsia="zh-CN"/>
                </w:rPr>
                <w:t xml:space="preserve"> </w:t>
              </w:r>
            </w:ins>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ins w:id="282" w:author="Ruixiang Liu" w:date="2024-01-22T15:12:00Z">
              <w:r w:rsidR="00286084" w:rsidRPr="00286084">
                <w:rPr>
                  <w:lang w:eastAsia="zh-CN"/>
                </w:rPr>
                <w:t>The GeoJSON Format</w:t>
              </w:r>
              <w:r w:rsidR="00286084">
                <w:rPr>
                  <w:lang w:eastAsia="zh-CN"/>
                </w:rPr>
                <w:t xml:space="preserve"> [</w:t>
              </w:r>
            </w:ins>
            <w:ins w:id="283" w:author="Ruixiang Liu" w:date="2024-01-22T15:15:00Z">
              <w:r w:rsidR="00F95F0E">
                <w:rPr>
                  <w:lang w:eastAsia="zh-CN"/>
                </w:rPr>
                <w:fldChar w:fldCharType="begin"/>
              </w:r>
              <w:r w:rsidR="00F95F0E">
                <w:rPr>
                  <w:lang w:eastAsia="zh-CN"/>
                </w:rPr>
                <w:instrText xml:space="preserve"> HYPERLINK "https://datatracker.ietf.org/doc/html/rfc7946" \l "section-3.2" </w:instrText>
              </w:r>
              <w:r w:rsidR="00F95F0E">
                <w:rPr>
                  <w:lang w:eastAsia="zh-CN"/>
                </w:rPr>
                <w:fldChar w:fldCharType="separate"/>
              </w:r>
              <w:r w:rsidRPr="00F95F0E">
                <w:rPr>
                  <w:rStyle w:val="a3"/>
                  <w:lang w:eastAsia="zh-CN"/>
                </w:rPr>
                <w:t>RFC 7946 Section 3.2</w:t>
              </w:r>
              <w:bookmarkEnd w:id="278"/>
              <w:bookmarkEnd w:id="279"/>
              <w:r w:rsidR="00F95F0E">
                <w:rPr>
                  <w:lang w:eastAsia="zh-CN"/>
                </w:rPr>
                <w:fldChar w:fldCharType="end"/>
              </w:r>
            </w:ins>
            <w:ins w:id="284" w:author="Ruixiang Liu" w:date="2024-01-22T15:12:00Z">
              <w:r w:rsidR="00286084">
                <w:rPr>
                  <w:lang w:eastAsia="zh-CN"/>
                </w:rPr>
                <w:t>]</w:t>
              </w:r>
            </w:ins>
            <w:ins w:id="285" w:author="Ruixiang Liu" w:date="2024-01-22T15:17:00Z">
              <w:r w:rsidR="00B22CAB">
                <w:rPr>
                  <w:lang w:eastAsia="zh-CN"/>
                </w:rPr>
                <w:t>.</w:t>
              </w:r>
            </w:ins>
            <w:del w:id="286" w:author="Ruixiang Liu" w:date="2024-01-22T15:17:00Z">
              <w:r w:rsidDel="00B22CAB">
                <w:rPr>
                  <w:lang w:eastAsia="zh-CN"/>
                </w:rPr>
                <w:delText>:</w:delText>
              </w:r>
            </w:del>
            <w:ins w:id="287" w:author="Ruixiang Liu" w:date="2024-01-22T15:17:00Z">
              <w:r w:rsidR="00B22CAB" w:rsidDel="00B22CAB">
                <w:rPr>
                  <w:lang w:eastAsia="zh-CN"/>
                </w:rPr>
                <w:t xml:space="preserve"> </w:t>
              </w:r>
            </w:ins>
          </w:p>
          <w:p w14:paraId="0C2A79B8" w14:textId="58905705" w:rsidR="00876785" w:rsidRDefault="00876785" w:rsidP="00B22CAB">
            <w:pPr>
              <w:rPr>
                <w:lang w:eastAsia="zh-CN"/>
              </w:rPr>
            </w:pPr>
            <w:commentRangeStart w:id="288"/>
            <w:del w:id="289" w:author="Ruixiang Liu" w:date="2024-01-22T15:17:00Z">
              <w:r w:rsidRPr="00BB00C5" w:rsidDel="00B22CAB">
                <w:rPr>
                  <w:lang w:eastAsia="zh-CN"/>
                </w:rPr>
                <w:delText>https://datatracker.ietf.org/doc/html/rfc7946#section-</w:delText>
              </w:r>
              <w:r w:rsidDel="00B22CAB">
                <w:rPr>
                  <w:lang w:eastAsia="zh-CN"/>
                </w:rPr>
                <w:delText>3.2</w:delText>
              </w:r>
              <w:commentRangeEnd w:id="288"/>
              <w:r w:rsidR="00E91C24" w:rsidDel="00B22CAB">
                <w:rPr>
                  <w:rStyle w:val="af5"/>
                </w:rPr>
                <w:commentReference w:id="288"/>
              </w:r>
            </w:del>
          </w:p>
        </w:tc>
      </w:tr>
    </w:tbl>
    <w:p w14:paraId="174474AF" w14:textId="77777777" w:rsidR="000D2301" w:rsidRDefault="000D2301" w:rsidP="00285CDB">
      <w:pPr>
        <w:rPr>
          <w:ins w:id="290" w:author="Carl Reed" w:date="2023-12-19T16:19:00Z"/>
          <w:lang w:eastAsia="zh-CN"/>
        </w:rPr>
      </w:pPr>
    </w:p>
    <w:p w14:paraId="08AABBFD" w14:textId="44CC8423" w:rsidR="00285CDB" w:rsidRDefault="00285CDB" w:rsidP="00285CDB">
      <w:pPr>
        <w:rPr>
          <w:lang w:eastAsia="zh-CN"/>
        </w:rPr>
      </w:pPr>
      <w:r>
        <w:rPr>
          <w:rFonts w:hint="eastAsia"/>
          <w:lang w:eastAsia="zh-CN"/>
        </w:rPr>
        <w:t>E</w:t>
      </w:r>
      <w:r>
        <w:rPr>
          <w:lang w:eastAsia="zh-CN"/>
        </w:rPr>
        <w:t>xamples</w:t>
      </w:r>
      <w:ins w:id="291" w:author="Carl Reed" w:date="2023-12-19T16:19:00Z">
        <w:r w:rsidR="000D2301">
          <w:rPr>
            <w:lang w:eastAsia="zh-CN"/>
          </w:rPr>
          <w:t xml:space="preserve"> of Feature encodings are</w:t>
        </w:r>
      </w:ins>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292" w:name="_Toc157175206"/>
      <w:r>
        <w:t>Requirement</w:t>
      </w:r>
      <w:r w:rsidR="009F2B0C">
        <w:t>s</w:t>
      </w:r>
      <w:r>
        <w:t xml:space="preserve"> </w:t>
      </w:r>
      <w:r w:rsidR="00192233">
        <w:t>C</w:t>
      </w:r>
      <w:r>
        <w:t xml:space="preserve">lass: </w:t>
      </w:r>
      <w:r w:rsidR="00B32192">
        <w:t>AI_TrainingDataset</w:t>
      </w:r>
      <w:bookmarkEnd w:id="292"/>
    </w:p>
    <w:p w14:paraId="0BB3CDB1" w14:textId="77042511" w:rsidR="00CD698E" w:rsidRPr="00CD698E" w:rsidRDefault="00CD698E" w:rsidP="00CD698E">
      <w:pPr>
        <w:rPr>
          <w:lang w:eastAsia="zh-CN"/>
        </w:rPr>
      </w:pPr>
      <w:r>
        <w:rPr>
          <w:rFonts w:hint="eastAsia"/>
          <w:lang w:eastAsia="zh-CN"/>
        </w:rPr>
        <w:t>T</w:t>
      </w:r>
      <w:r>
        <w:rPr>
          <w:lang w:eastAsia="zh-CN"/>
        </w:rPr>
        <w:t>h</w:t>
      </w:r>
      <w:ins w:id="293" w:author="Carl Reed" w:date="2023-12-19T16:20:00Z">
        <w:r w:rsidR="003F7421">
          <w:rPr>
            <w:lang w:eastAsia="zh-CN"/>
          </w:rPr>
          <w:t xml:space="preserve">e AI_TrainingDataset </w:t>
        </w:r>
      </w:ins>
      <w:del w:id="294" w:author="Carl Reed" w:date="2023-12-19T16:20:00Z">
        <w:r w:rsidDel="003F7421">
          <w:rPr>
            <w:lang w:eastAsia="zh-CN"/>
          </w:rPr>
          <w:delText>is</w:delText>
        </w:r>
      </w:del>
      <w:r>
        <w:rPr>
          <w:lang w:eastAsia="zh-CN"/>
        </w:rPr>
        <w:t xml:space="preserve"> </w:t>
      </w:r>
      <w:ins w:id="295" w:author="Ruixiang Liu" w:date="2024-01-22T20:04:00Z">
        <w:r w:rsidR="00571F1D">
          <w:rPr>
            <w:rFonts w:hint="eastAsia"/>
            <w:lang w:eastAsia="zh-CN"/>
          </w:rPr>
          <w:t>r</w:t>
        </w:r>
      </w:ins>
      <w:del w:id="296" w:author="Ruixiang Liu" w:date="2024-01-22T20:04:00Z">
        <w:r w:rsidDel="00571F1D">
          <w:rPr>
            <w:lang w:eastAsia="zh-CN"/>
          </w:rPr>
          <w:delText>R</w:delText>
        </w:r>
      </w:del>
      <w:r>
        <w:rPr>
          <w:lang w:eastAsia="zh-CN"/>
        </w:rPr>
        <w:t xml:space="preserve">equirements class defines a JSON encoding for </w:t>
      </w:r>
      <w:ins w:id="297" w:author="Ruixiang Liu" w:date="2024-01-22T20:07:00Z">
        <w:r w:rsidR="00BA33F3">
          <w:rPr>
            <w:lang w:eastAsia="zh-CN"/>
          </w:rPr>
          <w:t>the</w:t>
        </w:r>
      </w:ins>
      <w:ins w:id="298" w:author="Carl Reed" w:date="2023-12-19T16:20:00Z">
        <w:del w:id="299" w:author="Ruixiang Liu" w:date="2024-01-22T20:07:00Z">
          <w:r w:rsidR="003F7421" w:rsidDel="00BA33F3">
            <w:rPr>
              <w:lang w:eastAsia="zh-CN"/>
            </w:rPr>
            <w:delText>a</w:delText>
          </w:r>
        </w:del>
        <w:r w:rsidR="003F7421">
          <w:rPr>
            <w:lang w:eastAsia="zh-CN"/>
          </w:rPr>
          <w:t xml:space="preserve"> </w:t>
        </w:r>
      </w:ins>
      <w:r>
        <w:rPr>
          <w:lang w:eastAsia="zh-CN"/>
        </w:rPr>
        <w:t>AI_TrainingDataset</w:t>
      </w:r>
      <w:r w:rsidR="00527140">
        <w:rPr>
          <w:lang w:eastAsia="zh-CN"/>
        </w:rPr>
        <w:t xml:space="preserve"> module</w:t>
      </w:r>
      <w:r>
        <w:rPr>
          <w:lang w:eastAsia="zh-CN"/>
        </w:rPr>
        <w:t>, which is based on</w:t>
      </w:r>
      <w:del w:id="300" w:author="Ruixiang Liu" w:date="2024-01-22T20:09:00Z">
        <w:r w:rsidDel="0074748B">
          <w:rPr>
            <w:lang w:eastAsia="zh-CN"/>
          </w:rPr>
          <w:delText xml:space="preserve"> the current version of</w:delText>
        </w:r>
      </w:del>
      <w:r>
        <w:rPr>
          <w:lang w:eastAsia="zh-CN"/>
        </w:rPr>
        <w:t xml:space="preserve"> </w:t>
      </w:r>
      <w:r w:rsidR="00B87160">
        <w:rPr>
          <w:lang w:eastAsia="zh-CN"/>
        </w:rPr>
        <w:t xml:space="preserve">the </w:t>
      </w:r>
      <w:r>
        <w:rPr>
          <w:lang w:eastAsia="zh-CN"/>
        </w:rPr>
        <w:t>UML model</w:t>
      </w:r>
      <w:r w:rsidR="00C25C51">
        <w:rPr>
          <w:lang w:eastAsia="zh-CN"/>
        </w:rPr>
        <w:t xml:space="preserve"> </w:t>
      </w:r>
      <w:ins w:id="301" w:author="Carl Reed" w:date="2023-12-19T16:20:00Z">
        <w:r w:rsidR="001314A5">
          <w:rPr>
            <w:lang w:eastAsia="zh-CN"/>
          </w:rPr>
          <w:t>specified</w:t>
        </w:r>
      </w:ins>
      <w:del w:id="302" w:author="Carl Reed" w:date="2023-12-19T16:20:00Z">
        <w:r w:rsidR="00B67F14" w:rsidDel="001314A5">
          <w:rPr>
            <w:lang w:eastAsia="zh-CN"/>
          </w:rPr>
          <w:delText xml:space="preserve">presented </w:delText>
        </w:r>
      </w:del>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15D6AF26" w:rsidR="001B56F2" w:rsidRPr="00087D9B" w:rsidRDefault="001B56F2" w:rsidP="00B96180">
            <w:pPr>
              <w:rPr>
                <w:lang w:eastAsia="zh-CN"/>
              </w:rPr>
            </w:pPr>
            <w:r>
              <w:rPr>
                <w:lang w:eastAsia="zh-CN"/>
              </w:rPr>
              <w:t>Requirement</w:t>
            </w:r>
            <w:ins w:id="303" w:author="Ruixiang Liu" w:date="2024-01-22T15:21:00Z">
              <w:r w:rsidR="00EC742F">
                <w:rPr>
                  <w:lang w:eastAsia="zh-CN"/>
                </w:rPr>
                <w:t xml:space="preserve"> 11</w:t>
              </w:r>
            </w:ins>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1FFEF32E" w:rsidR="001B56F2" w:rsidRDefault="001B56F2" w:rsidP="00B96180">
            <w:pPr>
              <w:rPr>
                <w:lang w:eastAsia="zh-CN"/>
              </w:rPr>
            </w:pPr>
            <w:r>
              <w:rPr>
                <w:lang w:eastAsia="zh-CN"/>
              </w:rPr>
              <w:t>Requirement</w:t>
            </w:r>
            <w:ins w:id="304" w:author="Ruixiang Liu" w:date="2024-01-22T15:21:00Z">
              <w:r w:rsidR="00EC742F">
                <w:rPr>
                  <w:lang w:eastAsia="zh-CN"/>
                </w:rPr>
                <w:t xml:space="preserve"> 12</w:t>
              </w:r>
            </w:ins>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3B2D089B" w:rsidR="001B56F2" w:rsidRDefault="001B56F2" w:rsidP="00B96180">
            <w:pPr>
              <w:rPr>
                <w:lang w:eastAsia="zh-CN"/>
              </w:rPr>
            </w:pPr>
            <w:r>
              <w:rPr>
                <w:lang w:eastAsia="zh-CN"/>
              </w:rPr>
              <w:t>Requirement</w:t>
            </w:r>
            <w:ins w:id="305" w:author="Ruixiang Liu" w:date="2024-01-22T15:21:00Z">
              <w:r w:rsidR="00EC742F">
                <w:rPr>
                  <w:lang w:eastAsia="zh-CN"/>
                </w:rPr>
                <w:t xml:space="preserve"> 13</w:t>
              </w:r>
            </w:ins>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5E75FA07" w:rsidR="006A6AD2" w:rsidRDefault="009F2CDA" w:rsidP="006A6AD2">
      <w:pPr>
        <w:rPr>
          <w:lang w:val="en-GB" w:eastAsia="zh-CN"/>
        </w:rPr>
      </w:pPr>
      <w:ins w:id="306" w:author="Ruixiang Liu" w:date="2024-01-22T21:31:00Z">
        <w:r>
          <w:rPr>
            <w:lang w:val="en-GB" w:eastAsia="zh-CN"/>
          </w:rPr>
          <w:t>The</w:t>
        </w:r>
      </w:ins>
      <w:del w:id="307" w:author="Ruixiang Liu" w:date="2024-01-22T21:31:00Z">
        <w:r w:rsidR="006A6AD2" w:rsidDel="009F2CDA">
          <w:rPr>
            <w:lang w:val="en-GB" w:eastAsia="zh-CN"/>
          </w:rPr>
          <w:delText>A</w:delText>
        </w:r>
        <w:r w:rsidR="00A05BC6" w:rsidDel="009F2CDA">
          <w:rPr>
            <w:lang w:val="en-GB" w:eastAsia="zh-CN"/>
          </w:rPr>
          <w:delText>n</w:delText>
        </w:r>
      </w:del>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84970">
        <w:t xml:space="preserve">Table </w:t>
      </w:r>
      <w:r w:rsidR="00C84970">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E8C1DDA" w:rsidR="006A6AD2" w:rsidRDefault="006A6AD2" w:rsidP="003A289F">
            <w:r>
              <w:rPr>
                <w:lang w:eastAsia="zh-CN"/>
              </w:rPr>
              <w:t>Requirement</w:t>
            </w:r>
            <w:ins w:id="308" w:author="Ruixiang Liu" w:date="2024-01-22T15:21:00Z">
              <w:r w:rsidR="00F1285D">
                <w:rPr>
                  <w:lang w:eastAsia="zh-CN"/>
                </w:rPr>
                <w:t xml:space="preserve"> 11</w:t>
              </w:r>
            </w:ins>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652A6D47"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del w:id="309" w:author="Carl Reed" w:date="2023-12-19T16:20:00Z">
              <w:r w:rsidDel="001314A5">
                <w:rPr>
                  <w:lang w:eastAsia="zh-CN"/>
                </w:rPr>
                <w:delText xml:space="preserve">shall </w:delText>
              </w:r>
            </w:del>
            <w:ins w:id="310" w:author="Carl Reed" w:date="2023-12-19T16:20:00Z">
              <w:r w:rsidR="001314A5">
                <w:rPr>
                  <w:lang w:eastAsia="zh-CN"/>
                </w:rPr>
                <w:t xml:space="preserve">SHALL </w:t>
              </w:r>
            </w:ins>
            <w:r w:rsidR="006F7AF5">
              <w:rPr>
                <w:lang w:eastAsia="zh-CN"/>
              </w:rPr>
              <w:t xml:space="preserve">implement the </w:t>
            </w:r>
            <w:ins w:id="311" w:author="Ruixiang Liu" w:date="2024-01-22T15:32:00Z">
              <w:r w:rsidR="00FA229A" w:rsidRPr="00FA229A">
                <w:rPr>
                  <w:lang w:eastAsia="zh-CN"/>
                </w:rPr>
                <w:t xml:space="preserve">Mandatory </w:t>
              </w:r>
            </w:ins>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84970">
              <w:t xml:space="preserve">Table </w:t>
            </w:r>
            <w:r w:rsidR="00C84970">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5D6ABFA" w:rsidR="006A6AD2" w:rsidRDefault="006A6AD2" w:rsidP="006A6AD2">
      <w:pPr>
        <w:pStyle w:val="af4"/>
        <w:keepNext/>
      </w:pPr>
      <w:bookmarkStart w:id="312" w:name="_Ref112248173"/>
      <w:r>
        <w:t xml:space="preserve">Table </w:t>
      </w:r>
      <w:fldSimple w:instr=" SEQ Table \* ARABIC ">
        <w:r w:rsidR="00C84970">
          <w:rPr>
            <w:noProof/>
          </w:rPr>
          <w:t>2</w:t>
        </w:r>
      </w:fldSimple>
      <w:bookmarkEnd w:id="312"/>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commentRangeStart w:id="313"/>
            <w:commentRangeStart w:id="314"/>
            <w:r>
              <w:rPr>
                <w:rFonts w:hint="eastAsia"/>
                <w:lang w:eastAsia="zh-CN"/>
              </w:rPr>
              <w:t>Identification</w:t>
            </w:r>
            <w:commentRangeEnd w:id="313"/>
            <w:r w:rsidR="001314A5">
              <w:rPr>
                <w:rStyle w:val="af5"/>
              </w:rPr>
              <w:commentReference w:id="313"/>
            </w:r>
            <w:commentRangeEnd w:id="314"/>
            <w:r w:rsidR="007329DD">
              <w:rPr>
                <w:rStyle w:val="af5"/>
              </w:rPr>
              <w:commentReference w:id="314"/>
            </w:r>
            <w:r>
              <w:rPr>
                <w:rFonts w:hint="eastAsia"/>
                <w:lang w:eastAsia="zh-CN"/>
              </w:rPr>
              <w:t xml:space="preserve">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commentRangeStart w:id="315"/>
            <w:commentRangeStart w:id="316"/>
            <w:r>
              <w:rPr>
                <w:lang w:eastAsia="zh-CN"/>
              </w:rPr>
              <w:t>Description of the scope of the training dataset.</w:t>
            </w:r>
            <w:commentRangeEnd w:id="315"/>
            <w:r w:rsidR="00CC507B">
              <w:rPr>
                <w:rStyle w:val="af5"/>
              </w:rPr>
              <w:commentReference w:id="315"/>
            </w:r>
            <w:commentRangeEnd w:id="316"/>
            <w:r w:rsidR="00B222FE">
              <w:rPr>
                <w:rStyle w:val="af5"/>
              </w:rPr>
              <w:commentReference w:id="316"/>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F446021" w:rsidR="005467CA" w:rsidRDefault="005467CA" w:rsidP="005467CA">
            <w:r>
              <w:rPr>
                <w:rFonts w:hint="eastAsia"/>
                <w:lang w:eastAsia="zh-CN"/>
              </w:rPr>
              <w:t>Int</w:t>
            </w:r>
            <w:r>
              <w:rPr>
                <w:lang w:eastAsia="zh-CN"/>
              </w:rPr>
              <w:t xml:space="preserve"> [</w:t>
            </w:r>
            <w:ins w:id="317" w:author="Ruixiang Liu" w:date="2024-01-22T21:03:00Z">
              <w:r w:rsidR="00DF4BD7">
                <w:rPr>
                  <w:lang w:eastAsia="zh-CN"/>
                </w:rPr>
                <w:t>0</w:t>
              </w:r>
            </w:ins>
            <w:del w:id="318" w:author="Ruixiang Liu" w:date="2024-01-22T21:03:00Z">
              <w:r w:rsidDel="00DF4BD7">
                <w:rPr>
                  <w:lang w:eastAsia="zh-CN"/>
                </w:rPr>
                <w:delText>1</w:delText>
              </w:r>
            </w:del>
            <w:r>
              <w:rPr>
                <w:lang w:eastAsia="zh-CN"/>
              </w:rPr>
              <w:t>..1]</w:t>
            </w:r>
          </w:p>
        </w:tc>
        <w:tc>
          <w:tcPr>
            <w:tcW w:w="1626" w:type="dxa"/>
          </w:tcPr>
          <w:p w14:paraId="4342F48B" w14:textId="6CEDEE07" w:rsidR="005467CA" w:rsidRDefault="0089656C" w:rsidP="005467CA">
            <w:ins w:id="319" w:author="Ruixiang Liu" w:date="2024-01-22T21:03:00Z">
              <w:r>
                <w:rPr>
                  <w:rFonts w:hint="eastAsia"/>
                  <w:lang w:eastAsia="zh-CN"/>
                </w:rPr>
                <w:t>O</w:t>
              </w:r>
              <w:r>
                <w:rPr>
                  <w:lang w:eastAsia="zh-CN"/>
                </w:rPr>
                <w:t>ptional</w:t>
              </w:r>
            </w:ins>
            <w:del w:id="320" w:author="Ruixiang Liu" w:date="2024-01-22T21:03:00Z">
              <w:r w:rsidR="002044D0" w:rsidDel="0089656C">
                <w:rPr>
                  <w:rFonts w:hint="eastAsia"/>
                  <w:lang w:eastAsia="zh-CN"/>
                </w:rPr>
                <w:delText>M</w:delText>
              </w:r>
              <w:r w:rsidR="002044D0" w:rsidDel="0089656C">
                <w:rPr>
                  <w:lang w:eastAsia="zh-CN"/>
                </w:rPr>
                <w:delText>andatory</w:delText>
              </w:r>
            </w:del>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5C6CD6EB" w:rsidR="005467CA" w:rsidRDefault="005467CA" w:rsidP="005467CA">
            <w:r>
              <w:rPr>
                <w:rFonts w:hint="eastAsia"/>
                <w:lang w:eastAsia="zh-CN"/>
              </w:rPr>
              <w:t>CharacterString</w:t>
            </w:r>
            <w:r>
              <w:rPr>
                <w:lang w:eastAsia="zh-CN"/>
              </w:rPr>
              <w:t xml:space="preserve"> [</w:t>
            </w:r>
            <w:ins w:id="321" w:author="Ruixiang Liu" w:date="2024-01-22T21:02:00Z">
              <w:r w:rsidR="001F1745">
                <w:rPr>
                  <w:lang w:eastAsia="zh-CN"/>
                </w:rPr>
                <w:t>1</w:t>
              </w:r>
            </w:ins>
            <w:del w:id="322" w:author="Ruixiang Liu" w:date="2024-01-22T21:02:00Z">
              <w:r w:rsidDel="001F1745">
                <w:rPr>
                  <w:lang w:eastAsia="zh-CN"/>
                </w:rPr>
                <w:delText>0</w:delText>
              </w:r>
            </w:del>
            <w:r>
              <w:rPr>
                <w:lang w:eastAsia="zh-CN"/>
              </w:rPr>
              <w:t>..1]</w:t>
            </w:r>
          </w:p>
        </w:tc>
        <w:tc>
          <w:tcPr>
            <w:tcW w:w="1626" w:type="dxa"/>
          </w:tcPr>
          <w:p w14:paraId="7652342D" w14:textId="621B7E0E" w:rsidR="005467CA" w:rsidRDefault="001F1745" w:rsidP="005467CA">
            <w:ins w:id="323" w:author="Ruixiang Liu" w:date="2024-01-22T21:02:00Z">
              <w:r>
                <w:rPr>
                  <w:rFonts w:hint="eastAsia"/>
                  <w:lang w:eastAsia="zh-CN"/>
                </w:rPr>
                <w:t>M</w:t>
              </w:r>
              <w:r>
                <w:rPr>
                  <w:lang w:eastAsia="zh-CN"/>
                </w:rPr>
                <w:t>andatory</w:t>
              </w:r>
            </w:ins>
            <w:del w:id="324" w:author="Ruixiang Liu" w:date="2024-01-22T21:02:00Z">
              <w:r w:rsidR="002044D0" w:rsidDel="001F1745">
                <w:rPr>
                  <w:rFonts w:hint="eastAsia"/>
                  <w:lang w:eastAsia="zh-CN"/>
                </w:rPr>
                <w:delText>O</w:delText>
              </w:r>
              <w:r w:rsidR="002044D0" w:rsidDel="001F1745">
                <w:rPr>
                  <w:lang w:eastAsia="zh-CN"/>
                </w:rPr>
                <w:delText>ptional</w:delText>
              </w:r>
            </w:del>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2EFAE7EC" w:rsidR="005467CA" w:rsidRDefault="005467CA" w:rsidP="005467CA">
            <w:r>
              <w:rPr>
                <w:rFonts w:hint="eastAsia"/>
                <w:lang w:eastAsia="zh-CN"/>
              </w:rPr>
              <w:t>Statistic</w:t>
            </w:r>
            <w:ins w:id="325" w:author="Carl Reed" w:date="2023-12-19T16:22:00Z">
              <w:r w:rsidR="003B3CEF">
                <w:rPr>
                  <w:lang w:eastAsia="zh-CN"/>
                </w:rPr>
                <w:t>al</w:t>
              </w:r>
            </w:ins>
            <w:del w:id="326" w:author="Carl Reed" w:date="2023-12-19T16:22:00Z">
              <w:r w:rsidDel="003B3CEF">
                <w:rPr>
                  <w:rFonts w:hint="eastAsia"/>
                  <w:lang w:eastAsia="zh-CN"/>
                </w:rPr>
                <w:delText>s</w:delText>
              </w:r>
            </w:del>
            <w:r>
              <w:rPr>
                <w:rFonts w:hint="eastAsia"/>
                <w:lang w:eastAsia="zh-CN"/>
              </w:rPr>
              <w:t xml:space="preserve"> </w:t>
            </w:r>
            <w:r>
              <w:rPr>
                <w:lang w:eastAsia="zh-CN"/>
              </w:rPr>
              <w:t xml:space="preserve">results </w:t>
            </w:r>
            <w:del w:id="327" w:author="Carl Reed" w:date="2023-12-19T16:22:00Z">
              <w:r w:rsidDel="003B3CEF">
                <w:rPr>
                  <w:lang w:eastAsia="zh-CN"/>
                </w:rPr>
                <w:delText xml:space="preserve">of </w:delText>
              </w:r>
            </w:del>
            <w:ins w:id="328" w:author="Carl Reed" w:date="2023-12-19T16:22:00Z">
              <w:r w:rsidR="003B3CEF">
                <w:rPr>
                  <w:lang w:eastAsia="zh-CN"/>
                </w:rPr>
                <w:t xml:space="preserve">for </w:t>
              </w:r>
            </w:ins>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784E602D" w:rsidR="009F6164" w:rsidRDefault="009F6164" w:rsidP="009F6164">
            <w:pPr>
              <w:rPr>
                <w:lang w:eastAsia="zh-CN"/>
              </w:rPr>
            </w:pPr>
            <w:r>
              <w:rPr>
                <w:rFonts w:hint="eastAsia"/>
                <w:lang w:eastAsia="zh-CN"/>
              </w:rPr>
              <w:t>C</w:t>
            </w:r>
            <w:r>
              <w:rPr>
                <w:lang w:eastAsia="zh-CN"/>
              </w:rPr>
              <w:t xml:space="preserve">itation </w:t>
            </w:r>
            <w:ins w:id="329" w:author="Carl Reed" w:date="2023-12-19T16:25:00Z">
              <w:r w:rsidR="00CC507B">
                <w:rPr>
                  <w:lang w:eastAsia="zh-CN"/>
                </w:rPr>
                <w:t>for the</w:t>
              </w:r>
            </w:ins>
            <w:del w:id="330" w:author="Carl Reed" w:date="2023-12-19T16:25:00Z">
              <w:r w:rsidDel="00CC507B">
                <w:rPr>
                  <w:lang w:eastAsia="zh-CN"/>
                </w:rPr>
                <w:delText>of</w:delText>
              </w:r>
            </w:del>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275AA7F1" w:rsidR="009F6164" w:rsidRDefault="009F6164" w:rsidP="009F6164">
            <w:r>
              <w:rPr>
                <w:rFonts w:hint="eastAsia"/>
                <w:lang w:eastAsia="zh-CN"/>
              </w:rPr>
              <w:t>Int [</w:t>
            </w:r>
            <w:ins w:id="331" w:author="Ruixiang Liu" w:date="2024-01-22T21:04:00Z">
              <w:r w:rsidR="00AC6C47">
                <w:rPr>
                  <w:lang w:eastAsia="zh-CN"/>
                </w:rPr>
                <w:t>0</w:t>
              </w:r>
            </w:ins>
            <w:del w:id="332" w:author="Ruixiang Liu" w:date="2024-01-22T21:04:00Z">
              <w:r w:rsidDel="00AC6C47">
                <w:rPr>
                  <w:lang w:eastAsia="zh-CN"/>
                </w:rPr>
                <w:delText>1</w:delText>
              </w:r>
            </w:del>
            <w:r>
              <w:rPr>
                <w:lang w:eastAsia="zh-CN"/>
              </w:rPr>
              <w:t>..1</w:t>
            </w:r>
            <w:r>
              <w:rPr>
                <w:rFonts w:hint="eastAsia"/>
                <w:lang w:eastAsia="zh-CN"/>
              </w:rPr>
              <w:t>]</w:t>
            </w:r>
          </w:p>
        </w:tc>
        <w:tc>
          <w:tcPr>
            <w:tcW w:w="1626" w:type="dxa"/>
          </w:tcPr>
          <w:p w14:paraId="4937358E" w14:textId="60B246B9" w:rsidR="009F6164" w:rsidRDefault="00AC6C47" w:rsidP="009F6164">
            <w:ins w:id="333" w:author="Ruixiang Liu" w:date="2024-01-22T21:04:00Z">
              <w:r>
                <w:rPr>
                  <w:rFonts w:hint="eastAsia"/>
                  <w:lang w:eastAsia="zh-CN"/>
                </w:rPr>
                <w:t>O</w:t>
              </w:r>
              <w:r>
                <w:rPr>
                  <w:lang w:eastAsia="zh-CN"/>
                </w:rPr>
                <w:t>ptional</w:t>
              </w:r>
            </w:ins>
            <w:del w:id="334" w:author="Ruixiang Liu" w:date="2024-01-22T21:04:00Z">
              <w:r w:rsidR="009F6164" w:rsidDel="00AC6C47">
                <w:rPr>
                  <w:rFonts w:hint="eastAsia"/>
                  <w:lang w:eastAsia="zh-CN"/>
                </w:rPr>
                <w:delText>M</w:delText>
              </w:r>
              <w:r w:rsidR="009F6164" w:rsidDel="00AC6C47">
                <w:rPr>
                  <w:lang w:eastAsia="zh-CN"/>
                </w:rPr>
                <w:delText>andatory</w:delText>
              </w:r>
            </w:del>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ins w:id="335" w:author="Ruixiang Liu" w:date="2024-01-22T21:07:00Z">
              <w:r w:rsidR="00177656">
                <w:rPr>
                  <w:lang w:eastAsia="zh-CN"/>
                </w:rPr>
                <w:t>i</w:t>
              </w:r>
            </w:ins>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9BC64A" w:rsidR="0038196B" w:rsidRDefault="0038196B" w:rsidP="0038196B">
            <w:pPr>
              <w:rPr>
                <w:lang w:val="en-GB" w:eastAsia="zh-CN"/>
              </w:rPr>
            </w:pPr>
            <w:r>
              <w:rPr>
                <w:rFonts w:hint="eastAsia"/>
                <w:lang w:eastAsia="zh-CN"/>
              </w:rPr>
              <w:t>NamedValue [</w:t>
            </w:r>
            <w:ins w:id="336" w:author="Ruixiang Liu" w:date="2024-01-22T21:04:00Z">
              <w:r w:rsidR="000C4876">
                <w:rPr>
                  <w:lang w:eastAsia="zh-CN"/>
                </w:rPr>
                <w:t>0</w:t>
              </w:r>
            </w:ins>
            <w:del w:id="337" w:author="Ruixiang Liu" w:date="2024-01-22T21:04:00Z">
              <w:r w:rsidDel="000C4876">
                <w:rPr>
                  <w:lang w:eastAsia="zh-CN"/>
                </w:rPr>
                <w:delText>1</w:delText>
              </w:r>
            </w:del>
            <w:r>
              <w:rPr>
                <w:lang w:eastAsia="zh-CN"/>
              </w:rPr>
              <w:t>..</w:t>
            </w:r>
            <w:ins w:id="338" w:author="Ruixiang Liu" w:date="2024-01-22T21:04:00Z">
              <w:r w:rsidR="000C4876">
                <w:rPr>
                  <w:lang w:eastAsia="zh-CN"/>
                </w:rPr>
                <w:t>*</w:t>
              </w:r>
            </w:ins>
            <w:del w:id="339" w:author="Ruixiang Liu" w:date="2024-01-22T21:04:00Z">
              <w:r w:rsidDel="000C4876">
                <w:rPr>
                  <w:lang w:eastAsia="zh-CN"/>
                </w:rPr>
                <w:delText>1</w:delText>
              </w:r>
            </w:del>
            <w:r>
              <w:rPr>
                <w:rFonts w:hint="eastAsia"/>
                <w:lang w:eastAsia="zh-CN"/>
              </w:rPr>
              <w:t>]</w:t>
            </w:r>
          </w:p>
        </w:tc>
        <w:tc>
          <w:tcPr>
            <w:tcW w:w="1626" w:type="dxa"/>
          </w:tcPr>
          <w:p w14:paraId="4703C396" w14:textId="70D04D8D" w:rsidR="0038196B" w:rsidRDefault="00942B69" w:rsidP="0038196B">
            <w:pPr>
              <w:rPr>
                <w:lang w:eastAsia="zh-CN"/>
              </w:rPr>
            </w:pPr>
            <w:ins w:id="340" w:author="Ruixiang Liu" w:date="2024-01-22T21:04:00Z">
              <w:r>
                <w:rPr>
                  <w:rFonts w:hint="eastAsia"/>
                  <w:lang w:eastAsia="zh-CN"/>
                </w:rPr>
                <w:t>O</w:t>
              </w:r>
              <w:r>
                <w:rPr>
                  <w:lang w:eastAsia="zh-CN"/>
                </w:rPr>
                <w:t>ptional</w:t>
              </w:r>
            </w:ins>
            <w:del w:id="341" w:author="Ruixiang Liu" w:date="2024-01-22T21:04:00Z">
              <w:r w:rsidR="0038196B" w:rsidDel="00942B69">
                <w:rPr>
                  <w:rFonts w:hint="eastAsia"/>
                  <w:lang w:eastAsia="zh-CN"/>
                </w:rPr>
                <w:delText>M</w:delText>
              </w:r>
              <w:r w:rsidR="0038196B" w:rsidDel="00942B69">
                <w:rPr>
                  <w:lang w:eastAsia="zh-CN"/>
                </w:rPr>
                <w:delText>andatory</w:delText>
              </w:r>
            </w:del>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lastRenderedPageBreak/>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2967033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FC3581">
        <w:rPr>
          <w:lang w:eastAsia="zh-CN"/>
        </w:rPr>
        <w:t>“</w:t>
      </w:r>
      <w:r w:rsidR="00FD76ED">
        <w:rPr>
          <w:lang w:eastAsia="zh-CN"/>
        </w:rPr>
        <w:t>googleEarth</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ins w:id="342" w:author="Ruixiang Liu" w:date="2024-01-22T22:46:00Z">
        <w:r w:rsidR="00174406">
          <w:rPr>
            <w:lang w:eastAsia="zh-CN"/>
          </w:rPr>
          <w:t>[</w:t>
        </w:r>
      </w:ins>
      <w:r w:rsidR="00FC3581">
        <w:rPr>
          <w:lang w:eastAsia="zh-CN"/>
        </w:rPr>
        <w:t>“</w:t>
      </w:r>
      <w:r w:rsidR="00FD76ED">
        <w:rPr>
          <w:lang w:eastAsia="zh-CN"/>
        </w:rPr>
        <w:t>image/Airport/airport_01.jpg</w:t>
      </w:r>
      <w:r w:rsidR="00FC3581">
        <w:rPr>
          <w:lang w:eastAsia="zh-CN"/>
        </w:rPr>
        <w:t>”</w:t>
      </w:r>
      <w:ins w:id="343" w:author="Ruixiang Liu" w:date="2024-01-22T22:46:00Z">
        <w:r w:rsidR="00174406">
          <w:rPr>
            <w:lang w:eastAsia="zh-CN"/>
          </w:rPr>
          <w:t>]</w:t>
        </w:r>
      </w:ins>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303FA1D" w:rsidR="00A3291F" w:rsidRDefault="00A3291F" w:rsidP="00A3291F">
      <w:pPr>
        <w:rPr>
          <w:lang w:val="en-GB" w:eastAsia="zh-CN"/>
        </w:rPr>
      </w:pPr>
      <w:del w:id="344" w:author="Carl Reed" w:date="2023-12-19T16:34:00Z">
        <w:r w:rsidDel="006E261E">
          <w:rPr>
            <w:rFonts w:hint="eastAsia"/>
            <w:lang w:val="en-GB" w:eastAsia="zh-CN"/>
          </w:rPr>
          <w:delText>A</w:delText>
        </w:r>
        <w:r w:rsidDel="006E261E">
          <w:rPr>
            <w:lang w:val="en-GB" w:eastAsia="zh-CN"/>
          </w:rPr>
          <w:delText xml:space="preserve">n </w:delText>
        </w:r>
      </w:del>
      <w:ins w:id="345" w:author="Carl Reed" w:date="2023-12-19T16:34:00Z">
        <w:r w:rsidR="006E261E">
          <w:rPr>
            <w:lang w:val="en-GB" w:eastAsia="zh-CN"/>
          </w:rPr>
          <w:t xml:space="preserve">If the optional element </w:t>
        </w:r>
      </w:ins>
      <w:r w:rsidRPr="00A3291F">
        <w:rPr>
          <w:lang w:val="en-GB" w:eastAsia="zh-CN"/>
        </w:rPr>
        <w:t>AI_MetricsInLiterature</w:t>
      </w:r>
      <w:ins w:id="346" w:author="Carl Reed" w:date="2023-12-19T16:35:00Z">
        <w:r w:rsidR="006E261E">
          <w:rPr>
            <w:lang w:val="en-GB" w:eastAsia="zh-CN"/>
          </w:rPr>
          <w:t xml:space="preserve"> is specified, this element</w:t>
        </w:r>
      </w:ins>
      <w:r>
        <w:rPr>
          <w:lang w:val="en-GB" w:eastAsia="zh-CN"/>
        </w:rPr>
        <w:t xml:space="preserve"> is encoded as JSON object with properties </w:t>
      </w:r>
      <w:ins w:id="347" w:author="Carl Reed" w:date="2023-12-19T16:35:00Z">
        <w:r w:rsidR="006E261E">
          <w:rPr>
            <w:lang w:val="en-GB" w:eastAsia="zh-CN"/>
          </w:rPr>
          <w:t xml:space="preserve">as </w:t>
        </w:r>
      </w:ins>
      <w:r>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84970">
        <w:t xml:space="preserve">Table </w:t>
      </w:r>
      <w:r w:rsidR="00C84970">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D38880A" w:rsidR="00A3291F" w:rsidRDefault="00A3291F" w:rsidP="003A289F">
            <w:r>
              <w:rPr>
                <w:lang w:eastAsia="zh-CN"/>
              </w:rPr>
              <w:t>Requirement</w:t>
            </w:r>
            <w:ins w:id="348" w:author="Ruixiang Liu" w:date="2024-01-22T15:24:00Z">
              <w:r w:rsidR="00752B5A">
                <w:rPr>
                  <w:lang w:eastAsia="zh-CN"/>
                </w:rPr>
                <w:t xml:space="preserve"> 12</w:t>
              </w:r>
            </w:ins>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242355C3"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del w:id="349" w:author="Carl Reed" w:date="2023-12-19T16:22:00Z">
              <w:r w:rsidDel="00DB6071">
                <w:rPr>
                  <w:lang w:eastAsia="zh-CN"/>
                </w:rPr>
                <w:delText xml:space="preserve">shall </w:delText>
              </w:r>
            </w:del>
            <w:ins w:id="350" w:author="Carl Reed" w:date="2023-12-19T16:22:00Z">
              <w:r w:rsidR="00DB6071">
                <w:rPr>
                  <w:lang w:eastAsia="zh-CN"/>
                </w:rPr>
                <w:t>SHALL</w:t>
              </w:r>
            </w:ins>
            <w:ins w:id="351" w:author="Carl Reed" w:date="2023-12-19T16:23:00Z">
              <w:r w:rsidR="00DB6071">
                <w:rPr>
                  <w:lang w:eastAsia="zh-CN"/>
                </w:rPr>
                <w:t xml:space="preserve"> </w:t>
              </w:r>
            </w:ins>
            <w:r>
              <w:rPr>
                <w:lang w:eastAsia="zh-CN"/>
              </w:rPr>
              <w:t xml:space="preserve">implement the </w:t>
            </w:r>
            <w:ins w:id="352" w:author="Carl Reed" w:date="2023-12-19T16:35:00Z">
              <w:r w:rsidR="00E14F88">
                <w:rPr>
                  <w:lang w:eastAsia="zh-CN"/>
                </w:rPr>
                <w:t xml:space="preserve">Mandatory </w:t>
              </w:r>
            </w:ins>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84970">
              <w:t xml:space="preserve">Table </w:t>
            </w:r>
            <w:r w:rsidR="00C84970">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1CDB96" w:rsidR="00A3291F" w:rsidRDefault="00A3291F" w:rsidP="00A3291F">
      <w:pPr>
        <w:pStyle w:val="af4"/>
        <w:keepNext/>
      </w:pPr>
      <w:bookmarkStart w:id="353" w:name="_Ref112339732"/>
      <w:r>
        <w:t xml:space="preserve">Table </w:t>
      </w:r>
      <w:fldSimple w:instr=" SEQ Table \* ARABIC ">
        <w:r w:rsidR="00C84970">
          <w:rPr>
            <w:noProof/>
          </w:rPr>
          <w:t>3</w:t>
        </w:r>
      </w:fldSimple>
      <w:bookmarkEnd w:id="353"/>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lastRenderedPageBreak/>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52936C48" w:rsidR="00761ED8" w:rsidRDefault="00F17113" w:rsidP="00761ED8">
      <w:pPr>
        <w:rPr>
          <w:lang w:val="en-GB" w:eastAsia="zh-CN"/>
        </w:rPr>
      </w:pPr>
      <w:ins w:id="354" w:author="Ruixiang Liu" w:date="2024-01-22T21:31:00Z">
        <w:r>
          <w:rPr>
            <w:lang w:val="en-GB" w:eastAsia="zh-CN"/>
          </w:rPr>
          <w:t>The</w:t>
        </w:r>
      </w:ins>
      <w:del w:id="355" w:author="Ruixiang Liu" w:date="2024-01-22T21:31:00Z">
        <w:r w:rsidR="00761ED8" w:rsidDel="00F17113">
          <w:rPr>
            <w:lang w:val="en-GB" w:eastAsia="zh-CN"/>
          </w:rPr>
          <w:delText>An</w:delText>
        </w:r>
      </w:del>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84970">
        <w:t xml:space="preserve">Table </w:t>
      </w:r>
      <w:r w:rsidR="00C84970">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84970">
        <w:t xml:space="preserve">Table </w:t>
      </w:r>
      <w:r w:rsidR="00C84970">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0563E152" w:rsidR="00761ED8" w:rsidRDefault="00761ED8" w:rsidP="003A289F">
            <w:r>
              <w:rPr>
                <w:lang w:eastAsia="zh-CN"/>
              </w:rPr>
              <w:t>Requirement</w:t>
            </w:r>
            <w:ins w:id="356" w:author="Ruixiang Liu" w:date="2024-01-22T15:24:00Z">
              <w:r w:rsidR="00612370">
                <w:rPr>
                  <w:lang w:eastAsia="zh-CN"/>
                </w:rPr>
                <w:t xml:space="preserve"> 13</w:t>
              </w:r>
            </w:ins>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796427BC"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del w:id="357" w:author="Carl Reed" w:date="2023-12-19T16:36:00Z">
              <w:r w:rsidDel="00380FD2">
                <w:rPr>
                  <w:lang w:eastAsia="zh-CN"/>
                </w:rPr>
                <w:delText xml:space="preserve">shall </w:delText>
              </w:r>
            </w:del>
            <w:ins w:id="358" w:author="Carl Reed" w:date="2023-12-19T16:36:00Z">
              <w:r w:rsidR="00380FD2">
                <w:rPr>
                  <w:lang w:eastAsia="zh-CN"/>
                </w:rPr>
                <w:t xml:space="preserve">SHALL </w:t>
              </w:r>
            </w:ins>
            <w:r>
              <w:rPr>
                <w:lang w:eastAsia="zh-CN"/>
              </w:rPr>
              <w:t xml:space="preserve">implement the </w:t>
            </w:r>
            <w:ins w:id="359" w:author="Ruixiang Liu" w:date="2024-01-22T15:32:00Z">
              <w:r w:rsidR="006D7797" w:rsidRPr="006D7797">
                <w:rPr>
                  <w:lang w:eastAsia="zh-CN"/>
                </w:rPr>
                <w:t xml:space="preserve">Mandatory </w:t>
              </w:r>
            </w:ins>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84970">
              <w:t xml:space="preserve">Table </w:t>
            </w:r>
            <w:r w:rsidR="00C84970">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84970">
              <w:t xml:space="preserve">Table </w:t>
            </w:r>
            <w:r w:rsidR="00C84970">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6DC3D2E3" w:rsidR="00035332" w:rsidRDefault="00035332" w:rsidP="00035332">
      <w:pPr>
        <w:pStyle w:val="af4"/>
        <w:keepNext/>
      </w:pPr>
      <w:bookmarkStart w:id="360" w:name="_Ref112337512"/>
      <w:r>
        <w:t xml:space="preserve">Table </w:t>
      </w:r>
      <w:fldSimple w:instr=" SEQ Table \* ARABIC ">
        <w:r w:rsidR="00C84970">
          <w:rPr>
            <w:noProof/>
          </w:rPr>
          <w:t>4</w:t>
        </w:r>
      </w:fldSimple>
      <w:bookmarkEnd w:id="360"/>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DE3C08">
        <w:rPr>
          <w:lang w:eastAsia="zh-CN"/>
        </w:rPr>
        <w:t>EO</w:t>
      </w:r>
      <w:r>
        <w:rPr>
          <w:lang w:eastAsia="zh-CN"/>
        </w:rPr>
        <w:t>TrainingDataset</w:t>
      </w:r>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lastRenderedPageBreak/>
        <w:t xml:space="preserve">  </w:t>
      </w:r>
      <w:r w:rsidR="00FC3581">
        <w:rPr>
          <w:lang w:eastAsia="zh-CN"/>
        </w:rPr>
        <w:t>“</w:t>
      </w:r>
      <w:r>
        <w:rPr>
          <w:lang w:eastAsia="zh-CN"/>
        </w:rPr>
        <w:t>amountOfTrainingData</w:t>
      </w:r>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r>
        <w:rPr>
          <w:lang w:eastAsia="zh-CN"/>
        </w:rPr>
        <w:t>imageSize</w:t>
      </w:r>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r>
        <w:rPr>
          <w:lang w:eastAsia="zh-CN"/>
        </w:rPr>
        <w:t>footballField</w:t>
      </w:r>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r>
        <w:rPr>
          <w:lang w:eastAsia="zh-CN"/>
        </w:rPr>
        <w:t>railwayStation</w:t>
      </w:r>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4E38652F"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EOTrainingData</w:t>
      </w:r>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r>
        <w:rPr>
          <w:lang w:eastAsia="zh-CN"/>
        </w:rPr>
        <w:t>dataSources</w:t>
      </w:r>
      <w:r w:rsidR="00FC3581">
        <w:rPr>
          <w:lang w:eastAsia="zh-CN"/>
        </w:rPr>
        <w:t>”</w:t>
      </w:r>
      <w:r>
        <w:rPr>
          <w:lang w:eastAsia="zh-CN"/>
        </w:rPr>
        <w:t>: [</w:t>
      </w:r>
      <w:r w:rsidR="00FC3581">
        <w:rPr>
          <w:lang w:eastAsia="zh-CN"/>
        </w:rPr>
        <w:t>“</w:t>
      </w:r>
      <w:r>
        <w:rPr>
          <w:lang w:eastAsia="zh-CN"/>
        </w:rPr>
        <w:t>googleEarth</w:t>
      </w:r>
      <w:r w:rsidR="00FC3581">
        <w:rPr>
          <w:lang w:eastAsia="zh-CN"/>
        </w:rPr>
        <w:t>”</w:t>
      </w:r>
      <w:r>
        <w:rPr>
          <w:lang w:eastAsia="zh-CN"/>
        </w:rPr>
        <w:t>],</w:t>
      </w:r>
      <w:r>
        <w:rPr>
          <w:rFonts w:hint="eastAsia"/>
          <w:lang w:eastAsia="zh-CN"/>
        </w:rPr>
        <w:t xml:space="preserve"> </w:t>
      </w:r>
      <w:r w:rsidR="00FC3581">
        <w:rPr>
          <w:lang w:eastAsia="zh-CN"/>
        </w:rPr>
        <w:t>“</w:t>
      </w:r>
      <w:r>
        <w:rPr>
          <w:lang w:eastAsia="zh-CN"/>
        </w:rPr>
        <w:t>dataURL</w:t>
      </w:r>
      <w:r w:rsidR="00FC3581">
        <w:rPr>
          <w:lang w:eastAsia="zh-CN"/>
        </w:rPr>
        <w:t>”</w:t>
      </w:r>
      <w:r>
        <w:rPr>
          <w:lang w:eastAsia="zh-CN"/>
        </w:rPr>
        <w:t xml:space="preserve">: </w:t>
      </w:r>
      <w:ins w:id="361" w:author="Ruixiang Liu" w:date="2024-01-22T22:46:00Z">
        <w:r w:rsidR="00174406">
          <w:rPr>
            <w:lang w:eastAsia="zh-CN"/>
          </w:rPr>
          <w:t>[</w:t>
        </w:r>
      </w:ins>
      <w:r w:rsidR="00FC3581">
        <w:rPr>
          <w:lang w:eastAsia="zh-CN"/>
        </w:rPr>
        <w:t>“</w:t>
      </w:r>
      <w:r>
        <w:rPr>
          <w:lang w:eastAsia="zh-CN"/>
        </w:rPr>
        <w:t>image/Airport/airport_01.jpg</w:t>
      </w:r>
      <w:r w:rsidR="00FC3581">
        <w:rPr>
          <w:lang w:eastAsia="zh-CN"/>
        </w:rPr>
        <w:t>”</w:t>
      </w:r>
      <w:ins w:id="362" w:author="Ruixiang Liu" w:date="2024-01-22T22:46:00Z">
        <w:r w:rsidR="00174406">
          <w:rPr>
            <w:lang w:eastAsia="zh-CN"/>
          </w:rPr>
          <w:t>]</w:t>
        </w:r>
      </w:ins>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SceneLabel</w:t>
      </w:r>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363" w:name="_Toc157175207"/>
      <w:r>
        <w:t xml:space="preserve">Requirements </w:t>
      </w:r>
      <w:r w:rsidR="00192233">
        <w:t>C</w:t>
      </w:r>
      <w:r>
        <w:t xml:space="preserve">lass: </w:t>
      </w:r>
      <w:r w:rsidR="00B32192">
        <w:t>AI_TrainingData</w:t>
      </w:r>
      <w:bookmarkEnd w:id="363"/>
    </w:p>
    <w:p w14:paraId="64171448" w14:textId="37273AB6" w:rsidR="00ED7BDA" w:rsidRPr="00CD698E" w:rsidRDefault="00ED7BDA" w:rsidP="00ED7BDA">
      <w:pPr>
        <w:rPr>
          <w:lang w:eastAsia="zh-CN"/>
        </w:rPr>
      </w:pPr>
      <w:r>
        <w:rPr>
          <w:rFonts w:hint="eastAsia"/>
          <w:lang w:eastAsia="zh-CN"/>
        </w:rPr>
        <w:t>T</w:t>
      </w:r>
      <w:r>
        <w:rPr>
          <w:lang w:eastAsia="zh-CN"/>
        </w:rPr>
        <w:t>h</w:t>
      </w:r>
      <w:ins w:id="364" w:author="Ruixiang Liu" w:date="2024-01-22T20:05:00Z">
        <w:r w:rsidR="00061DBE">
          <w:rPr>
            <w:lang w:eastAsia="zh-CN"/>
          </w:rPr>
          <w:t>e</w:t>
        </w:r>
      </w:ins>
      <w:del w:id="365" w:author="Ruixiang Liu" w:date="2024-01-22T20:05:00Z">
        <w:r w:rsidDel="00061DBE">
          <w:rPr>
            <w:lang w:eastAsia="zh-CN"/>
          </w:rPr>
          <w:delText>is</w:delText>
        </w:r>
      </w:del>
      <w:ins w:id="366" w:author="Ruixiang Liu" w:date="2024-01-22T20:05:00Z">
        <w:r w:rsidR="00061DBE">
          <w:rPr>
            <w:lang w:eastAsia="zh-CN"/>
          </w:rPr>
          <w:t xml:space="preserve"> </w:t>
        </w:r>
        <w:r w:rsidR="00061DBE" w:rsidRPr="00061DBE">
          <w:rPr>
            <w:lang w:eastAsia="zh-CN"/>
          </w:rPr>
          <w:t>AI_TrainingData</w:t>
        </w:r>
      </w:ins>
      <w:r>
        <w:rPr>
          <w:lang w:eastAsia="zh-CN"/>
        </w:rPr>
        <w:t xml:space="preserve"> </w:t>
      </w:r>
      <w:ins w:id="367" w:author="Ruixiang Liu" w:date="2024-01-22T20:05:00Z">
        <w:r w:rsidR="005061CB">
          <w:rPr>
            <w:lang w:eastAsia="zh-CN"/>
          </w:rPr>
          <w:t>r</w:t>
        </w:r>
      </w:ins>
      <w:del w:id="368" w:author="Ruixiang Liu" w:date="2024-01-22T20:05:00Z">
        <w:r w:rsidDel="005061CB">
          <w:rPr>
            <w:lang w:eastAsia="zh-CN"/>
          </w:rPr>
          <w:delText>R</w:delText>
        </w:r>
      </w:del>
      <w:r>
        <w:rPr>
          <w:lang w:eastAsia="zh-CN"/>
        </w:rPr>
        <w:t xml:space="preserve">equirements class defines a JSON encoding for </w:t>
      </w:r>
      <w:ins w:id="369" w:author="Ruixiang Liu" w:date="2024-01-22T20:07:00Z">
        <w:r w:rsidR="00BA33F3">
          <w:rPr>
            <w:lang w:eastAsia="zh-CN"/>
          </w:rPr>
          <w:t>the</w:t>
        </w:r>
      </w:ins>
      <w:ins w:id="370" w:author="Ruixiang Liu" w:date="2024-01-22T20:05:00Z">
        <w:r w:rsidR="00E271E8">
          <w:rPr>
            <w:lang w:eastAsia="zh-CN"/>
          </w:rPr>
          <w:t xml:space="preserve"> </w:t>
        </w:r>
      </w:ins>
      <w:r w:rsidR="004D65D1">
        <w:rPr>
          <w:lang w:eastAsia="zh-CN"/>
        </w:rPr>
        <w:t>AI_TrainingData</w:t>
      </w:r>
      <w:r w:rsidR="00301B82">
        <w:rPr>
          <w:lang w:eastAsia="zh-CN"/>
        </w:rPr>
        <w:t xml:space="preserve"> module</w:t>
      </w:r>
      <w:r>
        <w:rPr>
          <w:lang w:eastAsia="zh-CN"/>
        </w:rPr>
        <w:t xml:space="preserve">, which is based on </w:t>
      </w:r>
      <w:del w:id="371" w:author="Ruixiang Liu" w:date="2024-01-22T20:09:00Z">
        <w:r w:rsidDel="0074748B">
          <w:rPr>
            <w:lang w:eastAsia="zh-CN"/>
          </w:rPr>
          <w:delText xml:space="preserve">the current version of </w:delText>
        </w:r>
      </w:del>
      <w:r>
        <w:rPr>
          <w:lang w:eastAsia="zh-CN"/>
        </w:rPr>
        <w:t xml:space="preserve">the UML model </w:t>
      </w:r>
      <w:del w:id="372" w:author="Ruixiang Liu" w:date="2024-01-22T20:06:00Z">
        <w:r w:rsidDel="00E271E8">
          <w:rPr>
            <w:lang w:eastAsia="zh-CN"/>
          </w:rPr>
          <w:delText xml:space="preserve">presented </w:delText>
        </w:r>
      </w:del>
      <w:ins w:id="373" w:author="Ruixiang Liu" w:date="2024-01-22T20:06:00Z">
        <w:r w:rsidR="00E271E8">
          <w:rPr>
            <w:lang w:eastAsia="zh-CN"/>
          </w:rPr>
          <w:t xml:space="preserve">specified </w:t>
        </w:r>
      </w:ins>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lastRenderedPageBreak/>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728B8BC8" w:rsidR="003B2EEC" w:rsidRPr="00087D9B" w:rsidRDefault="003B2EEC" w:rsidP="00B96180">
            <w:pPr>
              <w:rPr>
                <w:lang w:eastAsia="zh-CN"/>
              </w:rPr>
            </w:pPr>
            <w:r>
              <w:rPr>
                <w:lang w:eastAsia="zh-CN"/>
              </w:rPr>
              <w:t>Requirement</w:t>
            </w:r>
            <w:ins w:id="374" w:author="Ruixiang Liu" w:date="2024-01-22T15:25:00Z">
              <w:r w:rsidR="003F5316">
                <w:rPr>
                  <w:lang w:eastAsia="zh-CN"/>
                </w:rPr>
                <w:t xml:space="preserve"> 14</w:t>
              </w:r>
            </w:ins>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rPr>
          <w:ins w:id="375" w:author="Ruixiang Liu" w:date="2024-01-22T15:26:00Z"/>
        </w:trPr>
        <w:tc>
          <w:tcPr>
            <w:tcW w:w="1838" w:type="dxa"/>
          </w:tcPr>
          <w:p w14:paraId="7D2BC6CD" w14:textId="4215D26F" w:rsidR="00BC5875" w:rsidRDefault="00BC5875" w:rsidP="00B96180">
            <w:pPr>
              <w:rPr>
                <w:ins w:id="376" w:author="Ruixiang Liu" w:date="2024-01-22T15:26:00Z"/>
                <w:lang w:eastAsia="zh-CN"/>
              </w:rPr>
            </w:pPr>
            <w:ins w:id="377" w:author="Ruixiang Liu" w:date="2024-01-22T15:26:00Z">
              <w:r>
                <w:rPr>
                  <w:lang w:eastAsia="zh-CN"/>
                </w:rPr>
                <w:t>Requirement 15</w:t>
              </w:r>
            </w:ins>
          </w:p>
        </w:tc>
        <w:tc>
          <w:tcPr>
            <w:tcW w:w="6792" w:type="dxa"/>
            <w:vAlign w:val="center"/>
          </w:tcPr>
          <w:p w14:paraId="1376B284" w14:textId="6D61383B" w:rsidR="00BC5875" w:rsidRDefault="00BC5875" w:rsidP="00B96180">
            <w:pPr>
              <w:rPr>
                <w:ins w:id="378" w:author="Ruixiang Liu" w:date="2024-01-22T15:26:00Z"/>
                <w:lang w:eastAsia="zh-CN"/>
              </w:rPr>
            </w:pPr>
            <w:ins w:id="379" w:author="Ruixiang Liu" w:date="2024-01-22T15:26:00Z">
              <w:r w:rsidRPr="00BC5875">
                <w:rPr>
                  <w:lang w:eastAsia="zh-CN"/>
                </w:rPr>
                <w:t>/req/aitrainingdataset/trainingtypecode</w:t>
              </w:r>
            </w:ins>
          </w:p>
        </w:tc>
      </w:tr>
      <w:tr w:rsidR="003B2EEC" w14:paraId="36831EF9" w14:textId="77777777" w:rsidTr="00600619">
        <w:tc>
          <w:tcPr>
            <w:tcW w:w="1838" w:type="dxa"/>
          </w:tcPr>
          <w:p w14:paraId="25F423E9" w14:textId="01EFCFD9" w:rsidR="003B2EEC" w:rsidRDefault="003B2EEC" w:rsidP="00B96180">
            <w:pPr>
              <w:rPr>
                <w:lang w:eastAsia="zh-CN"/>
              </w:rPr>
            </w:pPr>
            <w:r>
              <w:rPr>
                <w:lang w:eastAsia="zh-CN"/>
              </w:rPr>
              <w:t>Requirement</w:t>
            </w:r>
            <w:ins w:id="380" w:author="Ruixiang Liu" w:date="2024-01-22T15:25:00Z">
              <w:r w:rsidR="003F5316">
                <w:rPr>
                  <w:lang w:eastAsia="zh-CN"/>
                </w:rPr>
                <w:t xml:space="preserve"> 1</w:t>
              </w:r>
            </w:ins>
            <w:ins w:id="381" w:author="Ruixiang Liu" w:date="2024-01-22T15:26:00Z">
              <w:r w:rsidR="00BC5875">
                <w:rPr>
                  <w:lang w:eastAsia="zh-CN"/>
                </w:rPr>
                <w:t>6</w:t>
              </w:r>
            </w:ins>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7C884DFB" w:rsidR="00C73228" w:rsidRDefault="00964565" w:rsidP="00C73228">
      <w:pPr>
        <w:rPr>
          <w:lang w:val="en-GB" w:eastAsia="zh-CN"/>
        </w:rPr>
      </w:pPr>
      <w:ins w:id="382" w:author="Ruixiang Liu" w:date="2024-01-22T21:31:00Z">
        <w:r>
          <w:rPr>
            <w:lang w:val="en-GB" w:eastAsia="zh-CN"/>
          </w:rPr>
          <w:t>The</w:t>
        </w:r>
      </w:ins>
      <w:del w:id="383" w:author="Ruixiang Liu" w:date="2024-01-22T21:31:00Z">
        <w:r w:rsidR="00C73228" w:rsidDel="00964565">
          <w:rPr>
            <w:lang w:val="en-GB" w:eastAsia="zh-CN"/>
          </w:rPr>
          <w:delText>A</w:delText>
        </w:r>
        <w:r w:rsidR="001A336E" w:rsidDel="00964565">
          <w:rPr>
            <w:lang w:val="en-GB" w:eastAsia="zh-CN"/>
          </w:rPr>
          <w:delText>n</w:delText>
        </w:r>
      </w:del>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C84970">
        <w:t xml:space="preserve">Table </w:t>
      </w:r>
      <w:r w:rsidR="00C84970">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185D6B61" w:rsidR="00C73228" w:rsidRDefault="00C73228" w:rsidP="003A289F">
            <w:r>
              <w:rPr>
                <w:lang w:eastAsia="zh-CN"/>
              </w:rPr>
              <w:t>Requirement</w:t>
            </w:r>
            <w:ins w:id="384" w:author="Ruixiang Liu" w:date="2024-01-22T15:25:00Z">
              <w:r w:rsidR="003F5316">
                <w:rPr>
                  <w:lang w:eastAsia="zh-CN"/>
                </w:rPr>
                <w:t xml:space="preserve"> 1</w:t>
              </w:r>
              <w:r w:rsidR="00971B87">
                <w:rPr>
                  <w:lang w:eastAsia="zh-CN"/>
                </w:rPr>
                <w:t>4</w:t>
              </w:r>
            </w:ins>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1034DF5D"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ins w:id="385" w:author="Ruixiang Liu" w:date="2024-01-22T15:33:00Z">
              <w:r w:rsidR="005D006D">
                <w:rPr>
                  <w:lang w:eastAsia="zh-CN"/>
                </w:rPr>
                <w:t>SHALL</w:t>
              </w:r>
            </w:ins>
            <w:del w:id="386" w:author="Ruixiang Liu" w:date="2024-01-22T15:33:00Z">
              <w:r w:rsidDel="005D006D">
                <w:rPr>
                  <w:lang w:eastAsia="zh-CN"/>
                </w:rPr>
                <w:delText>shall</w:delText>
              </w:r>
            </w:del>
            <w:r>
              <w:rPr>
                <w:lang w:eastAsia="zh-CN"/>
              </w:rPr>
              <w:t xml:space="preserve"> implement the</w:t>
            </w:r>
            <w:ins w:id="387" w:author="Ruixiang Liu" w:date="2024-01-22T21:28:00Z">
              <w:r w:rsidR="004053EE">
                <w:rPr>
                  <w:lang w:eastAsia="zh-CN"/>
                </w:rPr>
                <w:t xml:space="preserve"> </w:t>
              </w:r>
              <w:r w:rsidR="004053EE" w:rsidRPr="006D7797">
                <w:rPr>
                  <w:lang w:eastAsia="zh-CN"/>
                </w:rPr>
                <w:t>Mandatory</w:t>
              </w:r>
            </w:ins>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167F1068" w:rsidR="00C73228" w:rsidRDefault="00C73228" w:rsidP="00C73228">
      <w:pPr>
        <w:pStyle w:val="af4"/>
        <w:keepNext/>
      </w:pPr>
      <w:bookmarkStart w:id="388" w:name="_Ref112399172"/>
      <w:r>
        <w:t xml:space="preserve">Table </w:t>
      </w:r>
      <w:fldSimple w:instr=" SEQ Table \* ARABIC ">
        <w:r w:rsidR="00C84970">
          <w:rPr>
            <w:noProof/>
          </w:rPr>
          <w:t>5</w:t>
        </w:r>
      </w:fldSimple>
      <w:bookmarkEnd w:id="388"/>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lastRenderedPageBreak/>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CC248D">
        <w:rPr>
          <w:lang w:eastAsia="zh-CN"/>
        </w:rPr>
        <w:t>Abstract</w:t>
      </w:r>
      <w:r>
        <w:rPr>
          <w:lang w:eastAsia="zh-CN"/>
        </w:rPr>
        <w:t>TrainingData</w:t>
      </w:r>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r w:rsidR="005F309E" w:rsidRPr="005F309E">
        <w:rPr>
          <w:lang w:eastAsia="zh-CN"/>
        </w:rPr>
        <w:t>dataSources</w:t>
      </w:r>
      <w:r>
        <w:rPr>
          <w:lang w:eastAsia="zh-CN"/>
        </w:rPr>
        <w:t>”</w:t>
      </w:r>
      <w:r w:rsidR="005F309E" w:rsidRPr="005F309E">
        <w:rPr>
          <w:lang w:eastAsia="zh-CN"/>
        </w:rPr>
        <w:t>: [</w:t>
      </w:r>
      <w:r>
        <w:rPr>
          <w:lang w:eastAsia="zh-CN"/>
        </w:rPr>
        <w:t>“</w:t>
      </w:r>
      <w:r w:rsidR="005F309E" w:rsidRPr="005F309E">
        <w:rPr>
          <w:lang w:eastAsia="zh-CN"/>
        </w:rPr>
        <w:t>googleEarth</w:t>
      </w:r>
      <w:r>
        <w:rPr>
          <w:lang w:eastAsia="zh-CN"/>
        </w:rPr>
        <w:t>”</w:t>
      </w:r>
      <w:r w:rsidR="005F309E" w:rsidRPr="005F309E">
        <w:rPr>
          <w:lang w:eastAsia="zh-CN"/>
        </w:rPr>
        <w:t>],</w:t>
      </w:r>
    </w:p>
    <w:p w14:paraId="1788A2C5" w14:textId="4C00505A" w:rsidR="005F309E" w:rsidRDefault="00FC3581" w:rsidP="005F309E">
      <w:pPr>
        <w:ind w:firstLine="240"/>
        <w:rPr>
          <w:lang w:eastAsia="zh-CN"/>
        </w:rPr>
      </w:pPr>
      <w:r>
        <w:rPr>
          <w:lang w:eastAsia="zh-CN"/>
        </w:rPr>
        <w:t>“</w:t>
      </w:r>
      <w:r w:rsidR="005F309E" w:rsidRPr="005F309E">
        <w:rPr>
          <w:lang w:eastAsia="zh-CN"/>
        </w:rPr>
        <w:t>dataURL</w:t>
      </w:r>
      <w:r>
        <w:rPr>
          <w:lang w:eastAsia="zh-CN"/>
        </w:rPr>
        <w:t>”</w:t>
      </w:r>
      <w:r w:rsidR="005F309E" w:rsidRPr="005F309E">
        <w:rPr>
          <w:lang w:eastAsia="zh-CN"/>
        </w:rPr>
        <w:t xml:space="preserve">: </w:t>
      </w:r>
      <w:ins w:id="389" w:author="Ruixiang Liu" w:date="2024-01-22T22:46:00Z">
        <w:r w:rsidR="00174406">
          <w:rPr>
            <w:lang w:eastAsia="zh-CN"/>
          </w:rPr>
          <w:t>[</w:t>
        </w:r>
      </w:ins>
      <w:r>
        <w:rPr>
          <w:lang w:eastAsia="zh-CN"/>
        </w:rPr>
        <w:t>“</w:t>
      </w:r>
      <w:r w:rsidR="005F309E" w:rsidRPr="005F309E">
        <w:rPr>
          <w:lang w:eastAsia="zh-CN"/>
        </w:rPr>
        <w:t>image/Airport/airport_01.jpg</w:t>
      </w:r>
      <w:r>
        <w:rPr>
          <w:lang w:eastAsia="zh-CN"/>
        </w:rPr>
        <w:t>”</w:t>
      </w:r>
      <w:ins w:id="390" w:author="Ruixiang Liu" w:date="2024-01-22T22:46:00Z">
        <w:r w:rsidR="00174406">
          <w:rPr>
            <w:lang w:eastAsia="zh-CN"/>
          </w:rPr>
          <w:t>]</w:t>
        </w:r>
      </w:ins>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r w:rsidR="005F309E" w:rsidRPr="005F309E">
        <w:rPr>
          <w:lang w:eastAsia="zh-CN"/>
        </w:rPr>
        <w:t>AI_SceneLabel</w:t>
      </w:r>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639288FE" w:rsidR="00EB1B38" w:rsidRDefault="0022779D" w:rsidP="00EB1B38">
      <w:pPr>
        <w:rPr>
          <w:lang w:val="en-GB" w:eastAsia="zh-CN"/>
        </w:rPr>
      </w:pPr>
      <w:ins w:id="391" w:author="Ruixiang Liu" w:date="2024-01-22T21:30:00Z">
        <w:r>
          <w:rPr>
            <w:rFonts w:hint="eastAsia"/>
            <w:lang w:val="en-GB" w:eastAsia="zh-CN"/>
          </w:rPr>
          <w:t>The</w:t>
        </w:r>
      </w:ins>
      <w:del w:id="392" w:author="Ruixiang Liu" w:date="2024-01-22T21:30:00Z">
        <w:r w:rsidR="00EB1B38" w:rsidDel="0022779D">
          <w:rPr>
            <w:rFonts w:hint="eastAsia"/>
            <w:lang w:val="en-GB" w:eastAsia="zh-CN"/>
          </w:rPr>
          <w:delText>A</w:delText>
        </w:r>
        <w:r w:rsidR="00EB1B38" w:rsidDel="0022779D">
          <w:rPr>
            <w:lang w:val="en-GB" w:eastAsia="zh-CN"/>
          </w:rPr>
          <w:delText>n</w:delText>
        </w:r>
      </w:del>
      <w:r w:rsidR="00EB1B38">
        <w:rPr>
          <w:lang w:val="en-GB" w:eastAsia="zh-CN"/>
        </w:rPr>
        <w:t xml:space="preserve"> 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653EF90" w:rsidR="00EB1B38" w:rsidRDefault="00EB1B38" w:rsidP="003A289F">
            <w:r>
              <w:rPr>
                <w:lang w:eastAsia="zh-CN"/>
              </w:rPr>
              <w:t>Requirement</w:t>
            </w:r>
            <w:ins w:id="393" w:author="Ruixiang Liu" w:date="2024-01-22T15:25:00Z">
              <w:r w:rsidR="00600619">
                <w:rPr>
                  <w:lang w:eastAsia="zh-CN"/>
                </w:rPr>
                <w:t xml:space="preserve"> 15</w:t>
              </w:r>
            </w:ins>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235C49ED"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ins w:id="394" w:author="Ruixiang Liu" w:date="2024-01-22T15:33:00Z">
              <w:r w:rsidR="00DE4AC3">
                <w:rPr>
                  <w:lang w:eastAsia="zh-CN"/>
                </w:rPr>
                <w:t>SHALL</w:t>
              </w:r>
            </w:ins>
            <w:del w:id="395" w:author="Ruixiang Liu" w:date="2024-01-22T15:33:00Z">
              <w:r w:rsidDel="00DE4AC3">
                <w:rPr>
                  <w:lang w:eastAsia="zh-CN"/>
                </w:rPr>
                <w:delText>shall</w:delText>
              </w:r>
            </w:del>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66B8A209" w:rsidR="005D2992" w:rsidRDefault="000C799A" w:rsidP="005D2992">
      <w:pPr>
        <w:rPr>
          <w:lang w:val="en-GB" w:eastAsia="zh-CN"/>
        </w:rPr>
      </w:pPr>
      <w:ins w:id="396" w:author="Carl Reed" w:date="2023-12-19T16:37:00Z">
        <w:r>
          <w:rPr>
            <w:lang w:val="en-GB" w:eastAsia="zh-CN"/>
          </w:rPr>
          <w:lastRenderedPageBreak/>
          <w:t>The</w:t>
        </w:r>
      </w:ins>
      <w:del w:id="397" w:author="Carl Reed" w:date="2023-12-19T16:37:00Z">
        <w:r w:rsidR="005D2992" w:rsidDel="000C799A">
          <w:rPr>
            <w:lang w:val="en-GB" w:eastAsia="zh-CN"/>
          </w:rPr>
          <w:delText>An</w:delText>
        </w:r>
      </w:del>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C84970">
        <w:t xml:space="preserve">Table </w:t>
      </w:r>
      <w:r w:rsidR="00C84970">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C84970">
        <w:t xml:space="preserve">Table </w:t>
      </w:r>
      <w:r w:rsidR="00C84970">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40D049C9" w:rsidR="005D2992" w:rsidRDefault="005D2992" w:rsidP="003A289F">
            <w:r>
              <w:rPr>
                <w:lang w:eastAsia="zh-CN"/>
              </w:rPr>
              <w:t>Requirement</w:t>
            </w:r>
            <w:ins w:id="398" w:author="Ruixiang Liu" w:date="2024-01-22T15:26:00Z">
              <w:r w:rsidR="006A373C">
                <w:rPr>
                  <w:lang w:eastAsia="zh-CN"/>
                </w:rPr>
                <w:t xml:space="preserve"> 16</w:t>
              </w:r>
            </w:ins>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7CB228DC"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del w:id="399" w:author="Carl Reed" w:date="2023-12-19T16:38:00Z">
              <w:r w:rsidDel="003E09CB">
                <w:rPr>
                  <w:lang w:eastAsia="zh-CN"/>
                </w:rPr>
                <w:delText xml:space="preserve">shall </w:delText>
              </w:r>
            </w:del>
            <w:ins w:id="400" w:author="Carl Reed" w:date="2023-12-19T16:38:00Z">
              <w:r w:rsidR="003E09CB">
                <w:rPr>
                  <w:lang w:eastAsia="zh-CN"/>
                </w:rPr>
                <w:t xml:space="preserve">SHALL </w:t>
              </w:r>
            </w:ins>
            <w:r>
              <w:rPr>
                <w:lang w:eastAsia="zh-CN"/>
              </w:rPr>
              <w:t xml:space="preserve">implement the </w:t>
            </w:r>
            <w:ins w:id="401" w:author="Carl Reed" w:date="2023-12-19T16:38:00Z">
              <w:r w:rsidR="003E09CB">
                <w:rPr>
                  <w:lang w:eastAsia="zh-CN"/>
                </w:rPr>
                <w:t xml:space="preserve">Mandatory </w:t>
              </w:r>
            </w:ins>
            <w:r>
              <w:rPr>
                <w:lang w:eastAsia="zh-CN"/>
              </w:rPr>
              <w:t xml:space="preserve">properties </w:t>
            </w:r>
            <w:del w:id="402" w:author="Carl Reed" w:date="2023-12-19T16:38:00Z">
              <w:r w:rsidDel="003E09CB">
                <w:rPr>
                  <w:lang w:eastAsia="zh-CN"/>
                </w:rPr>
                <w:delText>both shown</w:delText>
              </w:r>
            </w:del>
            <w:ins w:id="403" w:author="Carl Reed" w:date="2023-12-19T16:38:00Z">
              <w:r w:rsidR="003E09CB">
                <w:rPr>
                  <w:lang w:eastAsia="zh-CN"/>
                </w:rPr>
                <w:t>as defined</w:t>
              </w:r>
            </w:ins>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C84970">
              <w:t xml:space="preserve">Table </w:t>
            </w:r>
            <w:r w:rsidR="00C84970">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33AC5523" w:rsidR="005D2992" w:rsidRDefault="005D2992" w:rsidP="005D2992">
      <w:pPr>
        <w:pStyle w:val="af4"/>
        <w:keepNext/>
      </w:pPr>
      <w:bookmarkStart w:id="404" w:name="_Ref112413019"/>
      <w:r>
        <w:t xml:space="preserve">Table </w:t>
      </w:r>
      <w:fldSimple w:instr=" SEQ Table \* ARABIC ">
        <w:r w:rsidR="00C84970">
          <w:rPr>
            <w:noProof/>
          </w:rPr>
          <w:t>6</w:t>
        </w:r>
      </w:fldSimple>
      <w:bookmarkEnd w:id="404"/>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AI_EOTrainingData</w:t>
      </w:r>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r w:rsidR="00802A5B" w:rsidRPr="005F309E">
        <w:rPr>
          <w:lang w:eastAsia="zh-CN"/>
        </w:rPr>
        <w:t>dataSources</w:t>
      </w:r>
      <w:r>
        <w:rPr>
          <w:lang w:eastAsia="zh-CN"/>
        </w:rPr>
        <w:t>”</w:t>
      </w:r>
      <w:r w:rsidR="00802A5B" w:rsidRPr="005F309E">
        <w:rPr>
          <w:lang w:eastAsia="zh-CN"/>
        </w:rPr>
        <w:t>: [</w:t>
      </w:r>
      <w:r>
        <w:rPr>
          <w:lang w:eastAsia="zh-CN"/>
        </w:rPr>
        <w:t>“</w:t>
      </w:r>
      <w:r w:rsidR="00802A5B" w:rsidRPr="005F309E">
        <w:rPr>
          <w:lang w:eastAsia="zh-CN"/>
        </w:rPr>
        <w:t>googleEarth</w:t>
      </w:r>
      <w:r>
        <w:rPr>
          <w:lang w:eastAsia="zh-CN"/>
        </w:rPr>
        <w:t>”</w:t>
      </w:r>
      <w:r w:rsidR="00802A5B" w:rsidRPr="005F309E">
        <w:rPr>
          <w:lang w:eastAsia="zh-CN"/>
        </w:rPr>
        <w:t>],</w:t>
      </w:r>
    </w:p>
    <w:p w14:paraId="4ADB838B" w14:textId="26651860" w:rsidR="00802A5B" w:rsidRDefault="00FC3581" w:rsidP="00802A5B">
      <w:pPr>
        <w:ind w:firstLine="240"/>
        <w:rPr>
          <w:lang w:eastAsia="zh-CN"/>
        </w:rPr>
      </w:pPr>
      <w:r>
        <w:rPr>
          <w:lang w:eastAsia="zh-CN"/>
        </w:rPr>
        <w:t>“</w:t>
      </w:r>
      <w:r w:rsidR="00802A5B" w:rsidRPr="005F309E">
        <w:rPr>
          <w:lang w:eastAsia="zh-CN"/>
        </w:rPr>
        <w:t>dataURL</w:t>
      </w:r>
      <w:r>
        <w:rPr>
          <w:lang w:eastAsia="zh-CN"/>
        </w:rPr>
        <w:t>”</w:t>
      </w:r>
      <w:r w:rsidR="00802A5B" w:rsidRPr="005F309E">
        <w:rPr>
          <w:lang w:eastAsia="zh-CN"/>
        </w:rPr>
        <w:t xml:space="preserve">: </w:t>
      </w:r>
      <w:ins w:id="405" w:author="Ruixiang Liu" w:date="2024-01-22T22:44:00Z">
        <w:r w:rsidR="00174406">
          <w:rPr>
            <w:lang w:eastAsia="zh-CN"/>
          </w:rPr>
          <w:t>[</w:t>
        </w:r>
      </w:ins>
      <w:r>
        <w:rPr>
          <w:lang w:eastAsia="zh-CN"/>
        </w:rPr>
        <w:t>“</w:t>
      </w:r>
      <w:r w:rsidR="00802A5B" w:rsidRPr="005F309E">
        <w:rPr>
          <w:lang w:eastAsia="zh-CN"/>
        </w:rPr>
        <w:t>image/Airport/airport_01.jpg</w:t>
      </w:r>
      <w:r>
        <w:rPr>
          <w:lang w:eastAsia="zh-CN"/>
        </w:rPr>
        <w:t>”</w:t>
      </w:r>
      <w:ins w:id="406" w:author="Ruixiang Liu" w:date="2024-01-22T22:44:00Z">
        <w:r w:rsidR="00174406">
          <w:rPr>
            <w:lang w:eastAsia="zh-CN"/>
          </w:rPr>
          <w:t>]</w:t>
        </w:r>
      </w:ins>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r w:rsidRPr="005F309E">
        <w:rPr>
          <w:lang w:eastAsia="zh-CN"/>
        </w:rPr>
        <w:t>AI_SceneLabel</w:t>
      </w:r>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407" w:name="_Toc157175208"/>
      <w:r>
        <w:lastRenderedPageBreak/>
        <w:t xml:space="preserve">Requirements </w:t>
      </w:r>
      <w:r w:rsidR="00192233">
        <w:t>C</w:t>
      </w:r>
      <w:r>
        <w:t xml:space="preserve">lass: </w:t>
      </w:r>
      <w:r w:rsidR="00B32192">
        <w:t>AI_Task</w:t>
      </w:r>
      <w:bookmarkEnd w:id="407"/>
    </w:p>
    <w:p w14:paraId="78CD190E" w14:textId="1FAB6452" w:rsidR="005026D2" w:rsidRPr="00CD698E" w:rsidRDefault="005026D2" w:rsidP="005026D2">
      <w:pPr>
        <w:rPr>
          <w:lang w:eastAsia="zh-CN"/>
        </w:rPr>
      </w:pPr>
      <w:r>
        <w:rPr>
          <w:rFonts w:hint="eastAsia"/>
          <w:lang w:eastAsia="zh-CN"/>
        </w:rPr>
        <w:t>T</w:t>
      </w:r>
      <w:r>
        <w:rPr>
          <w:lang w:eastAsia="zh-CN"/>
        </w:rPr>
        <w:t>h</w:t>
      </w:r>
      <w:ins w:id="408" w:author="Carl Reed" w:date="2023-12-19T16:38:00Z">
        <w:r w:rsidR="003E09CB">
          <w:rPr>
            <w:lang w:eastAsia="zh-CN"/>
          </w:rPr>
          <w:t>e AI</w:t>
        </w:r>
        <w:r w:rsidR="00051E38">
          <w:rPr>
            <w:lang w:eastAsia="zh-CN"/>
          </w:rPr>
          <w:t>_Task</w:t>
        </w:r>
      </w:ins>
      <w:del w:id="409" w:author="Carl Reed" w:date="2023-12-19T16:38:00Z">
        <w:r w:rsidDel="003E09CB">
          <w:rPr>
            <w:lang w:eastAsia="zh-CN"/>
          </w:rPr>
          <w:delText>is</w:delText>
        </w:r>
      </w:del>
      <w:r>
        <w:rPr>
          <w:lang w:eastAsia="zh-CN"/>
        </w:rPr>
        <w:t xml:space="preserve"> </w:t>
      </w:r>
      <w:ins w:id="410" w:author="Ruixiang Liu" w:date="2024-01-22T20:07:00Z">
        <w:r w:rsidR="00DA39A7">
          <w:rPr>
            <w:lang w:eastAsia="zh-CN"/>
          </w:rPr>
          <w:t>r</w:t>
        </w:r>
      </w:ins>
      <w:del w:id="411" w:author="Ruixiang Liu" w:date="2024-01-22T20:07:00Z">
        <w:r w:rsidDel="00DA39A7">
          <w:rPr>
            <w:lang w:eastAsia="zh-CN"/>
          </w:rPr>
          <w:delText>R</w:delText>
        </w:r>
      </w:del>
      <w:r>
        <w:rPr>
          <w:lang w:eastAsia="zh-CN"/>
        </w:rPr>
        <w:t xml:space="preserve">equirements class defines a JSON encoding for </w:t>
      </w:r>
      <w:ins w:id="412" w:author="Carl Reed" w:date="2023-12-19T16:38:00Z">
        <w:r w:rsidR="00051E38">
          <w:rPr>
            <w:lang w:eastAsia="zh-CN"/>
          </w:rPr>
          <w:t xml:space="preserve">the </w:t>
        </w:r>
      </w:ins>
      <w:r w:rsidR="002C4A48">
        <w:rPr>
          <w:lang w:eastAsia="zh-CN"/>
        </w:rPr>
        <w:t>AI_Task</w:t>
      </w:r>
      <w:r w:rsidR="007C47BF">
        <w:rPr>
          <w:lang w:eastAsia="zh-CN"/>
        </w:rPr>
        <w:t xml:space="preserve"> module</w:t>
      </w:r>
      <w:r>
        <w:rPr>
          <w:lang w:eastAsia="zh-CN"/>
        </w:rPr>
        <w:t>, which is based on</w:t>
      </w:r>
      <w:del w:id="413" w:author="Ruixiang Liu" w:date="2024-01-22T20:08:00Z">
        <w:r w:rsidDel="00C767F5">
          <w:rPr>
            <w:lang w:eastAsia="zh-CN"/>
          </w:rPr>
          <w:delText xml:space="preserve"> the</w:delText>
        </w:r>
      </w:del>
      <w:r>
        <w:rPr>
          <w:lang w:eastAsia="zh-CN"/>
        </w:rPr>
        <w:t xml:space="preserve"> </w:t>
      </w:r>
      <w:del w:id="414" w:author="Carl Reed" w:date="2023-12-19T16:38:00Z">
        <w:r w:rsidDel="00051E38">
          <w:rPr>
            <w:lang w:eastAsia="zh-CN"/>
          </w:rPr>
          <w:delText xml:space="preserve">current version of </w:delText>
        </w:r>
      </w:del>
      <w:r>
        <w:rPr>
          <w:lang w:eastAsia="zh-CN"/>
        </w:rPr>
        <w:t xml:space="preserve">the UML model </w:t>
      </w:r>
      <w:del w:id="415" w:author="Carl Reed" w:date="2023-12-19T16:39:00Z">
        <w:r w:rsidDel="00051E38">
          <w:rPr>
            <w:lang w:eastAsia="zh-CN"/>
          </w:rPr>
          <w:delText xml:space="preserve">presented </w:delText>
        </w:r>
      </w:del>
      <w:ins w:id="416" w:author="Carl Reed" w:date="2023-12-19T16:39:00Z">
        <w:r w:rsidR="00051E38">
          <w:rPr>
            <w:lang w:eastAsia="zh-CN"/>
          </w:rPr>
          <w:t xml:space="preserve">specified </w:t>
        </w:r>
      </w:ins>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4D420937" w14:textId="77777777" w:rsidTr="00744785">
        <w:tc>
          <w:tcPr>
            <w:tcW w:w="1838" w:type="dxa"/>
          </w:tcPr>
          <w:p w14:paraId="186E5556" w14:textId="77777777" w:rsidR="00F93A55" w:rsidRDefault="00F93A55" w:rsidP="00B96180">
            <w:r>
              <w:rPr>
                <w:rFonts w:hint="eastAsia"/>
                <w:lang w:eastAsia="zh-CN"/>
              </w:rPr>
              <w:t>D</w:t>
            </w:r>
            <w:r>
              <w:rPr>
                <w:lang w:eastAsia="zh-CN"/>
              </w:rPr>
              <w:t>ependency</w:t>
            </w:r>
          </w:p>
        </w:tc>
        <w:tc>
          <w:tcPr>
            <w:tcW w:w="6792" w:type="dxa"/>
          </w:tcPr>
          <w:p w14:paraId="5BCC7219" w14:textId="365D2EFF" w:rsidR="00F93A55" w:rsidRDefault="00F93A55" w:rsidP="00B96180">
            <w:r>
              <w:rPr>
                <w:rFonts w:hint="eastAsia"/>
                <w:lang w:eastAsia="zh-CN"/>
              </w:rPr>
              <w:t>/req/base/isometadatatype</w:t>
            </w:r>
          </w:p>
        </w:tc>
      </w:tr>
      <w:tr w:rsidR="00F93A55" w14:paraId="784DFB50" w14:textId="77777777" w:rsidTr="00744785">
        <w:tc>
          <w:tcPr>
            <w:tcW w:w="1838" w:type="dxa"/>
          </w:tcPr>
          <w:p w14:paraId="79685E8A" w14:textId="05AD311C" w:rsidR="00F93A55" w:rsidRDefault="00F93A55" w:rsidP="00B96180">
            <w:pPr>
              <w:rPr>
                <w:lang w:eastAsia="zh-CN"/>
              </w:rPr>
            </w:pPr>
            <w:r>
              <w:rPr>
                <w:lang w:eastAsia="zh-CN"/>
              </w:rPr>
              <w:t>Requirement</w:t>
            </w:r>
            <w:ins w:id="417" w:author="Ruixiang Liu" w:date="2024-01-22T15:30:00Z">
              <w:r w:rsidR="00744785">
                <w:rPr>
                  <w:lang w:eastAsia="zh-CN"/>
                </w:rPr>
                <w:t xml:space="preserve"> 17</w:t>
              </w:r>
            </w:ins>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0B5E6879" w:rsidR="00F93A55" w:rsidRDefault="00F93A55" w:rsidP="00B96180">
            <w:pPr>
              <w:rPr>
                <w:lang w:eastAsia="zh-CN"/>
              </w:rPr>
            </w:pPr>
            <w:r>
              <w:rPr>
                <w:lang w:eastAsia="zh-CN"/>
              </w:rPr>
              <w:t>Requirement</w:t>
            </w:r>
            <w:ins w:id="418" w:author="Ruixiang Liu" w:date="2024-01-22T15:30:00Z">
              <w:r w:rsidR="00744785">
                <w:rPr>
                  <w:lang w:eastAsia="zh-CN"/>
                </w:rPr>
                <w:t xml:space="preserve"> 18</w:t>
              </w:r>
            </w:ins>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3AED1BE6" w:rsidR="00974EB2" w:rsidRDefault="009D460B" w:rsidP="00974EB2">
      <w:pPr>
        <w:rPr>
          <w:lang w:val="en-GB" w:eastAsia="zh-CN"/>
        </w:rPr>
      </w:pPr>
      <w:ins w:id="419" w:author="Ruixiang Liu" w:date="2024-01-22T21:37:00Z">
        <w:r>
          <w:rPr>
            <w:lang w:val="en-GB" w:eastAsia="zh-CN"/>
          </w:rPr>
          <w:t>The</w:t>
        </w:r>
      </w:ins>
      <w:del w:id="420" w:author="Ruixiang Liu" w:date="2024-01-22T21:37:00Z">
        <w:r w:rsidR="00974EB2" w:rsidDel="009D460B">
          <w:rPr>
            <w:lang w:val="en-GB" w:eastAsia="zh-CN"/>
          </w:rPr>
          <w:delText>An</w:delText>
        </w:r>
      </w:del>
      <w:r w:rsidR="00974EB2">
        <w:rPr>
          <w:lang w:val="en-GB" w:eastAsia="zh-CN"/>
        </w:rPr>
        <w:t xml:space="preserve"> AI_Task object is encoded as a JSON object with properties </w:t>
      </w:r>
      <w:ins w:id="421" w:author="Carl Reed" w:date="2023-12-19T16:39:00Z">
        <w:r w:rsidR="00051E38">
          <w:rPr>
            <w:lang w:val="en-GB" w:eastAsia="zh-CN"/>
          </w:rPr>
          <w:t xml:space="preserve">as </w:t>
        </w:r>
      </w:ins>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C84970">
        <w:t xml:space="preserve">Table </w:t>
      </w:r>
      <w:r w:rsidR="00C84970">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24BD56D5" w:rsidR="00974EB2" w:rsidRDefault="00974EB2" w:rsidP="003A289F">
            <w:r>
              <w:rPr>
                <w:lang w:eastAsia="zh-CN"/>
              </w:rPr>
              <w:t>Requirement</w:t>
            </w:r>
            <w:ins w:id="422" w:author="Ruixiang Liu" w:date="2024-01-22T15:30:00Z">
              <w:r w:rsidR="00744785">
                <w:rPr>
                  <w:lang w:eastAsia="zh-CN"/>
                </w:rPr>
                <w:t xml:space="preserve"> 1</w:t>
              </w:r>
              <w:r w:rsidR="0050708A">
                <w:rPr>
                  <w:lang w:eastAsia="zh-CN"/>
                </w:rPr>
                <w:t>7</w:t>
              </w:r>
            </w:ins>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CB538B0"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del w:id="423" w:author="Carl Reed" w:date="2023-12-19T16:39:00Z">
              <w:r w:rsidDel="00051E38">
                <w:rPr>
                  <w:lang w:eastAsia="zh-CN"/>
                </w:rPr>
                <w:delText xml:space="preserve">shall </w:delText>
              </w:r>
            </w:del>
            <w:ins w:id="424" w:author="Carl Reed" w:date="2023-12-19T16:39:00Z">
              <w:r w:rsidR="00051E38">
                <w:rPr>
                  <w:lang w:eastAsia="zh-CN"/>
                </w:rPr>
                <w:t xml:space="preserve">SHALL </w:t>
              </w:r>
            </w:ins>
            <w:r>
              <w:rPr>
                <w:lang w:eastAsia="zh-CN"/>
              </w:rPr>
              <w:t xml:space="preserve">implement the </w:t>
            </w:r>
            <w:ins w:id="425" w:author="Carl Reed" w:date="2023-12-19T16:39:00Z">
              <w:r w:rsidR="00051E38">
                <w:rPr>
                  <w:lang w:eastAsia="zh-CN"/>
                </w:rPr>
                <w:t xml:space="preserve">Mandatory </w:t>
              </w:r>
            </w:ins>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78BF8276" w:rsidR="00974EB2" w:rsidRDefault="00974EB2" w:rsidP="00974EB2">
      <w:pPr>
        <w:pStyle w:val="af4"/>
        <w:keepNext/>
      </w:pPr>
      <w:bookmarkStart w:id="426" w:name="_Ref112414006"/>
      <w:r>
        <w:t xml:space="preserve">Table </w:t>
      </w:r>
      <w:fldSimple w:instr=" SEQ Table \* ARABIC ">
        <w:r w:rsidR="00C84970">
          <w:rPr>
            <w:noProof/>
          </w:rPr>
          <w:t>7</w:t>
        </w:r>
      </w:fldSimple>
      <w:bookmarkEnd w:id="426"/>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4204C3EB" w:rsidR="004754B4" w:rsidRDefault="00776DA1" w:rsidP="004754B4">
      <w:pPr>
        <w:rPr>
          <w:lang w:val="en-GB" w:eastAsia="zh-CN"/>
        </w:rPr>
      </w:pPr>
      <w:ins w:id="427" w:author="Ruixiang Liu" w:date="2024-01-22T21:39:00Z">
        <w:r>
          <w:rPr>
            <w:lang w:val="en-GB" w:eastAsia="zh-CN"/>
          </w:rPr>
          <w:t>The</w:t>
        </w:r>
      </w:ins>
      <w:del w:id="428" w:author="Ruixiang Liu" w:date="2024-01-22T21:39:00Z">
        <w:r w:rsidR="004754B4" w:rsidDel="00776DA1">
          <w:rPr>
            <w:lang w:val="en-GB" w:eastAsia="zh-CN"/>
          </w:rPr>
          <w:delText>An</w:delText>
        </w:r>
      </w:del>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C84970">
        <w:t xml:space="preserve">Table </w:t>
      </w:r>
      <w:r w:rsidR="00C84970">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C84970">
        <w:t xml:space="preserve">Table </w:t>
      </w:r>
      <w:r w:rsidR="00C84970">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04AC71A" w:rsidR="004754B4" w:rsidRDefault="004754B4" w:rsidP="003A289F">
            <w:r>
              <w:rPr>
                <w:lang w:eastAsia="zh-CN"/>
              </w:rPr>
              <w:t>Requirement</w:t>
            </w:r>
            <w:ins w:id="429" w:author="Ruixiang Liu" w:date="2024-01-22T15:30:00Z">
              <w:r w:rsidR="009F303F">
                <w:rPr>
                  <w:lang w:eastAsia="zh-CN"/>
                </w:rPr>
                <w:t xml:space="preserve"> 18</w:t>
              </w:r>
            </w:ins>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ins w:id="430" w:author="Ruixiang Liu" w:date="2024-01-22T15:30:00Z">
              <w:r w:rsidR="009C2772">
                <w:rPr>
                  <w:lang w:eastAsia="zh-CN"/>
                </w:rPr>
                <w:t>eo</w:t>
              </w:r>
            </w:ins>
            <w:r>
              <w:rPr>
                <w:lang w:eastAsia="zh-CN"/>
              </w:rPr>
              <w:t>task</w:t>
            </w:r>
          </w:p>
          <w:p w14:paraId="5C7B5173" w14:textId="47FF87A3"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del w:id="431" w:author="Carl Reed" w:date="2023-12-19T16:39:00Z">
              <w:r w:rsidDel="00C70E87">
                <w:rPr>
                  <w:lang w:eastAsia="zh-CN"/>
                </w:rPr>
                <w:delText xml:space="preserve">shall </w:delText>
              </w:r>
            </w:del>
            <w:ins w:id="432" w:author="Carl Reed" w:date="2023-12-19T16:39:00Z">
              <w:r w:rsidR="00C70E87">
                <w:rPr>
                  <w:lang w:eastAsia="zh-CN"/>
                </w:rPr>
                <w:t xml:space="preserve">SHALL </w:t>
              </w:r>
            </w:ins>
            <w:r>
              <w:rPr>
                <w:lang w:eastAsia="zh-CN"/>
              </w:rPr>
              <w:t xml:space="preserve">implement the </w:t>
            </w:r>
            <w:ins w:id="433" w:author="Carl Reed" w:date="2023-12-19T16:39:00Z">
              <w:r w:rsidR="00C70E87">
                <w:rPr>
                  <w:lang w:eastAsia="zh-CN"/>
                </w:rPr>
                <w:t xml:space="preserve">Mandatory </w:t>
              </w:r>
            </w:ins>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C84970">
              <w:t xml:space="preserve">Table </w:t>
            </w:r>
            <w:r w:rsidR="00C84970">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136975FC" w:rsidR="004754B4" w:rsidRDefault="004754B4" w:rsidP="004754B4">
      <w:pPr>
        <w:pStyle w:val="af4"/>
        <w:keepNext/>
      </w:pPr>
      <w:bookmarkStart w:id="434" w:name="_Ref112414243"/>
      <w:r>
        <w:t xml:space="preserve">Table </w:t>
      </w:r>
      <w:fldSimple w:instr=" SEQ Table \* ARABIC ">
        <w:r w:rsidR="00C84970">
          <w:rPr>
            <w:noProof/>
          </w:rPr>
          <w:t>8</w:t>
        </w:r>
      </w:fldSimple>
      <w:bookmarkEnd w:id="434"/>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435" w:name="_Toc157175209"/>
      <w:r>
        <w:t xml:space="preserve">Requirements </w:t>
      </w:r>
      <w:r w:rsidR="00192233">
        <w:t>C</w:t>
      </w:r>
      <w:r>
        <w:t xml:space="preserve">lass: </w:t>
      </w:r>
      <w:r w:rsidR="00B32192">
        <w:t>AI_Label</w:t>
      </w:r>
      <w:bookmarkEnd w:id="435"/>
    </w:p>
    <w:p w14:paraId="2CA33385" w14:textId="4FF6C147" w:rsidR="005026D2" w:rsidRPr="00CD698E" w:rsidRDefault="005026D2" w:rsidP="005026D2">
      <w:pPr>
        <w:rPr>
          <w:lang w:eastAsia="zh-CN"/>
        </w:rPr>
      </w:pPr>
      <w:r>
        <w:rPr>
          <w:rFonts w:hint="eastAsia"/>
          <w:lang w:eastAsia="zh-CN"/>
        </w:rPr>
        <w:t>T</w:t>
      </w:r>
      <w:r>
        <w:rPr>
          <w:lang w:eastAsia="zh-CN"/>
        </w:rPr>
        <w:t>h</w:t>
      </w:r>
      <w:ins w:id="436" w:author="Carl Reed" w:date="2023-12-19T16:39:00Z">
        <w:r w:rsidR="00C70E87">
          <w:rPr>
            <w:lang w:eastAsia="zh-CN"/>
          </w:rPr>
          <w:t>e</w:t>
        </w:r>
      </w:ins>
      <w:ins w:id="437" w:author="Carl Reed" w:date="2023-12-19T16:40:00Z">
        <w:r w:rsidR="00C70E87">
          <w:rPr>
            <w:lang w:eastAsia="zh-CN"/>
          </w:rPr>
          <w:t xml:space="preserve"> AI_Label</w:t>
        </w:r>
      </w:ins>
      <w:del w:id="438" w:author="Carl Reed" w:date="2023-12-19T16:39:00Z">
        <w:r w:rsidDel="00C70E87">
          <w:rPr>
            <w:lang w:eastAsia="zh-CN"/>
          </w:rPr>
          <w:delText>is</w:delText>
        </w:r>
      </w:del>
      <w:r>
        <w:rPr>
          <w:lang w:eastAsia="zh-CN"/>
        </w:rPr>
        <w:t xml:space="preserve"> </w:t>
      </w:r>
      <w:ins w:id="439" w:author="Ruixiang Liu" w:date="2024-01-22T20:10:00Z">
        <w:r w:rsidR="007C298A">
          <w:rPr>
            <w:lang w:eastAsia="zh-CN"/>
          </w:rPr>
          <w:t>r</w:t>
        </w:r>
      </w:ins>
      <w:del w:id="440" w:author="Ruixiang Liu" w:date="2024-01-22T20:10:00Z">
        <w:r w:rsidDel="007C298A">
          <w:rPr>
            <w:lang w:eastAsia="zh-CN"/>
          </w:rPr>
          <w:delText>R</w:delText>
        </w:r>
      </w:del>
      <w:r>
        <w:rPr>
          <w:lang w:eastAsia="zh-CN"/>
        </w:rPr>
        <w:t>equirements class defines a JSON encoding for</w:t>
      </w:r>
      <w:r w:rsidR="004B19FC">
        <w:rPr>
          <w:lang w:eastAsia="zh-CN"/>
        </w:rPr>
        <w:t xml:space="preserve"> </w:t>
      </w:r>
      <w:ins w:id="441" w:author="Carl Reed" w:date="2023-12-19T16:40:00Z">
        <w:r w:rsidR="00C70E87">
          <w:rPr>
            <w:lang w:eastAsia="zh-CN"/>
          </w:rPr>
          <w:t xml:space="preserve">the </w:t>
        </w:r>
      </w:ins>
      <w:r w:rsidR="004B19FC">
        <w:rPr>
          <w:lang w:eastAsia="zh-CN"/>
        </w:rPr>
        <w:t>AI_Label</w:t>
      </w:r>
      <w:r w:rsidR="007C47BF">
        <w:rPr>
          <w:lang w:eastAsia="zh-CN"/>
        </w:rPr>
        <w:t xml:space="preserve"> module</w:t>
      </w:r>
      <w:r>
        <w:rPr>
          <w:lang w:eastAsia="zh-CN"/>
        </w:rPr>
        <w:t xml:space="preserve">, which is based on the </w:t>
      </w:r>
      <w:del w:id="442" w:author="Carl Reed" w:date="2023-12-19T16:40:00Z">
        <w:r w:rsidDel="00C70E87">
          <w:rPr>
            <w:lang w:eastAsia="zh-CN"/>
          </w:rPr>
          <w:delText xml:space="preserve">current version of the </w:delText>
        </w:r>
      </w:del>
      <w:r>
        <w:rPr>
          <w:lang w:eastAsia="zh-CN"/>
        </w:rPr>
        <w:t xml:space="preserve">UML model </w:t>
      </w:r>
      <w:del w:id="443" w:author="Carl Reed" w:date="2023-12-19T16:40:00Z">
        <w:r w:rsidDel="00C70E87">
          <w:rPr>
            <w:lang w:eastAsia="zh-CN"/>
          </w:rPr>
          <w:delText xml:space="preserve">presented </w:delText>
        </w:r>
      </w:del>
      <w:ins w:id="444" w:author="Carl Reed" w:date="2023-12-19T16:40:00Z">
        <w:r w:rsidR="00C70E87">
          <w:rPr>
            <w:lang w:eastAsia="zh-CN"/>
          </w:rPr>
          <w:t xml:space="preserve">specified </w:t>
        </w:r>
      </w:ins>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7651227E" w14:textId="77777777" w:rsidTr="00D12070">
        <w:tc>
          <w:tcPr>
            <w:tcW w:w="1838" w:type="dxa"/>
          </w:tcPr>
          <w:p w14:paraId="36F73E77" w14:textId="77777777" w:rsidR="00523652" w:rsidRDefault="00523652" w:rsidP="00B96180">
            <w:r>
              <w:rPr>
                <w:rFonts w:hint="eastAsia"/>
                <w:lang w:eastAsia="zh-CN"/>
              </w:rPr>
              <w:t>D</w:t>
            </w:r>
            <w:r>
              <w:rPr>
                <w:lang w:eastAsia="zh-CN"/>
              </w:rPr>
              <w:t>ependency</w:t>
            </w:r>
          </w:p>
        </w:tc>
        <w:tc>
          <w:tcPr>
            <w:tcW w:w="6792" w:type="dxa"/>
          </w:tcPr>
          <w:p w14:paraId="462436A5" w14:textId="6328188A" w:rsidR="00523652" w:rsidRDefault="00523652" w:rsidP="00B96180">
            <w:r>
              <w:rPr>
                <w:rFonts w:hint="eastAsia"/>
                <w:lang w:eastAsia="zh-CN"/>
              </w:rPr>
              <w:t>/req/base/isometadatatype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699A629F" w:rsidR="00523652" w:rsidRPr="00087D9B" w:rsidRDefault="00523652" w:rsidP="00B96180">
            <w:pPr>
              <w:rPr>
                <w:lang w:eastAsia="zh-CN"/>
              </w:rPr>
            </w:pPr>
            <w:r>
              <w:rPr>
                <w:lang w:eastAsia="zh-CN"/>
              </w:rPr>
              <w:t>Requirement</w:t>
            </w:r>
            <w:ins w:id="445" w:author="Ruixiang Liu" w:date="2024-01-22T15:31:00Z">
              <w:r w:rsidR="00E12093">
                <w:rPr>
                  <w:lang w:eastAsia="zh-CN"/>
                </w:rPr>
                <w:t xml:space="preserve"> 19</w:t>
              </w:r>
            </w:ins>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5F15F90C" w:rsidR="00523652" w:rsidRDefault="00523652" w:rsidP="00B96180">
            <w:pPr>
              <w:rPr>
                <w:lang w:eastAsia="zh-CN"/>
              </w:rPr>
            </w:pPr>
            <w:r>
              <w:rPr>
                <w:lang w:eastAsia="zh-CN"/>
              </w:rPr>
              <w:t>Requirement</w:t>
            </w:r>
            <w:ins w:id="446" w:author="Ruixiang Liu" w:date="2024-01-22T15:31:00Z">
              <w:r w:rsidR="00E12093">
                <w:rPr>
                  <w:lang w:eastAsia="zh-CN"/>
                </w:rPr>
                <w:t xml:space="preserve"> 20</w:t>
              </w:r>
            </w:ins>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0B1AD705" w:rsidR="00523652" w:rsidRDefault="00523652" w:rsidP="00B96180">
            <w:pPr>
              <w:rPr>
                <w:lang w:eastAsia="zh-CN"/>
              </w:rPr>
            </w:pPr>
            <w:r>
              <w:rPr>
                <w:lang w:eastAsia="zh-CN"/>
              </w:rPr>
              <w:t>Requirement</w:t>
            </w:r>
            <w:ins w:id="447" w:author="Ruixiang Liu" w:date="2024-01-22T15:31:00Z">
              <w:r w:rsidR="00E12093">
                <w:rPr>
                  <w:lang w:eastAsia="zh-CN"/>
                </w:rPr>
                <w:t xml:space="preserve"> 21</w:t>
              </w:r>
            </w:ins>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0ECC2832" w:rsidR="00523652" w:rsidRDefault="00523652" w:rsidP="00B96180">
            <w:pPr>
              <w:rPr>
                <w:lang w:eastAsia="zh-CN"/>
              </w:rPr>
            </w:pPr>
            <w:r>
              <w:rPr>
                <w:lang w:eastAsia="zh-CN"/>
              </w:rPr>
              <w:t>Requirement</w:t>
            </w:r>
            <w:ins w:id="448" w:author="Ruixiang Liu" w:date="2024-01-22T15:31:00Z">
              <w:r w:rsidR="00E12093">
                <w:rPr>
                  <w:lang w:eastAsia="zh-CN"/>
                </w:rPr>
                <w:t xml:space="preserve"> 22</w:t>
              </w:r>
            </w:ins>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rPr>
          <w:ins w:id="449" w:author="Ruixiang Liu" w:date="2024-01-25T10:34:00Z"/>
        </w:trPr>
        <w:tc>
          <w:tcPr>
            <w:tcW w:w="1838" w:type="dxa"/>
          </w:tcPr>
          <w:p w14:paraId="6BAEEE76" w14:textId="3BFFAFE0" w:rsidR="0039467E" w:rsidRDefault="0039467E" w:rsidP="00B96180">
            <w:pPr>
              <w:rPr>
                <w:ins w:id="450" w:author="Ruixiang Liu" w:date="2024-01-25T10:34:00Z"/>
                <w:lang w:eastAsia="zh-CN"/>
              </w:rPr>
            </w:pPr>
            <w:ins w:id="451" w:author="Ruixiang Liu" w:date="2024-01-25T10:34:00Z">
              <w:r>
                <w:rPr>
                  <w:lang w:eastAsia="zh-CN"/>
                </w:rPr>
                <w:t>Requirement 23</w:t>
              </w:r>
            </w:ins>
          </w:p>
        </w:tc>
        <w:tc>
          <w:tcPr>
            <w:tcW w:w="6792" w:type="dxa"/>
            <w:vAlign w:val="center"/>
          </w:tcPr>
          <w:p w14:paraId="30FF0FCB" w14:textId="7126133E" w:rsidR="0039467E" w:rsidRDefault="0039467E" w:rsidP="00B96180">
            <w:pPr>
              <w:rPr>
                <w:ins w:id="452" w:author="Ruixiang Liu" w:date="2024-01-25T10:34:00Z"/>
                <w:lang w:eastAsia="zh-CN"/>
              </w:rPr>
            </w:pPr>
            <w:ins w:id="453" w:author="Ruixiang Liu" w:date="2024-01-25T10:34:00Z">
              <w:r>
                <w:rPr>
                  <w:rFonts w:hint="eastAsia"/>
                  <w:lang w:eastAsia="zh-CN"/>
                </w:rPr>
                <w:t>/</w:t>
              </w:r>
              <w:r>
                <w:rPr>
                  <w:lang w:eastAsia="zh-CN"/>
                </w:rPr>
                <w:t>req/ai</w:t>
              </w:r>
            </w:ins>
            <w:ins w:id="454" w:author="Ruixiang Liu" w:date="2024-01-25T10:50:00Z">
              <w:r w:rsidR="0020373C">
                <w:rPr>
                  <w:lang w:eastAsia="zh-CN"/>
                </w:rPr>
                <w:t>label</w:t>
              </w:r>
            </w:ins>
            <w:ins w:id="455" w:author="Ruixiang Liu" w:date="2024-01-25T10:34:00Z">
              <w:r>
                <w:rPr>
                  <w:lang w:eastAsia="zh-CN"/>
                </w:rPr>
                <w:t>/imageformatcode</w:t>
              </w:r>
            </w:ins>
          </w:p>
        </w:tc>
      </w:tr>
    </w:tbl>
    <w:p w14:paraId="3AE7A413" w14:textId="249440FD" w:rsidR="00B32192" w:rsidRDefault="00B32192" w:rsidP="00B32192"/>
    <w:p w14:paraId="6F8F014D" w14:textId="34864A33" w:rsidR="001867F6" w:rsidRDefault="007429B0" w:rsidP="001867F6">
      <w:pPr>
        <w:rPr>
          <w:lang w:val="en-GB" w:eastAsia="zh-CN"/>
        </w:rPr>
      </w:pPr>
      <w:ins w:id="456" w:author="Ruixiang Liu" w:date="2024-01-22T21:40:00Z">
        <w:r>
          <w:rPr>
            <w:lang w:val="en-GB" w:eastAsia="zh-CN"/>
          </w:rPr>
          <w:t>The</w:t>
        </w:r>
      </w:ins>
      <w:del w:id="457" w:author="Ruixiang Liu" w:date="2024-01-22T21:40:00Z">
        <w:r w:rsidR="001867F6" w:rsidDel="007429B0">
          <w:rPr>
            <w:lang w:val="en-GB" w:eastAsia="zh-CN"/>
          </w:rPr>
          <w:delText>An</w:delText>
        </w:r>
      </w:del>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ins w:id="458" w:author="Carl Reed" w:date="2023-12-19T16:40:00Z">
        <w:r w:rsidR="00C70E87">
          <w:rPr>
            <w:lang w:val="en-GB" w:eastAsia="zh-CN"/>
          </w:rPr>
          <w:t xml:space="preserve">as </w:t>
        </w:r>
      </w:ins>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C84970">
        <w:t xml:space="preserve">Table </w:t>
      </w:r>
      <w:r w:rsidR="00C84970">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56333D88" w:rsidR="001867F6" w:rsidRDefault="001867F6" w:rsidP="003A289F">
            <w:r>
              <w:rPr>
                <w:lang w:eastAsia="zh-CN"/>
              </w:rPr>
              <w:t>Requirement</w:t>
            </w:r>
            <w:ins w:id="459" w:author="Ruixiang Liu" w:date="2024-01-22T15:31:00Z">
              <w:r w:rsidR="00856D3E">
                <w:rPr>
                  <w:lang w:eastAsia="zh-CN"/>
                </w:rPr>
                <w:t xml:space="preserve"> 19</w:t>
              </w:r>
            </w:ins>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75471140"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del w:id="460" w:author="Carl Reed" w:date="2023-12-19T16:40:00Z">
              <w:r w:rsidDel="00C70E87">
                <w:rPr>
                  <w:lang w:eastAsia="zh-CN"/>
                </w:rPr>
                <w:delText xml:space="preserve">shall </w:delText>
              </w:r>
            </w:del>
            <w:ins w:id="461" w:author="Carl Reed" w:date="2023-12-19T16:40:00Z">
              <w:r w:rsidR="00C70E87">
                <w:rPr>
                  <w:lang w:eastAsia="zh-CN"/>
                </w:rPr>
                <w:t xml:space="preserve">SHALL </w:t>
              </w:r>
            </w:ins>
            <w:r>
              <w:rPr>
                <w:lang w:eastAsia="zh-CN"/>
              </w:rPr>
              <w:t xml:space="preserve">implement the </w:t>
            </w:r>
            <w:ins w:id="462" w:author="Carl Reed" w:date="2023-12-19T16:40:00Z">
              <w:r w:rsidR="00C70E87">
                <w:rPr>
                  <w:lang w:eastAsia="zh-CN"/>
                </w:rPr>
                <w:t xml:space="preserve">Mandatory </w:t>
              </w:r>
            </w:ins>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C84970">
              <w:t xml:space="preserve">Table </w:t>
            </w:r>
            <w:r w:rsidR="00C84970">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6D989A1C" w:rsidR="001867F6" w:rsidRDefault="001867F6" w:rsidP="001867F6">
      <w:pPr>
        <w:pStyle w:val="af4"/>
        <w:keepNext/>
      </w:pPr>
      <w:bookmarkStart w:id="463" w:name="_Ref112414586"/>
      <w:r>
        <w:t xml:space="preserve">Table </w:t>
      </w:r>
      <w:fldSimple w:instr=" SEQ Table \* ARABIC ">
        <w:r w:rsidR="00C84970">
          <w:rPr>
            <w:noProof/>
          </w:rPr>
          <w:t>9</w:t>
        </w:r>
      </w:fldSimple>
      <w:bookmarkEnd w:id="463"/>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lastRenderedPageBreak/>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71669F8A" w:rsidR="001829D9" w:rsidRDefault="00F736C3" w:rsidP="001829D9">
            <w:pPr>
              <w:rPr>
                <w:ins w:id="464" w:author="Ruixiang Liu" w:date="2024-01-22T21:50:00Z"/>
                <w:lang w:eastAsia="zh-CN"/>
              </w:rPr>
            </w:pPr>
            <w:ins w:id="465" w:author="Ruixiang Liu" w:date="2024-01-22T21:58:00Z">
              <w:r>
                <w:rPr>
                  <w:lang w:eastAsia="zh-CN"/>
                </w:rPr>
                <w:t>B</w:t>
              </w:r>
            </w:ins>
            <w:del w:id="466" w:author="Ruixiang Liu" w:date="2024-01-22T21:58:00Z">
              <w:r w:rsidR="008C699E" w:rsidDel="00F736C3">
                <w:rPr>
                  <w:lang w:eastAsia="zh-CN"/>
                </w:rPr>
                <w:delText>b</w:delText>
              </w:r>
            </w:del>
            <w:r w:rsidR="001829D9">
              <w:rPr>
                <w:lang w:eastAsia="zh-CN"/>
              </w:rPr>
              <w:t>ool [0..1]</w:t>
            </w:r>
          </w:p>
          <w:p w14:paraId="31D05A2B" w14:textId="61C962B5" w:rsidR="00BE5CB3" w:rsidRDefault="00BE5CB3" w:rsidP="001829D9">
            <w:pPr>
              <w:rPr>
                <w:lang w:eastAsia="zh-CN"/>
              </w:rPr>
            </w:pPr>
            <w:ins w:id="467" w:author="Ruixiang Liu" w:date="2024-01-22T21:50:00Z">
              <w:r>
                <w:rPr>
                  <w:rFonts w:hint="eastAsia"/>
                  <w:lang w:eastAsia="zh-CN"/>
                </w:rPr>
                <w:t>D</w:t>
              </w:r>
              <w:r>
                <w:rPr>
                  <w:lang w:eastAsia="zh-CN"/>
                </w:rPr>
                <w:t>efault: false</w:t>
              </w:r>
            </w:ins>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ins w:id="468" w:author="Ruixiang Liu" w:date="2024-01-22T21:50:00Z"/>
                <w:lang w:eastAsia="zh-CN"/>
              </w:rPr>
            </w:pPr>
            <w:r>
              <w:rPr>
                <w:rFonts w:hint="eastAsia"/>
                <w:lang w:eastAsia="zh-CN"/>
              </w:rPr>
              <w:t>F</w:t>
            </w:r>
            <w:r>
              <w:rPr>
                <w:lang w:eastAsia="zh-CN"/>
              </w:rPr>
              <w:t>loat [0..1]</w:t>
            </w:r>
          </w:p>
          <w:p w14:paraId="45C1C067" w14:textId="77777777" w:rsidR="00A6334F" w:rsidRDefault="00A6334F" w:rsidP="006728F8">
            <w:pPr>
              <w:rPr>
                <w:ins w:id="469" w:author="Ruixiang Liu" w:date="2024-01-22T21:50:00Z"/>
                <w:lang w:eastAsia="zh-CN"/>
              </w:rPr>
            </w:pPr>
            <w:ins w:id="470" w:author="Ruixiang Liu" w:date="2024-01-22T21:50:00Z">
              <w:r>
                <w:rPr>
                  <w:rFonts w:hint="eastAsia"/>
                  <w:lang w:eastAsia="zh-CN"/>
                </w:rPr>
                <w:t>D</w:t>
              </w:r>
              <w:r>
                <w:rPr>
                  <w:lang w:eastAsia="zh-CN"/>
                </w:rPr>
                <w:t>efault: 1.0</w:t>
              </w:r>
            </w:ins>
          </w:p>
          <w:p w14:paraId="07185B64" w14:textId="48EC2B78" w:rsidR="00A6334F" w:rsidRDefault="00A6334F" w:rsidP="006728F8">
            <w:pPr>
              <w:rPr>
                <w:lang w:eastAsia="zh-CN"/>
              </w:rPr>
            </w:pPr>
            <w:ins w:id="471" w:author="Ruixiang Liu" w:date="2024-01-22T21:50:00Z">
              <w:r>
                <w:rPr>
                  <w:rFonts w:hint="eastAsia"/>
                  <w:lang w:eastAsia="zh-CN"/>
                </w:rPr>
                <w:t>R</w:t>
              </w:r>
              <w:r>
                <w:rPr>
                  <w:lang w:eastAsia="zh-CN"/>
                </w:rPr>
                <w:t xml:space="preserve">ange: </w:t>
              </w:r>
            </w:ins>
            <w:ins w:id="472" w:author="Ruixiang Liu" w:date="2024-01-22T21:52:00Z">
              <w:r w:rsidR="00A62388">
                <w:rPr>
                  <w:lang w:eastAsia="zh-CN"/>
                </w:rPr>
                <w:t>[0, 1]</w:t>
              </w:r>
            </w:ins>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39A47BB4" w:rsidR="00E33DEC" w:rsidRDefault="000B0A52" w:rsidP="00E33DEC">
      <w:pPr>
        <w:rPr>
          <w:lang w:val="en-GB" w:eastAsia="zh-CN"/>
        </w:rPr>
      </w:pPr>
      <w:ins w:id="473" w:author="Ruixiang Liu" w:date="2024-01-22T22:02:00Z">
        <w:r>
          <w:rPr>
            <w:lang w:val="en-GB" w:eastAsia="zh-CN"/>
          </w:rPr>
          <w:t>The</w:t>
        </w:r>
      </w:ins>
      <w:del w:id="474" w:author="Ruixiang Liu" w:date="2024-01-22T22:02:00Z">
        <w:r w:rsidR="00E33DEC" w:rsidDel="000B0A52">
          <w:rPr>
            <w:lang w:val="en-GB" w:eastAsia="zh-CN"/>
          </w:rPr>
          <w:delText>An</w:delText>
        </w:r>
      </w:del>
      <w:r w:rsidR="00E33DEC">
        <w:rPr>
          <w:lang w:val="en-GB" w:eastAsia="zh-CN"/>
        </w:rPr>
        <w:t xml:space="preserve"> AI_SceneLabel object is encoded as a JSON object with properties </w:t>
      </w:r>
      <w:ins w:id="475" w:author="Carl Reed" w:date="2023-12-19T16:40:00Z">
        <w:r w:rsidR="00E84DEF">
          <w:rPr>
            <w:lang w:val="en-GB" w:eastAsia="zh-CN"/>
          </w:rPr>
          <w:t xml:space="preserve">as </w:t>
        </w:r>
      </w:ins>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C84970">
        <w:t xml:space="preserve">Table </w:t>
      </w:r>
      <w:r w:rsidR="00C84970">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22C03503" w:rsidR="00E33DEC" w:rsidRDefault="00E33DEC" w:rsidP="003A289F">
            <w:r>
              <w:rPr>
                <w:lang w:eastAsia="zh-CN"/>
              </w:rPr>
              <w:t>Requirement</w:t>
            </w:r>
            <w:ins w:id="476" w:author="Ruixiang Liu" w:date="2024-01-22T15:38:00Z">
              <w:r w:rsidR="00D85C37">
                <w:rPr>
                  <w:lang w:eastAsia="zh-CN"/>
                </w:rPr>
                <w:t xml:space="preserve"> 20</w:t>
              </w:r>
            </w:ins>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575F2094"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ins w:id="477" w:author="Carl Reed" w:date="2023-12-19T16:40:00Z">
              <w:r w:rsidR="00E84DEF">
                <w:rPr>
                  <w:lang w:eastAsia="zh-CN"/>
                </w:rPr>
                <w:t>SHAL</w:t>
              </w:r>
            </w:ins>
            <w:ins w:id="478" w:author="Carl Reed" w:date="2023-12-19T16:41:00Z">
              <w:r w:rsidR="00E84DEF">
                <w:rPr>
                  <w:lang w:eastAsia="zh-CN"/>
                </w:rPr>
                <w:t>L</w:t>
              </w:r>
            </w:ins>
            <w:del w:id="479" w:author="Carl Reed" w:date="2023-12-19T16:40:00Z">
              <w:r w:rsidDel="00E84DEF">
                <w:rPr>
                  <w:lang w:eastAsia="zh-CN"/>
                </w:rPr>
                <w:delText>shall</w:delText>
              </w:r>
            </w:del>
            <w:r>
              <w:rPr>
                <w:lang w:eastAsia="zh-CN"/>
              </w:rPr>
              <w:t xml:space="preserve"> implement the </w:t>
            </w:r>
            <w:ins w:id="480" w:author="Ruixiang Liu" w:date="2024-01-22T22:00:00Z">
              <w:r w:rsidR="00A76666">
                <w:rPr>
                  <w:lang w:eastAsia="zh-CN"/>
                </w:rPr>
                <w:t xml:space="preserve">Mandatory </w:t>
              </w:r>
            </w:ins>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C84970">
              <w:t xml:space="preserve">Table </w:t>
            </w:r>
            <w:r w:rsidR="00C84970">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F27C0BA" w:rsidR="00E33DEC" w:rsidRDefault="00E33DEC" w:rsidP="00E33DEC">
      <w:pPr>
        <w:pStyle w:val="af4"/>
        <w:keepNext/>
      </w:pPr>
      <w:bookmarkStart w:id="481" w:name="_Ref112414887"/>
      <w:r>
        <w:t xml:space="preserve">Table </w:t>
      </w:r>
      <w:fldSimple w:instr=" SEQ Table \* ARABIC ">
        <w:r w:rsidR="00C84970">
          <w:rPr>
            <w:noProof/>
          </w:rPr>
          <w:t>10</w:t>
        </w:r>
      </w:fldSimple>
      <w:bookmarkEnd w:id="481"/>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lastRenderedPageBreak/>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53E277B9" w:rsidR="004663E4" w:rsidRDefault="00C3645B" w:rsidP="004663E4">
      <w:pPr>
        <w:rPr>
          <w:lang w:val="en-GB" w:eastAsia="zh-CN"/>
        </w:rPr>
      </w:pPr>
      <w:ins w:id="482" w:author="Ruixiang Liu" w:date="2024-01-22T22:02:00Z">
        <w:r>
          <w:rPr>
            <w:lang w:val="en-GB" w:eastAsia="zh-CN"/>
          </w:rPr>
          <w:t>The</w:t>
        </w:r>
      </w:ins>
      <w:del w:id="483" w:author="Ruixiang Liu" w:date="2024-01-22T22:02:00Z">
        <w:r w:rsidR="004663E4" w:rsidDel="00C3645B">
          <w:rPr>
            <w:lang w:val="en-GB" w:eastAsia="zh-CN"/>
          </w:rPr>
          <w:delText>An</w:delText>
        </w:r>
      </w:del>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C84970">
        <w:t xml:space="preserve">Table </w:t>
      </w:r>
      <w:r w:rsidR="00C84970">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D021762" w:rsidR="004663E4" w:rsidRDefault="004663E4" w:rsidP="003A289F">
            <w:r>
              <w:rPr>
                <w:lang w:eastAsia="zh-CN"/>
              </w:rPr>
              <w:t>Requirement</w:t>
            </w:r>
            <w:ins w:id="484" w:author="Ruixiang Liu" w:date="2024-01-22T15:38:00Z">
              <w:r w:rsidR="00AE3993">
                <w:rPr>
                  <w:lang w:eastAsia="zh-CN"/>
                </w:rPr>
                <w:t xml:space="preserve"> 21</w:t>
              </w:r>
            </w:ins>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410B4940"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del w:id="485" w:author="Carl Reed" w:date="2023-12-19T16:41:00Z">
              <w:r w:rsidDel="00E84DEF">
                <w:rPr>
                  <w:lang w:eastAsia="zh-CN"/>
                </w:rPr>
                <w:delText xml:space="preserve">shall </w:delText>
              </w:r>
            </w:del>
            <w:ins w:id="486" w:author="Carl Reed" w:date="2023-12-19T16:41:00Z">
              <w:r w:rsidR="00E84DEF">
                <w:rPr>
                  <w:lang w:eastAsia="zh-CN"/>
                </w:rPr>
                <w:t xml:space="preserve">SHALL </w:t>
              </w:r>
            </w:ins>
            <w:r>
              <w:rPr>
                <w:lang w:eastAsia="zh-CN"/>
              </w:rPr>
              <w:t xml:space="preserve">implement the </w:t>
            </w:r>
            <w:ins w:id="487" w:author="Carl Reed" w:date="2023-12-19T16:41:00Z">
              <w:r w:rsidR="00E84DEF">
                <w:rPr>
                  <w:lang w:eastAsia="zh-CN"/>
                </w:rPr>
                <w:t xml:space="preserve">Mandatory </w:t>
              </w:r>
            </w:ins>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C84970">
              <w:t xml:space="preserve">Table </w:t>
            </w:r>
            <w:r w:rsidR="00C84970">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2F470520" w:rsidR="004663E4" w:rsidRDefault="004663E4" w:rsidP="004663E4">
      <w:pPr>
        <w:pStyle w:val="af4"/>
        <w:keepNext/>
      </w:pPr>
      <w:bookmarkStart w:id="488" w:name="_Ref112414915"/>
      <w:r>
        <w:t xml:space="preserve">Table </w:t>
      </w:r>
      <w:fldSimple w:instr=" SEQ Table \* ARABIC ">
        <w:r w:rsidR="00C84970">
          <w:rPr>
            <w:noProof/>
          </w:rPr>
          <w:t>11</w:t>
        </w:r>
      </w:fldSimple>
      <w:bookmarkEnd w:id="488"/>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415FA632" w:rsidR="004A56A7" w:rsidRDefault="00440524" w:rsidP="004A56A7">
            <w:pPr>
              <w:rPr>
                <w:lang w:eastAsia="zh-CN"/>
              </w:rPr>
            </w:pPr>
            <w:r>
              <w:rPr>
                <w:lang w:eastAsia="zh-CN"/>
              </w:rPr>
              <w:t>Feature</w:t>
            </w:r>
            <w:r w:rsidR="004A56A7">
              <w:rPr>
                <w:rFonts w:hint="eastAsia"/>
                <w:lang w:eastAsia="zh-CN"/>
              </w:rPr>
              <w:t xml:space="preserve"> [</w:t>
            </w:r>
            <w:ins w:id="489" w:author="Ruixiang Liu" w:date="2024-01-22T22:01:00Z">
              <w:r w:rsidR="00D87F3F">
                <w:rPr>
                  <w:lang w:eastAsia="zh-CN"/>
                </w:rPr>
                <w:t>1</w:t>
              </w:r>
            </w:ins>
            <w:del w:id="490" w:author="Ruixiang Liu" w:date="2024-01-22T22:01:00Z">
              <w:r w:rsidR="004A56A7" w:rsidDel="00D87F3F">
                <w:rPr>
                  <w:lang w:eastAsia="zh-CN"/>
                </w:rPr>
                <w:delText>0</w:delText>
              </w:r>
            </w:del>
            <w:r w:rsidR="004A56A7">
              <w:rPr>
                <w:lang w:eastAsia="zh-CN"/>
              </w:rPr>
              <w:t>..1</w:t>
            </w:r>
            <w:r w:rsidR="004A56A7">
              <w:rPr>
                <w:rFonts w:hint="eastAsia"/>
                <w:lang w:eastAsia="zh-CN"/>
              </w:rPr>
              <w:t>]</w:t>
            </w:r>
          </w:p>
        </w:tc>
        <w:tc>
          <w:tcPr>
            <w:tcW w:w="1689" w:type="dxa"/>
          </w:tcPr>
          <w:p w14:paraId="514DC81D" w14:textId="7FF65F18" w:rsidR="004A56A7" w:rsidRDefault="00F87E9A" w:rsidP="004A56A7">
            <w:pPr>
              <w:rPr>
                <w:lang w:eastAsia="zh-CN"/>
              </w:rPr>
            </w:pPr>
            <w:ins w:id="491" w:author="Ruixiang Liu" w:date="2024-01-22T22:01:00Z">
              <w:r>
                <w:rPr>
                  <w:rFonts w:hint="eastAsia"/>
                  <w:lang w:eastAsia="zh-CN"/>
                </w:rPr>
                <w:t>M</w:t>
              </w:r>
              <w:r>
                <w:rPr>
                  <w:lang w:eastAsia="zh-CN"/>
                </w:rPr>
                <w:t>andatory</w:t>
              </w:r>
            </w:ins>
            <w:del w:id="492" w:author="Ruixiang Liu" w:date="2024-01-22T22:01:00Z">
              <w:r w:rsidR="0094771C" w:rsidDel="00F87E9A">
                <w:rPr>
                  <w:rFonts w:hint="eastAsia"/>
                  <w:lang w:eastAsia="zh-CN"/>
                </w:rPr>
                <w:delText>O</w:delText>
              </w:r>
              <w:r w:rsidR="0094771C" w:rsidDel="00F87E9A">
                <w:rPr>
                  <w:lang w:eastAsia="zh-CN"/>
                </w:rPr>
                <w:delText>ptional</w:delText>
              </w:r>
            </w:del>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lastRenderedPageBreak/>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4D783268" w:rsidR="00FE5AED" w:rsidRDefault="00B94BED" w:rsidP="00FE5AED">
      <w:pPr>
        <w:rPr>
          <w:lang w:val="en-GB" w:eastAsia="zh-CN"/>
        </w:rPr>
      </w:pPr>
      <w:ins w:id="493" w:author="Ruixiang Liu" w:date="2024-01-22T22:02:00Z">
        <w:r>
          <w:rPr>
            <w:lang w:val="en-GB" w:eastAsia="zh-CN"/>
          </w:rPr>
          <w:t>The</w:t>
        </w:r>
      </w:ins>
      <w:del w:id="494" w:author="Ruixiang Liu" w:date="2024-01-22T22:02:00Z">
        <w:r w:rsidR="00FE5AED" w:rsidDel="00B94BED">
          <w:rPr>
            <w:lang w:val="en-GB" w:eastAsia="zh-CN"/>
          </w:rPr>
          <w:delText>An</w:delText>
        </w:r>
      </w:del>
      <w:r w:rsidR="00FE5AED">
        <w:rPr>
          <w:lang w:val="en-GB" w:eastAsia="zh-CN"/>
        </w:rPr>
        <w:t xml:space="preserve"> AI_PixelLabel object is encoded as a JSON object with properties </w:t>
      </w:r>
      <w:ins w:id="495" w:author="Carl Reed" w:date="2023-12-19T16:41:00Z">
        <w:r w:rsidR="00E35AFA">
          <w:rPr>
            <w:lang w:val="en-GB" w:eastAsia="zh-CN"/>
          </w:rPr>
          <w:t xml:space="preserve">as </w:t>
        </w:r>
      </w:ins>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C84970">
        <w:t xml:space="preserve">Table </w:t>
      </w:r>
      <w:r w:rsidR="00C84970">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0BC0E23" w:rsidR="00FE5AED" w:rsidRDefault="00FE5AED" w:rsidP="003A289F">
            <w:r>
              <w:rPr>
                <w:lang w:eastAsia="zh-CN"/>
              </w:rPr>
              <w:t>Requirement</w:t>
            </w:r>
            <w:ins w:id="496" w:author="Ruixiang Liu" w:date="2024-01-22T15:38:00Z">
              <w:r w:rsidR="00DB75E9">
                <w:rPr>
                  <w:lang w:eastAsia="zh-CN"/>
                </w:rPr>
                <w:t xml:space="preserve"> 22</w:t>
              </w:r>
            </w:ins>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5334D710"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del w:id="497" w:author="Carl Reed" w:date="2023-12-19T16:41:00Z">
              <w:r w:rsidDel="00E35AFA">
                <w:rPr>
                  <w:lang w:eastAsia="zh-CN"/>
                </w:rPr>
                <w:delText xml:space="preserve">shall </w:delText>
              </w:r>
            </w:del>
            <w:ins w:id="498" w:author="Carl Reed" w:date="2023-12-19T16:41:00Z">
              <w:r w:rsidR="00E35AFA">
                <w:rPr>
                  <w:lang w:eastAsia="zh-CN"/>
                </w:rPr>
                <w:t xml:space="preserve">SHALL </w:t>
              </w:r>
            </w:ins>
            <w:r>
              <w:rPr>
                <w:lang w:eastAsia="zh-CN"/>
              </w:rPr>
              <w:t xml:space="preserve">implement the </w:t>
            </w:r>
            <w:ins w:id="499" w:author="Ruixiang Liu" w:date="2024-01-22T22:03:00Z">
              <w:r w:rsidR="00620B0F">
                <w:rPr>
                  <w:rFonts w:hint="eastAsia"/>
                  <w:lang w:eastAsia="zh-CN"/>
                </w:rPr>
                <w:t>M</w:t>
              </w:r>
              <w:r w:rsidR="00620B0F">
                <w:rPr>
                  <w:lang w:eastAsia="zh-CN"/>
                </w:rPr>
                <w:t xml:space="preserve">andatory </w:t>
              </w:r>
            </w:ins>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C84970">
              <w:t xml:space="preserve">Table </w:t>
            </w:r>
            <w:r w:rsidR="00C84970">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6CA8F1D3" w:rsidR="00FE5AED" w:rsidRDefault="00FE5AED" w:rsidP="00FE5AED">
      <w:pPr>
        <w:pStyle w:val="af4"/>
        <w:keepNext/>
      </w:pPr>
      <w:bookmarkStart w:id="500" w:name="_Ref112417337"/>
      <w:r>
        <w:t xml:space="preserve">Table </w:t>
      </w:r>
      <w:fldSimple w:instr=" SEQ Table \* ARABIC ">
        <w:r w:rsidR="00C84970">
          <w:rPr>
            <w:noProof/>
          </w:rPr>
          <w:t>12</w:t>
        </w:r>
      </w:fldSimple>
      <w:bookmarkEnd w:id="500"/>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commentRangeStart w:id="501"/>
            <w:commentRangeStart w:id="502"/>
            <w:r>
              <w:rPr>
                <w:rFonts w:hint="eastAsia"/>
                <w:lang w:eastAsia="zh-CN"/>
              </w:rPr>
              <w:t>I</w:t>
            </w:r>
            <w:r>
              <w:rPr>
                <w:lang w:eastAsia="zh-CN"/>
              </w:rPr>
              <w:t>mage data format.</w:t>
            </w:r>
            <w:commentRangeEnd w:id="501"/>
            <w:r w:rsidR="00283543">
              <w:rPr>
                <w:rStyle w:val="af5"/>
              </w:rPr>
              <w:commentReference w:id="501"/>
            </w:r>
            <w:commentRangeEnd w:id="502"/>
            <w:r w:rsidR="005A0467">
              <w:rPr>
                <w:rStyle w:val="af5"/>
              </w:rPr>
              <w:commentReference w:id="502"/>
            </w:r>
          </w:p>
        </w:tc>
        <w:tc>
          <w:tcPr>
            <w:tcW w:w="2551" w:type="dxa"/>
            <w:vAlign w:val="center"/>
          </w:tcPr>
          <w:p w14:paraId="2777D4AF" w14:textId="00E47AC1" w:rsidR="004114BA" w:rsidRDefault="004114BA" w:rsidP="004114BA">
            <w:del w:id="503" w:author="Ruixiang Liu" w:date="2024-01-25T09:59:00Z">
              <w:r w:rsidDel="002C0B23">
                <w:rPr>
                  <w:rFonts w:hint="eastAsia"/>
                  <w:lang w:eastAsia="zh-CN"/>
                </w:rPr>
                <w:delText xml:space="preserve">CharacterString </w:delText>
              </w:r>
            </w:del>
            <w:ins w:id="504" w:author="Ruixiang Liu" w:date="2024-01-25T09:59:00Z">
              <w:r w:rsidR="002C0B23">
                <w:rPr>
                  <w:lang w:eastAsia="zh-CN"/>
                </w:rPr>
                <w:t>AI_ImageFormatCode</w:t>
              </w:r>
              <w:r w:rsidR="002C0B23">
                <w:rPr>
                  <w:rFonts w:hint="eastAsia"/>
                  <w:lang w:eastAsia="zh-CN"/>
                </w:rPr>
                <w:t xml:space="preserve"> </w:t>
              </w:r>
            </w:ins>
            <w:r>
              <w:rPr>
                <w:rFonts w:hint="eastAsia"/>
                <w:lang w:eastAsia="zh-CN"/>
              </w:rPr>
              <w:t>[</w:t>
            </w:r>
            <w:r>
              <w:rPr>
                <w:lang w:eastAsia="zh-CN"/>
              </w:rPr>
              <w:t>1..</w:t>
            </w:r>
            <w:ins w:id="505" w:author="Ruixiang Liu" w:date="2024-01-22T22:09:00Z">
              <w:r w:rsidR="00BE74DB">
                <w:rPr>
                  <w:lang w:eastAsia="zh-CN"/>
                </w:rPr>
                <w:t>*</w:t>
              </w:r>
            </w:ins>
            <w:del w:id="506" w:author="Ruixiang Liu" w:date="2024-01-22T22:09:00Z">
              <w:r w:rsidDel="00BE74DB">
                <w:rPr>
                  <w:lang w:eastAsia="zh-CN"/>
                </w:rPr>
                <w:delText>1</w:delText>
              </w:r>
            </w:del>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ins w:id="507" w:author="Ruixiang Liu" w:date="2024-01-22T22:42:00Z">
        <w:r w:rsidR="00A03312">
          <w:rPr>
            <w:lang w:eastAsia="zh-CN"/>
          </w:rPr>
          <w:t>[</w:t>
        </w:r>
      </w:ins>
      <w:r>
        <w:rPr>
          <w:lang w:eastAsia="zh-CN"/>
        </w:rPr>
        <w:t>“</w:t>
      </w:r>
      <w:r w:rsidR="00CD4A3B">
        <w:rPr>
          <w:lang w:eastAsia="zh-CN"/>
        </w:rPr>
        <w:t>/</w:t>
      </w:r>
      <w:r w:rsidR="00CD4A3B" w:rsidRPr="00CD4A3B">
        <w:rPr>
          <w:lang w:eastAsia="zh-CN"/>
        </w:rPr>
        <w:t>label_5classes/GF2_PMS1__L1A0000647767-MSS1_label.tif</w:t>
      </w:r>
      <w:r>
        <w:rPr>
          <w:lang w:eastAsia="zh-CN"/>
        </w:rPr>
        <w:t>”</w:t>
      </w:r>
      <w:ins w:id="508" w:author="Ruixiang Liu" w:date="2024-01-22T22:42:00Z">
        <w:r w:rsidR="00D24D62">
          <w:rPr>
            <w:lang w:eastAsia="zh-CN"/>
          </w:rPr>
          <w:t>]</w:t>
        </w:r>
      </w:ins>
      <w:r w:rsidR="00CD4A3B">
        <w:rPr>
          <w:lang w:eastAsia="zh-CN"/>
        </w:rPr>
        <w:t>,</w:t>
      </w:r>
    </w:p>
    <w:p w14:paraId="2B35ABD9" w14:textId="6329870F"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ins w:id="509" w:author="Ruixiang Liu" w:date="2024-01-22T22:42:00Z">
        <w:r w:rsidR="00D24D62">
          <w:rPr>
            <w:lang w:eastAsia="zh-CN"/>
          </w:rPr>
          <w:t>[</w:t>
        </w:r>
      </w:ins>
      <w:r>
        <w:rPr>
          <w:lang w:eastAsia="zh-CN"/>
        </w:rPr>
        <w:t>“</w:t>
      </w:r>
      <w:del w:id="510" w:author="Ruixiang Liu" w:date="2024-01-25T10:33:00Z">
        <w:r w:rsidR="00CD4A3B" w:rsidDel="005807DF">
          <w:rPr>
            <w:lang w:eastAsia="zh-CN"/>
          </w:rPr>
          <w:delText>image/tiff</w:delText>
        </w:r>
      </w:del>
      <w:ins w:id="511" w:author="Ruixiang Liu" w:date="2024-01-25T10:47:00Z">
        <w:r w:rsidR="00B55CD3">
          <w:rPr>
            <w:lang w:eastAsia="zh-CN"/>
          </w:rPr>
          <w:t>Geo</w:t>
        </w:r>
      </w:ins>
      <w:ins w:id="512" w:author="Ruixiang Liu" w:date="2024-01-25T10:33:00Z">
        <w:r w:rsidR="005807DF">
          <w:rPr>
            <w:lang w:eastAsia="zh-CN"/>
          </w:rPr>
          <w:t>TIFF</w:t>
        </w:r>
      </w:ins>
      <w:r>
        <w:rPr>
          <w:lang w:eastAsia="zh-CN"/>
        </w:rPr>
        <w:t>”</w:t>
      </w:r>
      <w:ins w:id="513" w:author="Ruixiang Liu" w:date="2024-01-22T22:42:00Z">
        <w:r w:rsidR="00D24D62">
          <w:rPr>
            <w:lang w:eastAsia="zh-CN"/>
          </w:rPr>
          <w:t>]</w:t>
        </w:r>
      </w:ins>
    </w:p>
    <w:p w14:paraId="76AEC3BF" w14:textId="77777777" w:rsidR="00FE5AED" w:rsidRDefault="00FE5AED" w:rsidP="00FE5AED">
      <w:pPr>
        <w:rPr>
          <w:lang w:eastAsia="zh-CN"/>
        </w:rPr>
      </w:pPr>
      <w:r>
        <w:rPr>
          <w:lang w:eastAsia="zh-CN"/>
        </w:rPr>
        <w:t>}</w:t>
      </w:r>
    </w:p>
    <w:p w14:paraId="589BC06A" w14:textId="0C10535C" w:rsidR="002479F2" w:rsidRDefault="002479F2" w:rsidP="002479F2">
      <w:pPr>
        <w:rPr>
          <w:ins w:id="514" w:author="Ruixiang Liu" w:date="2024-01-25T10:23:00Z"/>
          <w:lang w:val="en-GB" w:eastAsia="zh-CN"/>
        </w:rPr>
      </w:pPr>
      <w:ins w:id="515" w:author="Ruixiang Liu" w:date="2024-01-25T10:23:00Z">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one of “</w:t>
        </w:r>
      </w:ins>
      <w:ins w:id="516" w:author="Ruixiang Liu" w:date="2024-01-25T10:24:00Z">
        <w:r w:rsidR="009D7516">
          <w:rPr>
            <w:lang w:val="en-GB" w:eastAsia="zh-CN"/>
          </w:rPr>
          <w:t>JPEG</w:t>
        </w:r>
      </w:ins>
      <w:ins w:id="517" w:author="Ruixiang Liu" w:date="2024-01-25T10:23:00Z">
        <w:r>
          <w:rPr>
            <w:lang w:val="en-GB" w:eastAsia="zh-CN"/>
          </w:rPr>
          <w:t>”, “</w:t>
        </w:r>
      </w:ins>
      <w:ins w:id="518" w:author="Ruixiang Liu" w:date="2024-01-25T10:24:00Z">
        <w:r w:rsidR="009D7516">
          <w:rPr>
            <w:lang w:val="en-GB" w:eastAsia="zh-CN"/>
          </w:rPr>
          <w:t>PNG</w:t>
        </w:r>
      </w:ins>
      <w:ins w:id="519" w:author="Ruixiang Liu" w:date="2024-01-25T10:23:00Z">
        <w:r>
          <w:rPr>
            <w:lang w:val="en-GB" w:eastAsia="zh-CN"/>
          </w:rPr>
          <w:t>”</w:t>
        </w:r>
      </w:ins>
      <w:ins w:id="520" w:author="Ruixiang Liu" w:date="2024-01-25T10:24:00Z">
        <w:r w:rsidR="009D7516">
          <w:rPr>
            <w:lang w:val="en-GB" w:eastAsia="zh-CN"/>
          </w:rPr>
          <w:t>, “BMP”, “TIFF”, “GeoTIFF”</w:t>
        </w:r>
      </w:ins>
      <w:ins w:id="521" w:author="Ruixiang Liu" w:date="2024-01-25T11:21:00Z">
        <w:r w:rsidR="00F74EE8">
          <w:rPr>
            <w:lang w:val="en-GB" w:eastAsia="zh-CN"/>
          </w:rPr>
          <w:t>, “HDF5”</w:t>
        </w:r>
        <w:r w:rsidR="00B75C49">
          <w:rPr>
            <w:lang w:val="en-GB" w:eastAsia="zh-CN"/>
          </w:rPr>
          <w:t>, “HFA”, “JP2”</w:t>
        </w:r>
      </w:ins>
      <w:ins w:id="522" w:author="Ruixiang Liu" w:date="2024-01-25T11:22:00Z">
        <w:r w:rsidR="00B75C49">
          <w:rPr>
            <w:lang w:val="en-GB" w:eastAsia="zh-CN"/>
          </w:rPr>
          <w:t>, “GeoPackage”</w:t>
        </w:r>
      </w:ins>
      <w:ins w:id="523" w:author="Ruixiang Liu" w:date="2024-01-25T10:23:00Z">
        <w:r>
          <w:rPr>
            <w:lang w:val="en-GB" w:eastAsia="zh-CN"/>
          </w:rPr>
          <w:t xml:space="preserve"> or “</w:t>
        </w:r>
      </w:ins>
      <w:ins w:id="524" w:author="Ruixiang Liu" w:date="2024-01-25T10:24:00Z">
        <w:r w:rsidR="009D7516">
          <w:rPr>
            <w:lang w:val="en-GB" w:eastAsia="zh-CN"/>
          </w:rPr>
          <w:t>NetCDF</w:t>
        </w:r>
      </w:ins>
      <w:ins w:id="525" w:author="Ruixiang Liu" w:date="2024-01-25T10:23:00Z">
        <w:r>
          <w:rPr>
            <w:lang w:val="en-GB" w:eastAsia="zh-CN"/>
          </w:rPr>
          <w:t>”.</w:t>
        </w:r>
      </w:ins>
    </w:p>
    <w:tbl>
      <w:tblPr>
        <w:tblStyle w:val="af1"/>
        <w:tblW w:w="0" w:type="auto"/>
        <w:tblLook w:val="04A0" w:firstRow="1" w:lastRow="0" w:firstColumn="1" w:lastColumn="0" w:noHBand="0" w:noVBand="1"/>
      </w:tblPr>
      <w:tblGrid>
        <w:gridCol w:w="1838"/>
        <w:gridCol w:w="6792"/>
      </w:tblGrid>
      <w:tr w:rsidR="002479F2" w14:paraId="65B9D367" w14:textId="77777777" w:rsidTr="003B61C3">
        <w:trPr>
          <w:ins w:id="526" w:author="Ruixiang Liu" w:date="2024-01-25T10:23:00Z"/>
        </w:trPr>
        <w:tc>
          <w:tcPr>
            <w:tcW w:w="1838" w:type="dxa"/>
          </w:tcPr>
          <w:p w14:paraId="6A3188EF" w14:textId="2D2DBC52" w:rsidR="002479F2" w:rsidRDefault="002479F2" w:rsidP="003B61C3">
            <w:pPr>
              <w:rPr>
                <w:ins w:id="527" w:author="Ruixiang Liu" w:date="2024-01-25T10:23:00Z"/>
              </w:rPr>
            </w:pPr>
            <w:ins w:id="528" w:author="Ruixiang Liu" w:date="2024-01-25T10:23:00Z">
              <w:r>
                <w:rPr>
                  <w:lang w:eastAsia="zh-CN"/>
                </w:rPr>
                <w:lastRenderedPageBreak/>
                <w:t xml:space="preserve">Requirement </w:t>
              </w:r>
            </w:ins>
            <w:ins w:id="529" w:author="Ruixiang Liu" w:date="2024-01-25T10:34:00Z">
              <w:r w:rsidR="00A57759">
                <w:rPr>
                  <w:lang w:eastAsia="zh-CN"/>
                </w:rPr>
                <w:t>23</w:t>
              </w:r>
            </w:ins>
          </w:p>
        </w:tc>
        <w:tc>
          <w:tcPr>
            <w:tcW w:w="6792" w:type="dxa"/>
          </w:tcPr>
          <w:p w14:paraId="095F1E48" w14:textId="4EDD39F3" w:rsidR="002479F2" w:rsidRDefault="002479F2" w:rsidP="003B61C3">
            <w:pPr>
              <w:rPr>
                <w:ins w:id="530" w:author="Ruixiang Liu" w:date="2024-01-25T10:23:00Z"/>
                <w:lang w:eastAsia="zh-CN"/>
              </w:rPr>
            </w:pPr>
            <w:ins w:id="531" w:author="Ruixiang Liu" w:date="2024-01-25T10:23:00Z">
              <w:r>
                <w:rPr>
                  <w:rFonts w:hint="eastAsia"/>
                  <w:lang w:eastAsia="zh-CN"/>
                </w:rPr>
                <w:t>/</w:t>
              </w:r>
              <w:r>
                <w:rPr>
                  <w:lang w:eastAsia="zh-CN"/>
                </w:rPr>
                <w:t>req/ai</w:t>
              </w:r>
            </w:ins>
            <w:ins w:id="532" w:author="Ruixiang Liu" w:date="2024-01-25T10:51:00Z">
              <w:r w:rsidR="00750969">
                <w:rPr>
                  <w:lang w:eastAsia="zh-CN"/>
                </w:rPr>
                <w:t>label</w:t>
              </w:r>
            </w:ins>
            <w:ins w:id="533" w:author="Ruixiang Liu" w:date="2024-01-25T10:23:00Z">
              <w:r>
                <w:rPr>
                  <w:lang w:eastAsia="zh-CN"/>
                </w:rPr>
                <w:t>/</w:t>
              </w:r>
            </w:ins>
            <w:ins w:id="534" w:author="Ruixiang Liu" w:date="2024-01-25T10:25:00Z">
              <w:r w:rsidR="000F60C7">
                <w:rPr>
                  <w:lang w:eastAsia="zh-CN"/>
                </w:rPr>
                <w:t>imageformat</w:t>
              </w:r>
            </w:ins>
            <w:ins w:id="535" w:author="Ruixiang Liu" w:date="2024-01-25T10:23:00Z">
              <w:r>
                <w:rPr>
                  <w:lang w:eastAsia="zh-CN"/>
                </w:rPr>
                <w:t>code</w:t>
              </w:r>
            </w:ins>
          </w:p>
          <w:p w14:paraId="21196163" w14:textId="0D14C1CD" w:rsidR="002479F2" w:rsidRDefault="002479F2" w:rsidP="003B61C3">
            <w:pPr>
              <w:rPr>
                <w:ins w:id="536" w:author="Ruixiang Liu" w:date="2024-01-25T10:23:00Z"/>
                <w:lang w:eastAsia="zh-CN"/>
              </w:rPr>
            </w:pPr>
            <w:ins w:id="537" w:author="Ruixiang Liu" w:date="2024-01-25T10:23:00Z">
              <w:r>
                <w:rPr>
                  <w:lang w:eastAsia="zh-CN"/>
                </w:rPr>
                <w:t xml:space="preserve">Each </w:t>
              </w:r>
            </w:ins>
            <w:ins w:id="538" w:author="Ruixiang Liu" w:date="2024-01-25T10:25:00Z">
              <w:r w:rsidR="000F60C7">
                <w:rPr>
                  <w:lang w:eastAsia="zh-CN"/>
                </w:rPr>
                <w:t>AI_ImageFormatCode</w:t>
              </w:r>
            </w:ins>
            <w:ins w:id="539" w:author="Ruixiang Liu" w:date="2024-01-25T10:23:00Z">
              <w:r>
                <w:rPr>
                  <w:lang w:val="en-GB" w:eastAsia="zh-CN"/>
                </w:rPr>
                <w:t xml:space="preserve"> value</w:t>
              </w:r>
              <w:r>
                <w:rPr>
                  <w:lang w:eastAsia="zh-CN"/>
                </w:rPr>
                <w:t xml:space="preserve"> SHALL be </w:t>
              </w:r>
              <w:r>
                <w:rPr>
                  <w:lang w:val="en-GB" w:eastAsia="zh-CN"/>
                </w:rPr>
                <w:t xml:space="preserve">a text string whose value is one of </w:t>
              </w:r>
            </w:ins>
            <w:ins w:id="540" w:author="Ruixiang Liu" w:date="2024-01-25T11:22:00Z">
              <w:r w:rsidR="00B75C49">
                <w:rPr>
                  <w:lang w:val="en-GB" w:eastAsia="zh-CN"/>
                </w:rPr>
                <w:t>“JPEG”, “PNG”, “BMP”, “TIFF”, “GeoTIFF”, “HDF5”, “HFA”, “JP2”, “GeoPackage” or “NetCDF”.</w:t>
              </w:r>
            </w:ins>
          </w:p>
        </w:tc>
      </w:tr>
    </w:tbl>
    <w:p w14:paraId="24EFF85A" w14:textId="77777777" w:rsidR="002479F2" w:rsidRDefault="002479F2" w:rsidP="002479F2">
      <w:pPr>
        <w:rPr>
          <w:ins w:id="541" w:author="Ruixiang Liu" w:date="2024-01-25T10:23:00Z"/>
          <w:lang w:eastAsia="zh-CN"/>
        </w:rPr>
      </w:pPr>
    </w:p>
    <w:p w14:paraId="251757AF" w14:textId="77777777" w:rsidR="002479F2" w:rsidRDefault="002479F2" w:rsidP="002479F2">
      <w:pPr>
        <w:rPr>
          <w:ins w:id="542" w:author="Ruixiang Liu" w:date="2024-01-25T10:23:00Z"/>
          <w:lang w:eastAsia="zh-CN"/>
        </w:rPr>
      </w:pPr>
      <w:ins w:id="543" w:author="Ruixiang Liu" w:date="2024-01-25T10:23:00Z">
        <w:r>
          <w:rPr>
            <w:rFonts w:hint="eastAsia"/>
            <w:lang w:eastAsia="zh-CN"/>
          </w:rPr>
          <w:t>E</w:t>
        </w:r>
        <w:r>
          <w:rPr>
            <w:lang w:eastAsia="zh-CN"/>
          </w:rPr>
          <w:t>xamples:</w:t>
        </w:r>
      </w:ins>
    </w:p>
    <w:p w14:paraId="0B8B96E4" w14:textId="5A495FED" w:rsidR="002479F2" w:rsidRPr="00F6475A" w:rsidRDefault="002479F2" w:rsidP="002479F2">
      <w:pPr>
        <w:pStyle w:val="List1OGCletters"/>
        <w:numPr>
          <w:ilvl w:val="0"/>
          <w:numId w:val="41"/>
        </w:numPr>
        <w:rPr>
          <w:ins w:id="544" w:author="Ruixiang Liu" w:date="2024-01-25T10:23:00Z"/>
          <w:lang w:eastAsia="zh-CN"/>
        </w:rPr>
      </w:pPr>
      <w:ins w:id="545" w:author="Ruixiang Liu" w:date="2024-01-25T10:23:00Z">
        <w:r>
          <w:rPr>
            <w:lang w:eastAsia="zh-CN"/>
          </w:rPr>
          <w:t>“</w:t>
        </w:r>
      </w:ins>
      <w:ins w:id="546" w:author="Ruixiang Liu" w:date="2024-01-25T10:26:00Z">
        <w:r w:rsidR="000F60C7">
          <w:rPr>
            <w:lang w:eastAsia="zh-CN"/>
          </w:rPr>
          <w:t>JPEG</w:t>
        </w:r>
      </w:ins>
      <w:ins w:id="547" w:author="Ruixiang Liu" w:date="2024-01-25T10:23:00Z">
        <w:r>
          <w:rPr>
            <w:lang w:eastAsia="zh-CN"/>
          </w:rPr>
          <w:t>”</w:t>
        </w:r>
        <w:r w:rsidRPr="00F6475A">
          <w:rPr>
            <w:lang w:eastAsia="zh-CN"/>
          </w:rPr>
          <w:t xml:space="preserve"> </w:t>
        </w:r>
      </w:ins>
    </w:p>
    <w:p w14:paraId="052852CB" w14:textId="73FA3120" w:rsidR="002479F2" w:rsidRPr="00F6475A" w:rsidRDefault="002479F2" w:rsidP="002479F2">
      <w:pPr>
        <w:pStyle w:val="List1OGCletters"/>
        <w:numPr>
          <w:ilvl w:val="0"/>
          <w:numId w:val="13"/>
        </w:numPr>
        <w:rPr>
          <w:ins w:id="548" w:author="Ruixiang Liu" w:date="2024-01-25T10:23:00Z"/>
          <w:lang w:eastAsia="zh-CN"/>
        </w:rPr>
      </w:pPr>
      <w:ins w:id="549" w:author="Ruixiang Liu" w:date="2024-01-25T10:23:00Z">
        <w:r>
          <w:rPr>
            <w:lang w:eastAsia="zh-CN"/>
          </w:rPr>
          <w:t>“</w:t>
        </w:r>
      </w:ins>
      <w:ins w:id="550" w:author="Ruixiang Liu" w:date="2024-01-25T10:33:00Z">
        <w:r w:rsidR="000F60C7">
          <w:rPr>
            <w:lang w:eastAsia="zh-CN"/>
          </w:rPr>
          <w:t>PNG</w:t>
        </w:r>
      </w:ins>
      <w:ins w:id="551" w:author="Ruixiang Liu" w:date="2024-01-25T10:23:00Z">
        <w:r>
          <w:rPr>
            <w:lang w:eastAsia="zh-CN"/>
          </w:rPr>
          <w:t>”</w:t>
        </w:r>
      </w:ins>
    </w:p>
    <w:p w14:paraId="76FCDE6E" w14:textId="6FE40D94" w:rsidR="002479F2" w:rsidRDefault="002479F2" w:rsidP="002479F2">
      <w:pPr>
        <w:pStyle w:val="List1OGCletters"/>
        <w:numPr>
          <w:ilvl w:val="0"/>
          <w:numId w:val="13"/>
        </w:numPr>
        <w:rPr>
          <w:ins w:id="552" w:author="Ruixiang Liu" w:date="2024-01-25T10:23:00Z"/>
          <w:lang w:eastAsia="zh-CN"/>
        </w:rPr>
      </w:pPr>
      <w:ins w:id="553" w:author="Ruixiang Liu" w:date="2024-01-25T10:23:00Z">
        <w:r w:rsidRPr="00F6475A">
          <w:rPr>
            <w:lang w:eastAsia="zh-CN"/>
          </w:rPr>
          <w:t xml:space="preserve"> </w:t>
        </w:r>
        <w:r>
          <w:rPr>
            <w:lang w:eastAsia="zh-CN"/>
          </w:rPr>
          <w:t>“</w:t>
        </w:r>
      </w:ins>
      <w:ins w:id="554" w:author="Ruixiang Liu" w:date="2024-01-25T10:33:00Z">
        <w:r w:rsidR="000F60C7">
          <w:rPr>
            <w:lang w:eastAsia="zh-CN"/>
          </w:rPr>
          <w:t>TIFF</w:t>
        </w:r>
      </w:ins>
      <w:ins w:id="555" w:author="Ruixiang Liu" w:date="2024-01-25T10:23:00Z">
        <w:r>
          <w:rPr>
            <w:lang w:eastAsia="zh-CN"/>
          </w:rPr>
          <w:t>”</w:t>
        </w:r>
        <w:r w:rsidRPr="00F6475A">
          <w:rPr>
            <w:lang w:eastAsia="zh-CN"/>
          </w:rPr>
          <w:t xml:space="preserve"> </w:t>
        </w:r>
      </w:ins>
    </w:p>
    <w:p w14:paraId="23644445" w14:textId="77777777" w:rsidR="002479F2" w:rsidRDefault="002479F2" w:rsidP="00B32192"/>
    <w:p w14:paraId="32641637" w14:textId="61FA78C4" w:rsidR="00B32192" w:rsidRDefault="007C47BF" w:rsidP="00B32192">
      <w:pPr>
        <w:pStyle w:val="2"/>
      </w:pPr>
      <w:bookmarkStart w:id="556" w:name="_Toc157175210"/>
      <w:r>
        <w:t xml:space="preserve">Requirements </w:t>
      </w:r>
      <w:r w:rsidR="00192233">
        <w:t>C</w:t>
      </w:r>
      <w:r>
        <w:t xml:space="preserve">lass: </w:t>
      </w:r>
      <w:r w:rsidR="00B32192">
        <w:t>AI_Labeling</w:t>
      </w:r>
      <w:bookmarkEnd w:id="556"/>
    </w:p>
    <w:p w14:paraId="67F83B43" w14:textId="58EB9511" w:rsidR="005026D2" w:rsidRPr="00CD698E" w:rsidRDefault="005026D2" w:rsidP="005026D2">
      <w:pPr>
        <w:rPr>
          <w:lang w:eastAsia="zh-CN"/>
        </w:rPr>
      </w:pPr>
      <w:r>
        <w:rPr>
          <w:rFonts w:hint="eastAsia"/>
          <w:lang w:eastAsia="zh-CN"/>
        </w:rPr>
        <w:t>T</w:t>
      </w:r>
      <w:r>
        <w:rPr>
          <w:lang w:eastAsia="zh-CN"/>
        </w:rPr>
        <w:t>h</w:t>
      </w:r>
      <w:ins w:id="557" w:author="Carl Reed" w:date="2023-12-19T16:42:00Z">
        <w:r w:rsidR="00283543">
          <w:rPr>
            <w:lang w:eastAsia="zh-CN"/>
          </w:rPr>
          <w:t>e AI_Labeling</w:t>
        </w:r>
      </w:ins>
      <w:del w:id="558" w:author="Carl Reed" w:date="2023-12-19T16:42:00Z">
        <w:r w:rsidDel="00283543">
          <w:rPr>
            <w:lang w:eastAsia="zh-CN"/>
          </w:rPr>
          <w:delText>is</w:delText>
        </w:r>
      </w:del>
      <w:r>
        <w:rPr>
          <w:lang w:eastAsia="zh-CN"/>
        </w:rPr>
        <w:t xml:space="preserve"> </w:t>
      </w:r>
      <w:ins w:id="559" w:author="Ruixiang Liu" w:date="2024-01-22T20:11:00Z">
        <w:r w:rsidR="007C298A">
          <w:rPr>
            <w:lang w:eastAsia="zh-CN"/>
          </w:rPr>
          <w:t>r</w:t>
        </w:r>
      </w:ins>
      <w:del w:id="560" w:author="Ruixiang Liu" w:date="2024-01-22T20:11:00Z">
        <w:r w:rsidDel="007C298A">
          <w:rPr>
            <w:lang w:eastAsia="zh-CN"/>
          </w:rPr>
          <w:delText>R</w:delText>
        </w:r>
      </w:del>
      <w:r>
        <w:rPr>
          <w:lang w:eastAsia="zh-CN"/>
        </w:rPr>
        <w:t>equirements class defines a JSON encoding for</w:t>
      </w:r>
      <w:r w:rsidR="00725FFF">
        <w:rPr>
          <w:lang w:eastAsia="zh-CN"/>
        </w:rPr>
        <w:t xml:space="preserve"> </w:t>
      </w:r>
      <w:ins w:id="561" w:author="Carl Reed" w:date="2023-12-19T16:42:00Z">
        <w:r w:rsidR="00283543">
          <w:rPr>
            <w:lang w:eastAsia="zh-CN"/>
          </w:rPr>
          <w:t xml:space="preserve">the </w:t>
        </w:r>
      </w:ins>
      <w:r w:rsidR="00725FFF">
        <w:rPr>
          <w:lang w:eastAsia="zh-CN"/>
        </w:rPr>
        <w:t>AI_Labeling</w:t>
      </w:r>
      <w:r w:rsidR="00905291">
        <w:rPr>
          <w:lang w:eastAsia="zh-CN"/>
        </w:rPr>
        <w:t xml:space="preserve"> module</w:t>
      </w:r>
      <w:r>
        <w:rPr>
          <w:lang w:eastAsia="zh-CN"/>
        </w:rPr>
        <w:t xml:space="preserve">, which is based on the </w:t>
      </w:r>
      <w:del w:id="562" w:author="Carl Reed" w:date="2023-12-19T16:43:00Z">
        <w:r w:rsidDel="00283543">
          <w:rPr>
            <w:lang w:eastAsia="zh-CN"/>
          </w:rPr>
          <w:delText xml:space="preserve">current version of the </w:delText>
        </w:r>
      </w:del>
      <w:r>
        <w:rPr>
          <w:lang w:eastAsia="zh-CN"/>
        </w:rPr>
        <w:t xml:space="preserve">UML model </w:t>
      </w:r>
      <w:ins w:id="563" w:author="Ruixiang Liu" w:date="2024-01-22T20:12:00Z">
        <w:r w:rsidR="007C298A" w:rsidRPr="007C298A">
          <w:rPr>
            <w:lang w:eastAsia="zh-CN"/>
          </w:rPr>
          <w:t>specified</w:t>
        </w:r>
        <w:r w:rsidR="007C298A" w:rsidRPr="007C298A" w:rsidDel="007C298A">
          <w:rPr>
            <w:lang w:eastAsia="zh-CN"/>
          </w:rPr>
          <w:t xml:space="preserve"> </w:t>
        </w:r>
      </w:ins>
      <w:del w:id="564" w:author="Ruixiang Liu" w:date="2024-01-22T20:12:00Z">
        <w:r w:rsidDel="007C298A">
          <w:rPr>
            <w:lang w:eastAsia="zh-CN"/>
          </w:rPr>
          <w:delText xml:space="preserve">presented </w:delText>
        </w:r>
      </w:del>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4258A470" w:rsidR="0031689E" w:rsidRPr="00087D9B" w:rsidRDefault="0031689E" w:rsidP="00B96180">
            <w:pPr>
              <w:rPr>
                <w:lang w:eastAsia="zh-CN"/>
              </w:rPr>
            </w:pPr>
            <w:r>
              <w:rPr>
                <w:lang w:eastAsia="zh-CN"/>
              </w:rPr>
              <w:t>Requirement</w:t>
            </w:r>
            <w:ins w:id="565" w:author="Ruixiang Liu" w:date="2024-01-22T15:48:00Z">
              <w:r w:rsidR="004770E0">
                <w:rPr>
                  <w:lang w:eastAsia="zh-CN"/>
                </w:rPr>
                <w:t xml:space="preserve"> 2</w:t>
              </w:r>
            </w:ins>
            <w:ins w:id="566" w:author="Ruixiang Liu" w:date="2024-01-25T10:47:00Z">
              <w:r w:rsidR="00395242">
                <w:rPr>
                  <w:lang w:eastAsia="zh-CN"/>
                </w:rPr>
                <w:t>4</w:t>
              </w:r>
            </w:ins>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D3A6C6B" w:rsidR="0031689E" w:rsidRDefault="0031689E" w:rsidP="00B96180">
            <w:pPr>
              <w:rPr>
                <w:lang w:eastAsia="zh-CN"/>
              </w:rPr>
            </w:pPr>
            <w:r>
              <w:rPr>
                <w:lang w:eastAsia="zh-CN"/>
              </w:rPr>
              <w:t>Requirement</w:t>
            </w:r>
            <w:ins w:id="567" w:author="Ruixiang Liu" w:date="2024-01-22T15:48:00Z">
              <w:r w:rsidR="002B56E5">
                <w:rPr>
                  <w:lang w:eastAsia="zh-CN"/>
                </w:rPr>
                <w:t xml:space="preserve"> 2</w:t>
              </w:r>
            </w:ins>
            <w:ins w:id="568" w:author="Ruixiang Liu" w:date="2024-01-25T10:47:00Z">
              <w:r w:rsidR="00395242">
                <w:rPr>
                  <w:lang w:eastAsia="zh-CN"/>
                </w:rPr>
                <w:t>5</w:t>
              </w:r>
            </w:ins>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79871B21" w:rsidR="0031689E" w:rsidRDefault="0031689E" w:rsidP="00B96180">
            <w:pPr>
              <w:rPr>
                <w:lang w:eastAsia="zh-CN"/>
              </w:rPr>
            </w:pPr>
            <w:r>
              <w:rPr>
                <w:lang w:eastAsia="zh-CN"/>
              </w:rPr>
              <w:t>Requirement</w:t>
            </w:r>
            <w:ins w:id="569" w:author="Ruixiang Liu" w:date="2024-01-22T15:48:00Z">
              <w:r w:rsidR="002B56E5">
                <w:rPr>
                  <w:lang w:eastAsia="zh-CN"/>
                </w:rPr>
                <w:t xml:space="preserve"> 2</w:t>
              </w:r>
            </w:ins>
            <w:ins w:id="570" w:author="Ruixiang Liu" w:date="2024-01-25T10:47:00Z">
              <w:r w:rsidR="00395242">
                <w:rPr>
                  <w:lang w:eastAsia="zh-CN"/>
                </w:rPr>
                <w:t>6</w:t>
              </w:r>
            </w:ins>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rPr>
          <w:ins w:id="571" w:author="Ruixiang Liu" w:date="2024-01-25T10:53:00Z"/>
        </w:trPr>
        <w:tc>
          <w:tcPr>
            <w:tcW w:w="1838" w:type="dxa"/>
          </w:tcPr>
          <w:p w14:paraId="5CE06066" w14:textId="091B3275" w:rsidR="00F342A2" w:rsidRDefault="00F342A2" w:rsidP="00B96180">
            <w:pPr>
              <w:rPr>
                <w:ins w:id="572" w:author="Ruixiang Liu" w:date="2024-01-25T10:53:00Z"/>
                <w:lang w:eastAsia="zh-CN"/>
              </w:rPr>
            </w:pPr>
            <w:ins w:id="573" w:author="Ruixiang Liu" w:date="2024-01-25T10:53:00Z">
              <w:r>
                <w:rPr>
                  <w:lang w:eastAsia="zh-CN"/>
                </w:rPr>
                <w:t>Requirement 27</w:t>
              </w:r>
            </w:ins>
          </w:p>
        </w:tc>
        <w:tc>
          <w:tcPr>
            <w:tcW w:w="6792" w:type="dxa"/>
            <w:vAlign w:val="center"/>
          </w:tcPr>
          <w:p w14:paraId="26DEFE7A" w14:textId="588E1FB7" w:rsidR="00F342A2" w:rsidRDefault="00F342A2" w:rsidP="00B96180">
            <w:pPr>
              <w:rPr>
                <w:ins w:id="574" w:author="Ruixiang Liu" w:date="2024-01-25T10:53:00Z"/>
                <w:lang w:eastAsia="zh-CN"/>
              </w:rPr>
            </w:pPr>
            <w:ins w:id="575" w:author="Ruixiang Liu" w:date="2024-01-25T10:53:00Z">
              <w:r>
                <w:rPr>
                  <w:rFonts w:hint="eastAsia"/>
                  <w:lang w:eastAsia="zh-CN"/>
                </w:rPr>
                <w:t>/</w:t>
              </w:r>
              <w:r>
                <w:rPr>
                  <w:lang w:eastAsia="zh-CN"/>
                </w:rPr>
                <w:t>req/ailabeling/labelingmethodcode</w:t>
              </w:r>
            </w:ins>
          </w:p>
        </w:tc>
      </w:tr>
    </w:tbl>
    <w:p w14:paraId="74E5E3E1" w14:textId="3EAAE884" w:rsidR="00B32192" w:rsidRDefault="00B32192" w:rsidP="00B32192"/>
    <w:p w14:paraId="45A37698" w14:textId="4DD1A2E1" w:rsidR="008103B1" w:rsidRDefault="00382C32" w:rsidP="008103B1">
      <w:pPr>
        <w:rPr>
          <w:lang w:val="en-GB" w:eastAsia="zh-CN"/>
        </w:rPr>
      </w:pPr>
      <w:ins w:id="576" w:author="Ruixiang Liu" w:date="2024-01-22T22:05:00Z">
        <w:r>
          <w:rPr>
            <w:lang w:val="en-GB" w:eastAsia="zh-CN"/>
          </w:rPr>
          <w:t>The</w:t>
        </w:r>
      </w:ins>
      <w:del w:id="577" w:author="Ruixiang Liu" w:date="2024-01-22T22:05:00Z">
        <w:r w:rsidR="008103B1" w:rsidDel="00382C32">
          <w:rPr>
            <w:lang w:val="en-GB" w:eastAsia="zh-CN"/>
          </w:rPr>
          <w:delText>An</w:delText>
        </w:r>
      </w:del>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C84970">
        <w:t xml:space="preserve">Table </w:t>
      </w:r>
      <w:r w:rsidR="00C84970">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87157FF" w:rsidR="008103B1" w:rsidRDefault="008103B1" w:rsidP="003A289F">
            <w:r>
              <w:rPr>
                <w:lang w:eastAsia="zh-CN"/>
              </w:rPr>
              <w:t>Requirement</w:t>
            </w:r>
            <w:ins w:id="578" w:author="Ruixiang Liu" w:date="2024-01-22T15:49:00Z">
              <w:r w:rsidR="00816A41">
                <w:rPr>
                  <w:lang w:eastAsia="zh-CN"/>
                </w:rPr>
                <w:t xml:space="preserve"> 2</w:t>
              </w:r>
            </w:ins>
            <w:ins w:id="579" w:author="Ruixiang Liu" w:date="2024-01-25T10:47:00Z">
              <w:r w:rsidR="00395242">
                <w:rPr>
                  <w:lang w:eastAsia="zh-CN"/>
                </w:rPr>
                <w:t>4</w:t>
              </w:r>
            </w:ins>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3A020405" w:rsidR="008103B1" w:rsidRDefault="008103B1" w:rsidP="003A289F">
            <w:pPr>
              <w:rPr>
                <w:lang w:eastAsia="zh-CN"/>
              </w:rPr>
            </w:pPr>
            <w:r>
              <w:rPr>
                <w:lang w:eastAsia="zh-CN"/>
              </w:rPr>
              <w:lastRenderedPageBreak/>
              <w:t>Each AI_</w:t>
            </w:r>
            <w:r>
              <w:rPr>
                <w:lang w:val="en-GB" w:eastAsia="zh-CN"/>
              </w:rPr>
              <w:t>Labeling</w:t>
            </w:r>
            <w:r>
              <w:rPr>
                <w:lang w:eastAsia="zh-CN"/>
              </w:rPr>
              <w:t xml:space="preserve"> object </w:t>
            </w:r>
            <w:del w:id="580" w:author="Carl Reed" w:date="2023-12-19T16:43:00Z">
              <w:r w:rsidDel="00283543">
                <w:rPr>
                  <w:lang w:eastAsia="zh-CN"/>
                </w:rPr>
                <w:delText xml:space="preserve">shall </w:delText>
              </w:r>
            </w:del>
            <w:ins w:id="581" w:author="Carl Reed" w:date="2023-12-19T16:43:00Z">
              <w:r w:rsidR="00283543">
                <w:rPr>
                  <w:lang w:eastAsia="zh-CN"/>
                </w:rPr>
                <w:t xml:space="preserve">SHALL </w:t>
              </w:r>
            </w:ins>
            <w:r>
              <w:rPr>
                <w:lang w:eastAsia="zh-CN"/>
              </w:rPr>
              <w:t xml:space="preserve">implement the </w:t>
            </w:r>
            <w:ins w:id="582" w:author="Carl Reed" w:date="2023-12-19T16:43:00Z">
              <w:r w:rsidR="00A1761D">
                <w:rPr>
                  <w:lang w:eastAsia="zh-CN"/>
                </w:rPr>
                <w:t xml:space="preserve">Mandatory </w:t>
              </w:r>
            </w:ins>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C84970">
              <w:t xml:space="preserve">Table </w:t>
            </w:r>
            <w:r w:rsidR="00C8497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535EF8E0" w:rsidR="008103B1" w:rsidRDefault="008103B1" w:rsidP="008103B1">
      <w:pPr>
        <w:pStyle w:val="af4"/>
        <w:keepNext/>
      </w:pPr>
      <w:bookmarkStart w:id="583" w:name="_Ref112418674"/>
      <w:r>
        <w:t xml:space="preserve">Table </w:t>
      </w:r>
      <w:fldSimple w:instr=" SEQ Table \* ARABIC ">
        <w:r w:rsidR="00C84970">
          <w:rPr>
            <w:noProof/>
          </w:rPr>
          <w:t>13</w:t>
        </w:r>
      </w:fldSimple>
      <w:bookmarkEnd w:id="583"/>
      <w:r>
        <w:t xml:space="preserve"> AI_</w:t>
      </w:r>
      <w:del w:id="584" w:author="Ruixiang Liu" w:date="2024-01-22T22:57:00Z">
        <w:r w:rsidRPr="008103B1" w:rsidDel="00345B1A">
          <w:rPr>
            <w:lang w:val="en-GB" w:eastAsia="zh-CN"/>
          </w:rPr>
          <w:delText xml:space="preserve"> </w:delText>
        </w:r>
      </w:del>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2C329168" w:rsidR="00827466" w:rsidRDefault="003C5A95" w:rsidP="00827466">
      <w:pPr>
        <w:rPr>
          <w:lang w:val="en-GB" w:eastAsia="zh-CN"/>
        </w:rPr>
      </w:pPr>
      <w:ins w:id="585" w:author="Ruixiang Liu" w:date="2024-01-22T22:56:00Z">
        <w:r>
          <w:rPr>
            <w:lang w:val="en-GB" w:eastAsia="zh-CN"/>
          </w:rPr>
          <w:t>The</w:t>
        </w:r>
      </w:ins>
      <w:del w:id="586" w:author="Ruixiang Liu" w:date="2024-01-22T22:56:00Z">
        <w:r w:rsidR="00827466" w:rsidDel="003C5A95">
          <w:rPr>
            <w:lang w:val="en-GB" w:eastAsia="zh-CN"/>
          </w:rPr>
          <w:delText>An</w:delText>
        </w:r>
      </w:del>
      <w:r w:rsidR="00827466">
        <w:rPr>
          <w:lang w:val="en-GB" w:eastAsia="zh-CN"/>
        </w:rPr>
        <w:t xml:space="preserve"> AI_Labeler object is encoded as a JSON object with properties </w:t>
      </w:r>
      <w:ins w:id="587" w:author="Carl Reed" w:date="2023-12-19T16:43:00Z">
        <w:r w:rsidR="00A1761D">
          <w:rPr>
            <w:lang w:val="en-GB" w:eastAsia="zh-CN"/>
          </w:rPr>
          <w:t xml:space="preserve">as </w:t>
        </w:r>
      </w:ins>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C84970">
        <w:t xml:space="preserve">Table </w:t>
      </w:r>
      <w:r w:rsidR="00C84970">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76DD23E" w:rsidR="00827466" w:rsidRDefault="00827466" w:rsidP="003A289F">
            <w:r>
              <w:rPr>
                <w:lang w:eastAsia="zh-CN"/>
              </w:rPr>
              <w:t>Requirement</w:t>
            </w:r>
            <w:ins w:id="588" w:author="Ruixiang Liu" w:date="2024-01-22T15:50:00Z">
              <w:r w:rsidR="001D7E3B">
                <w:rPr>
                  <w:lang w:eastAsia="zh-CN"/>
                </w:rPr>
                <w:t xml:space="preserve"> 2</w:t>
              </w:r>
            </w:ins>
            <w:ins w:id="589" w:author="Ruixiang Liu" w:date="2024-01-25T10:48:00Z">
              <w:r w:rsidR="00395242">
                <w:rPr>
                  <w:lang w:eastAsia="zh-CN"/>
                </w:rPr>
                <w:t>5</w:t>
              </w:r>
            </w:ins>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038518A2"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del w:id="590" w:author="Carl Reed" w:date="2023-12-19T16:43:00Z">
              <w:r w:rsidDel="00A1761D">
                <w:rPr>
                  <w:lang w:eastAsia="zh-CN"/>
                </w:rPr>
                <w:delText xml:space="preserve">shall </w:delText>
              </w:r>
            </w:del>
            <w:ins w:id="591" w:author="Carl Reed" w:date="2023-12-19T16:43:00Z">
              <w:r w:rsidR="00A1761D">
                <w:rPr>
                  <w:lang w:eastAsia="zh-CN"/>
                </w:rPr>
                <w:t xml:space="preserve">SHALL </w:t>
              </w:r>
            </w:ins>
            <w:r>
              <w:rPr>
                <w:lang w:eastAsia="zh-CN"/>
              </w:rPr>
              <w:t xml:space="preserve">implement the </w:t>
            </w:r>
            <w:ins w:id="592" w:author="Ruixiang Liu" w:date="2024-01-22T22:58:00Z">
              <w:r w:rsidR="009277EE">
                <w:rPr>
                  <w:lang w:eastAsia="zh-CN"/>
                </w:rPr>
                <w:t xml:space="preserve">Mandatory </w:t>
              </w:r>
            </w:ins>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C84970">
              <w:t xml:space="preserve">Table </w:t>
            </w:r>
            <w:r w:rsidR="00C84970">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1FF507BD" w:rsidR="00827466" w:rsidRDefault="00827466" w:rsidP="00827466">
      <w:pPr>
        <w:pStyle w:val="af4"/>
        <w:keepNext/>
      </w:pPr>
      <w:bookmarkStart w:id="593" w:name="_Ref112420006"/>
      <w:r>
        <w:t xml:space="preserve">Table </w:t>
      </w:r>
      <w:fldSimple w:instr=" SEQ Table \* ARABIC ">
        <w:r w:rsidR="00C84970">
          <w:rPr>
            <w:noProof/>
          </w:rPr>
          <w:t>14</w:t>
        </w:r>
      </w:fldSimple>
      <w:bookmarkEnd w:id="593"/>
      <w:r>
        <w:t xml:space="preserve"> AI_</w:t>
      </w:r>
      <w:del w:id="594" w:author="Ruixiang Liu" w:date="2024-01-22T22:57:00Z">
        <w:r w:rsidRPr="008103B1" w:rsidDel="004426EB">
          <w:rPr>
            <w:lang w:val="en-GB" w:eastAsia="zh-CN"/>
          </w:rPr>
          <w:delText xml:space="preserve"> </w:delText>
        </w:r>
      </w:del>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058C5B0F" w:rsidR="007E04C4" w:rsidRDefault="00DC43E9" w:rsidP="007E04C4">
      <w:pPr>
        <w:rPr>
          <w:lang w:val="en-GB" w:eastAsia="zh-CN"/>
        </w:rPr>
      </w:pPr>
      <w:ins w:id="595" w:author="Ruixiang Liu" w:date="2024-01-22T22:58:00Z">
        <w:r>
          <w:rPr>
            <w:lang w:val="en-GB" w:eastAsia="zh-CN"/>
          </w:rPr>
          <w:t>The</w:t>
        </w:r>
      </w:ins>
      <w:del w:id="596" w:author="Ruixiang Liu" w:date="2024-01-22T22:58:00Z">
        <w:r w:rsidR="007E04C4" w:rsidDel="00DC43E9">
          <w:rPr>
            <w:lang w:val="en-GB" w:eastAsia="zh-CN"/>
          </w:rPr>
          <w:delText>An</w:delText>
        </w:r>
      </w:del>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ins w:id="597" w:author="Carl Reed" w:date="2023-12-19T16:43:00Z">
        <w:r w:rsidR="00A1761D">
          <w:rPr>
            <w:lang w:val="en-GB" w:eastAsia="zh-CN"/>
          </w:rPr>
          <w:t xml:space="preserve">as </w:t>
        </w:r>
      </w:ins>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C84970">
        <w:t xml:space="preserve">Table </w:t>
      </w:r>
      <w:r w:rsidR="00C84970">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7CA34B65" w:rsidR="007E04C4" w:rsidRDefault="007E04C4" w:rsidP="003A289F">
            <w:r>
              <w:rPr>
                <w:lang w:eastAsia="zh-CN"/>
              </w:rPr>
              <w:t>Requirement</w:t>
            </w:r>
            <w:ins w:id="598" w:author="Ruixiang Liu" w:date="2024-01-22T15:50:00Z">
              <w:r w:rsidR="00E64D1C">
                <w:rPr>
                  <w:lang w:eastAsia="zh-CN"/>
                </w:rPr>
                <w:t xml:space="preserve"> 2</w:t>
              </w:r>
            </w:ins>
            <w:ins w:id="599" w:author="Ruixiang Liu" w:date="2024-01-25T10:48:00Z">
              <w:r w:rsidR="00395242">
                <w:rPr>
                  <w:lang w:eastAsia="zh-CN"/>
                </w:rPr>
                <w:t>6</w:t>
              </w:r>
            </w:ins>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4D48C6C1"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del w:id="600" w:author="Carl Reed" w:date="2023-12-19T16:43:00Z">
              <w:r w:rsidDel="00A1761D">
                <w:rPr>
                  <w:lang w:eastAsia="zh-CN"/>
                </w:rPr>
                <w:delText xml:space="preserve">shall </w:delText>
              </w:r>
            </w:del>
            <w:ins w:id="601" w:author="Carl Reed" w:date="2023-12-19T16:43:00Z">
              <w:r w:rsidR="00A1761D">
                <w:rPr>
                  <w:lang w:eastAsia="zh-CN"/>
                </w:rPr>
                <w:t xml:space="preserve">SHALL </w:t>
              </w:r>
            </w:ins>
            <w:r>
              <w:rPr>
                <w:lang w:eastAsia="zh-CN"/>
              </w:rPr>
              <w:t xml:space="preserve">implement the </w:t>
            </w:r>
            <w:ins w:id="602" w:author="Carl Reed" w:date="2023-12-19T16:43:00Z">
              <w:r w:rsidR="00A1761D">
                <w:rPr>
                  <w:lang w:eastAsia="zh-CN"/>
                </w:rPr>
                <w:t xml:space="preserve">Mandatory </w:t>
              </w:r>
            </w:ins>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C84970">
              <w:t xml:space="preserve">Table </w:t>
            </w:r>
            <w:r w:rsidR="00C84970">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AA941E9" w:rsidR="007E04C4" w:rsidRDefault="007E04C4" w:rsidP="007E04C4">
      <w:pPr>
        <w:pStyle w:val="af4"/>
        <w:keepNext/>
      </w:pPr>
      <w:bookmarkStart w:id="603" w:name="_Ref112420150"/>
      <w:r>
        <w:lastRenderedPageBreak/>
        <w:t xml:space="preserve">Table </w:t>
      </w:r>
      <w:fldSimple w:instr=" SEQ Table \* ARABIC ">
        <w:r w:rsidR="00C84970">
          <w:rPr>
            <w:noProof/>
          </w:rPr>
          <w:t>15</w:t>
        </w:r>
      </w:fldSimple>
      <w:bookmarkEnd w:id="603"/>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commentRangeStart w:id="604"/>
            <w:commentRangeStart w:id="605"/>
            <w:r>
              <w:rPr>
                <w:rFonts w:hint="eastAsia"/>
                <w:lang w:eastAsia="zh-CN"/>
              </w:rPr>
              <w:t>method</w:t>
            </w:r>
            <w:r w:rsidR="00DD3C79">
              <w:rPr>
                <w:lang w:eastAsia="zh-CN"/>
              </w:rPr>
              <w:t>s</w:t>
            </w:r>
            <w:commentRangeEnd w:id="604"/>
            <w:r w:rsidR="0070724B">
              <w:rPr>
                <w:rStyle w:val="af5"/>
              </w:rPr>
              <w:commentReference w:id="604"/>
            </w:r>
            <w:commentRangeEnd w:id="605"/>
            <w:r w:rsidR="00E90909">
              <w:rPr>
                <w:rStyle w:val="af5"/>
              </w:rPr>
              <w:commentReference w:id="605"/>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DBB5139" w:rsidR="00407D0D" w:rsidRDefault="00407D0D" w:rsidP="00407D0D">
            <w:pPr>
              <w:rPr>
                <w:lang w:eastAsia="zh-CN"/>
              </w:rPr>
            </w:pPr>
            <w:del w:id="606" w:author="Ruixiang Liu" w:date="2024-01-25T10:49:00Z">
              <w:r w:rsidDel="00B21552">
                <w:rPr>
                  <w:rFonts w:hint="eastAsia"/>
                  <w:lang w:eastAsia="zh-CN"/>
                </w:rPr>
                <w:delText xml:space="preserve">CharacterString </w:delText>
              </w:r>
            </w:del>
            <w:ins w:id="607" w:author="Ruixiang Liu" w:date="2024-01-25T10:49:00Z">
              <w:r w:rsidR="00B21552">
                <w:rPr>
                  <w:lang w:eastAsia="zh-CN"/>
                </w:rPr>
                <w:t>AI_LabelingMethodCode</w:t>
              </w:r>
              <w:r w:rsidR="00B21552">
                <w:rPr>
                  <w:rFonts w:hint="eastAsia"/>
                  <w:lang w:eastAsia="zh-CN"/>
                </w:rPr>
                <w:t xml:space="preserve"> </w:t>
              </w:r>
            </w:ins>
            <w:r>
              <w:rPr>
                <w:rFonts w:hint="eastAsia"/>
                <w:lang w:eastAsia="zh-CN"/>
              </w:rPr>
              <w:t>[</w:t>
            </w:r>
            <w:r>
              <w:rPr>
                <w:lang w:eastAsia="zh-CN"/>
              </w:rPr>
              <w:t>1..*</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commentRangeStart w:id="608"/>
            <w:commentRangeStart w:id="609"/>
            <w:r>
              <w:rPr>
                <w:rFonts w:hint="eastAsia"/>
                <w:lang w:eastAsia="zh-CN"/>
              </w:rPr>
              <w:t>to</w:t>
            </w:r>
            <w:r>
              <w:rPr>
                <w:lang w:eastAsia="zh-CN"/>
              </w:rPr>
              <w:t>ols</w:t>
            </w:r>
            <w:commentRangeEnd w:id="608"/>
            <w:r w:rsidR="0070724B">
              <w:rPr>
                <w:rStyle w:val="af5"/>
              </w:rPr>
              <w:commentReference w:id="608"/>
            </w:r>
            <w:commentRangeEnd w:id="609"/>
            <w:r w:rsidR="00E90909">
              <w:rPr>
                <w:rStyle w:val="af5"/>
              </w:rPr>
              <w:commentReference w:id="609"/>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98FD0EA" w:rsidR="00407D0D" w:rsidRDefault="00407D0D" w:rsidP="00407D0D">
            <w:pPr>
              <w:rPr>
                <w:lang w:eastAsia="zh-CN"/>
              </w:rPr>
            </w:pPr>
            <w:r>
              <w:rPr>
                <w:rFonts w:hint="eastAsia"/>
                <w:lang w:eastAsia="zh-CN"/>
              </w:rPr>
              <w:t>CharacterString [</w:t>
            </w:r>
            <w:r>
              <w:rPr>
                <w:lang w:eastAsia="zh-CN"/>
              </w:rPr>
              <w:t>0..</w:t>
            </w:r>
            <w:ins w:id="610" w:author="Ruixiang Liu" w:date="2024-01-22T22:59:00Z">
              <w:r w:rsidR="00C54C31">
                <w:rPr>
                  <w:lang w:eastAsia="zh-CN"/>
                </w:rPr>
                <w:t>*</w:t>
              </w:r>
            </w:ins>
            <w:del w:id="611" w:author="Ruixiang Liu" w:date="2024-01-22T22:59:00Z">
              <w:r w:rsidDel="00C54C31">
                <w:rPr>
                  <w:lang w:eastAsia="zh-CN"/>
                </w:rPr>
                <w:delText>1</w:delText>
              </w:r>
            </w:del>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ins w:id="612" w:author="Ruixiang Liu" w:date="2024-01-25T10:49:00Z"/>
          <w:lang w:eastAsia="zh-CN"/>
        </w:rPr>
      </w:pPr>
      <w:r>
        <w:rPr>
          <w:rFonts w:hint="eastAsia"/>
          <w:lang w:eastAsia="zh-CN"/>
        </w:rPr>
        <w:t>}</w:t>
      </w:r>
    </w:p>
    <w:p w14:paraId="05C33470" w14:textId="4ED0B7CA" w:rsidR="00B21552" w:rsidRDefault="00B21552" w:rsidP="00B21552">
      <w:pPr>
        <w:rPr>
          <w:ins w:id="613" w:author="Ruixiang Liu" w:date="2024-01-25T10:49:00Z"/>
          <w:lang w:val="en-GB" w:eastAsia="zh-CN"/>
        </w:rPr>
      </w:pPr>
      <w:ins w:id="614" w:author="Ruixiang Liu" w:date="2024-01-25T10:49:00Z">
        <w:r>
          <w:rPr>
            <w:rFonts w:hint="eastAsia"/>
            <w:lang w:val="en-GB" w:eastAsia="zh-CN"/>
          </w:rPr>
          <w:t>The</w:t>
        </w:r>
        <w:r>
          <w:rPr>
            <w:lang w:val="en-GB" w:eastAsia="zh-CN"/>
          </w:rPr>
          <w:t xml:space="preserve"> </w:t>
        </w:r>
      </w:ins>
      <w:ins w:id="615" w:author="Ruixiang Liu" w:date="2024-01-25T10:50:00Z">
        <w:r>
          <w:rPr>
            <w:lang w:eastAsia="zh-CN"/>
          </w:rPr>
          <w:t>AI_LabelingMethodCode</w:t>
        </w:r>
      </w:ins>
      <w:ins w:id="616" w:author="Ruixiang Liu" w:date="2024-01-25T10:49:00Z">
        <w:r>
          <w:rPr>
            <w:lang w:val="en-GB" w:eastAsia="zh-CN"/>
          </w:rPr>
          <w:t xml:space="preserve"> is encoded as a text string whose value is one of “</w:t>
        </w:r>
      </w:ins>
      <w:ins w:id="617" w:author="Ruixiang Liu" w:date="2024-01-26T15:16:00Z">
        <w:r w:rsidR="00B3435F">
          <w:rPr>
            <w:rFonts w:hint="eastAsia"/>
            <w:lang w:eastAsia="zh-CN"/>
          </w:rPr>
          <w:t>m</w:t>
        </w:r>
      </w:ins>
      <w:ins w:id="618" w:author="Ruixiang Liu" w:date="2024-01-25T10:50:00Z">
        <w:r>
          <w:t>anual</w:t>
        </w:r>
      </w:ins>
      <w:ins w:id="619" w:author="Ruixiang Liu" w:date="2024-01-25T10:49:00Z">
        <w:r>
          <w:rPr>
            <w:lang w:val="en-GB" w:eastAsia="zh-CN"/>
          </w:rPr>
          <w:t>”, “</w:t>
        </w:r>
      </w:ins>
      <w:ins w:id="620" w:author="Ruixiang Liu" w:date="2024-01-26T15:16:00Z">
        <w:r w:rsidR="00B3435F">
          <w:t>s</w:t>
        </w:r>
      </w:ins>
      <w:ins w:id="621" w:author="Ruixiang Liu" w:date="2024-01-25T10:50:00Z">
        <w:r>
          <w:t>emi-</w:t>
        </w:r>
      </w:ins>
      <w:ins w:id="622" w:author="Ruixiang Liu" w:date="2024-01-26T15:16:00Z">
        <w:r w:rsidR="00B3435F">
          <w:t>a</w:t>
        </w:r>
      </w:ins>
      <w:ins w:id="623" w:author="Ruixiang Liu" w:date="2024-01-25T10:50:00Z">
        <w:r>
          <w:t>utomatic</w:t>
        </w:r>
      </w:ins>
      <w:ins w:id="624" w:author="Ruixiang Liu" w:date="2024-01-25T10:49:00Z">
        <w:r>
          <w:rPr>
            <w:lang w:val="en-GB" w:eastAsia="zh-CN"/>
          </w:rPr>
          <w:t>” or “</w:t>
        </w:r>
      </w:ins>
      <w:ins w:id="625" w:author="Ruixiang Liu" w:date="2024-01-26T15:16:00Z">
        <w:r w:rsidR="00B3435F">
          <w:t>a</w:t>
        </w:r>
      </w:ins>
      <w:ins w:id="626" w:author="Ruixiang Liu" w:date="2024-01-25T10:50:00Z">
        <w:r>
          <w:t>utomatic</w:t>
        </w:r>
      </w:ins>
      <w:ins w:id="627" w:author="Ruixiang Liu" w:date="2024-01-25T10:49:00Z">
        <w:r>
          <w:rPr>
            <w:lang w:val="en-GB" w:eastAsia="zh-CN"/>
          </w:rPr>
          <w:t>”.</w:t>
        </w:r>
      </w:ins>
    </w:p>
    <w:tbl>
      <w:tblPr>
        <w:tblStyle w:val="af1"/>
        <w:tblW w:w="0" w:type="auto"/>
        <w:tblLook w:val="04A0" w:firstRow="1" w:lastRow="0" w:firstColumn="1" w:lastColumn="0" w:noHBand="0" w:noVBand="1"/>
      </w:tblPr>
      <w:tblGrid>
        <w:gridCol w:w="1838"/>
        <w:gridCol w:w="6792"/>
      </w:tblGrid>
      <w:tr w:rsidR="00B21552" w14:paraId="649703E2" w14:textId="77777777" w:rsidTr="003B61C3">
        <w:trPr>
          <w:ins w:id="628" w:author="Ruixiang Liu" w:date="2024-01-25T10:49:00Z"/>
        </w:trPr>
        <w:tc>
          <w:tcPr>
            <w:tcW w:w="1838" w:type="dxa"/>
          </w:tcPr>
          <w:p w14:paraId="2CBF5719" w14:textId="6D79AAD6" w:rsidR="00B21552" w:rsidRDefault="00B21552" w:rsidP="003B61C3">
            <w:pPr>
              <w:rPr>
                <w:ins w:id="629" w:author="Ruixiang Liu" w:date="2024-01-25T10:49:00Z"/>
              </w:rPr>
            </w:pPr>
            <w:ins w:id="630" w:author="Ruixiang Liu" w:date="2024-01-25T10:49:00Z">
              <w:r>
                <w:rPr>
                  <w:lang w:eastAsia="zh-CN"/>
                </w:rPr>
                <w:t>Requirement 2</w:t>
              </w:r>
            </w:ins>
            <w:ins w:id="631" w:author="Ruixiang Liu" w:date="2024-01-25T10:52:00Z">
              <w:r w:rsidR="002F2ED7">
                <w:rPr>
                  <w:lang w:eastAsia="zh-CN"/>
                </w:rPr>
                <w:t>7</w:t>
              </w:r>
            </w:ins>
          </w:p>
        </w:tc>
        <w:tc>
          <w:tcPr>
            <w:tcW w:w="6792" w:type="dxa"/>
          </w:tcPr>
          <w:p w14:paraId="437D2C94" w14:textId="30E8019F" w:rsidR="00B21552" w:rsidRDefault="00B21552" w:rsidP="003B61C3">
            <w:pPr>
              <w:rPr>
                <w:ins w:id="632" w:author="Ruixiang Liu" w:date="2024-01-25T10:49:00Z"/>
                <w:lang w:eastAsia="zh-CN"/>
              </w:rPr>
            </w:pPr>
            <w:ins w:id="633" w:author="Ruixiang Liu" w:date="2024-01-25T10:49:00Z">
              <w:r>
                <w:rPr>
                  <w:rFonts w:hint="eastAsia"/>
                  <w:lang w:eastAsia="zh-CN"/>
                </w:rPr>
                <w:t>/</w:t>
              </w:r>
              <w:r>
                <w:rPr>
                  <w:lang w:eastAsia="zh-CN"/>
                </w:rPr>
                <w:t>req/</w:t>
              </w:r>
            </w:ins>
            <w:ins w:id="634" w:author="Ruixiang Liu" w:date="2024-01-25T10:52:00Z">
              <w:r w:rsidR="00752B98">
                <w:rPr>
                  <w:lang w:eastAsia="zh-CN"/>
                </w:rPr>
                <w:t>ailabeling</w:t>
              </w:r>
            </w:ins>
            <w:ins w:id="635" w:author="Ruixiang Liu" w:date="2024-01-25T10:49:00Z">
              <w:r>
                <w:rPr>
                  <w:lang w:eastAsia="zh-CN"/>
                </w:rPr>
                <w:t>/</w:t>
              </w:r>
            </w:ins>
            <w:ins w:id="636" w:author="Ruixiang Liu" w:date="2024-01-25T10:52:00Z">
              <w:r w:rsidR="00752B98">
                <w:rPr>
                  <w:lang w:eastAsia="zh-CN"/>
                </w:rPr>
                <w:t>labelingmethod</w:t>
              </w:r>
            </w:ins>
            <w:ins w:id="637" w:author="Ruixiang Liu" w:date="2024-01-25T10:49:00Z">
              <w:r>
                <w:rPr>
                  <w:lang w:eastAsia="zh-CN"/>
                </w:rPr>
                <w:t>code</w:t>
              </w:r>
            </w:ins>
          </w:p>
          <w:p w14:paraId="34240315" w14:textId="28C038A1" w:rsidR="00B21552" w:rsidRDefault="00B21552" w:rsidP="003B61C3">
            <w:pPr>
              <w:rPr>
                <w:ins w:id="638" w:author="Ruixiang Liu" w:date="2024-01-25T10:49:00Z"/>
                <w:lang w:eastAsia="zh-CN"/>
              </w:rPr>
            </w:pPr>
            <w:ins w:id="639" w:author="Ruixiang Liu" w:date="2024-01-25T10:49:00Z">
              <w:r>
                <w:rPr>
                  <w:lang w:eastAsia="zh-CN"/>
                </w:rPr>
                <w:t xml:space="preserve">Each </w:t>
              </w:r>
            </w:ins>
            <w:ins w:id="640" w:author="Ruixiang Liu" w:date="2024-01-25T10:52:00Z">
              <w:r w:rsidR="0079149A">
                <w:rPr>
                  <w:lang w:eastAsia="zh-CN"/>
                </w:rPr>
                <w:t>AI_LabelingMethodCode</w:t>
              </w:r>
            </w:ins>
            <w:ins w:id="641" w:author="Ruixiang Liu" w:date="2024-01-25T10:49:00Z">
              <w:r>
                <w:rPr>
                  <w:lang w:val="en-GB" w:eastAsia="zh-CN"/>
                </w:rPr>
                <w:t xml:space="preserve"> value</w:t>
              </w:r>
              <w:r>
                <w:rPr>
                  <w:lang w:eastAsia="zh-CN"/>
                </w:rPr>
                <w:t xml:space="preserve"> SHALL be </w:t>
              </w:r>
              <w:r>
                <w:rPr>
                  <w:lang w:val="en-GB" w:eastAsia="zh-CN"/>
                </w:rPr>
                <w:t xml:space="preserve">a text string whose value is one of </w:t>
              </w:r>
            </w:ins>
            <w:ins w:id="642" w:author="Ruixiang Liu" w:date="2024-01-25T10:52:00Z">
              <w:r w:rsidR="0079149A">
                <w:rPr>
                  <w:lang w:val="en-GB" w:eastAsia="zh-CN"/>
                </w:rPr>
                <w:t>“</w:t>
              </w:r>
            </w:ins>
            <w:ins w:id="643" w:author="Ruixiang Liu" w:date="2024-01-26T15:16:00Z">
              <w:r w:rsidR="00B3435F">
                <w:rPr>
                  <w:lang w:val="en-GB" w:eastAsia="zh-CN"/>
                </w:rPr>
                <w:t>m</w:t>
              </w:r>
            </w:ins>
            <w:ins w:id="644" w:author="Ruixiang Liu" w:date="2024-01-25T10:52:00Z">
              <w:r w:rsidR="0079149A">
                <w:t>anual</w:t>
              </w:r>
              <w:r w:rsidR="0079149A">
                <w:rPr>
                  <w:lang w:val="en-GB" w:eastAsia="zh-CN"/>
                </w:rPr>
                <w:t>”, “</w:t>
              </w:r>
            </w:ins>
            <w:ins w:id="645" w:author="Ruixiang Liu" w:date="2024-01-26T15:16:00Z">
              <w:r w:rsidR="00B3435F">
                <w:rPr>
                  <w:lang w:val="en-GB" w:eastAsia="zh-CN"/>
                </w:rPr>
                <w:t>s</w:t>
              </w:r>
            </w:ins>
            <w:ins w:id="646" w:author="Ruixiang Liu" w:date="2024-01-25T10:52:00Z">
              <w:r w:rsidR="0079149A">
                <w:t>emi-</w:t>
              </w:r>
            </w:ins>
            <w:ins w:id="647" w:author="Ruixiang Liu" w:date="2024-01-26T15:16:00Z">
              <w:r w:rsidR="00B3435F">
                <w:t>a</w:t>
              </w:r>
            </w:ins>
            <w:ins w:id="648" w:author="Ruixiang Liu" w:date="2024-01-25T10:52:00Z">
              <w:r w:rsidR="0079149A">
                <w:t>utomatic</w:t>
              </w:r>
              <w:r w:rsidR="0079149A">
                <w:rPr>
                  <w:lang w:val="en-GB" w:eastAsia="zh-CN"/>
                </w:rPr>
                <w:t>” or “</w:t>
              </w:r>
            </w:ins>
            <w:ins w:id="649" w:author="Ruixiang Liu" w:date="2024-01-26T15:16:00Z">
              <w:r w:rsidR="00B3435F">
                <w:rPr>
                  <w:lang w:val="en-GB" w:eastAsia="zh-CN"/>
                </w:rPr>
                <w:t>a</w:t>
              </w:r>
            </w:ins>
            <w:ins w:id="650" w:author="Ruixiang Liu" w:date="2024-01-25T10:52:00Z">
              <w:r w:rsidR="0079149A">
                <w:t>utomatic</w:t>
              </w:r>
              <w:r w:rsidR="0079149A">
                <w:rPr>
                  <w:lang w:val="en-GB" w:eastAsia="zh-CN"/>
                </w:rPr>
                <w:t>”.</w:t>
              </w:r>
            </w:ins>
          </w:p>
        </w:tc>
      </w:tr>
    </w:tbl>
    <w:p w14:paraId="107CEB57" w14:textId="77777777" w:rsidR="00B21552" w:rsidRDefault="00B21552" w:rsidP="00B21552">
      <w:pPr>
        <w:rPr>
          <w:ins w:id="651" w:author="Ruixiang Liu" w:date="2024-01-25T10:49:00Z"/>
          <w:lang w:eastAsia="zh-CN"/>
        </w:rPr>
      </w:pPr>
    </w:p>
    <w:p w14:paraId="235D3436" w14:textId="77777777" w:rsidR="00B21552" w:rsidRDefault="00B21552" w:rsidP="00B21552">
      <w:pPr>
        <w:rPr>
          <w:ins w:id="652" w:author="Ruixiang Liu" w:date="2024-01-25T10:49:00Z"/>
          <w:lang w:eastAsia="zh-CN"/>
        </w:rPr>
      </w:pPr>
      <w:ins w:id="653" w:author="Ruixiang Liu" w:date="2024-01-25T10:49:00Z">
        <w:r>
          <w:rPr>
            <w:rFonts w:hint="eastAsia"/>
            <w:lang w:eastAsia="zh-CN"/>
          </w:rPr>
          <w:t>E</w:t>
        </w:r>
        <w:r>
          <w:rPr>
            <w:lang w:eastAsia="zh-CN"/>
          </w:rPr>
          <w:t>xamples:</w:t>
        </w:r>
      </w:ins>
    </w:p>
    <w:p w14:paraId="49A8B9A8" w14:textId="244179B1" w:rsidR="00B21552" w:rsidRPr="00F6475A" w:rsidRDefault="00B21552" w:rsidP="00B21552">
      <w:pPr>
        <w:pStyle w:val="List1OGCletters"/>
        <w:numPr>
          <w:ilvl w:val="0"/>
          <w:numId w:val="41"/>
        </w:numPr>
        <w:rPr>
          <w:ins w:id="654" w:author="Ruixiang Liu" w:date="2024-01-25T10:49:00Z"/>
          <w:lang w:eastAsia="zh-CN"/>
        </w:rPr>
      </w:pPr>
      <w:ins w:id="655" w:author="Ruixiang Liu" w:date="2024-01-25T10:49:00Z">
        <w:r>
          <w:rPr>
            <w:lang w:eastAsia="zh-CN"/>
          </w:rPr>
          <w:t>“</w:t>
        </w:r>
      </w:ins>
      <w:ins w:id="656" w:author="Ruixiang Liu" w:date="2024-01-26T15:16:00Z">
        <w:r w:rsidR="00B3435F">
          <w:t>m</w:t>
        </w:r>
      </w:ins>
      <w:ins w:id="657" w:author="Ruixiang Liu" w:date="2024-01-25T10:53:00Z">
        <w:r w:rsidR="00C03A45">
          <w:t>anual</w:t>
        </w:r>
      </w:ins>
      <w:ins w:id="658" w:author="Ruixiang Liu" w:date="2024-01-25T10:49:00Z">
        <w:r>
          <w:rPr>
            <w:lang w:eastAsia="zh-CN"/>
          </w:rPr>
          <w:t>”</w:t>
        </w:r>
        <w:r w:rsidRPr="00F6475A">
          <w:rPr>
            <w:lang w:eastAsia="zh-CN"/>
          </w:rPr>
          <w:t xml:space="preserve"> </w:t>
        </w:r>
      </w:ins>
    </w:p>
    <w:p w14:paraId="68E74B27" w14:textId="78A573EF" w:rsidR="00B21552" w:rsidRPr="00F6475A" w:rsidRDefault="00B21552" w:rsidP="00B21552">
      <w:pPr>
        <w:pStyle w:val="List1OGCletters"/>
        <w:numPr>
          <w:ilvl w:val="0"/>
          <w:numId w:val="13"/>
        </w:numPr>
        <w:rPr>
          <w:ins w:id="659" w:author="Ruixiang Liu" w:date="2024-01-25T10:49:00Z"/>
          <w:lang w:eastAsia="zh-CN"/>
        </w:rPr>
      </w:pPr>
      <w:ins w:id="660" w:author="Ruixiang Liu" w:date="2024-01-25T10:49:00Z">
        <w:r>
          <w:rPr>
            <w:lang w:eastAsia="zh-CN"/>
          </w:rPr>
          <w:t>“</w:t>
        </w:r>
      </w:ins>
      <w:ins w:id="661" w:author="Ruixiang Liu" w:date="2024-01-26T15:16:00Z">
        <w:r w:rsidR="00B3435F">
          <w:t>s</w:t>
        </w:r>
      </w:ins>
      <w:ins w:id="662" w:author="Ruixiang Liu" w:date="2024-01-25T10:53:00Z">
        <w:r w:rsidR="00C03A45">
          <w:t>emi-</w:t>
        </w:r>
      </w:ins>
      <w:ins w:id="663" w:author="Ruixiang Liu" w:date="2024-01-26T15:16:00Z">
        <w:r w:rsidR="00B3435F">
          <w:t>a</w:t>
        </w:r>
      </w:ins>
      <w:ins w:id="664" w:author="Ruixiang Liu" w:date="2024-01-25T10:53:00Z">
        <w:r w:rsidR="00C03A45">
          <w:t>utomatic</w:t>
        </w:r>
      </w:ins>
      <w:ins w:id="665" w:author="Ruixiang Liu" w:date="2024-01-25T10:49:00Z">
        <w:r>
          <w:rPr>
            <w:lang w:eastAsia="zh-CN"/>
          </w:rPr>
          <w:t>”</w:t>
        </w:r>
      </w:ins>
    </w:p>
    <w:p w14:paraId="0C3B114E" w14:textId="3B73752F" w:rsidR="00B21552" w:rsidRDefault="00B21552" w:rsidP="00B21552">
      <w:pPr>
        <w:pStyle w:val="List1OGCletters"/>
        <w:numPr>
          <w:ilvl w:val="0"/>
          <w:numId w:val="13"/>
        </w:numPr>
        <w:rPr>
          <w:ins w:id="666" w:author="Ruixiang Liu" w:date="2024-01-25T10:49:00Z"/>
          <w:lang w:eastAsia="zh-CN"/>
        </w:rPr>
      </w:pPr>
      <w:ins w:id="667" w:author="Ruixiang Liu" w:date="2024-01-25T10:49:00Z">
        <w:r>
          <w:rPr>
            <w:lang w:eastAsia="zh-CN"/>
          </w:rPr>
          <w:lastRenderedPageBreak/>
          <w:t>“</w:t>
        </w:r>
      </w:ins>
      <w:ins w:id="668" w:author="Ruixiang Liu" w:date="2024-01-26T15:16:00Z">
        <w:r w:rsidR="00B3435F">
          <w:t>a</w:t>
        </w:r>
      </w:ins>
      <w:ins w:id="669" w:author="Ruixiang Liu" w:date="2024-01-25T10:53:00Z">
        <w:r w:rsidR="00C03A45">
          <w:t>utomatic</w:t>
        </w:r>
      </w:ins>
      <w:ins w:id="670" w:author="Ruixiang Liu" w:date="2024-01-25T10:49:00Z">
        <w:r>
          <w:rPr>
            <w:lang w:eastAsia="zh-CN"/>
          </w:rPr>
          <w:t>”</w:t>
        </w:r>
        <w:r w:rsidRPr="00F6475A">
          <w:rPr>
            <w:lang w:eastAsia="zh-CN"/>
          </w:rPr>
          <w:t xml:space="preserve"> </w:t>
        </w:r>
      </w:ins>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671" w:name="_Toc157175211"/>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671"/>
    </w:p>
    <w:p w14:paraId="01CA3B7A" w14:textId="72FA17C0" w:rsidR="000637EE" w:rsidRDefault="00B2226D" w:rsidP="000637EE">
      <w:pPr>
        <w:rPr>
          <w:lang w:val="en-GB" w:eastAsia="zh-CN"/>
        </w:rPr>
      </w:pPr>
      <w:ins w:id="672" w:author="Ruixiang Liu" w:date="2024-01-23T10:21:00Z">
        <w:r>
          <w:rPr>
            <w:lang w:val="en-GB" w:eastAsia="zh-CN"/>
          </w:rPr>
          <w:t>The</w:t>
        </w:r>
      </w:ins>
      <w:del w:id="673" w:author="Ruixiang Liu" w:date="2024-01-23T10:21:00Z">
        <w:r w:rsidR="000637EE" w:rsidDel="00B2226D">
          <w:rPr>
            <w:lang w:val="en-GB" w:eastAsia="zh-CN"/>
          </w:rPr>
          <w:delText>An</w:delText>
        </w:r>
      </w:del>
      <w:r w:rsidR="000637EE">
        <w:rPr>
          <w:lang w:val="en-GB" w:eastAsia="zh-CN"/>
        </w:rPr>
        <w:t xml:space="preserve"> AI_ClassBalanceDegree object is encoded as a JSON object with properties </w:t>
      </w:r>
      <w:ins w:id="674" w:author="Carl Reed" w:date="2023-12-19T16:47:00Z">
        <w:r w:rsidR="007E6752">
          <w:rPr>
            <w:lang w:val="en-GB" w:eastAsia="zh-CN"/>
          </w:rPr>
          <w:t xml:space="preserve">as </w:t>
        </w:r>
      </w:ins>
      <w:r w:rsidR="000637EE">
        <w:rPr>
          <w:lang w:val="en-GB" w:eastAsia="zh-CN"/>
        </w:rPr>
        <w:t xml:space="preserve">shown in </w:t>
      </w:r>
      <w:ins w:id="675" w:author="Ruixiang Liu" w:date="2024-01-22T15:51:00Z">
        <w:r w:rsidR="004F3F26">
          <w:rPr>
            <w:lang w:val="en-GB" w:eastAsia="zh-CN"/>
          </w:rPr>
          <w:fldChar w:fldCharType="begin"/>
        </w:r>
        <w:r w:rsidR="004F3F26">
          <w:rPr>
            <w:lang w:val="en-GB" w:eastAsia="zh-CN"/>
          </w:rPr>
          <w:instrText xml:space="preserve"> REF _Ref156831134 \h </w:instrText>
        </w:r>
      </w:ins>
      <w:r w:rsidR="004F3F26">
        <w:rPr>
          <w:lang w:val="en-GB" w:eastAsia="zh-CN"/>
        </w:rPr>
      </w:r>
      <w:r w:rsidR="004F3F26">
        <w:rPr>
          <w:lang w:val="en-GB" w:eastAsia="zh-CN"/>
        </w:rPr>
        <w:fldChar w:fldCharType="separate"/>
      </w:r>
      <w:r w:rsidR="00C84970">
        <w:t xml:space="preserve">Table </w:t>
      </w:r>
      <w:r w:rsidR="00C84970">
        <w:rPr>
          <w:noProof/>
        </w:rPr>
        <w:t>16</w:t>
      </w:r>
      <w:ins w:id="676" w:author="Ruixiang Liu" w:date="2024-01-22T15:51:00Z">
        <w:r w:rsidR="004F3F26">
          <w:rPr>
            <w:lang w:val="en-GB" w:eastAsia="zh-CN"/>
          </w:rPr>
          <w:fldChar w:fldCharType="end"/>
        </w:r>
      </w:ins>
      <w:ins w:id="677" w:author="Ruixiang Liu" w:date="2024-01-22T15:52:00Z">
        <w:r w:rsidR="004F3F26">
          <w:rPr>
            <w:lang w:val="en-GB" w:eastAsia="zh-CN"/>
          </w:rPr>
          <w:t>.</w:t>
        </w:r>
      </w:ins>
      <w:commentRangeStart w:id="678"/>
      <w:del w:id="679" w:author="Ruixiang Liu" w:date="2024-01-22T15:51:00Z">
        <w:r w:rsidR="000637EE" w:rsidDel="004F3F26">
          <w:rPr>
            <w:lang w:val="en-GB" w:eastAsia="zh-CN"/>
          </w:rPr>
          <w:fldChar w:fldCharType="begin"/>
        </w:r>
        <w:r w:rsidR="000637EE" w:rsidDel="004F3F26">
          <w:rPr>
            <w:lang w:val="en-GB" w:eastAsia="zh-CN"/>
          </w:rPr>
          <w:delInstrText xml:space="preserve"> REF _Ref112424211 \h </w:delInstrText>
        </w:r>
        <w:r w:rsidR="000637EE" w:rsidDel="004F3F26">
          <w:rPr>
            <w:lang w:val="en-GB" w:eastAsia="zh-CN"/>
          </w:rPr>
        </w:r>
        <w:r w:rsidR="000637EE" w:rsidDel="004F3F26">
          <w:rPr>
            <w:lang w:val="en-GB" w:eastAsia="zh-CN"/>
          </w:rPr>
          <w:fldChar w:fldCharType="separate"/>
        </w:r>
        <w:r w:rsidR="00BC0B52" w:rsidDel="004F3F26">
          <w:rPr>
            <w:rFonts w:hint="eastAsia"/>
            <w:b/>
            <w:bCs/>
            <w:lang w:val="en-GB" w:eastAsia="zh-CN"/>
          </w:rPr>
          <w:delText>错误</w:delText>
        </w:r>
        <w:r w:rsidR="00BC0B52" w:rsidDel="004F3F26">
          <w:rPr>
            <w:rFonts w:hint="eastAsia"/>
            <w:b/>
            <w:bCs/>
            <w:lang w:val="en-GB" w:eastAsia="zh-CN"/>
          </w:rPr>
          <w:delText>!</w:delText>
        </w:r>
        <w:r w:rsidR="00BC0B52" w:rsidDel="004F3F26">
          <w:rPr>
            <w:rFonts w:hint="eastAsia"/>
            <w:b/>
            <w:bCs/>
            <w:lang w:val="en-GB" w:eastAsia="zh-CN"/>
          </w:rPr>
          <w:delText>未找到引用源。</w:delText>
        </w:r>
        <w:r w:rsidR="000637EE" w:rsidDel="004F3F26">
          <w:rPr>
            <w:lang w:val="en-GB" w:eastAsia="zh-CN"/>
          </w:rPr>
          <w:fldChar w:fldCharType="end"/>
        </w:r>
        <w:commentRangeEnd w:id="678"/>
        <w:r w:rsidR="007E6752" w:rsidDel="004F3F26">
          <w:rPr>
            <w:rStyle w:val="af5"/>
          </w:rPr>
          <w:commentReference w:id="678"/>
        </w:r>
        <w:r w:rsidR="000637EE" w:rsidDel="004F3F26">
          <w:rPr>
            <w:lang w:val="en-GB" w:eastAsia="zh-CN"/>
          </w:rPr>
          <w:delText>.</w:delText>
        </w:r>
      </w:del>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1E87244F" w:rsidR="000637EE" w:rsidRDefault="000637EE" w:rsidP="00EF651B">
            <w:r>
              <w:rPr>
                <w:lang w:eastAsia="zh-CN"/>
              </w:rPr>
              <w:t>Requirement</w:t>
            </w:r>
            <w:ins w:id="680" w:author="Ruixiang Liu" w:date="2024-01-22T15:53:00Z">
              <w:r w:rsidR="00BF233E">
                <w:rPr>
                  <w:lang w:eastAsia="zh-CN"/>
                </w:rPr>
                <w:t xml:space="preserve"> 2</w:t>
              </w:r>
            </w:ins>
            <w:ins w:id="681" w:author="Ruixiang Liu" w:date="2024-01-25T11:05:00Z">
              <w:r w:rsidR="00F71613">
                <w:rPr>
                  <w:lang w:eastAsia="zh-CN"/>
                </w:rPr>
                <w:t>8</w:t>
              </w:r>
            </w:ins>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3DDEE043"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del w:id="682" w:author="Carl Reed" w:date="2023-12-19T16:47:00Z">
              <w:r w:rsidDel="007E6752">
                <w:rPr>
                  <w:lang w:eastAsia="zh-CN"/>
                </w:rPr>
                <w:delText xml:space="preserve">shall </w:delText>
              </w:r>
            </w:del>
            <w:ins w:id="683" w:author="Carl Reed" w:date="2023-12-19T16:47:00Z">
              <w:r w:rsidR="007E6752">
                <w:rPr>
                  <w:lang w:eastAsia="zh-CN"/>
                </w:rPr>
                <w:t xml:space="preserve">SHALL </w:t>
              </w:r>
            </w:ins>
            <w:r>
              <w:rPr>
                <w:lang w:eastAsia="zh-CN"/>
              </w:rPr>
              <w:t xml:space="preserve">implement the </w:t>
            </w:r>
            <w:bookmarkStart w:id="684" w:name="OLE_LINK24"/>
            <w:bookmarkStart w:id="685" w:name="OLE_LINK25"/>
            <w:ins w:id="686" w:author="Ruixiang Liu" w:date="2024-01-22T15:49:00Z">
              <w:r w:rsidR="00237EFE" w:rsidRPr="00237EFE">
                <w:rPr>
                  <w:lang w:eastAsia="zh-CN"/>
                </w:rPr>
                <w:t xml:space="preserve">Mandatory </w:t>
              </w:r>
            </w:ins>
            <w:bookmarkEnd w:id="684"/>
            <w:bookmarkEnd w:id="685"/>
            <w:r>
              <w:rPr>
                <w:lang w:eastAsia="zh-CN"/>
              </w:rPr>
              <w:t xml:space="preserve">properties </w:t>
            </w:r>
            <w:ins w:id="687" w:author="Carl Reed" w:date="2023-12-19T16:48:00Z">
              <w:r w:rsidR="007E6752">
                <w:rPr>
                  <w:lang w:eastAsia="zh-CN"/>
                </w:rPr>
                <w:t xml:space="preserve">as </w:t>
              </w:r>
            </w:ins>
            <w:r>
              <w:rPr>
                <w:lang w:eastAsia="zh-CN"/>
              </w:rPr>
              <w:t xml:space="preserve">shown in </w:t>
            </w:r>
            <w:ins w:id="688" w:author="Ruixiang Liu" w:date="2024-01-22T15:52:00Z">
              <w:r w:rsidR="004F3F26">
                <w:rPr>
                  <w:lang w:eastAsia="zh-CN"/>
                </w:rPr>
                <w:fldChar w:fldCharType="begin"/>
              </w:r>
              <w:r w:rsidR="004F3F26">
                <w:rPr>
                  <w:lang w:eastAsia="zh-CN"/>
                </w:rPr>
                <w:instrText xml:space="preserve"> REF _Ref156831134 \h </w:instrText>
              </w:r>
            </w:ins>
            <w:r w:rsidR="004F3F26">
              <w:rPr>
                <w:lang w:eastAsia="zh-CN"/>
              </w:rPr>
            </w:r>
            <w:r w:rsidR="004F3F26">
              <w:rPr>
                <w:lang w:eastAsia="zh-CN"/>
              </w:rPr>
              <w:fldChar w:fldCharType="separate"/>
            </w:r>
            <w:r w:rsidR="00C84970">
              <w:t xml:space="preserve">Table </w:t>
            </w:r>
            <w:r w:rsidR="00C84970">
              <w:rPr>
                <w:noProof/>
              </w:rPr>
              <w:t>16</w:t>
            </w:r>
            <w:ins w:id="689" w:author="Ruixiang Liu" w:date="2024-01-22T15:52:00Z">
              <w:r w:rsidR="004F3F26">
                <w:rPr>
                  <w:lang w:eastAsia="zh-CN"/>
                </w:rPr>
                <w:fldChar w:fldCharType="end"/>
              </w:r>
              <w:r w:rsidR="004F3F26">
                <w:rPr>
                  <w:lang w:eastAsia="zh-CN"/>
                </w:rPr>
                <w:t>.</w:t>
              </w:r>
            </w:ins>
            <w:del w:id="690" w:author="Carl Reed" w:date="2023-12-19T16:48:00Z">
              <w:r w:rsidDel="007E6752">
                <w:rPr>
                  <w:lang w:eastAsia="zh-CN"/>
                </w:rPr>
                <w:fldChar w:fldCharType="begin"/>
              </w:r>
              <w:r w:rsidDel="007E6752">
                <w:rPr>
                  <w:lang w:eastAsia="zh-CN"/>
                </w:rPr>
                <w:delInstrText xml:space="preserve"> REF _Ref112424211 \h </w:delInstrText>
              </w:r>
              <w:r w:rsidDel="007E6752">
                <w:rPr>
                  <w:lang w:eastAsia="zh-CN"/>
                </w:rPr>
              </w:r>
              <w:r w:rsidDel="007E6752">
                <w:rPr>
                  <w:lang w:eastAsia="zh-CN"/>
                </w:rPr>
                <w:fldChar w:fldCharType="separate"/>
              </w:r>
              <w:r w:rsidR="00BC0B52" w:rsidDel="007E6752">
                <w:rPr>
                  <w:rFonts w:hint="eastAsia"/>
                  <w:b/>
                  <w:bCs/>
                  <w:lang w:eastAsia="zh-CN"/>
                </w:rPr>
                <w:delText>错误</w:delText>
              </w:r>
              <w:r w:rsidR="00BC0B52" w:rsidDel="007E6752">
                <w:rPr>
                  <w:rFonts w:hint="eastAsia"/>
                  <w:b/>
                  <w:bCs/>
                  <w:lang w:eastAsia="zh-CN"/>
                </w:rPr>
                <w:delText>!</w:delText>
              </w:r>
              <w:r w:rsidR="00BC0B52" w:rsidDel="007E6752">
                <w:rPr>
                  <w:rFonts w:hint="eastAsia"/>
                  <w:b/>
                  <w:bCs/>
                  <w:lang w:eastAsia="zh-CN"/>
                </w:rPr>
                <w:delText>未找到引用源。</w:delText>
              </w:r>
              <w:r w:rsidDel="007E6752">
                <w:rPr>
                  <w:lang w:eastAsia="zh-CN"/>
                </w:rPr>
                <w:fldChar w:fldCharType="end"/>
              </w:r>
              <w:r w:rsidDel="007E6752">
                <w:rPr>
                  <w:lang w:eastAsia="zh-CN"/>
                </w:rPr>
                <w:delText>.</w:delText>
              </w:r>
            </w:del>
            <w:ins w:id="691" w:author="Carl Reed" w:date="2023-12-19T16:48:00Z">
              <w:del w:id="692" w:author="Ruixiang Liu" w:date="2024-01-22T15:52:00Z">
                <w:r w:rsidR="007E6752" w:rsidDel="004F3F26">
                  <w:rPr>
                    <w:lang w:eastAsia="zh-CN"/>
                  </w:rPr>
                  <w:delText>Table 16.</w:delText>
                </w:r>
              </w:del>
            </w:ins>
          </w:p>
        </w:tc>
      </w:tr>
    </w:tbl>
    <w:p w14:paraId="11E842E7" w14:textId="77777777" w:rsidR="000637EE" w:rsidRPr="006F15EC" w:rsidRDefault="000637EE" w:rsidP="000637EE"/>
    <w:p w14:paraId="165B4EEB" w14:textId="33A76771" w:rsidR="000637EE" w:rsidRDefault="000637EE" w:rsidP="000637EE">
      <w:pPr>
        <w:pStyle w:val="af4"/>
        <w:keepNext/>
      </w:pPr>
      <w:bookmarkStart w:id="693" w:name="_Ref156831134"/>
      <w:r>
        <w:t xml:space="preserve">Table </w:t>
      </w:r>
      <w:fldSimple w:instr=" SEQ Table \* ARABIC ">
        <w:r w:rsidR="00C84970">
          <w:rPr>
            <w:noProof/>
          </w:rPr>
          <w:t>16</w:t>
        </w:r>
      </w:fldSimple>
      <w:bookmarkEnd w:id="693"/>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lastRenderedPageBreak/>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694" w:name="_Toc157175212"/>
      <w:r>
        <w:t xml:space="preserve">Requirements </w:t>
      </w:r>
      <w:r w:rsidR="00192233">
        <w:t>C</w:t>
      </w:r>
      <w:r>
        <w:t>lass</w:t>
      </w:r>
      <w:r>
        <w:rPr>
          <w:rFonts w:hint="eastAsia"/>
          <w:lang w:eastAsia="zh-CN"/>
        </w:rPr>
        <w:t>:</w:t>
      </w:r>
      <w:r>
        <w:rPr>
          <w:lang w:eastAsia="zh-CN"/>
        </w:rPr>
        <w:t xml:space="preserve"> </w:t>
      </w:r>
      <w:r w:rsidR="00B32192">
        <w:t>AI_TDChangeset</w:t>
      </w:r>
      <w:bookmarkEnd w:id="694"/>
    </w:p>
    <w:p w14:paraId="2E1AAF55" w14:textId="50260EAD" w:rsidR="005026D2" w:rsidRPr="00CD698E" w:rsidRDefault="005026D2" w:rsidP="005026D2">
      <w:pPr>
        <w:rPr>
          <w:lang w:eastAsia="zh-CN"/>
        </w:rPr>
      </w:pPr>
      <w:r>
        <w:rPr>
          <w:rFonts w:hint="eastAsia"/>
          <w:lang w:eastAsia="zh-CN"/>
        </w:rPr>
        <w:t>T</w:t>
      </w:r>
      <w:r>
        <w:rPr>
          <w:lang w:eastAsia="zh-CN"/>
        </w:rPr>
        <w:t>h</w:t>
      </w:r>
      <w:ins w:id="695" w:author="Carl Reed" w:date="2023-12-19T16:48:00Z">
        <w:r w:rsidR="00CE167E">
          <w:rPr>
            <w:lang w:eastAsia="zh-CN"/>
          </w:rPr>
          <w:t>e AI_TDChangeset</w:t>
        </w:r>
      </w:ins>
      <w:del w:id="696" w:author="Carl Reed" w:date="2023-12-19T16:48:00Z">
        <w:r w:rsidDel="00CE167E">
          <w:rPr>
            <w:lang w:eastAsia="zh-CN"/>
          </w:rPr>
          <w:delText>is</w:delText>
        </w:r>
      </w:del>
      <w:r>
        <w:rPr>
          <w:lang w:eastAsia="zh-CN"/>
        </w:rPr>
        <w:t xml:space="preserve"> Requirements class defines a JSON encoding for </w:t>
      </w:r>
      <w:ins w:id="697" w:author="Carl Reed" w:date="2023-12-19T16:48:00Z">
        <w:r w:rsidR="00CE167E">
          <w:rPr>
            <w:lang w:eastAsia="zh-CN"/>
          </w:rPr>
          <w:t xml:space="preserve">the </w:t>
        </w:r>
      </w:ins>
      <w:r w:rsidR="00F40FCC">
        <w:rPr>
          <w:lang w:eastAsia="zh-CN"/>
        </w:rPr>
        <w:t>AI_TDChangeset module</w:t>
      </w:r>
      <w:r>
        <w:rPr>
          <w:lang w:eastAsia="zh-CN"/>
        </w:rPr>
        <w:t xml:space="preserve">, which is based on the </w:t>
      </w:r>
      <w:del w:id="698" w:author="Carl Reed" w:date="2023-12-19T16:48:00Z">
        <w:r w:rsidDel="00CE167E">
          <w:rPr>
            <w:lang w:eastAsia="zh-CN"/>
          </w:rPr>
          <w:delText xml:space="preserve">current version of the </w:delText>
        </w:r>
      </w:del>
      <w:r>
        <w:rPr>
          <w:lang w:eastAsia="zh-CN"/>
        </w:rPr>
        <w:t xml:space="preserve">UML model </w:t>
      </w:r>
      <w:ins w:id="699" w:author="Ruixiang Liu" w:date="2024-01-22T20:14:00Z">
        <w:r w:rsidR="00C5149B" w:rsidRPr="00C5149B">
          <w:rPr>
            <w:lang w:eastAsia="zh-CN"/>
          </w:rPr>
          <w:t>specified</w:t>
        </w:r>
        <w:r w:rsidR="00C5149B" w:rsidRPr="00C5149B" w:rsidDel="00C5149B">
          <w:rPr>
            <w:lang w:eastAsia="zh-CN"/>
          </w:rPr>
          <w:t xml:space="preserve"> </w:t>
        </w:r>
      </w:ins>
      <w:del w:id="700" w:author="Ruixiang Liu" w:date="2024-01-22T20:14:00Z">
        <w:r w:rsidDel="00C5149B">
          <w:rPr>
            <w:lang w:eastAsia="zh-CN"/>
          </w:rPr>
          <w:delText xml:space="preserve">presented </w:delText>
        </w:r>
      </w:del>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202E93C6" w14:textId="77777777" w:rsidTr="00F34585">
        <w:tc>
          <w:tcPr>
            <w:tcW w:w="1838" w:type="dxa"/>
          </w:tcPr>
          <w:p w14:paraId="78B86864" w14:textId="77777777" w:rsidR="00622B63" w:rsidRDefault="00622B63" w:rsidP="00B96180">
            <w:r>
              <w:rPr>
                <w:rFonts w:hint="eastAsia"/>
                <w:lang w:eastAsia="zh-CN"/>
              </w:rPr>
              <w:t>D</w:t>
            </w:r>
            <w:r>
              <w:rPr>
                <w:lang w:eastAsia="zh-CN"/>
              </w:rPr>
              <w:t>ependency</w:t>
            </w:r>
          </w:p>
        </w:tc>
        <w:tc>
          <w:tcPr>
            <w:tcW w:w="6792" w:type="dxa"/>
          </w:tcPr>
          <w:p w14:paraId="5589BD43" w14:textId="1516B1F1" w:rsidR="00622B63" w:rsidRDefault="00622B63" w:rsidP="00B96180">
            <w:r>
              <w:rPr>
                <w:rFonts w:hint="eastAsia"/>
                <w:lang w:eastAsia="zh-CN"/>
              </w:rPr>
              <w:t>/req/base/isometadatatype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094A8B" w:rsidR="00622B63" w:rsidRPr="00087D9B" w:rsidRDefault="00622B63" w:rsidP="00B96180">
            <w:pPr>
              <w:rPr>
                <w:lang w:eastAsia="zh-CN"/>
              </w:rPr>
            </w:pPr>
            <w:r>
              <w:rPr>
                <w:lang w:eastAsia="zh-CN"/>
              </w:rPr>
              <w:t>Requirement</w:t>
            </w:r>
            <w:ins w:id="701" w:author="Ruixiang Liu" w:date="2024-01-22T15:53:00Z">
              <w:r w:rsidR="000A7E60">
                <w:rPr>
                  <w:lang w:eastAsia="zh-CN"/>
                </w:rPr>
                <w:t xml:space="preserve"> 2</w:t>
              </w:r>
            </w:ins>
            <w:ins w:id="702" w:author="Ruixiang Liu" w:date="2024-01-25T11:06:00Z">
              <w:r w:rsidR="000A083E">
                <w:rPr>
                  <w:lang w:eastAsia="zh-CN"/>
                </w:rPr>
                <w:t>9</w:t>
              </w:r>
            </w:ins>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567B8F61" w:rsidR="00676087" w:rsidRDefault="00A77587" w:rsidP="00676087">
      <w:pPr>
        <w:rPr>
          <w:lang w:val="en-GB" w:eastAsia="zh-CN"/>
        </w:rPr>
      </w:pPr>
      <w:ins w:id="703" w:author="Ruixiang Liu" w:date="2024-01-23T10:22:00Z">
        <w:r>
          <w:rPr>
            <w:lang w:val="en-GB" w:eastAsia="zh-CN"/>
          </w:rPr>
          <w:lastRenderedPageBreak/>
          <w:t>The</w:t>
        </w:r>
      </w:ins>
      <w:del w:id="704" w:author="Ruixiang Liu" w:date="2024-01-23T10:22:00Z">
        <w:r w:rsidR="00676087" w:rsidDel="00A77587">
          <w:rPr>
            <w:lang w:val="en-GB" w:eastAsia="zh-CN"/>
          </w:rPr>
          <w:delText>An</w:delText>
        </w:r>
      </w:del>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C84970">
        <w:t xml:space="preserve">Table </w:t>
      </w:r>
      <w:r w:rsidR="00C84970">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0AE5D66" w:rsidR="00676087" w:rsidRDefault="00676087" w:rsidP="003A289F">
            <w:r>
              <w:rPr>
                <w:lang w:eastAsia="zh-CN"/>
              </w:rPr>
              <w:t>Requirement</w:t>
            </w:r>
            <w:ins w:id="705" w:author="Ruixiang Liu" w:date="2024-01-22T15:54:00Z">
              <w:r w:rsidR="00382CD9">
                <w:rPr>
                  <w:lang w:eastAsia="zh-CN"/>
                </w:rPr>
                <w:t xml:space="preserve"> 2</w:t>
              </w:r>
            </w:ins>
            <w:ins w:id="706" w:author="Ruixiang Liu" w:date="2024-01-25T11:06:00Z">
              <w:r w:rsidR="000A083E">
                <w:rPr>
                  <w:lang w:eastAsia="zh-CN"/>
                </w:rPr>
                <w:t>9</w:t>
              </w:r>
            </w:ins>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5B9D87AD"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del w:id="707" w:author="Carl Reed" w:date="2023-12-19T16:48:00Z">
              <w:r w:rsidDel="00CE167E">
                <w:rPr>
                  <w:lang w:eastAsia="zh-CN"/>
                </w:rPr>
                <w:delText xml:space="preserve">shall </w:delText>
              </w:r>
            </w:del>
            <w:ins w:id="708" w:author="Carl Reed" w:date="2023-12-19T16:48:00Z">
              <w:r w:rsidR="00CE167E">
                <w:rPr>
                  <w:lang w:eastAsia="zh-CN"/>
                </w:rPr>
                <w:t xml:space="preserve">SHALL </w:t>
              </w:r>
            </w:ins>
            <w:r>
              <w:rPr>
                <w:lang w:eastAsia="zh-CN"/>
              </w:rPr>
              <w:t xml:space="preserve">implement the </w:t>
            </w:r>
            <w:ins w:id="709" w:author="Carl Reed" w:date="2023-12-19T16:49:00Z">
              <w:r w:rsidR="00CE167E">
                <w:rPr>
                  <w:lang w:eastAsia="zh-CN"/>
                </w:rPr>
                <w:t xml:space="preserve">Mandatory </w:t>
              </w:r>
            </w:ins>
            <w:r>
              <w:rPr>
                <w:lang w:eastAsia="zh-CN"/>
              </w:rPr>
              <w:t xml:space="preserve">properties </w:t>
            </w:r>
            <w:ins w:id="710" w:author="Carl Reed" w:date="2023-12-19T16:49:00Z">
              <w:r w:rsidR="00CE167E">
                <w:rPr>
                  <w:lang w:eastAsia="zh-CN"/>
                </w:rPr>
                <w:t xml:space="preserve">as </w:t>
              </w:r>
            </w:ins>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C84970">
              <w:t xml:space="preserve">Table </w:t>
            </w:r>
            <w:r w:rsidR="00C84970">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354850BD" w:rsidR="00676087" w:rsidRDefault="00676087" w:rsidP="00676087">
      <w:pPr>
        <w:pStyle w:val="af4"/>
        <w:keepNext/>
      </w:pPr>
      <w:bookmarkStart w:id="711" w:name="_Ref112426759"/>
      <w:r>
        <w:t xml:space="preserve">Table </w:t>
      </w:r>
      <w:fldSimple w:instr=" SEQ Table \* ARABIC ">
        <w:r w:rsidR="00C84970">
          <w:rPr>
            <w:noProof/>
          </w:rPr>
          <w:t>17</w:t>
        </w:r>
      </w:fldSimple>
      <w:bookmarkEnd w:id="711"/>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commentRangeStart w:id="712"/>
            <w:commentRangeStart w:id="713"/>
            <w:r>
              <w:rPr>
                <w:lang w:eastAsia="zh-CN"/>
              </w:rPr>
              <w:t>Identifier</w:t>
            </w:r>
            <w:r>
              <w:rPr>
                <w:rFonts w:hint="eastAsia"/>
                <w:lang w:eastAsia="zh-CN"/>
              </w:rPr>
              <w:t xml:space="preserve"> of the </w:t>
            </w:r>
            <w:r>
              <w:rPr>
                <w:lang w:eastAsia="zh-CN"/>
              </w:rPr>
              <w:t>changeset.</w:t>
            </w:r>
            <w:commentRangeEnd w:id="712"/>
            <w:r w:rsidR="00E81F02">
              <w:rPr>
                <w:rStyle w:val="af5"/>
              </w:rPr>
              <w:commentReference w:id="712"/>
            </w:r>
            <w:commentRangeEnd w:id="713"/>
            <w:r w:rsidR="00547726">
              <w:rPr>
                <w:rStyle w:val="af5"/>
              </w:rPr>
              <w:commentReference w:id="713"/>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67827EFC" w:rsidR="00C362A9" w:rsidRDefault="00C362A9" w:rsidP="00C362A9">
            <w:pPr>
              <w:rPr>
                <w:lang w:eastAsia="zh-CN"/>
              </w:rPr>
            </w:pPr>
            <w:del w:id="714" w:author="Carl Reed" w:date="2023-12-19T17:23:00Z">
              <w:r w:rsidDel="00E81F02">
                <w:rPr>
                  <w:rFonts w:hint="eastAsia"/>
                  <w:lang w:eastAsia="zh-CN"/>
                </w:rPr>
                <w:delText xml:space="preserve">Created </w:delText>
              </w:r>
            </w:del>
            <w:ins w:id="715" w:author="Carl Reed" w:date="2023-12-19T17:23:00Z">
              <w:r w:rsidR="00E81F02">
                <w:rPr>
                  <w:lang w:eastAsia="zh-CN"/>
                </w:rPr>
                <w:t>The</w:t>
              </w:r>
              <w:r w:rsidR="00E81F02">
                <w:rPr>
                  <w:rFonts w:hint="eastAsia"/>
                  <w:lang w:eastAsia="zh-CN"/>
                </w:rPr>
                <w:t xml:space="preserve"> </w:t>
              </w:r>
            </w:ins>
            <w:r>
              <w:rPr>
                <w:rFonts w:hint="eastAsia"/>
                <w:lang w:eastAsia="zh-CN"/>
              </w:rPr>
              <w:t xml:space="preserve">time </w:t>
            </w:r>
            <w:del w:id="716" w:author="Carl Reed" w:date="2023-12-19T17:23:00Z">
              <w:r w:rsidDel="00E81F02">
                <w:rPr>
                  <w:rFonts w:hint="eastAsia"/>
                  <w:lang w:eastAsia="zh-CN"/>
                </w:rPr>
                <w:delText xml:space="preserve">of </w:delText>
              </w:r>
            </w:del>
            <w:ins w:id="717" w:author="Carl Reed" w:date="2023-12-19T17:23:00Z">
              <w:r w:rsidR="00E81F02">
                <w:rPr>
                  <w:lang w:eastAsia="zh-CN"/>
                </w:rPr>
                <w:t>that</w:t>
              </w:r>
              <w:r w:rsidR="00E81F02">
                <w:rPr>
                  <w:rFonts w:hint="eastAsia"/>
                  <w:lang w:eastAsia="zh-CN"/>
                </w:rPr>
                <w:t xml:space="preserve"> </w:t>
              </w:r>
            </w:ins>
            <w:r>
              <w:rPr>
                <w:rFonts w:hint="eastAsia"/>
                <w:lang w:eastAsia="zh-CN"/>
              </w:rPr>
              <w:t>the changeset</w:t>
            </w:r>
            <w:ins w:id="718" w:author="Carl Reed" w:date="2023-12-19T17:23:00Z">
              <w:r w:rsidR="00E81F02">
                <w:rPr>
                  <w:lang w:eastAsia="zh-CN"/>
                </w:rPr>
                <w:t xml:space="preserve"> was created</w:t>
              </w:r>
            </w:ins>
            <w:r>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6BC454C"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ins w:id="719" w:author="Ruixiang Liu" w:date="2024-01-22T22:46:00Z">
        <w:r w:rsidR="00174406">
          <w:rPr>
            <w:lang w:eastAsia="zh-CN"/>
          </w:rPr>
          <w:t>[</w:t>
        </w:r>
      </w:ins>
      <w:r w:rsidR="00FC3581">
        <w:rPr>
          <w:lang w:eastAsia="zh-CN"/>
        </w:rPr>
        <w:t>“</w:t>
      </w:r>
      <w:r w:rsidR="00201CC0">
        <w:rPr>
          <w:lang w:eastAsia="zh-CN"/>
        </w:rPr>
        <w:t>train/images/P1228.png</w:t>
      </w:r>
      <w:r w:rsidR="00FC3581">
        <w:rPr>
          <w:lang w:eastAsia="zh-CN"/>
        </w:rPr>
        <w:t>”</w:t>
      </w:r>
      <w:ins w:id="720" w:author="Ruixiang Liu" w:date="2024-01-22T22:46:00Z">
        <w:r w:rsidR="00174406">
          <w:rPr>
            <w:lang w:eastAsia="zh-CN"/>
          </w:rPr>
          <w:t>]</w:t>
        </w:r>
      </w:ins>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721" w:name="_Toc110449430"/>
      <w:bookmarkStart w:id="722" w:name="_Toc157175213"/>
      <w:r w:rsidRPr="002A1B15">
        <w:lastRenderedPageBreak/>
        <w:t>Abstract Test Suite (Normative)</w:t>
      </w:r>
      <w:bookmarkEnd w:id="721"/>
      <w:bookmarkEnd w:id="722"/>
    </w:p>
    <w:p w14:paraId="2F6A1779" w14:textId="5EAC5531" w:rsidR="004328AC" w:rsidRDefault="004328AC" w:rsidP="004328AC">
      <w:pPr>
        <w:pStyle w:val="AnnexLevel2"/>
      </w:pPr>
      <w:bookmarkStart w:id="723" w:name="_Toc110449431"/>
      <w:bookmarkStart w:id="724" w:name="_Toc254961261"/>
      <w:bookmarkStart w:id="725" w:name="_Ref259545760"/>
      <w:bookmarkStart w:id="726" w:name="_Toc276720685"/>
      <w:bookmarkStart w:id="727" w:name="_Toc279341984"/>
      <w:bookmarkStart w:id="728" w:name="_Toc443461105"/>
      <w:bookmarkStart w:id="729" w:name="_Toc9996974"/>
      <w:bookmarkStart w:id="730" w:name="_Ref207532276"/>
      <w:bookmarkStart w:id="731" w:name="_Ref207532302"/>
      <w:bookmarkStart w:id="732" w:name="_Ref207532345"/>
      <w:bookmarkStart w:id="733" w:name="_Toc219622068"/>
      <w:bookmarkStart w:id="734" w:name="_Toc157175214"/>
      <w:r>
        <w:t>Introduction</w:t>
      </w:r>
      <w:bookmarkEnd w:id="723"/>
      <w:bookmarkEnd w:id="734"/>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ins w:id="735" w:author="Carl Reed" w:date="2023-12-19T17:24:00Z">
        <w:r w:rsidR="0028627D">
          <w:t>s</w:t>
        </w:r>
      </w:ins>
      <w:r w:rsidRPr="004328AC">
        <w:t xml:space="preserve"> the requirements described above.</w:t>
      </w:r>
    </w:p>
    <w:p w14:paraId="297C03D4" w14:textId="32CB2FC3" w:rsidR="001D33EE" w:rsidRDefault="00FD264F" w:rsidP="001D33EE">
      <w:pPr>
        <w:pStyle w:val="AnnexLevel2"/>
      </w:pPr>
      <w:bookmarkStart w:id="736" w:name="_Toc157175215"/>
      <w:r>
        <w:t xml:space="preserve">Conformance </w:t>
      </w:r>
      <w:r w:rsidR="00322668">
        <w:t>C</w:t>
      </w:r>
      <w:r>
        <w:t xml:space="preserve">lass: </w:t>
      </w:r>
      <w:ins w:id="737" w:author="Ruixiang Liu" w:date="2024-01-22T15:33:00Z">
        <w:r w:rsidR="00114A11">
          <w:t>B</w:t>
        </w:r>
      </w:ins>
      <w:del w:id="738" w:author="Ruixiang Liu" w:date="2024-01-22T15:33:00Z">
        <w:r w:rsidDel="00114A11">
          <w:delText>b</w:delText>
        </w:r>
      </w:del>
      <w:r>
        <w:t>a</w:t>
      </w:r>
      <w:r w:rsidR="0022305E">
        <w:t>se</w:t>
      </w:r>
      <w:bookmarkEnd w:id="736"/>
    </w:p>
    <w:p w14:paraId="387E9E8E" w14:textId="4532E9AC" w:rsidR="001D33EE" w:rsidRDefault="001A2480" w:rsidP="004328AC">
      <w:r w:rsidRPr="001A2480">
        <w:t>Th</w:t>
      </w:r>
      <w:ins w:id="739" w:author="Carl Reed" w:date="2023-12-19T17:24:00Z">
        <w:r w:rsidR="007C047C">
          <w:t xml:space="preserve">e </w:t>
        </w:r>
      </w:ins>
      <w:ins w:id="740" w:author="Ruixiang Liu" w:date="2024-01-22T15:56:00Z">
        <w:r w:rsidR="00CE4312">
          <w:t>B</w:t>
        </w:r>
      </w:ins>
      <w:ins w:id="741" w:author="Carl Reed" w:date="2023-12-19T17:24:00Z">
        <w:del w:id="742" w:author="Ruixiang Liu" w:date="2024-01-22T15:56:00Z">
          <w:r w:rsidR="007C047C" w:rsidRPr="000B1AD7" w:rsidDel="00CE4312">
            <w:delText>b</w:delText>
          </w:r>
        </w:del>
        <w:r w:rsidR="007C047C" w:rsidRPr="000B1AD7">
          <w:t>ase</w:t>
        </w:r>
      </w:ins>
      <w:del w:id="743" w:author="Carl Reed" w:date="2023-12-19T17:24:00Z">
        <w:r w:rsidRPr="000B1AD7" w:rsidDel="007C047C">
          <w:delText>i</w:delText>
        </w:r>
        <w:r w:rsidRPr="001A2480" w:rsidDel="007C047C">
          <w:delText>s</w:delText>
        </w:r>
      </w:del>
      <w:r w:rsidRPr="001A2480">
        <w:t xml:space="preserve">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w:t>
            </w:r>
            <w:r w:rsidR="00F93972">
              <w:rPr>
                <w:lang w:val="en-AU" w:eastAsia="zh-CN"/>
              </w:rPr>
              <w:t>e</w:t>
            </w:r>
            <w:r>
              <w:rPr>
                <w:lang w:val="en-AU" w:eastAsia="zh-CN"/>
              </w:rPr>
              <w:t>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 xml:space="preserve">/jsonbasetype/url,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0EDAEB59"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Tra</w:t>
            </w:r>
            <w:ins w:id="744" w:author="Ruixiang Liu" w:date="2024-01-22T16:01:00Z">
              <w:r w:rsidR="0064378E">
                <w:rPr>
                  <w:lang w:val="en-AU" w:eastAsia="en-AU"/>
                </w:rPr>
                <w:t>i</w:t>
              </w:r>
            </w:ins>
            <w:r w:rsidR="002C6504">
              <w:rPr>
                <w:lang w:val="en-AU" w:eastAsia="en-AU"/>
              </w:rPr>
              <w:t xml:space="preserve">ningDML-AI.json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745" w:name="_Toc157175216"/>
      <w:r>
        <w:t xml:space="preserve">Conformance </w:t>
      </w:r>
      <w:r w:rsidR="00322668">
        <w:t>C</w:t>
      </w:r>
      <w:r>
        <w:t>lass: AI_TrainingDataset</w:t>
      </w:r>
      <w:bookmarkEnd w:id="745"/>
    </w:p>
    <w:p w14:paraId="331D9649" w14:textId="793138EC" w:rsidR="00C854FF" w:rsidRDefault="00C854FF" w:rsidP="00C854FF">
      <w:r w:rsidRPr="001A2480">
        <w:t>Th</w:t>
      </w:r>
      <w:ins w:id="746" w:author="Ruixiang Liu" w:date="2024-01-22T15:58:00Z">
        <w:r w:rsidR="00F26476">
          <w:t>e</w:t>
        </w:r>
      </w:ins>
      <w:del w:id="747" w:author="Ruixiang Liu" w:date="2024-01-22T15:58:00Z">
        <w:r w:rsidRPr="001A2480" w:rsidDel="00F26476">
          <w:delText>is</w:delText>
        </w:r>
      </w:del>
      <w:r w:rsidRPr="001A2480">
        <w:t xml:space="preserve"> </w:t>
      </w:r>
      <w:ins w:id="748" w:author="Ruixiang Liu" w:date="2024-01-22T15:58:00Z">
        <w:r w:rsidR="00F26476" w:rsidRPr="00F26476">
          <w:t xml:space="preserve">AI_TrainingDataset </w:t>
        </w:r>
      </w:ins>
      <w:r w:rsidRPr="001A2480">
        <w:t>conformance class tests</w:t>
      </w:r>
      <w:r>
        <w:t xml:space="preserve"> </w:t>
      </w:r>
      <w:ins w:id="749" w:author="Carl Reed" w:date="2023-12-19T17:25:00Z">
        <w:r w:rsidR="00FB5BB3">
          <w:t xml:space="preserve">that </w:t>
        </w:r>
      </w:ins>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1"/>
        <w:gridCol w:w="1500"/>
        <w:gridCol w:w="4949"/>
      </w:tblGrid>
      <w:tr w:rsidR="00B00F04" w14:paraId="4D8FA727" w14:textId="77777777" w:rsidTr="00E64C62">
        <w:tc>
          <w:tcPr>
            <w:tcW w:w="2181" w:type="dxa"/>
          </w:tcPr>
          <w:p w14:paraId="6541D677" w14:textId="77777777" w:rsidR="00B00F04" w:rsidRDefault="00B00F04" w:rsidP="003A289F">
            <w:pPr>
              <w:rPr>
                <w:lang w:val="en-AU" w:eastAsia="zh-CN"/>
              </w:rPr>
            </w:pPr>
            <w:r>
              <w:rPr>
                <w:lang w:val="en-AU" w:eastAsia="zh-CN"/>
              </w:rPr>
              <w:t>Conformance Class</w:t>
            </w:r>
          </w:p>
        </w:tc>
        <w:tc>
          <w:tcPr>
            <w:tcW w:w="6449"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E64C62">
        <w:tc>
          <w:tcPr>
            <w:tcW w:w="2181"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449" w:type="dxa"/>
            <w:gridSpan w:val="2"/>
          </w:tcPr>
          <w:p w14:paraId="44D761B5" w14:textId="0D7FF4E2"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E64C62">
        <w:tc>
          <w:tcPr>
            <w:tcW w:w="2181"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449"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E64C62">
        <w:trPr>
          <w:trHeight w:val="327"/>
        </w:trPr>
        <w:tc>
          <w:tcPr>
            <w:tcW w:w="2181"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500"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4949"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E64C62">
        <w:trPr>
          <w:trHeight w:val="327"/>
        </w:trPr>
        <w:tc>
          <w:tcPr>
            <w:tcW w:w="2181" w:type="dxa"/>
            <w:vMerge/>
          </w:tcPr>
          <w:p w14:paraId="6CF4A863" w14:textId="77777777" w:rsidR="00B00F04" w:rsidRDefault="00B00F04" w:rsidP="003A289F">
            <w:pPr>
              <w:rPr>
                <w:lang w:val="en-AU" w:eastAsia="zh-CN"/>
              </w:rPr>
            </w:pPr>
          </w:p>
        </w:tc>
        <w:tc>
          <w:tcPr>
            <w:tcW w:w="1500"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4949" w:type="dxa"/>
          </w:tcPr>
          <w:p w14:paraId="1A28088A" w14:textId="7F837611"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ins w:id="750" w:author="Ruixiang Liu" w:date="2024-01-22T16:01:00Z">
              <w:r w:rsidR="0064378E">
                <w:rPr>
                  <w:lang w:val="en-AU" w:eastAsia="en-AU"/>
                </w:rPr>
                <w:t>i</w:t>
              </w:r>
            </w:ins>
            <w:r>
              <w:rPr>
                <w:lang w:val="en-AU" w:eastAsia="en-AU"/>
              </w:rPr>
              <w:t xml:space="preserve">ningDML-AI.json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E64C62">
        <w:trPr>
          <w:trHeight w:val="327"/>
        </w:trPr>
        <w:tc>
          <w:tcPr>
            <w:tcW w:w="2181" w:type="dxa"/>
            <w:vMerge/>
          </w:tcPr>
          <w:p w14:paraId="48B0BCF1" w14:textId="77777777" w:rsidR="00B00F04" w:rsidRDefault="00B00F04" w:rsidP="003A289F">
            <w:pPr>
              <w:rPr>
                <w:lang w:val="en-AU" w:eastAsia="zh-CN"/>
              </w:rPr>
            </w:pPr>
          </w:p>
        </w:tc>
        <w:tc>
          <w:tcPr>
            <w:tcW w:w="1500"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4949"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751" w:name="_Toc157175217"/>
      <w:r>
        <w:t xml:space="preserve">Conformance </w:t>
      </w:r>
      <w:r w:rsidR="00322668">
        <w:t>C</w:t>
      </w:r>
      <w:r>
        <w:t>lass: AI_TrainingData</w:t>
      </w:r>
      <w:bookmarkEnd w:id="751"/>
    </w:p>
    <w:p w14:paraId="41C7B930" w14:textId="1CA762AB" w:rsidR="0010236E" w:rsidRDefault="00070B10" w:rsidP="004328AC">
      <w:r w:rsidRPr="00070B10">
        <w:t>Th</w:t>
      </w:r>
      <w:ins w:id="752" w:author="Ruixiang Liu" w:date="2024-01-22T15:58:00Z">
        <w:r w:rsidR="003A4729">
          <w:t>e</w:t>
        </w:r>
      </w:ins>
      <w:del w:id="753" w:author="Ruixiang Liu" w:date="2024-01-22T15:58:00Z">
        <w:r w:rsidRPr="00070B10" w:rsidDel="003A4729">
          <w:delText>is</w:delText>
        </w:r>
      </w:del>
      <w:ins w:id="754" w:author="Ruixiang Liu" w:date="2024-01-22T15:58:00Z">
        <w:r w:rsidR="00C776D4" w:rsidRPr="00C776D4">
          <w:t xml:space="preserve"> AI_TrainingData</w:t>
        </w:r>
      </w:ins>
      <w:r w:rsidRPr="00070B10">
        <w:t xml:space="preserve"> conformance class tests </w:t>
      </w:r>
      <w:ins w:id="755" w:author="Ruixiang Liu" w:date="2024-01-23T10:25:00Z">
        <w:r w:rsidR="00B865A4">
          <w:t xml:space="preserve">that </w:t>
        </w:r>
      </w:ins>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2A0339" w14:paraId="7807D833" w14:textId="77777777" w:rsidTr="00E64C62">
        <w:tc>
          <w:tcPr>
            <w:tcW w:w="2181" w:type="dxa"/>
          </w:tcPr>
          <w:p w14:paraId="1DB7CD1E" w14:textId="77777777" w:rsidR="002A0339" w:rsidRDefault="002A0339" w:rsidP="003A289F">
            <w:pPr>
              <w:rPr>
                <w:lang w:val="en-AU" w:eastAsia="zh-CN"/>
              </w:rPr>
            </w:pPr>
            <w:r>
              <w:rPr>
                <w:lang w:val="en-AU" w:eastAsia="zh-CN"/>
              </w:rPr>
              <w:t>Conformance Class</w:t>
            </w:r>
          </w:p>
        </w:tc>
        <w:tc>
          <w:tcPr>
            <w:tcW w:w="6449"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E64C62">
        <w:tc>
          <w:tcPr>
            <w:tcW w:w="2181"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449" w:type="dxa"/>
            <w:gridSpan w:val="2"/>
          </w:tcPr>
          <w:p w14:paraId="31CC4D40" w14:textId="053BF8A7"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E64C62">
        <w:tc>
          <w:tcPr>
            <w:tcW w:w="2181"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449"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E64C62">
        <w:trPr>
          <w:trHeight w:val="327"/>
        </w:trPr>
        <w:tc>
          <w:tcPr>
            <w:tcW w:w="2181"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500"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4949"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E64C62">
        <w:trPr>
          <w:trHeight w:val="327"/>
        </w:trPr>
        <w:tc>
          <w:tcPr>
            <w:tcW w:w="2181" w:type="dxa"/>
            <w:vMerge/>
          </w:tcPr>
          <w:p w14:paraId="7C2EA68E" w14:textId="77777777" w:rsidR="002A0339" w:rsidRDefault="002A0339" w:rsidP="003A289F">
            <w:pPr>
              <w:rPr>
                <w:lang w:val="en-AU" w:eastAsia="zh-CN"/>
              </w:rPr>
            </w:pPr>
          </w:p>
        </w:tc>
        <w:tc>
          <w:tcPr>
            <w:tcW w:w="1500"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4949" w:type="dxa"/>
          </w:tcPr>
          <w:p w14:paraId="5582D8B8" w14:textId="715567FA"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ins w:id="756" w:author="Ruixiang Liu" w:date="2024-01-22T16:01:00Z">
              <w:r w:rsidR="0064378E">
                <w:rPr>
                  <w:lang w:val="en-AU" w:eastAsia="en-AU"/>
                </w:rPr>
                <w:t>i</w:t>
              </w:r>
            </w:ins>
            <w:r>
              <w:rPr>
                <w:lang w:val="en-AU" w:eastAsia="en-AU"/>
              </w:rPr>
              <w:t xml:space="preserve">ningDML-AI.json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E64C62">
        <w:trPr>
          <w:trHeight w:val="327"/>
        </w:trPr>
        <w:tc>
          <w:tcPr>
            <w:tcW w:w="2181" w:type="dxa"/>
            <w:vMerge/>
          </w:tcPr>
          <w:p w14:paraId="6A832DD3" w14:textId="77777777" w:rsidR="002A0339" w:rsidRDefault="002A0339" w:rsidP="003A289F">
            <w:pPr>
              <w:rPr>
                <w:lang w:val="en-AU" w:eastAsia="zh-CN"/>
              </w:rPr>
            </w:pPr>
          </w:p>
        </w:tc>
        <w:tc>
          <w:tcPr>
            <w:tcW w:w="1500"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4949"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757" w:name="_Toc157175218"/>
      <w:r>
        <w:t xml:space="preserve">Conformance </w:t>
      </w:r>
      <w:r w:rsidR="00322668">
        <w:t>C</w:t>
      </w:r>
      <w:r>
        <w:t>lass: AI_Task</w:t>
      </w:r>
      <w:bookmarkEnd w:id="757"/>
    </w:p>
    <w:p w14:paraId="79C19E76" w14:textId="2EB6DDE4" w:rsidR="0010236E" w:rsidRDefault="00070B10" w:rsidP="004328AC">
      <w:r w:rsidRPr="00070B10">
        <w:t>Th</w:t>
      </w:r>
      <w:ins w:id="758" w:author="Ruixiang Liu" w:date="2024-01-22T15:58:00Z">
        <w:r w:rsidR="005F315F">
          <w:t>e</w:t>
        </w:r>
      </w:ins>
      <w:del w:id="759" w:author="Ruixiang Liu" w:date="2024-01-22T15:58:00Z">
        <w:r w:rsidRPr="00070B10" w:rsidDel="005F315F">
          <w:delText>is</w:delText>
        </w:r>
      </w:del>
      <w:ins w:id="760" w:author="Ruixiang Liu" w:date="2024-01-22T15:58:00Z">
        <w:r w:rsidR="00CA6606" w:rsidRPr="00CA6606">
          <w:t xml:space="preserve"> AI_Task</w:t>
        </w:r>
      </w:ins>
      <w:r w:rsidRPr="00070B10">
        <w:t xml:space="preserve"> conformance class tests </w:t>
      </w:r>
      <w:ins w:id="761" w:author="Ruixiang Liu" w:date="2024-01-23T10:26:00Z">
        <w:r w:rsidR="00BB148B">
          <w:t xml:space="preserve">that </w:t>
        </w:r>
      </w:ins>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D5C42" w14:paraId="2443580D" w14:textId="77777777" w:rsidTr="00E64C62">
        <w:tc>
          <w:tcPr>
            <w:tcW w:w="2181" w:type="dxa"/>
          </w:tcPr>
          <w:p w14:paraId="5D0587DD" w14:textId="77777777" w:rsidR="006D5C42" w:rsidRDefault="006D5C42" w:rsidP="003A289F">
            <w:pPr>
              <w:rPr>
                <w:lang w:val="en-AU" w:eastAsia="zh-CN"/>
              </w:rPr>
            </w:pPr>
            <w:r>
              <w:rPr>
                <w:lang w:val="en-AU" w:eastAsia="zh-CN"/>
              </w:rPr>
              <w:t>Conformance Class</w:t>
            </w:r>
          </w:p>
        </w:tc>
        <w:tc>
          <w:tcPr>
            <w:tcW w:w="6449"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E64C62">
        <w:tc>
          <w:tcPr>
            <w:tcW w:w="2181"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449" w:type="dxa"/>
            <w:gridSpan w:val="2"/>
          </w:tcPr>
          <w:p w14:paraId="757B3558" w14:textId="7C2060A5"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E64C62">
        <w:tc>
          <w:tcPr>
            <w:tcW w:w="2181"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449"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E64C62">
        <w:trPr>
          <w:trHeight w:val="327"/>
        </w:trPr>
        <w:tc>
          <w:tcPr>
            <w:tcW w:w="2181"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500"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4949"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E64C62">
        <w:trPr>
          <w:trHeight w:val="327"/>
        </w:trPr>
        <w:tc>
          <w:tcPr>
            <w:tcW w:w="2181" w:type="dxa"/>
            <w:vMerge/>
          </w:tcPr>
          <w:p w14:paraId="72D5354B" w14:textId="77777777" w:rsidR="006D5C42" w:rsidRDefault="006D5C42" w:rsidP="003A289F">
            <w:pPr>
              <w:rPr>
                <w:lang w:val="en-AU" w:eastAsia="zh-CN"/>
              </w:rPr>
            </w:pPr>
          </w:p>
        </w:tc>
        <w:tc>
          <w:tcPr>
            <w:tcW w:w="1500"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4949" w:type="dxa"/>
          </w:tcPr>
          <w:p w14:paraId="260C4FC6" w14:textId="7482E11F"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ins w:id="762" w:author="Ruixiang Liu" w:date="2024-01-22T16:01:00Z">
              <w:r w:rsidR="0064378E">
                <w:rPr>
                  <w:lang w:val="en-AU" w:eastAsia="en-AU"/>
                </w:rPr>
                <w:t>i</w:t>
              </w:r>
            </w:ins>
            <w:r>
              <w:rPr>
                <w:lang w:val="en-AU" w:eastAsia="en-AU"/>
              </w:rPr>
              <w:t xml:space="preserve">ningDML-AI.json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E64C62">
        <w:trPr>
          <w:trHeight w:val="327"/>
        </w:trPr>
        <w:tc>
          <w:tcPr>
            <w:tcW w:w="2181" w:type="dxa"/>
            <w:vMerge/>
          </w:tcPr>
          <w:p w14:paraId="5AB3FBAA" w14:textId="77777777" w:rsidR="006D5C42" w:rsidRDefault="006D5C42" w:rsidP="003A289F">
            <w:pPr>
              <w:rPr>
                <w:lang w:val="en-AU" w:eastAsia="zh-CN"/>
              </w:rPr>
            </w:pPr>
          </w:p>
        </w:tc>
        <w:tc>
          <w:tcPr>
            <w:tcW w:w="1500"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4949"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763" w:name="_Toc157175219"/>
      <w:r>
        <w:t xml:space="preserve">Conformance </w:t>
      </w:r>
      <w:r w:rsidR="00322668">
        <w:t>C</w:t>
      </w:r>
      <w:r>
        <w:t>lass: AI_Label</w:t>
      </w:r>
      <w:bookmarkEnd w:id="763"/>
    </w:p>
    <w:p w14:paraId="06C9398A" w14:textId="7A34F1F3" w:rsidR="0010236E" w:rsidRDefault="00070B10" w:rsidP="004328AC">
      <w:r w:rsidRPr="00070B10">
        <w:t>Th</w:t>
      </w:r>
      <w:ins w:id="764" w:author="Ruixiang Liu" w:date="2024-01-22T15:58:00Z">
        <w:r w:rsidR="00E23FCE">
          <w:t>e</w:t>
        </w:r>
      </w:ins>
      <w:del w:id="765" w:author="Ruixiang Liu" w:date="2024-01-22T15:58:00Z">
        <w:r w:rsidRPr="00070B10" w:rsidDel="00E23FCE">
          <w:delText>is</w:delText>
        </w:r>
      </w:del>
      <w:ins w:id="766" w:author="Ruixiang Liu" w:date="2024-01-22T15:58:00Z">
        <w:r w:rsidR="00B466F9" w:rsidRPr="00B466F9">
          <w:t xml:space="preserve"> AI_Label</w:t>
        </w:r>
      </w:ins>
      <w:r w:rsidRPr="00070B10">
        <w:t xml:space="preserve"> conformance class tests </w:t>
      </w:r>
      <w:ins w:id="767" w:author="Carl Reed" w:date="2023-12-27T11:58:00Z">
        <w:r w:rsidR="007D5C8E">
          <w:t xml:space="preserve">that </w:t>
        </w:r>
      </w:ins>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86FB6" w14:paraId="53F97B30" w14:textId="77777777" w:rsidTr="00E64C62">
        <w:tc>
          <w:tcPr>
            <w:tcW w:w="2181" w:type="dxa"/>
          </w:tcPr>
          <w:p w14:paraId="22C5EF7A" w14:textId="77777777" w:rsidR="00686FB6" w:rsidRDefault="00686FB6" w:rsidP="003A289F">
            <w:pPr>
              <w:rPr>
                <w:lang w:val="en-AU" w:eastAsia="zh-CN"/>
              </w:rPr>
            </w:pPr>
            <w:r>
              <w:rPr>
                <w:lang w:val="en-AU" w:eastAsia="zh-CN"/>
              </w:rPr>
              <w:t>Conformance Class</w:t>
            </w:r>
          </w:p>
        </w:tc>
        <w:tc>
          <w:tcPr>
            <w:tcW w:w="6449"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E64C62">
        <w:tc>
          <w:tcPr>
            <w:tcW w:w="2181"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449" w:type="dxa"/>
            <w:gridSpan w:val="2"/>
          </w:tcPr>
          <w:p w14:paraId="4EAC47B9" w14:textId="0B7AE88A"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E64C62">
        <w:tc>
          <w:tcPr>
            <w:tcW w:w="2181"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449"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E64C62">
        <w:trPr>
          <w:trHeight w:val="327"/>
        </w:trPr>
        <w:tc>
          <w:tcPr>
            <w:tcW w:w="2181"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500"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4949"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E64C62">
        <w:trPr>
          <w:trHeight w:val="327"/>
        </w:trPr>
        <w:tc>
          <w:tcPr>
            <w:tcW w:w="2181" w:type="dxa"/>
            <w:vMerge/>
          </w:tcPr>
          <w:p w14:paraId="60E35DD0" w14:textId="77777777" w:rsidR="00686FB6" w:rsidRDefault="00686FB6" w:rsidP="003A289F">
            <w:pPr>
              <w:rPr>
                <w:lang w:val="en-AU" w:eastAsia="zh-CN"/>
              </w:rPr>
            </w:pPr>
          </w:p>
        </w:tc>
        <w:tc>
          <w:tcPr>
            <w:tcW w:w="1500"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4949" w:type="dxa"/>
          </w:tcPr>
          <w:p w14:paraId="53E57883" w14:textId="5C03537A"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ins w:id="768" w:author="Ruixiang Liu" w:date="2024-01-22T16:01:00Z">
              <w:r w:rsidR="0064378E">
                <w:rPr>
                  <w:lang w:val="en-AU" w:eastAsia="en-AU"/>
                </w:rPr>
                <w:t>i</w:t>
              </w:r>
            </w:ins>
            <w:r>
              <w:rPr>
                <w:lang w:val="en-AU" w:eastAsia="en-AU"/>
              </w:rPr>
              <w:t xml:space="preserve">ningDML-AI.json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E64C62">
        <w:trPr>
          <w:trHeight w:val="327"/>
        </w:trPr>
        <w:tc>
          <w:tcPr>
            <w:tcW w:w="2181" w:type="dxa"/>
            <w:vMerge/>
          </w:tcPr>
          <w:p w14:paraId="25B100BB" w14:textId="77777777" w:rsidR="00686FB6" w:rsidRDefault="00686FB6" w:rsidP="003A289F">
            <w:pPr>
              <w:rPr>
                <w:lang w:val="en-AU" w:eastAsia="zh-CN"/>
              </w:rPr>
            </w:pPr>
          </w:p>
        </w:tc>
        <w:tc>
          <w:tcPr>
            <w:tcW w:w="1500"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4949"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769" w:name="_Toc157175220"/>
      <w:r>
        <w:t xml:space="preserve">Conformance </w:t>
      </w:r>
      <w:r w:rsidR="00322668">
        <w:t>C</w:t>
      </w:r>
      <w:r>
        <w:t>lass: AI_Labeling</w:t>
      </w:r>
      <w:bookmarkEnd w:id="769"/>
    </w:p>
    <w:p w14:paraId="3B728FF2" w14:textId="6072E471" w:rsidR="0010236E" w:rsidRDefault="00070B10" w:rsidP="004328AC">
      <w:r w:rsidRPr="00070B10">
        <w:t>Th</w:t>
      </w:r>
      <w:ins w:id="770" w:author="Ruixiang Liu" w:date="2024-01-22T16:00:00Z">
        <w:r w:rsidR="00CD6A53">
          <w:t>e</w:t>
        </w:r>
      </w:ins>
      <w:del w:id="771" w:author="Ruixiang Liu" w:date="2024-01-22T16:00:00Z">
        <w:r w:rsidRPr="00070B10" w:rsidDel="00CD6A53">
          <w:delText>is</w:delText>
        </w:r>
      </w:del>
      <w:r w:rsidRPr="00070B10">
        <w:t xml:space="preserve"> </w:t>
      </w:r>
      <w:ins w:id="772" w:author="Ruixiang Liu" w:date="2024-01-22T16:00:00Z">
        <w:r w:rsidR="009A7054" w:rsidRPr="009A7054">
          <w:t xml:space="preserve">AI_Labeling </w:t>
        </w:r>
      </w:ins>
      <w:r w:rsidRPr="00070B10">
        <w:t xml:space="preserve">conformance class tests </w:t>
      </w:r>
      <w:ins w:id="773" w:author="Ruixiang Liu" w:date="2024-01-23T10:26:00Z">
        <w:r w:rsidR="006A5195">
          <w:t xml:space="preserve">that </w:t>
        </w:r>
      </w:ins>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D26B9F" w14:paraId="3C5A2C28" w14:textId="77777777" w:rsidTr="00E64C62">
        <w:tc>
          <w:tcPr>
            <w:tcW w:w="2181" w:type="dxa"/>
          </w:tcPr>
          <w:p w14:paraId="02DE275C" w14:textId="77777777" w:rsidR="00D26B9F" w:rsidRDefault="00D26B9F" w:rsidP="003A289F">
            <w:pPr>
              <w:rPr>
                <w:lang w:val="en-AU" w:eastAsia="zh-CN"/>
              </w:rPr>
            </w:pPr>
            <w:r>
              <w:rPr>
                <w:lang w:val="en-AU" w:eastAsia="zh-CN"/>
              </w:rPr>
              <w:t>Conformance Class</w:t>
            </w:r>
          </w:p>
        </w:tc>
        <w:tc>
          <w:tcPr>
            <w:tcW w:w="6449"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E64C62">
        <w:tc>
          <w:tcPr>
            <w:tcW w:w="2181"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449" w:type="dxa"/>
            <w:gridSpan w:val="2"/>
          </w:tcPr>
          <w:p w14:paraId="0332B5E2" w14:textId="44BD33F9"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E64C62">
        <w:tc>
          <w:tcPr>
            <w:tcW w:w="2181"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449"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E64C62">
        <w:trPr>
          <w:trHeight w:val="327"/>
        </w:trPr>
        <w:tc>
          <w:tcPr>
            <w:tcW w:w="2181"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500"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4949"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E64C62">
        <w:trPr>
          <w:trHeight w:val="327"/>
        </w:trPr>
        <w:tc>
          <w:tcPr>
            <w:tcW w:w="2181" w:type="dxa"/>
            <w:vMerge/>
          </w:tcPr>
          <w:p w14:paraId="723B0C86" w14:textId="77777777" w:rsidR="00D26B9F" w:rsidRDefault="00D26B9F" w:rsidP="003A289F">
            <w:pPr>
              <w:rPr>
                <w:lang w:val="en-AU" w:eastAsia="zh-CN"/>
              </w:rPr>
            </w:pPr>
          </w:p>
        </w:tc>
        <w:tc>
          <w:tcPr>
            <w:tcW w:w="1500"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4949" w:type="dxa"/>
          </w:tcPr>
          <w:p w14:paraId="17588E69" w14:textId="552AE97B"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ins w:id="774" w:author="Ruixiang Liu" w:date="2024-01-22T16:01:00Z">
              <w:r w:rsidR="0026201E">
                <w:rPr>
                  <w:lang w:val="en-AU" w:eastAsia="en-AU"/>
                </w:rPr>
                <w:t>i</w:t>
              </w:r>
            </w:ins>
            <w:r>
              <w:rPr>
                <w:lang w:val="en-AU" w:eastAsia="en-AU"/>
              </w:rPr>
              <w:t xml:space="preserve">ningDML-AI.json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E64C62">
        <w:trPr>
          <w:trHeight w:val="327"/>
        </w:trPr>
        <w:tc>
          <w:tcPr>
            <w:tcW w:w="2181" w:type="dxa"/>
            <w:vMerge/>
          </w:tcPr>
          <w:p w14:paraId="4994D892" w14:textId="77777777" w:rsidR="00D26B9F" w:rsidRDefault="00D26B9F" w:rsidP="003A289F">
            <w:pPr>
              <w:rPr>
                <w:lang w:val="en-AU" w:eastAsia="zh-CN"/>
              </w:rPr>
            </w:pPr>
          </w:p>
        </w:tc>
        <w:tc>
          <w:tcPr>
            <w:tcW w:w="1500"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4949"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775" w:name="_Toc157175221"/>
      <w:r>
        <w:t xml:space="preserve">Conformance </w:t>
      </w:r>
      <w:r w:rsidR="00322668">
        <w:t>C</w:t>
      </w:r>
      <w:r>
        <w:t>lass: AI_TDChangeset</w:t>
      </w:r>
      <w:bookmarkEnd w:id="775"/>
    </w:p>
    <w:p w14:paraId="5A7C3896" w14:textId="6FFC2AD6" w:rsidR="0010236E" w:rsidRDefault="00070B10" w:rsidP="004328AC">
      <w:r w:rsidRPr="00070B10">
        <w:t>Th</w:t>
      </w:r>
      <w:ins w:id="776" w:author="Ruixiang Liu" w:date="2024-01-22T16:00:00Z">
        <w:r w:rsidR="008456EF">
          <w:t>e</w:t>
        </w:r>
      </w:ins>
      <w:del w:id="777" w:author="Ruixiang Liu" w:date="2024-01-22T16:00:00Z">
        <w:r w:rsidRPr="00070B10" w:rsidDel="008456EF">
          <w:delText>is</w:delText>
        </w:r>
      </w:del>
      <w:r w:rsidRPr="00070B10">
        <w:t xml:space="preserve"> </w:t>
      </w:r>
      <w:ins w:id="778" w:author="Ruixiang Liu" w:date="2024-01-22T16:00:00Z">
        <w:r w:rsidR="008456EF" w:rsidRPr="008456EF">
          <w:t xml:space="preserve">AI_TDChangeset </w:t>
        </w:r>
      </w:ins>
      <w:r w:rsidRPr="00070B10">
        <w:t>conformance class tests</w:t>
      </w:r>
      <w:ins w:id="779" w:author="Ruixiang Liu" w:date="2024-01-23T10:26:00Z">
        <w:r w:rsidR="00EF5530">
          <w:t xml:space="preserve"> that</w:t>
        </w:r>
      </w:ins>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8930B4" w14:paraId="57FE4FEE" w14:textId="77777777" w:rsidTr="00E64C62">
        <w:tc>
          <w:tcPr>
            <w:tcW w:w="2181" w:type="dxa"/>
          </w:tcPr>
          <w:p w14:paraId="20C0673F" w14:textId="77777777" w:rsidR="008930B4" w:rsidRDefault="008930B4" w:rsidP="003A289F">
            <w:pPr>
              <w:rPr>
                <w:lang w:val="en-AU" w:eastAsia="zh-CN"/>
              </w:rPr>
            </w:pPr>
            <w:r>
              <w:rPr>
                <w:lang w:val="en-AU" w:eastAsia="zh-CN"/>
              </w:rPr>
              <w:t>Conformance Class</w:t>
            </w:r>
          </w:p>
        </w:tc>
        <w:tc>
          <w:tcPr>
            <w:tcW w:w="6449"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E64C62">
        <w:tc>
          <w:tcPr>
            <w:tcW w:w="2181"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449" w:type="dxa"/>
            <w:gridSpan w:val="2"/>
          </w:tcPr>
          <w:p w14:paraId="789FA783" w14:textId="3EB886DD"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E64C62">
        <w:tc>
          <w:tcPr>
            <w:tcW w:w="2181"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449"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E64C62">
        <w:trPr>
          <w:trHeight w:val="327"/>
        </w:trPr>
        <w:tc>
          <w:tcPr>
            <w:tcW w:w="2181"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500"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4949"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E64C62">
        <w:trPr>
          <w:trHeight w:val="327"/>
        </w:trPr>
        <w:tc>
          <w:tcPr>
            <w:tcW w:w="2181" w:type="dxa"/>
            <w:vMerge/>
          </w:tcPr>
          <w:p w14:paraId="5BE89DCB" w14:textId="77777777" w:rsidR="008930B4" w:rsidRDefault="008930B4" w:rsidP="003A289F">
            <w:pPr>
              <w:rPr>
                <w:lang w:val="en-AU" w:eastAsia="zh-CN"/>
              </w:rPr>
            </w:pPr>
          </w:p>
        </w:tc>
        <w:tc>
          <w:tcPr>
            <w:tcW w:w="1500"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4949" w:type="dxa"/>
          </w:tcPr>
          <w:p w14:paraId="736E2B12" w14:textId="0005AE2A"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ins w:id="780" w:author="Ruixiang Liu" w:date="2024-01-22T16:01:00Z">
              <w:r w:rsidR="00181F57">
                <w:rPr>
                  <w:lang w:val="en-AU" w:eastAsia="en-AU"/>
                </w:rPr>
                <w:t>i</w:t>
              </w:r>
            </w:ins>
            <w:r>
              <w:rPr>
                <w:lang w:val="en-AU" w:eastAsia="en-AU"/>
              </w:rPr>
              <w:t xml:space="preserve">ningDML-AI.json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E64C62">
        <w:trPr>
          <w:trHeight w:val="327"/>
        </w:trPr>
        <w:tc>
          <w:tcPr>
            <w:tcW w:w="2181" w:type="dxa"/>
            <w:vMerge/>
          </w:tcPr>
          <w:p w14:paraId="6CB61438" w14:textId="77777777" w:rsidR="008930B4" w:rsidRDefault="008930B4" w:rsidP="003A289F">
            <w:pPr>
              <w:rPr>
                <w:lang w:val="en-AU" w:eastAsia="zh-CN"/>
              </w:rPr>
            </w:pPr>
          </w:p>
        </w:tc>
        <w:tc>
          <w:tcPr>
            <w:tcW w:w="1500"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4949"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781" w:name="_Toc157175222"/>
      <w:r>
        <w:lastRenderedPageBreak/>
        <w:t>Example (Informative)</w:t>
      </w:r>
      <w:bookmarkStart w:id="782" w:name="_Toc110449440"/>
      <w:bookmarkEnd w:id="781"/>
    </w:p>
    <w:p w14:paraId="7F14E0C0" w14:textId="083CBB88" w:rsidR="00401637" w:rsidRDefault="00401637" w:rsidP="00401637">
      <w:pPr>
        <w:pStyle w:val="AnnexNumbered"/>
      </w:pPr>
      <w:bookmarkStart w:id="783" w:name="_Toc135225642"/>
      <w:bookmarkStart w:id="784" w:name="_Hlk140336250"/>
      <w:bookmarkStart w:id="785" w:name="_Hlk140336223"/>
      <w:bookmarkStart w:id="786" w:name="_Toc157175223"/>
      <w:bookmarkEnd w:id="782"/>
      <w:r>
        <w:t xml:space="preserve">TrainingDataset </w:t>
      </w:r>
      <w:r w:rsidR="004314E1">
        <w:t>E</w:t>
      </w:r>
      <w:r>
        <w:t xml:space="preserve">ncoding </w:t>
      </w:r>
      <w:r w:rsidR="004314E1">
        <w:t>E</w:t>
      </w:r>
      <w:r>
        <w:t>xamples</w:t>
      </w:r>
      <w:bookmarkEnd w:id="783"/>
      <w:bookmarkEnd w:id="786"/>
    </w:p>
    <w:p w14:paraId="5EFF2B58" w14:textId="339233A2" w:rsidR="00401637" w:rsidRDefault="00401637" w:rsidP="00401637">
      <w:pPr>
        <w:pStyle w:val="Annexlevel3"/>
      </w:pPr>
      <w:bookmarkStart w:id="787" w:name="_Toc135225643"/>
      <w:bookmarkStart w:id="788" w:name="_Hlk140336256"/>
      <w:bookmarkStart w:id="789" w:name="_Toc157175224"/>
      <w:bookmarkEnd w:id="784"/>
      <w:r>
        <w:t xml:space="preserve">WHU-RS19 </w:t>
      </w:r>
      <w:r w:rsidR="004314E1">
        <w:t>D</w:t>
      </w:r>
      <w:r>
        <w:t>ataset</w:t>
      </w:r>
      <w:bookmarkEnd w:id="787"/>
      <w:bookmarkEnd w:id="789"/>
    </w:p>
    <w:bookmarkEnd w:id="788"/>
    <w:p w14:paraId="7E2ECA13" w14:textId="397CE696" w:rsidR="00401637" w:rsidRDefault="001963CA" w:rsidP="00401637">
      <w:pPr>
        <w:rPr>
          <w:lang w:eastAsia="zh-CN"/>
        </w:rPr>
      </w:pPr>
      <w:ins w:id="790" w:author="Ruixiang Liu" w:date="2024-01-23T10:56:00Z">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ins>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ins w:id="791" w:author="Carl Reed" w:date="2023-12-27T11:58:00Z">
        <w:r w:rsidR="007F012B">
          <w:rPr>
            <w:lang w:eastAsia="zh-CN"/>
          </w:rPr>
          <w:t>an</w:t>
        </w:r>
      </w:ins>
      <w:del w:id="792" w:author="Carl Reed" w:date="2023-12-27T11:58:00Z">
        <w:r w:rsidR="00401637" w:rsidDel="007F012B">
          <w:rPr>
            <w:lang w:eastAsia="zh-CN"/>
          </w:rPr>
          <w:delText>the</w:delText>
        </w:r>
      </w:del>
      <w:r w:rsidR="00401637">
        <w:rPr>
          <w:lang w:eastAsia="zh-CN"/>
        </w:rPr>
        <w:t xml:space="preserve"> image size</w:t>
      </w:r>
      <w:ins w:id="793" w:author="Carl Reed" w:date="2023-12-27T11:58:00Z">
        <w:r w:rsidR="007F012B">
          <w:rPr>
            <w:lang w:eastAsia="zh-CN"/>
          </w:rPr>
          <w:t xml:space="preserve"> of</w:t>
        </w:r>
      </w:ins>
      <w:r w:rsidR="00401637">
        <w:rPr>
          <w:lang w:eastAsia="zh-CN"/>
        </w:rPr>
        <w:t xml:space="preserve"> 600×600 and a resolution of 0.5m.</w:t>
      </w:r>
    </w:p>
    <w:p w14:paraId="640B2573" w14:textId="456AD2A9" w:rsidR="00401637" w:rsidRDefault="00401637" w:rsidP="00401637">
      <w:pPr>
        <w:rPr>
          <w:lang w:eastAsia="zh-CN"/>
        </w:rPr>
      </w:pPr>
      <w:r>
        <w:rPr>
          <w:lang w:eastAsia="zh-CN"/>
        </w:rPr>
        <w:t xml:space="preserve">An example of JSON encoding of the WHU-RS19 dataset following the TrainingDML-AI UML model can be found in </w:t>
      </w:r>
      <w:hyperlink r:id="rId25"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794" w:name="_Toc135225644"/>
      <w:bookmarkStart w:id="795" w:name="_Toc157175225"/>
      <w:r>
        <w:t xml:space="preserve">DOTA-v1.5 </w:t>
      </w:r>
      <w:r w:rsidR="004314E1">
        <w:t>D</w:t>
      </w:r>
      <w:r>
        <w:t>ataset</w:t>
      </w:r>
      <w:bookmarkEnd w:id="794"/>
      <w:bookmarkEnd w:id="795"/>
    </w:p>
    <w:p w14:paraId="4FF61969" w14:textId="0549A27A" w:rsidR="00401637" w:rsidRDefault="001963CA" w:rsidP="00401637">
      <w:pPr>
        <w:rPr>
          <w:lang w:eastAsia="zh-CN"/>
        </w:rPr>
      </w:pPr>
      <w:ins w:id="796" w:author="Ruixiang Liu" w:date="2024-01-23T10:57:00Z">
        <w:r>
          <w:rPr>
            <w:lang w:eastAsia="zh-CN"/>
          </w:rPr>
          <w:fldChar w:fldCharType="begin"/>
        </w:r>
        <w:r>
          <w:rPr>
            <w:lang w:eastAsia="zh-CN"/>
          </w:rPr>
          <w:instrText xml:space="preserve"> HYPERLINK "https://captain-whu.github.io/DOTA/" </w:instrText>
        </w:r>
        <w:r>
          <w:rPr>
            <w:lang w:eastAsia="zh-CN"/>
          </w:rPr>
          <w:fldChar w:fldCharType="separate"/>
        </w:r>
        <w:r w:rsidR="00401637" w:rsidRPr="001963CA">
          <w:rPr>
            <w:rStyle w:val="a3"/>
            <w:lang w:eastAsia="zh-CN"/>
          </w:rPr>
          <w:t>The DOTA-v1.5 dataset</w:t>
        </w:r>
        <w:r>
          <w:rPr>
            <w:lang w:eastAsia="zh-CN"/>
          </w:rPr>
          <w:fldChar w:fldCharType="end"/>
        </w:r>
      </w:ins>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2E207CEE" w:rsidR="00401637" w:rsidRDefault="00401637" w:rsidP="00401637">
      <w:pPr>
        <w:rPr>
          <w:lang w:eastAsia="zh-CN"/>
        </w:rPr>
      </w:pPr>
      <w:r>
        <w:rPr>
          <w:lang w:eastAsia="zh-CN"/>
        </w:rPr>
        <w:t xml:space="preserve">An example of JSON encoding of the DOTA-v1.5 dataset following the TrainingDML-AI UML model can be found in </w:t>
      </w:r>
      <w:hyperlink r:id="rId26"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797" w:name="_Toc135225645"/>
      <w:bookmarkStart w:id="798" w:name="_Toc157175226"/>
      <w:r>
        <w:t xml:space="preserve">KITTI 2D </w:t>
      </w:r>
      <w:r w:rsidR="004314E1">
        <w:t>O</w:t>
      </w:r>
      <w:r>
        <w:t xml:space="preserve">bject </w:t>
      </w:r>
      <w:r w:rsidR="004314E1">
        <w:t>D</w:t>
      </w:r>
      <w:r>
        <w:t xml:space="preserve">etection </w:t>
      </w:r>
      <w:r w:rsidR="004314E1">
        <w:t>D</w:t>
      </w:r>
      <w:r>
        <w:t>ataset</w:t>
      </w:r>
      <w:bookmarkEnd w:id="797"/>
      <w:bookmarkEnd w:id="798"/>
    </w:p>
    <w:p w14:paraId="1453A7C8" w14:textId="7FAD7BE1" w:rsidR="00401637" w:rsidRDefault="001963CA" w:rsidP="00401637">
      <w:pPr>
        <w:rPr>
          <w:lang w:eastAsia="zh-CN"/>
        </w:rPr>
      </w:pPr>
      <w:ins w:id="799" w:author="Ruixiang Liu" w:date="2024-01-23T10:57:00Z">
        <w:r>
          <w:rPr>
            <w:lang w:eastAsia="zh-CN"/>
          </w:rPr>
          <w:fldChar w:fldCharType="begin"/>
        </w:r>
        <w:r>
          <w:rPr>
            <w:lang w:eastAsia="zh-CN"/>
          </w:rPr>
          <w:instrText xml:space="preserve"> HYPERLINK "http://www.cvlibs.net/datasets/kitti/eval_object.php?obj_benchmark=2d" </w:instrText>
        </w:r>
        <w:r>
          <w:rPr>
            <w:lang w:eastAsia="zh-CN"/>
          </w:rPr>
          <w:fldChar w:fldCharType="separate"/>
        </w:r>
        <w:r w:rsidR="00401637" w:rsidRPr="001963CA">
          <w:rPr>
            <w:rStyle w:val="a3"/>
            <w:lang w:eastAsia="zh-CN"/>
          </w:rPr>
          <w:t>The KITTI 2D object detection dataset</w:t>
        </w:r>
        <w:r>
          <w:rPr>
            <w:lang w:eastAsia="zh-CN"/>
          </w:rPr>
          <w:fldChar w:fldCharType="end"/>
        </w:r>
      </w:ins>
      <w:r w:rsidR="00401637">
        <w:rPr>
          <w:lang w:eastAsia="zh-CN"/>
        </w:rPr>
        <w:t xml:space="preserve"> is a novel open-access dataset and benchmark for road area and ego-lane detection. KITTI 2D consists of 7481 annotated training images of high variability from the KITTI autonomous driving platform by </w:t>
      </w:r>
      <w:ins w:id="800" w:author="Carl Reed" w:date="2023-12-27T11:59:00Z">
        <w:r w:rsidR="0069505F">
          <w:rPr>
            <w:lang w:eastAsia="zh-CN"/>
          </w:rPr>
          <w:t>two</w:t>
        </w:r>
      </w:ins>
      <w:del w:id="801" w:author="Carl Reed" w:date="2023-12-27T11:59:00Z">
        <w:r w:rsidR="00401637" w:rsidDel="0069505F">
          <w:rPr>
            <w:lang w:eastAsia="zh-CN"/>
          </w:rPr>
          <w:delText>2</w:delText>
        </w:r>
      </w:del>
      <w:r w:rsidR="00401637">
        <w:rPr>
          <w:lang w:eastAsia="zh-CN"/>
        </w:rPr>
        <w:t xml:space="preserve"> PointGrey Flea2 color cameras, capturing a broad spectrum of urban street views and road scenes. The eight (8) classes in the KITTI 2D object detection dataset are</w:t>
      </w:r>
      <w:ins w:id="802" w:author="Carl Reed" w:date="2023-12-27T11:59:00Z">
        <w:r w:rsidR="002722B0">
          <w:rPr>
            <w:lang w:eastAsia="zh-CN"/>
          </w:rPr>
          <w:t>:</w:t>
        </w:r>
      </w:ins>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2F6580A4"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2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803" w:name="_Toc135225646"/>
      <w:bookmarkStart w:id="804" w:name="_Toc157175227"/>
      <w:r>
        <w:lastRenderedPageBreak/>
        <w:t xml:space="preserve">GID </w:t>
      </w:r>
      <w:r w:rsidR="0071175E">
        <w:t>D</w:t>
      </w:r>
      <w:r>
        <w:t>ataset</w:t>
      </w:r>
      <w:bookmarkEnd w:id="803"/>
      <w:bookmarkEnd w:id="804"/>
    </w:p>
    <w:p w14:paraId="399CA6AE" w14:textId="02D6347E" w:rsidR="00401637" w:rsidRDefault="001963CA" w:rsidP="00401637">
      <w:pPr>
        <w:rPr>
          <w:lang w:eastAsia="zh-CN"/>
        </w:rPr>
      </w:pPr>
      <w:ins w:id="805" w:author="Ruixiang Liu" w:date="2024-01-23T10:57:00Z">
        <w:r>
          <w:rPr>
            <w:lang w:eastAsia="zh-CN"/>
          </w:rPr>
          <w:fldChar w:fldCharType="begin"/>
        </w:r>
        <w:r>
          <w:rPr>
            <w:lang w:eastAsia="zh-CN"/>
          </w:rPr>
          <w:instrText xml:space="preserve"> HYPERLINK "https://x-ytong.github.io/project/GID.html" </w:instrText>
        </w:r>
        <w:r>
          <w:rPr>
            <w:lang w:eastAsia="zh-CN"/>
          </w:rPr>
          <w:fldChar w:fldCharType="separate"/>
        </w:r>
        <w:r w:rsidR="00401637" w:rsidRPr="001963CA">
          <w:rPr>
            <w:rStyle w:val="a3"/>
            <w:lang w:eastAsia="zh-CN"/>
          </w:rPr>
          <w:t>The GID dataset</w:t>
        </w:r>
        <w:r>
          <w:rPr>
            <w:lang w:eastAsia="zh-CN"/>
          </w:rPr>
          <w:fldChar w:fldCharType="end"/>
        </w:r>
      </w:ins>
      <w:r w:rsidR="00401637">
        <w:rPr>
          <w:lang w:eastAsia="zh-CN"/>
        </w:rPr>
        <w:t xml:space="preserve"> is one of sta</w:t>
      </w:r>
      <w:ins w:id="806" w:author="Carl Reed" w:date="2023-12-27T12:00:00Z">
        <w:r w:rsidR="002722B0">
          <w:rPr>
            <w:lang w:eastAsia="zh-CN"/>
          </w:rPr>
          <w:t>te</w:t>
        </w:r>
      </w:ins>
      <w:del w:id="807" w:author="Carl Reed" w:date="2023-12-27T12:00:00Z">
        <w:r w:rsidR="00401637" w:rsidDel="002722B0">
          <w:rPr>
            <w:lang w:eastAsia="zh-CN"/>
          </w:rPr>
          <w:delText>rt</w:delText>
        </w:r>
      </w:del>
      <w:r w:rsidR="00401637">
        <w:rPr>
          <w:lang w:eastAsia="zh-CN"/>
        </w:rPr>
        <w: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04E6AC" w:rsidR="00401637" w:rsidRDefault="00401637" w:rsidP="00401637">
      <w:pPr>
        <w:rPr>
          <w:lang w:eastAsia="zh-CN"/>
        </w:rPr>
      </w:pPr>
      <w:r>
        <w:rPr>
          <w:lang w:eastAsia="zh-CN"/>
        </w:rPr>
        <w:t xml:space="preserve">An example of JSON encoding of the GID-5C dataset following the TrainingDML-AI UML model can be found in </w:t>
      </w:r>
      <w:hyperlink r:id="rId28"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808" w:name="_Toc135225647"/>
      <w:bookmarkStart w:id="809" w:name="_Toc157175228"/>
      <w:r>
        <w:t xml:space="preserve">Toronto3D </w:t>
      </w:r>
      <w:r w:rsidR="0071175E">
        <w:t>D</w:t>
      </w:r>
      <w:r>
        <w:t>ataset</w:t>
      </w:r>
      <w:bookmarkEnd w:id="808"/>
      <w:bookmarkEnd w:id="809"/>
    </w:p>
    <w:p w14:paraId="69D75493" w14:textId="411A6B5C" w:rsidR="00401637" w:rsidRDefault="001963CA" w:rsidP="00401637">
      <w:pPr>
        <w:rPr>
          <w:lang w:eastAsia="zh-CN"/>
        </w:rPr>
      </w:pPr>
      <w:ins w:id="810" w:author="Ruixiang Liu" w:date="2024-01-23T10:57:00Z">
        <w:r>
          <w:rPr>
            <w:lang w:eastAsia="zh-CN"/>
          </w:rPr>
          <w:fldChar w:fldCharType="begin"/>
        </w:r>
        <w:r>
          <w:rPr>
            <w:lang w:eastAsia="zh-CN"/>
          </w:rPr>
          <w:instrText xml:space="preserve"> HYPERLINK "https://github.com/WeikaiTan/Toronto-3D" </w:instrText>
        </w:r>
        <w:r>
          <w:rPr>
            <w:lang w:eastAsia="zh-CN"/>
          </w:rPr>
          <w:fldChar w:fldCharType="separate"/>
        </w:r>
        <w:r w:rsidR="00401637" w:rsidRPr="001963CA">
          <w:rPr>
            <w:rStyle w:val="a3"/>
            <w:lang w:eastAsia="zh-CN"/>
          </w:rPr>
          <w:t>The Toronto3D dataset</w:t>
        </w:r>
        <w:r>
          <w:rPr>
            <w:lang w:eastAsia="zh-CN"/>
          </w:rPr>
          <w:fldChar w:fldCharType="end"/>
        </w:r>
      </w:ins>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2B123F2F" w:rsidR="00401637" w:rsidRDefault="00401637" w:rsidP="00401637">
      <w:pPr>
        <w:rPr>
          <w:lang w:eastAsia="zh-CN"/>
        </w:rPr>
      </w:pPr>
      <w:r>
        <w:rPr>
          <w:lang w:eastAsia="zh-CN"/>
        </w:rPr>
        <w:t xml:space="preserve">An example of JSON encoding of the Toronto3D dataset following the TrainingDML-AI UML model can be found in </w:t>
      </w:r>
      <w:hyperlink r:id="rId29"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811" w:name="_Toc135225648"/>
      <w:bookmarkStart w:id="812" w:name="_Toc157175229"/>
      <w:r>
        <w:t xml:space="preserve">WHU-Building </w:t>
      </w:r>
      <w:r w:rsidR="0071175E">
        <w:t>D</w:t>
      </w:r>
      <w:r>
        <w:t>ataset</w:t>
      </w:r>
      <w:bookmarkEnd w:id="811"/>
      <w:bookmarkEnd w:id="812"/>
    </w:p>
    <w:p w14:paraId="55D9C4E6" w14:textId="0D82E635" w:rsidR="00401637" w:rsidRDefault="001963CA" w:rsidP="00401637">
      <w:pPr>
        <w:rPr>
          <w:lang w:eastAsia="zh-CN"/>
        </w:rPr>
      </w:pPr>
      <w:ins w:id="813" w:author="Ruixiang Liu" w:date="2024-01-23T10:58:00Z">
        <w:r>
          <w:rPr>
            <w:lang w:eastAsia="zh-CN"/>
          </w:rPr>
          <w:fldChar w:fldCharType="begin"/>
        </w:r>
        <w:r>
          <w:rPr>
            <w:lang w:eastAsia="zh-CN"/>
          </w:rPr>
          <w:instrText xml:space="preserve"> HYPERLINK "http://gpcv.whu.edu.cn/data/building_dataset.html" </w:instrText>
        </w:r>
        <w:r>
          <w:rPr>
            <w:lang w:eastAsia="zh-CN"/>
          </w:rPr>
          <w:fldChar w:fldCharType="separate"/>
        </w:r>
        <w:r w:rsidR="00401637" w:rsidRPr="001963CA">
          <w:rPr>
            <w:rStyle w:val="a3"/>
            <w:lang w:eastAsia="zh-CN"/>
          </w:rPr>
          <w:t>The WHU-Building dataset</w:t>
        </w:r>
        <w:r>
          <w:rPr>
            <w:lang w:eastAsia="zh-CN"/>
          </w:rPr>
          <w:fldChar w:fldCharType="end"/>
        </w:r>
      </w:ins>
      <w:r w:rsidR="00401637">
        <w:rPr>
          <w:lang w:eastAsia="zh-CN"/>
        </w:rPr>
        <w:t xml:space="preserve">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60EBAB9" w:rsidR="00401637" w:rsidRDefault="00401637" w:rsidP="00401637">
      <w:pPr>
        <w:rPr>
          <w:lang w:eastAsia="zh-CN"/>
        </w:rPr>
      </w:pPr>
      <w:r>
        <w:rPr>
          <w:lang w:eastAsia="zh-CN"/>
        </w:rPr>
        <w:t xml:space="preserve">An example of JSON encoding of the WHU-Building dataset following the TrainingDML-AI UML model can be found in </w:t>
      </w:r>
      <w:hyperlink r:id="rId30"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814" w:name="_Toc135225649"/>
      <w:bookmarkStart w:id="815" w:name="_Toc157175230"/>
      <w:r>
        <w:t xml:space="preserve">California </w:t>
      </w:r>
      <w:r w:rsidR="0071175E">
        <w:t>C</w:t>
      </w:r>
      <w:r>
        <w:t xml:space="preserve">hange </w:t>
      </w:r>
      <w:r w:rsidR="0071175E">
        <w:t>D</w:t>
      </w:r>
      <w:r>
        <w:t xml:space="preserve">etection </w:t>
      </w:r>
      <w:r w:rsidR="0071175E">
        <w:t>D</w:t>
      </w:r>
      <w:r>
        <w:t>ataset</w:t>
      </w:r>
      <w:bookmarkEnd w:id="814"/>
      <w:bookmarkEnd w:id="815"/>
    </w:p>
    <w:p w14:paraId="2A7182DB" w14:textId="0FF731FC" w:rsidR="00401637" w:rsidRDefault="001963CA" w:rsidP="00401637">
      <w:pPr>
        <w:rPr>
          <w:lang w:eastAsia="zh-CN"/>
        </w:rPr>
      </w:pPr>
      <w:ins w:id="816" w:author="Ruixiang Liu" w:date="2024-01-23T10:58:00Z">
        <w:r>
          <w:rPr>
            <w:lang w:eastAsia="zh-CN"/>
          </w:rPr>
          <w:fldChar w:fldCharType="begin"/>
        </w:r>
        <w:r>
          <w:rPr>
            <w:lang w:eastAsia="zh-CN"/>
          </w:rPr>
          <w:instrText xml:space="preserve"> HYPERLINK "https://arxiv.org/abs/1909.05948" </w:instrText>
        </w:r>
        <w:r>
          <w:rPr>
            <w:lang w:eastAsia="zh-CN"/>
          </w:rPr>
          <w:fldChar w:fldCharType="separate"/>
        </w:r>
        <w:r w:rsidR="00401637" w:rsidRPr="001963CA">
          <w:rPr>
            <w:rStyle w:val="a3"/>
            <w:lang w:eastAsia="zh-CN"/>
          </w:rPr>
          <w:t>The California Change Detection Dataset</w:t>
        </w:r>
        <w:r>
          <w:rPr>
            <w:lang w:eastAsia="zh-CN"/>
          </w:rPr>
          <w:fldChar w:fldCharType="end"/>
        </w:r>
      </w:ins>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E1E4471"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31"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817" w:name="_Toc135225650"/>
      <w:bookmarkStart w:id="818" w:name="_Toc157175231"/>
      <w:r>
        <w:t xml:space="preserve">WHU MVS </w:t>
      </w:r>
      <w:r w:rsidR="00993A1D">
        <w:t>D</w:t>
      </w:r>
      <w:r>
        <w:t>ataset</w:t>
      </w:r>
      <w:bookmarkEnd w:id="817"/>
      <w:bookmarkEnd w:id="818"/>
    </w:p>
    <w:p w14:paraId="0AFF9645" w14:textId="31E598D2" w:rsidR="00401637" w:rsidRDefault="001963CA" w:rsidP="00401637">
      <w:pPr>
        <w:rPr>
          <w:lang w:eastAsia="zh-CN"/>
        </w:rPr>
      </w:pPr>
      <w:ins w:id="819" w:author="Ruixiang Liu" w:date="2024-01-23T10:58:00Z">
        <w:r>
          <w:rPr>
            <w:lang w:eastAsia="zh-CN"/>
          </w:rPr>
          <w:fldChar w:fldCharType="begin"/>
        </w:r>
        <w:r>
          <w:rPr>
            <w:lang w:eastAsia="zh-CN"/>
          </w:rPr>
          <w:instrText xml:space="preserve"> HYPERLINK "http://gpcv.whu.edu.cn/data/WHU_MVS_Stereo_dataset.html" </w:instrText>
        </w:r>
        <w:r>
          <w:rPr>
            <w:lang w:eastAsia="zh-CN"/>
          </w:rPr>
          <w:fldChar w:fldCharType="separate"/>
        </w:r>
        <w:r w:rsidR="00401637" w:rsidRPr="001963CA">
          <w:rPr>
            <w:rStyle w:val="a3"/>
            <w:lang w:eastAsia="zh-CN"/>
          </w:rPr>
          <w:t>The WHU MVS dataset</w:t>
        </w:r>
        <w:r>
          <w:rPr>
            <w:lang w:eastAsia="zh-CN"/>
          </w:rPr>
          <w:fldChar w:fldCharType="end"/>
        </w:r>
      </w:ins>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5A3478FE" w:rsidR="00401637" w:rsidRDefault="00401637" w:rsidP="00401637">
      <w:pPr>
        <w:rPr>
          <w:ins w:id="820" w:author="Ruixiang Liu" w:date="2024-01-22T16:13:00Z"/>
          <w:lang w:eastAsia="zh-CN"/>
        </w:rPr>
      </w:pPr>
      <w:r>
        <w:rPr>
          <w:lang w:eastAsia="zh-CN"/>
        </w:rPr>
        <w:t xml:space="preserve">An example of JSON encoding of the WHU MVS dataset following the TrainingDML-AI UML model can be found in </w:t>
      </w:r>
      <w:hyperlink r:id="rId32"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rPr>
          <w:ins w:id="821" w:author="Ruixiang Liu" w:date="2024-01-22T16:13:00Z"/>
        </w:rPr>
      </w:pPr>
      <w:bookmarkStart w:id="822" w:name="_Toc157175232"/>
      <w:ins w:id="823" w:author="Ruixiang Liu" w:date="2024-01-22T16:14:00Z">
        <w:r w:rsidRPr="002E3F96">
          <w:t>iSAID</w:t>
        </w:r>
        <w:r>
          <w:t xml:space="preserve"> Dataset</w:t>
        </w:r>
      </w:ins>
      <w:bookmarkEnd w:id="822"/>
    </w:p>
    <w:p w14:paraId="793A515E" w14:textId="2BF53CCD" w:rsidR="007E0ABB" w:rsidRDefault="001963CA" w:rsidP="00401637">
      <w:pPr>
        <w:rPr>
          <w:ins w:id="824" w:author="Ruixiang Liu" w:date="2024-01-22T16:14:00Z"/>
          <w:lang w:eastAsia="zh-CN"/>
        </w:rPr>
      </w:pPr>
      <w:ins w:id="825" w:author="Ruixiang Liu" w:date="2024-01-23T10:58:00Z">
        <w:r>
          <w:rPr>
            <w:lang w:eastAsia="zh-CN"/>
          </w:rPr>
          <w:fldChar w:fldCharType="begin"/>
        </w:r>
        <w:r>
          <w:rPr>
            <w:lang w:eastAsia="zh-CN"/>
          </w:rPr>
          <w:instrText xml:space="preserve"> HYPERLINK "https://captain-whu.github.io/iSAID/" </w:instrText>
        </w:r>
        <w:r>
          <w:rPr>
            <w:lang w:eastAsia="zh-CN"/>
          </w:rPr>
          <w:fldChar w:fldCharType="separate"/>
        </w:r>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r>
          <w:rPr>
            <w:lang w:eastAsia="zh-CN"/>
          </w:rPr>
          <w:fldChar w:fldCharType="end"/>
        </w:r>
      </w:ins>
      <w:ins w:id="826" w:author="Ruixiang Liu" w:date="2024-01-22T16:16:00Z">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ins>
      <w:ins w:id="827" w:author="Ruixiang Liu" w:date="2024-01-22T16:17:00Z">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ins>
    </w:p>
    <w:p w14:paraId="3BAAE0A0" w14:textId="2A128F3A" w:rsidR="002E7774" w:rsidRDefault="00C464EA" w:rsidP="00401637">
      <w:pPr>
        <w:rPr>
          <w:lang w:eastAsia="zh-CN"/>
        </w:rPr>
      </w:pPr>
      <w:ins w:id="828" w:author="Ruixiang Liu" w:date="2024-01-22T16:14:00Z">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ins>
      <w:ins w:id="829" w:author="Ruixiang Liu" w:date="2024-01-22T16:15:00Z">
        <w:r w:rsidR="00962925">
          <w:rPr>
            <w:lang w:eastAsia="zh-CN"/>
          </w:rPr>
          <w:fldChar w:fldCharType="begin"/>
        </w:r>
        <w:r w:rsidR="00962925">
          <w:rPr>
            <w:lang w:eastAsia="zh-CN"/>
          </w:rPr>
          <w:instrText xml:space="preserve"> HYPERLINK "https://github.com/opengeospatial/TrainingDML-AI_SWG/blob/main/use-cases/examples/1.0/iSAID.json" </w:instrText>
        </w:r>
        <w:r w:rsidR="00962925">
          <w:rPr>
            <w:lang w:eastAsia="zh-CN"/>
          </w:rPr>
          <w:fldChar w:fldCharType="separate"/>
        </w:r>
        <w:r w:rsidR="00963367" w:rsidRPr="00962925">
          <w:rPr>
            <w:rStyle w:val="a3"/>
            <w:lang w:eastAsia="zh-CN"/>
          </w:rPr>
          <w:t>https://github.com/opengeospatial/TrainingDML-AI_SWG/blob/main/use-cases/examples/1.0/iSAID.json</w:t>
        </w:r>
        <w:r w:rsidR="00962925">
          <w:rPr>
            <w:lang w:eastAsia="zh-CN"/>
          </w:rPr>
          <w:fldChar w:fldCharType="end"/>
        </w:r>
        <w:r w:rsidR="00544856">
          <w:rPr>
            <w:lang w:eastAsia="zh-CN"/>
          </w:rPr>
          <w:t>.</w:t>
        </w:r>
      </w:ins>
    </w:p>
    <w:p w14:paraId="1AB501B3" w14:textId="4E1F6502" w:rsidR="00401637" w:rsidRDefault="00401637" w:rsidP="00401637">
      <w:pPr>
        <w:pStyle w:val="AnnexNumbered"/>
      </w:pPr>
      <w:bookmarkStart w:id="830" w:name="_Toc135225651"/>
      <w:bookmarkStart w:id="831" w:name="_Toc157175233"/>
      <w:r>
        <w:t xml:space="preserve">DataQuality </w:t>
      </w:r>
      <w:r w:rsidR="0077210C">
        <w:t>E</w:t>
      </w:r>
      <w:r>
        <w:t xml:space="preserve">ncoding </w:t>
      </w:r>
      <w:r w:rsidR="0077210C">
        <w:t>E</w:t>
      </w:r>
      <w:r>
        <w:t>xample</w:t>
      </w:r>
      <w:bookmarkEnd w:id="830"/>
      <w:bookmarkEnd w:id="831"/>
    </w:p>
    <w:p w14:paraId="2D0EEB86" w14:textId="19C94563" w:rsidR="00401637" w:rsidRDefault="00401637" w:rsidP="00401637">
      <w:pPr>
        <w:pStyle w:val="Annexlevel3"/>
      </w:pPr>
      <w:bookmarkStart w:id="832" w:name="_Toc135225652"/>
      <w:bookmarkStart w:id="833" w:name="_Toc157175234"/>
      <w:r>
        <w:t xml:space="preserve">WHU-RS19 </w:t>
      </w:r>
      <w:r w:rsidR="0077210C">
        <w:t>D</w:t>
      </w:r>
      <w:r>
        <w:t xml:space="preserve">ata </w:t>
      </w:r>
      <w:r w:rsidR="0077210C">
        <w:rPr>
          <w:rFonts w:hint="eastAsia"/>
          <w:lang w:eastAsia="zh-CN"/>
        </w:rPr>
        <w:t>Q</w:t>
      </w:r>
      <w:r>
        <w:t>uality</w:t>
      </w:r>
      <w:bookmarkEnd w:id="832"/>
      <w:bookmarkEnd w:id="833"/>
    </w:p>
    <w:p w14:paraId="306E2FB3" w14:textId="250D6D94"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33"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834" w:name="_Toc135225653"/>
      <w:bookmarkStart w:id="835" w:name="_Toc157175235"/>
      <w:r>
        <w:lastRenderedPageBreak/>
        <w:t xml:space="preserve">TDChangeset </w:t>
      </w:r>
      <w:r w:rsidR="0077210C">
        <w:t>E</w:t>
      </w:r>
      <w:r>
        <w:t xml:space="preserve">ncoding </w:t>
      </w:r>
      <w:r w:rsidR="0077210C">
        <w:t>E</w:t>
      </w:r>
      <w:r>
        <w:t>xample</w:t>
      </w:r>
      <w:bookmarkEnd w:id="834"/>
      <w:bookmarkEnd w:id="835"/>
    </w:p>
    <w:p w14:paraId="496CFAD1" w14:textId="23868E9D" w:rsidR="00401637" w:rsidRDefault="00401637" w:rsidP="00401637">
      <w:pPr>
        <w:pStyle w:val="Annexlevel3"/>
      </w:pPr>
      <w:bookmarkStart w:id="836" w:name="_Toc135225654"/>
      <w:bookmarkStart w:id="837" w:name="_Toc157175236"/>
      <w:r>
        <w:t xml:space="preserve">DOTA-v1.5 </w:t>
      </w:r>
      <w:r w:rsidR="0077210C">
        <w:t>C</w:t>
      </w:r>
      <w:r>
        <w:t>hangeset</w:t>
      </w:r>
      <w:bookmarkEnd w:id="836"/>
      <w:bookmarkEnd w:id="837"/>
    </w:p>
    <w:p w14:paraId="74DEF67E" w14:textId="034AFC59" w:rsidR="00401637" w:rsidRPr="00406CE5" w:rsidRDefault="00401637" w:rsidP="00401637">
      <w:pPr>
        <w:rPr>
          <w:lang w:val="en-AU" w:eastAsia="en-AU"/>
        </w:rPr>
      </w:pPr>
      <w:r w:rsidRPr="00DB551E">
        <w:rPr>
          <w:lang w:val="en-AU" w:eastAsia="en-AU"/>
        </w:rPr>
        <w:t xml:space="preserve">DOTA-v1.5 uses the same images as DOTA-v1.0, but the extremely </w:t>
      </w:r>
      <w:commentRangeStart w:id="838"/>
      <w:commentRangeStart w:id="839"/>
      <w:r w:rsidRPr="00DB551E">
        <w:rPr>
          <w:lang w:val="en-AU" w:eastAsia="en-AU"/>
        </w:rPr>
        <w:t xml:space="preserve">small instances </w:t>
      </w:r>
      <w:commentRangeEnd w:id="838"/>
      <w:r w:rsidR="00C168FB">
        <w:rPr>
          <w:rStyle w:val="af5"/>
        </w:rPr>
        <w:commentReference w:id="838"/>
      </w:r>
      <w:commentRangeEnd w:id="839"/>
      <w:r w:rsidR="0038336E">
        <w:rPr>
          <w:rStyle w:val="af5"/>
        </w:rPr>
        <w:commentReference w:id="839"/>
      </w:r>
      <w:r w:rsidRPr="00DB551E">
        <w:rPr>
          <w:lang w:val="en-AU" w:eastAsia="en-AU"/>
        </w:rPr>
        <w:t>(less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0F318183"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34" w:history="1">
        <w:r w:rsidRPr="0072490B">
          <w:rPr>
            <w:rStyle w:val="a3"/>
            <w:lang w:val="en-AU" w:eastAsia="en-AU"/>
          </w:rPr>
          <w:t>https://github.com/opengeospatial/TrainingDML-AI_SWG/tree/main/use-cases/examples/1.0/DOTA-v1.5-changeset.json</w:t>
        </w:r>
      </w:hyperlink>
      <w:r>
        <w:rPr>
          <w:lang w:val="en-AU" w:eastAsia="en-AU"/>
        </w:rPr>
        <w:t>.</w:t>
      </w:r>
      <w:bookmarkEnd w:id="785"/>
    </w:p>
    <w:p w14:paraId="6219E26D" w14:textId="736C665A" w:rsidR="006A74EC" w:rsidRDefault="007B160E" w:rsidP="006A74EC">
      <w:pPr>
        <w:pStyle w:val="AnnexNumbered"/>
      </w:pPr>
      <w:bookmarkStart w:id="840" w:name="_Toc157175237"/>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840"/>
    </w:p>
    <w:p w14:paraId="2298949C" w14:textId="2002D4F2" w:rsidR="007F4E43" w:rsidRDefault="00E33C21" w:rsidP="007F4E43">
      <w:pPr>
        <w:pStyle w:val="Annexlevel3"/>
      </w:pPr>
      <w:bookmarkStart w:id="841" w:name="_Toc157175238"/>
      <w:r>
        <w:t xml:space="preserve">ERA5 </w:t>
      </w:r>
      <w:r w:rsidR="002A67F2">
        <w:t>D</w:t>
      </w:r>
      <w:r>
        <w:t>ataset</w:t>
      </w:r>
      <w:bookmarkEnd w:id="841"/>
    </w:p>
    <w:p w14:paraId="1F570281" w14:textId="71A4D5CC" w:rsidR="00FC3581" w:rsidRDefault="00CE1226" w:rsidP="00727849">
      <w:pPr>
        <w:rPr>
          <w:lang w:eastAsia="zh-CN"/>
        </w:rPr>
      </w:pPr>
      <w:ins w:id="842" w:author="Ruixiang Liu" w:date="2024-01-23T10:59:00Z">
        <w:r>
          <w:rPr>
            <w:lang w:eastAsia="zh-CN"/>
          </w:rPr>
          <w:fldChar w:fldCharType="begin"/>
        </w:r>
        <w:r>
          <w:rPr>
            <w:lang w:eastAsia="zh-CN"/>
          </w:rPr>
          <w:instrText xml:space="preserve"> HYPERLINK "https://cds.climate.copernicus.eu/cdsapp" \l "!/search?type=dataset&amp;text=ERA5" </w:instrText>
        </w:r>
        <w:r>
          <w:rPr>
            <w:lang w:eastAsia="zh-CN"/>
          </w:rPr>
          <w:fldChar w:fldCharType="separate"/>
        </w:r>
        <w:r w:rsidR="00FC3581" w:rsidRPr="00CE1226">
          <w:rPr>
            <w:rStyle w:val="a3"/>
            <w:lang w:eastAsia="zh-CN"/>
          </w:rPr>
          <w:t>T</w:t>
        </w:r>
        <w:del w:id="843" w:author="Ruixiang Liu" w:date="2024-01-23T10:59:00Z">
          <w:r w:rsidR="00FC3581" w:rsidRPr="00CE1226" w:rsidDel="001963CA">
            <w:rPr>
              <w:rStyle w:val="a3"/>
              <w:lang w:eastAsia="zh-CN"/>
            </w:rPr>
            <w:delText>he source data for t</w:delText>
          </w:r>
        </w:del>
        <w:r w:rsidR="00FC3581" w:rsidRPr="00CE1226">
          <w:rPr>
            <w:rStyle w:val="a3"/>
            <w:lang w:eastAsia="zh-CN"/>
          </w:rPr>
          <w:t>he ERA5 dataset</w:t>
        </w:r>
        <w:r>
          <w:rPr>
            <w:lang w:eastAsia="zh-CN"/>
          </w:rPr>
          <w:fldChar w:fldCharType="end"/>
        </w:r>
      </w:ins>
      <w:r w:rsidR="00FC3581" w:rsidRPr="00FC3581">
        <w:rPr>
          <w:lang w:eastAsia="zh-CN"/>
        </w:rPr>
        <w:t xml:space="preserve"> is</w:t>
      </w:r>
      <w:ins w:id="844" w:author="Ruixiang Liu" w:date="2024-01-23T10:59:00Z">
        <w:r w:rsidR="001963CA">
          <w:rPr>
            <w:lang w:eastAsia="zh-CN"/>
          </w:rPr>
          <w:t xml:space="preserve"> derived from</w:t>
        </w:r>
      </w:ins>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ins w:id="845" w:author="Carl Reed" w:date="2023-12-27T13:16:00Z">
        <w:r w:rsidR="00643A91">
          <w:rPr>
            <w:lang w:eastAsia="zh-CN"/>
          </w:rPr>
          <w:t>es</w:t>
        </w:r>
      </w:ins>
      <w:r w:rsidR="00FC3581" w:rsidRPr="00FC3581">
        <w:rPr>
          <w:lang w:eastAsia="zh-CN"/>
        </w:rPr>
        <w:t xml:space="preserve"> not require additional labeled data. For this dataset, </w:t>
      </w:r>
      <w:del w:id="846" w:author="Carl Reed" w:date="2023-12-27T13:16:00Z">
        <w:r w:rsidR="00FC3581" w:rsidRPr="00FC3581" w:rsidDel="00643A91">
          <w:rPr>
            <w:lang w:eastAsia="zh-CN"/>
          </w:rPr>
          <w:delText xml:space="preserve">we have not defined any </w:delText>
        </w:r>
      </w:del>
      <w:r w:rsidR="00FC3581" w:rsidRPr="00FC3581">
        <w:rPr>
          <w:lang w:eastAsia="zh-CN"/>
        </w:rPr>
        <w:t>inheritance class</w:t>
      </w:r>
      <w:ins w:id="847" w:author="Carl Reed" w:date="2023-12-27T13:16:00Z">
        <w:r w:rsidR="00643A91">
          <w:rPr>
            <w:lang w:eastAsia="zh-CN"/>
          </w:rPr>
          <w:t>es</w:t>
        </w:r>
      </w:ins>
      <w:r w:rsidR="00FC3581" w:rsidRPr="00FC3581">
        <w:rPr>
          <w:lang w:eastAsia="zh-CN"/>
        </w:rPr>
        <w:t xml:space="preserve"> for AI_AbstractLabel</w:t>
      </w:r>
      <w:ins w:id="848" w:author="Carl Reed" w:date="2023-12-27T13:16:00Z">
        <w:r w:rsidR="00643A91">
          <w:rPr>
            <w:lang w:eastAsia="zh-CN"/>
          </w:rPr>
          <w:t xml:space="preserve"> are not defined</w:t>
        </w:r>
      </w:ins>
      <w:r w:rsidR="00FC3581" w:rsidRPr="00FC3581">
        <w:rPr>
          <w:lang w:eastAsia="zh-CN"/>
        </w:rPr>
        <w:t xml:space="preserve">, although this class is required in the existing standard (please note that these test cases are for future versions of the standard). In addition, </w:t>
      </w:r>
      <w:del w:id="849" w:author="Carl Reed" w:date="2023-12-27T13:17:00Z">
        <w:r w:rsidR="00FC3581" w:rsidRPr="00FC3581" w:rsidDel="00E6621A">
          <w:rPr>
            <w:lang w:eastAsia="zh-CN"/>
          </w:rPr>
          <w:delText xml:space="preserve">we have added </w:delText>
        </w:r>
      </w:del>
      <w:r w:rsidR="00FC3581" w:rsidRPr="00FC3581">
        <w:rPr>
          <w:lang w:eastAsia="zh-CN"/>
        </w:rPr>
        <w:t>additional attributes to support the complete representation of dataset information</w:t>
      </w:r>
      <w:ins w:id="850" w:author="Carl Reed" w:date="2023-12-27T13:17:00Z">
        <w:r w:rsidR="00E6621A">
          <w:rPr>
            <w:lang w:eastAsia="zh-CN"/>
          </w:rPr>
          <w:t xml:space="preserve"> were added</w:t>
        </w:r>
      </w:ins>
      <w:r w:rsidR="00FC3581" w:rsidRPr="00FC3581">
        <w:rPr>
          <w:lang w:eastAsia="zh-CN"/>
        </w:rPr>
        <w:t>.</w:t>
      </w:r>
    </w:p>
    <w:p w14:paraId="2DD89DC9" w14:textId="794241A6"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35" w:history="1">
        <w:r w:rsidR="00FB3F38" w:rsidRPr="00FB3F38">
          <w:rPr>
            <w:rStyle w:val="a3"/>
            <w:lang w:eastAsia="zh-CN"/>
          </w:rPr>
          <w:t>https://github.com/opengeospatial/TrainingDML-AI_SWG/blob/main/use-cases/examples/1.0/ERA5_hourly_data.json</w:t>
        </w:r>
      </w:hyperlink>
      <w:r>
        <w:rPr>
          <w:lang w:eastAsia="zh-CN"/>
        </w:rPr>
        <w:t>.</w:t>
      </w:r>
    </w:p>
    <w:p w14:paraId="72C8FD7E" w14:textId="38023F82" w:rsidR="006A1CF5" w:rsidRDefault="00CB3CDB" w:rsidP="006A1CF5">
      <w:pPr>
        <w:pStyle w:val="Annexlevel3"/>
      </w:pPr>
      <w:bookmarkStart w:id="851" w:name="_Toc157175239"/>
      <w:r w:rsidRPr="00CB3CDB">
        <w:t>SCI</w:t>
      </w:r>
      <w:ins w:id="852" w:author="Ruixiang Liu" w:date="2024-01-23T10:49:00Z">
        <w:r w:rsidR="00215E71">
          <w:t>ERC</w:t>
        </w:r>
      </w:ins>
      <w:del w:id="853" w:author="Ruixiang Liu" w:date="2024-01-23T10:49:00Z">
        <w:r w:rsidRPr="00CB3CDB" w:rsidDel="00215E71">
          <w:delText>Rec</w:delText>
        </w:r>
      </w:del>
      <w:r w:rsidR="006A1CF5">
        <w:t xml:space="preserve"> </w:t>
      </w:r>
      <w:r w:rsidR="002A67F2">
        <w:t>D</w:t>
      </w:r>
      <w:r w:rsidR="006A1CF5">
        <w:t>ataset</w:t>
      </w:r>
      <w:bookmarkEnd w:id="851"/>
    </w:p>
    <w:p w14:paraId="36B4306E" w14:textId="156E5795" w:rsidR="006A1CF5" w:rsidRDefault="00CE1226" w:rsidP="00727849">
      <w:pPr>
        <w:rPr>
          <w:lang w:eastAsia="zh-CN"/>
        </w:rPr>
      </w:pPr>
      <w:ins w:id="854" w:author="Ruixiang Liu" w:date="2024-01-23T10:59:00Z">
        <w:r>
          <w:rPr>
            <w:lang w:eastAsia="zh-CN"/>
          </w:rPr>
          <w:fldChar w:fldCharType="begin"/>
        </w:r>
        <w:r>
          <w:rPr>
            <w:lang w:eastAsia="zh-CN"/>
          </w:rPr>
          <w:instrText xml:space="preserve"> HYPERLINK "https://nlp.cs.washington.edu/sciIE/" </w:instrText>
        </w:r>
        <w:r>
          <w:rPr>
            <w:lang w:eastAsia="zh-CN"/>
          </w:rPr>
          <w:fldChar w:fldCharType="separate"/>
        </w:r>
        <w:r w:rsidR="00003D16" w:rsidRPr="00CE1226">
          <w:rPr>
            <w:rStyle w:val="a3"/>
            <w:lang w:eastAsia="zh-CN"/>
          </w:rPr>
          <w:t>T</w:t>
        </w:r>
        <w:del w:id="855" w:author="Ruixiang Liu" w:date="2024-01-23T10:59:00Z">
          <w:r w:rsidR="00003D16" w:rsidRPr="00CE1226" w:rsidDel="001963CA">
            <w:rPr>
              <w:rStyle w:val="a3"/>
              <w:lang w:eastAsia="zh-CN"/>
            </w:rPr>
            <w:delText>he source data for t</w:delText>
          </w:r>
        </w:del>
        <w:r w:rsidR="00003D16" w:rsidRPr="00CE1226">
          <w:rPr>
            <w:rStyle w:val="a3"/>
            <w:lang w:eastAsia="zh-CN"/>
          </w:rPr>
          <w:t>he SCI</w:t>
        </w:r>
        <w:r w:rsidR="00215E71" w:rsidRPr="00CE1226">
          <w:rPr>
            <w:rStyle w:val="a3"/>
            <w:lang w:eastAsia="zh-CN"/>
          </w:rPr>
          <w:t>ERC</w:t>
        </w:r>
        <w:del w:id="856" w:author="Ruixiang Liu" w:date="2024-01-23T10:49:00Z">
          <w:r w:rsidR="00003D16" w:rsidRPr="00CE1226" w:rsidDel="00215E71">
            <w:rPr>
              <w:rStyle w:val="a3"/>
              <w:lang w:eastAsia="zh-CN"/>
            </w:rPr>
            <w:delText>Rec</w:delText>
          </w:r>
        </w:del>
        <w:r w:rsidR="00003D16" w:rsidRPr="00CE1226">
          <w:rPr>
            <w:rStyle w:val="a3"/>
            <w:lang w:eastAsia="zh-CN"/>
          </w:rPr>
          <w:t xml:space="preserve"> dataset</w:t>
        </w:r>
        <w:r>
          <w:rPr>
            <w:lang w:eastAsia="zh-CN"/>
          </w:rPr>
          <w:fldChar w:fldCharType="end"/>
        </w:r>
      </w:ins>
      <w:r w:rsidR="00003D16" w:rsidRPr="00003D16">
        <w:rPr>
          <w:lang w:eastAsia="zh-CN"/>
        </w:rPr>
        <w:t xml:space="preserve"> is </w:t>
      </w:r>
      <w:ins w:id="857" w:author="Ruixiang Liu" w:date="2024-01-23T10:59:00Z">
        <w:r w:rsidR="001963CA">
          <w:rPr>
            <w:lang w:eastAsia="zh-CN"/>
          </w:rPr>
          <w:t xml:space="preserve">derived from </w:t>
        </w:r>
      </w:ins>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w:t>
      </w:r>
      <w:del w:id="858" w:author="Carl Reed" w:date="2023-12-27T13:17:00Z">
        <w:r w:rsidR="00003D16" w:rsidRPr="00003D16" w:rsidDel="00A6034A">
          <w:rPr>
            <w:lang w:eastAsia="zh-CN"/>
          </w:rPr>
          <w:delText xml:space="preserve">we inherit </w:delText>
        </w:r>
      </w:del>
      <w:r w:rsidR="00003D16" w:rsidRPr="00003D16">
        <w:rPr>
          <w:lang w:eastAsia="zh-CN"/>
        </w:rPr>
        <w:t xml:space="preserve">the Abstract class </w:t>
      </w:r>
      <w:ins w:id="859" w:author="Carl Reed" w:date="2023-12-27T13:17:00Z">
        <w:r w:rsidR="00A6034A">
          <w:rPr>
            <w:lang w:eastAsia="zh-CN"/>
          </w:rPr>
          <w:t xml:space="preserve">is inherited </w:t>
        </w:r>
      </w:ins>
      <w:r w:rsidR="00003D16" w:rsidRPr="00003D16">
        <w:rPr>
          <w:lang w:eastAsia="zh-CN"/>
        </w:rPr>
        <w:t xml:space="preserve">and </w:t>
      </w:r>
      <w:del w:id="860" w:author="Carl Reed" w:date="2023-12-27T13:18:00Z">
        <w:r w:rsidR="00003D16" w:rsidRPr="00003D16" w:rsidDel="00A6034A">
          <w:rPr>
            <w:lang w:eastAsia="zh-CN"/>
          </w:rPr>
          <w:delText xml:space="preserve">define </w:delText>
        </w:r>
      </w:del>
      <w:r w:rsidR="00003D16" w:rsidRPr="00003D16">
        <w:rPr>
          <w:lang w:eastAsia="zh-CN"/>
        </w:rPr>
        <w:t>AI_TextTrainingDataset, AI_TextTrainingData, AI_TextTask, and AI_EntityLabel respectively</w:t>
      </w:r>
      <w:ins w:id="861" w:author="Carl Reed" w:date="2023-12-27T13:18:00Z">
        <w:r w:rsidR="00A6034A">
          <w:rPr>
            <w:lang w:eastAsia="zh-CN"/>
          </w:rPr>
          <w:t xml:space="preserve"> are defined</w:t>
        </w:r>
      </w:ins>
      <w:r w:rsidR="00003D16" w:rsidRPr="00003D16">
        <w:rPr>
          <w:lang w:eastAsia="zh-CN"/>
        </w:rPr>
        <w:t xml:space="preserve">. In addition, </w:t>
      </w:r>
      <w:del w:id="862" w:author="Carl Reed" w:date="2023-12-27T13:17:00Z">
        <w:r w:rsidR="00003D16" w:rsidRPr="00003D16" w:rsidDel="00E6621A">
          <w:rPr>
            <w:lang w:eastAsia="zh-CN"/>
          </w:rPr>
          <w:delText xml:space="preserve">we have added </w:delText>
        </w:r>
      </w:del>
      <w:r w:rsidR="00003D16" w:rsidRPr="00003D16">
        <w:rPr>
          <w:lang w:eastAsia="zh-CN"/>
        </w:rPr>
        <w:t>additional attributes to support the complete representation of dataset information</w:t>
      </w:r>
      <w:ins w:id="863" w:author="Carl Reed" w:date="2023-12-27T13:17:00Z">
        <w:r w:rsidR="00E6621A">
          <w:rPr>
            <w:lang w:eastAsia="zh-CN"/>
          </w:rPr>
          <w:t xml:space="preserve"> were added</w:t>
        </w:r>
      </w:ins>
      <w:r w:rsidR="00003D16" w:rsidRPr="00003D16">
        <w:rPr>
          <w:lang w:eastAsia="zh-CN"/>
        </w:rPr>
        <w:t>.</w:t>
      </w:r>
    </w:p>
    <w:p w14:paraId="6DF6EC6E" w14:textId="25709CFD" w:rsidR="00003D16" w:rsidRDefault="00003D16" w:rsidP="00727849">
      <w:pPr>
        <w:rPr>
          <w:lang w:eastAsia="zh-CN"/>
        </w:rPr>
      </w:pPr>
      <w:r>
        <w:rPr>
          <w:lang w:eastAsia="zh-CN"/>
        </w:rPr>
        <w:t xml:space="preserve">An example of JSON encoding of the </w:t>
      </w:r>
      <w:r w:rsidRPr="00003D16">
        <w:rPr>
          <w:lang w:eastAsia="zh-CN"/>
        </w:rPr>
        <w:t>SCI</w:t>
      </w:r>
      <w:ins w:id="864" w:author="Ruixiang Liu" w:date="2024-01-23T10:49:00Z">
        <w:r w:rsidR="00F34312">
          <w:rPr>
            <w:lang w:eastAsia="zh-CN"/>
          </w:rPr>
          <w:t>ERC</w:t>
        </w:r>
      </w:ins>
      <w:del w:id="865" w:author="Ruixiang Liu" w:date="2024-01-23T10:49:00Z">
        <w:r w:rsidRPr="00003D16" w:rsidDel="00F34312">
          <w:rPr>
            <w:lang w:eastAsia="zh-CN"/>
          </w:rPr>
          <w:delText>Rec</w:delText>
        </w:r>
      </w:del>
      <w:r>
        <w:rPr>
          <w:lang w:eastAsia="zh-CN"/>
        </w:rPr>
        <w:t xml:space="preserve"> dataset following the TrainingDML-AI UML model can be found in </w:t>
      </w:r>
      <w:hyperlink r:id="rId36"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866" w:name="OLE_LINK26"/>
      <w:bookmarkStart w:id="867" w:name="OLE_LINK27"/>
      <w:bookmarkStart w:id="868" w:name="_Toc157175240"/>
      <w:r>
        <w:t>n</w:t>
      </w:r>
      <w:r w:rsidR="007470A7" w:rsidRPr="007470A7">
        <w:t>uScenes</w:t>
      </w:r>
      <w:r w:rsidR="006A1CF5">
        <w:t xml:space="preserve"> </w:t>
      </w:r>
      <w:bookmarkEnd w:id="866"/>
      <w:bookmarkEnd w:id="867"/>
      <w:r w:rsidR="002A67F2">
        <w:t>D</w:t>
      </w:r>
      <w:r w:rsidR="006A1CF5">
        <w:t>ataset</w:t>
      </w:r>
      <w:bookmarkEnd w:id="868"/>
    </w:p>
    <w:p w14:paraId="686F1C9C" w14:textId="7860AD6E" w:rsidR="006A1CF5" w:rsidRDefault="00CE1226" w:rsidP="00727849">
      <w:pPr>
        <w:rPr>
          <w:lang w:eastAsia="zh-CN"/>
        </w:rPr>
      </w:pPr>
      <w:ins w:id="869" w:author="Ruixiang Liu" w:date="2024-01-23T11:00:00Z">
        <w:r>
          <w:fldChar w:fldCharType="begin"/>
        </w:r>
        <w:r>
          <w:instrText xml:space="preserve"> HYPERLINK "https://www.nuscenes.org/nuscenes" </w:instrText>
        </w:r>
        <w:r>
          <w:fldChar w:fldCharType="separate"/>
        </w:r>
        <w:r w:rsidR="00176271" w:rsidRPr="00CE1226">
          <w:rPr>
            <w:rStyle w:val="a3"/>
          </w:rPr>
          <w:t xml:space="preserve">The </w:t>
        </w:r>
        <w:r w:rsidR="006405F9" w:rsidRPr="00CE1226">
          <w:rPr>
            <w:rStyle w:val="a3"/>
          </w:rPr>
          <w:t>nuScenes</w:t>
        </w:r>
        <w:del w:id="870" w:author="Ruixiang Liu" w:date="2024-01-22T16:18:00Z">
          <w:r w:rsidR="002C7AD6" w:rsidRPr="00CE1226" w:rsidDel="006405F9">
            <w:rPr>
              <w:rStyle w:val="a3"/>
              <w:lang w:eastAsia="zh-CN"/>
            </w:rPr>
            <w:delText>This</w:delText>
          </w:r>
        </w:del>
        <w:r w:rsidR="002C7AD6" w:rsidRPr="00CE1226">
          <w:rPr>
            <w:rStyle w:val="a3"/>
            <w:lang w:eastAsia="zh-CN"/>
          </w:rPr>
          <w:t xml:space="preserve"> dataset</w:t>
        </w:r>
        <w:r>
          <w:fldChar w:fldCharType="end"/>
        </w:r>
      </w:ins>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t>
      </w:r>
      <w:del w:id="871" w:author="Carl Reed" w:date="2023-12-27T13:18:00Z">
        <w:r w:rsidR="002C7AD6" w:rsidRPr="002C7AD6" w:rsidDel="00E91423">
          <w:rPr>
            <w:lang w:eastAsia="zh-CN"/>
          </w:rPr>
          <w:delText xml:space="preserve">we use </w:delText>
        </w:r>
      </w:del>
      <w:r w:rsidR="002C7AD6" w:rsidRPr="002C7AD6">
        <w:rPr>
          <w:lang w:eastAsia="zh-CN"/>
        </w:rPr>
        <w:t>a 3D annotation box</w:t>
      </w:r>
      <w:ins w:id="872" w:author="Carl Reed" w:date="2023-12-27T13:18:00Z">
        <w:r w:rsidR="00E91423">
          <w:rPr>
            <w:lang w:eastAsia="zh-CN"/>
          </w:rPr>
          <w:t xml:space="preserve"> is used</w:t>
        </w:r>
      </w:ins>
      <w:r w:rsidR="002C7AD6" w:rsidRPr="002C7AD6">
        <w:rPr>
          <w:lang w:eastAsia="zh-CN"/>
        </w:rPr>
        <w:t xml:space="preserve"> to organize each 3D object using AI_ObjectLabel. Since each training data and each 3D object require many additional attributes to be fully described, </w:t>
      </w:r>
      <w:del w:id="873" w:author="Carl Reed" w:date="2023-12-27T13:18:00Z">
        <w:r w:rsidR="002C7AD6" w:rsidRPr="002C7AD6" w:rsidDel="00E91423">
          <w:rPr>
            <w:lang w:eastAsia="zh-CN"/>
          </w:rPr>
          <w:delText xml:space="preserve">we have added </w:delText>
        </w:r>
      </w:del>
      <w:r w:rsidR="002C7AD6" w:rsidRPr="002C7AD6">
        <w:rPr>
          <w:lang w:eastAsia="zh-CN"/>
        </w:rPr>
        <w:t>many additional attributes to provide a detailed description of the training dataset, training data, labels, etc</w:t>
      </w:r>
      <w:ins w:id="874" w:author="Carl Reed" w:date="2023-12-27T13:18:00Z">
        <w:r w:rsidR="00E91423">
          <w:rPr>
            <w:lang w:eastAsia="zh-CN"/>
          </w:rPr>
          <w:t>. were added</w:t>
        </w:r>
      </w:ins>
      <w:r w:rsidR="002C7AD6" w:rsidRPr="002C7AD6">
        <w:rPr>
          <w:lang w:eastAsia="zh-CN"/>
        </w:rPr>
        <w:t>.</w:t>
      </w:r>
    </w:p>
    <w:p w14:paraId="29F84EDA" w14:textId="0D5D62C8" w:rsidR="00DA4C2A" w:rsidRPr="00E15E0D" w:rsidRDefault="00E15E0D" w:rsidP="00727849">
      <w:pPr>
        <w:rPr>
          <w:lang w:eastAsia="zh-CN"/>
        </w:rPr>
      </w:pPr>
      <w:r>
        <w:rPr>
          <w:lang w:eastAsia="zh-CN"/>
        </w:rPr>
        <w:t xml:space="preserve">An example of JSON encoding of the </w:t>
      </w:r>
      <w:ins w:id="875" w:author="Ruixiang Liu" w:date="2024-01-23T10:50:00Z">
        <w:r w:rsidR="00F34312">
          <w:t>n</w:t>
        </w:r>
        <w:r w:rsidR="00F34312" w:rsidRPr="007470A7">
          <w:t>uScenes</w:t>
        </w:r>
        <w:r w:rsidR="00F34312">
          <w:t xml:space="preserve"> </w:t>
        </w:r>
      </w:ins>
      <w:del w:id="876" w:author="Ruixiang Liu" w:date="2024-01-23T10:50:00Z">
        <w:r w:rsidRPr="00003D16" w:rsidDel="00F34312">
          <w:rPr>
            <w:lang w:eastAsia="zh-CN"/>
          </w:rPr>
          <w:delText>SCIRec</w:delText>
        </w:r>
        <w:r w:rsidDel="00F34312">
          <w:rPr>
            <w:lang w:eastAsia="zh-CN"/>
          </w:rPr>
          <w:delText xml:space="preserve"> </w:delText>
        </w:r>
      </w:del>
      <w:r>
        <w:rPr>
          <w:lang w:eastAsia="zh-CN"/>
        </w:rPr>
        <w:t xml:space="preserve">dataset following the TrainingDML-AI UML model can be found in </w:t>
      </w:r>
      <w:hyperlink r:id="rId37" w:history="1">
        <w:r w:rsidR="00DB415D" w:rsidRPr="00DB415D">
          <w:rPr>
            <w:rStyle w:val="a3"/>
            <w:lang w:eastAsia="zh-CN"/>
          </w:rPr>
          <w:t>https://github.com/opengeospatial/TrainingDML-AI_SWG/blob/main/use-cases/examples/1.0/nuScenes.json</w:t>
        </w:r>
      </w:hyperlink>
      <w:r>
        <w:rPr>
          <w:lang w:eastAsia="zh-CN"/>
        </w:rPr>
        <w:t>.</w:t>
      </w:r>
      <w:ins w:id="877" w:author="Ruixiang Liu" w:date="2024-01-23T10:50:00Z">
        <w:r w:rsidR="001963CA">
          <w:rPr>
            <w:lang w:eastAsia="zh-CN"/>
          </w:rPr>
          <w:t xml:space="preserve"> </w:t>
        </w:r>
      </w:ins>
    </w:p>
    <w:p w14:paraId="7DCFA31C" w14:textId="0AF7ED38" w:rsidR="009A7B37" w:rsidRDefault="009A7B37" w:rsidP="00A4322E">
      <w:pPr>
        <w:pStyle w:val="Annex"/>
        <w:pageBreakBefore/>
        <w:numPr>
          <w:ilvl w:val="0"/>
          <w:numId w:val="8"/>
        </w:numPr>
        <w:ind w:left="431" w:hanging="431"/>
        <w:outlineLvl w:val="0"/>
      </w:pPr>
      <w:bookmarkStart w:id="878" w:name="_Toc165888231"/>
      <w:bookmarkStart w:id="879" w:name="_Toc157175241"/>
      <w:bookmarkEnd w:id="724"/>
      <w:bookmarkEnd w:id="725"/>
      <w:bookmarkEnd w:id="726"/>
      <w:bookmarkEnd w:id="727"/>
      <w:bookmarkEnd w:id="728"/>
      <w:bookmarkEnd w:id="729"/>
      <w:bookmarkEnd w:id="730"/>
      <w:bookmarkEnd w:id="731"/>
      <w:bookmarkEnd w:id="732"/>
      <w:bookmarkEnd w:id="733"/>
      <w:r>
        <w:lastRenderedPageBreak/>
        <w:t xml:space="preserve">Revision </w:t>
      </w:r>
      <w:r w:rsidR="002D7032">
        <w:t>H</w:t>
      </w:r>
      <w:r>
        <w:t>istory</w:t>
      </w:r>
      <w:bookmarkEnd w:id="878"/>
      <w:r w:rsidR="006A0294">
        <w:t xml:space="preserve"> (Informative)</w:t>
      </w:r>
      <w:bookmarkEnd w:id="87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35DAB930" w14:textId="0EAB20F0" w:rsidR="00417535" w:rsidDel="00AE7C1D" w:rsidRDefault="00417535" w:rsidP="00417535">
            <w:pPr>
              <w:spacing w:before="60" w:after="60" w:line="211" w:lineRule="auto"/>
              <w:rPr>
                <w:del w:id="880" w:author="Ruixiang Liu" w:date="2024-01-23T10:32:00Z"/>
                <w:lang w:val="en-GB" w:eastAsia="zh-CN"/>
              </w:rPr>
            </w:pPr>
            <w:r w:rsidRPr="00417535">
              <w:rPr>
                <w:lang w:val="en-GB" w:eastAsia="zh-CN"/>
              </w:rPr>
              <w:t xml:space="preserve">Peng Yue, </w:t>
            </w:r>
            <w:r w:rsidR="00A25470">
              <w:rPr>
                <w:lang w:val="en-GB" w:eastAsia="zh-CN"/>
              </w:rPr>
              <w:t>Ruixiang Liu</w:t>
            </w:r>
            <w:r w:rsidR="00443112">
              <w:rPr>
                <w:lang w:val="en-GB" w:eastAsia="zh-CN"/>
              </w:rPr>
              <w:t>,</w:t>
            </w:r>
            <w:ins w:id="881" w:author="Ruixiang Liu" w:date="2024-01-23T10:32:00Z">
              <w:r w:rsidR="00AE7C1D">
                <w:rPr>
                  <w:lang w:val="en-GB" w:eastAsia="zh-CN"/>
                </w:rPr>
                <w:t xml:space="preserve"> </w:t>
              </w:r>
            </w:ins>
          </w:p>
          <w:p w14:paraId="2195EB10" w14:textId="4EAF2C26" w:rsidR="00443112" w:rsidRPr="00417535" w:rsidRDefault="00443112" w:rsidP="00417535">
            <w:pPr>
              <w:spacing w:before="60" w:after="60" w:line="211" w:lineRule="auto"/>
              <w:rPr>
                <w:lang w:val="en-GB" w:eastAsia="zh-CN"/>
              </w:rPr>
            </w:pPr>
            <w:r>
              <w:rPr>
                <w:rFonts w:hint="eastAsia"/>
                <w:lang w:val="en-GB" w:eastAsia="zh-CN"/>
              </w:rPr>
              <w:t>B</w:t>
            </w:r>
            <w:r>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407E9B5"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ins w:id="882" w:author="Ruixiang Liu" w:date="2024-01-23T10:30:00Z">
              <w:r w:rsidR="00974D67">
                <w:rPr>
                  <w:lang w:val="en-GB" w:eastAsia="zh-CN"/>
                </w:rPr>
                <w:t>12</w:t>
              </w:r>
            </w:ins>
            <w:del w:id="883" w:author="Ruixiang Liu" w:date="2024-01-23T10:30:00Z">
              <w:r w:rsidR="004062BB" w:rsidDel="00974D67">
                <w:rPr>
                  <w:lang w:val="en-GB" w:eastAsia="zh-CN"/>
                </w:rPr>
                <w:delText>??</w:delText>
              </w:r>
            </w:del>
            <w:r w:rsidR="004062BB">
              <w:rPr>
                <w:lang w:val="en-GB" w:eastAsia="zh-CN"/>
              </w:rPr>
              <w:t>-</w:t>
            </w:r>
            <w:ins w:id="884" w:author="Ruixiang Liu" w:date="2024-01-23T10:30:00Z">
              <w:r w:rsidR="00974D67">
                <w:rPr>
                  <w:lang w:val="en-GB" w:eastAsia="zh-CN"/>
                </w:rPr>
                <w:t>15</w:t>
              </w:r>
            </w:ins>
            <w:del w:id="885" w:author="Ruixiang Liu" w:date="2024-01-23T10:30:00Z">
              <w:r w:rsidR="004062BB" w:rsidDel="00974D67">
                <w:rPr>
                  <w:lang w:val="en-GB" w:eastAsia="zh-CN"/>
                </w:rPr>
                <w:delText>??</w:delText>
              </w:r>
            </w:del>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BC892A9" w14:textId="561B3E86" w:rsidR="007E6030" w:rsidDel="00AE7C1D" w:rsidRDefault="00F73286" w:rsidP="00F73286">
            <w:pPr>
              <w:spacing w:before="60" w:after="60" w:line="211" w:lineRule="auto"/>
              <w:rPr>
                <w:del w:id="886" w:author="Ruixiang Liu" w:date="2024-01-23T10:32:00Z"/>
                <w:lang w:val="en-GB" w:eastAsia="zh-CN"/>
              </w:rPr>
            </w:pPr>
            <w:r w:rsidRPr="00417535">
              <w:rPr>
                <w:lang w:val="en-GB" w:eastAsia="zh-CN"/>
              </w:rPr>
              <w:t xml:space="preserve">Peng Yue, </w:t>
            </w:r>
            <w:r>
              <w:rPr>
                <w:lang w:val="en-GB" w:eastAsia="zh-CN"/>
              </w:rPr>
              <w:t>Ruixiang Liu</w:t>
            </w:r>
            <w:r w:rsidR="00A42778">
              <w:rPr>
                <w:lang w:val="en-GB" w:eastAsia="zh-CN"/>
              </w:rPr>
              <w:t>,</w:t>
            </w:r>
            <w:ins w:id="887" w:author="Ruixiang Liu" w:date="2024-01-23T10:32:00Z">
              <w:r w:rsidR="00AE7C1D">
                <w:rPr>
                  <w:lang w:val="en-GB" w:eastAsia="zh-CN"/>
                </w:rPr>
                <w:t xml:space="preserve"> </w:t>
              </w:r>
            </w:ins>
          </w:p>
          <w:p w14:paraId="79807CE5" w14:textId="5B691800" w:rsidR="00A42778" w:rsidRPr="00417535" w:rsidRDefault="00A42778" w:rsidP="00F73286">
            <w:pPr>
              <w:spacing w:before="60" w:after="60" w:line="211" w:lineRule="auto"/>
              <w:rPr>
                <w:lang w:val="en-GB" w:eastAsia="zh-CN"/>
              </w:rPr>
            </w:pPr>
            <w:r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39801E8B" w:rsidR="007E6030" w:rsidRPr="00417535" w:rsidRDefault="00891189" w:rsidP="00417535">
            <w:pPr>
              <w:spacing w:before="60" w:after="60" w:line="211" w:lineRule="auto"/>
              <w:rPr>
                <w:lang w:val="en-GB" w:eastAsia="zh-CN"/>
              </w:rPr>
            </w:pPr>
            <w:ins w:id="888" w:author="Ruixiang Liu" w:date="2024-01-23T10:30:00Z">
              <w:r>
                <w:rPr>
                  <w:rFonts w:hint="eastAsia"/>
                  <w:lang w:val="en-GB" w:eastAsia="zh-CN"/>
                </w:rPr>
                <w:t>2</w:t>
              </w:r>
              <w:r>
                <w:rPr>
                  <w:lang w:val="en-GB" w:eastAsia="zh-CN"/>
                </w:rPr>
                <w:t>024-01-23</w:t>
              </w:r>
            </w:ins>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ins w:id="889" w:author="Ruixiang Liu" w:date="2024-01-23T10:30:00Z">
              <w:r>
                <w:rPr>
                  <w:rFonts w:hint="eastAsia"/>
                  <w:lang w:val="en-GB" w:eastAsia="zh-CN"/>
                </w:rPr>
                <w:t>0</w:t>
              </w:r>
              <w:r>
                <w:rPr>
                  <w:lang w:val="en-GB" w:eastAsia="zh-CN"/>
                </w:rPr>
                <w:t>.3</w:t>
              </w:r>
            </w:ins>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ins w:id="890" w:author="Ruixiang Liu" w:date="2024-01-23T10:30:00Z">
              <w:r w:rsidRPr="00417535">
                <w:rPr>
                  <w:lang w:val="en-GB" w:eastAsia="zh-CN"/>
                </w:rPr>
                <w:t xml:space="preserve">Peng Yue, </w:t>
              </w:r>
              <w:r>
                <w:rPr>
                  <w:lang w:val="en-GB" w:eastAsia="zh-CN"/>
                </w:rPr>
                <w:t>Ruixiang Liu, Carl Reed</w:t>
              </w:r>
            </w:ins>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ins w:id="891" w:author="Ruixiang Liu" w:date="2024-01-23T10:30:00Z">
              <w:r>
                <w:rPr>
                  <w:rFonts w:hint="eastAsia"/>
                  <w:lang w:val="en-GB" w:eastAsia="zh-CN"/>
                </w:rPr>
                <w:t>M</w:t>
              </w:r>
              <w:r>
                <w:rPr>
                  <w:lang w:val="en-GB" w:eastAsia="zh-CN"/>
                </w:rPr>
                <w:t>ost</w:t>
              </w:r>
            </w:ins>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ins w:id="892" w:author="Ruixiang Liu" w:date="2024-01-23T10:31:00Z">
              <w:r w:rsidRPr="00891189">
                <w:rPr>
                  <w:lang w:val="en-GB" w:eastAsia="zh-CN"/>
                </w:rPr>
                <w:t>Merge edits and comments from Carl Reed.</w:t>
              </w:r>
            </w:ins>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893" w:name="_Toc157175242"/>
      <w:r>
        <w:lastRenderedPageBreak/>
        <w:t>Bibliography</w:t>
      </w:r>
      <w:bookmarkEnd w:id="893"/>
    </w:p>
    <w:p w14:paraId="230DA36D" w14:textId="6C658702"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38" w:history="1">
        <w:r w:rsidR="006E2447" w:rsidRPr="006E2447">
          <w:rPr>
            <w:rStyle w:val="a3"/>
          </w:rPr>
          <w:t>https://docs.ogc.org/is/23-008r3/23-008r3.html</w:t>
        </w:r>
      </w:hyperlink>
    </w:p>
    <w:p w14:paraId="66465C4E" w14:textId="0DF938C3"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9" w:history="1">
        <w:r w:rsidR="00ED2656" w:rsidRPr="00341922">
          <w:rPr>
            <w:rStyle w:val="a3"/>
          </w:rPr>
          <w:t>http://www.ietf.org/rfc/rfc3339.txt</w:t>
        </w:r>
      </w:hyperlink>
    </w:p>
    <w:p w14:paraId="153CB931" w14:textId="2D034D02"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40" w:history="1">
        <w:r w:rsidRPr="00341922">
          <w:rPr>
            <w:rStyle w:val="a3"/>
          </w:rPr>
          <w:t>http://www.ietf.org/rfc/rfc3</w:t>
        </w:r>
        <w:r w:rsidR="005400C4" w:rsidRPr="00341922">
          <w:rPr>
            <w:rStyle w:val="a3"/>
          </w:rPr>
          <w:t>986</w:t>
        </w:r>
        <w:r w:rsidRPr="00341922">
          <w:rPr>
            <w:rStyle w:val="a3"/>
          </w:rPr>
          <w:t>.txt</w:t>
        </w:r>
      </w:hyperlink>
    </w:p>
    <w:p w14:paraId="58B3EC9D" w14:textId="72AE1A18"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41" w:history="1">
        <w:r w:rsidRPr="00341922">
          <w:rPr>
            <w:rStyle w:val="a3"/>
          </w:rPr>
          <w:t>http://www.ietf.org/rfc/rfc</w:t>
        </w:r>
        <w:r w:rsidR="002202E4" w:rsidRPr="00341922">
          <w:rPr>
            <w:rStyle w:val="a3"/>
          </w:rPr>
          <w:t>7159</w:t>
        </w:r>
        <w:r w:rsidRPr="00341922">
          <w:rPr>
            <w:rStyle w:val="a3"/>
          </w:rPr>
          <w:t>.txt</w:t>
        </w:r>
      </w:hyperlink>
    </w:p>
    <w:p w14:paraId="6EAF7B51" w14:textId="1C2BF8CA"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42" w:history="1">
        <w:r w:rsidRPr="00341922">
          <w:rPr>
            <w:rStyle w:val="a3"/>
          </w:rPr>
          <w:t>http://www.ietf.org/rfc/rfc7</w:t>
        </w:r>
        <w:r w:rsidR="00A6641E" w:rsidRPr="00341922">
          <w:rPr>
            <w:rStyle w:val="a3"/>
          </w:rPr>
          <w:t>946</w:t>
        </w:r>
        <w:r w:rsidRPr="00341922">
          <w:rPr>
            <w:rStyle w:val="a3"/>
          </w:rPr>
          <w:t>.txt</w:t>
        </w:r>
      </w:hyperlink>
    </w:p>
    <w:p w14:paraId="5F030B14" w14:textId="5DF430C7"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3" w:history="1">
        <w:r w:rsidRPr="00113D61">
          <w:rPr>
            <w:rStyle w:val="a3"/>
          </w:rPr>
          <w:t>https://www.iso.org/standard/26012.html</w:t>
        </w:r>
      </w:hyperlink>
    </w:p>
    <w:p w14:paraId="12CCF0C2" w14:textId="7C00227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4" w:history="1">
        <w:r w:rsidRPr="00113D61">
          <w:rPr>
            <w:rStyle w:val="a3"/>
          </w:rPr>
          <w:t>https://www.iso.org/standard/32575.html</w:t>
        </w:r>
      </w:hyperlink>
    </w:p>
    <w:p w14:paraId="5B3D0AEE" w14:textId="2C386B08"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5" w:history="1">
        <w:r w:rsidRPr="00113D61">
          <w:rPr>
            <w:rStyle w:val="a3"/>
          </w:rPr>
          <w:t>https://www.iso.org/standard/53798.html</w:t>
        </w:r>
      </w:hyperlink>
    </w:p>
    <w:p w14:paraId="5C569ED6" w14:textId="0B6EE65B"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6" w:history="1">
        <w:r w:rsidRPr="00113D61">
          <w:rPr>
            <w:rStyle w:val="a3"/>
          </w:rPr>
          <w:t>https://docs.ogc.org/per/18-038r2.html</w:t>
        </w:r>
      </w:hyperlink>
    </w:p>
    <w:p w14:paraId="02186225" w14:textId="3887D95F"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7" w:history="1">
        <w:r w:rsidRPr="00113D61">
          <w:rPr>
            <w:rStyle w:val="a3"/>
          </w:rPr>
          <w:t>https://docs.ogc.org/per/19-027r2.html</w:t>
        </w:r>
      </w:hyperlink>
    </w:p>
    <w:p w14:paraId="7C79D637" w14:textId="4EAAE0B6"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8" w:history="1">
        <w:r w:rsidRPr="00113D61">
          <w:rPr>
            <w:rStyle w:val="a3"/>
          </w:rPr>
          <w:t>https://docs.ogc.org/per/20-015r2.html</w:t>
        </w:r>
      </w:hyperlink>
    </w:p>
    <w:p w14:paraId="4A7E0142" w14:textId="0C7B7FBC"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49" w:history="1">
        <w:r w:rsidRPr="00113D61">
          <w:rPr>
            <w:rStyle w:val="a3"/>
          </w:rPr>
          <w:t>https://doi.org/10.1080/13658816.2022.2087223</w:t>
        </w:r>
      </w:hyperlink>
    </w:p>
    <w:sectPr w:rsidR="00B249B8" w:rsidRPr="009A4545" w:rsidSect="00F27D5A">
      <w:footerReference w:type="default" r:id="rId5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 Reed" w:date="2023-12-18T16:48:00Z" w:initials="CR">
    <w:p w14:paraId="3B9400AF" w14:textId="77777777" w:rsidR="002C0B23" w:rsidRDefault="002C0B23" w:rsidP="00C713D1">
      <w:pPr>
        <w:pStyle w:val="af6"/>
      </w:pPr>
      <w:r>
        <w:rPr>
          <w:rStyle w:val="af5"/>
        </w:rPr>
        <w:annotationRef/>
      </w:r>
      <w:r>
        <w:t>Need to add</w:t>
      </w:r>
    </w:p>
  </w:comment>
  <w:comment w:id="20" w:author="Carl Reed" w:date="2023-12-18T16:49:00Z" w:initials="CR">
    <w:p w14:paraId="0CED3FC4" w14:textId="77777777" w:rsidR="002C0B23" w:rsidRDefault="002C0B23" w:rsidP="00C713D1">
      <w:pPr>
        <w:pStyle w:val="af6"/>
      </w:pPr>
      <w:r>
        <w:rPr>
          <w:rStyle w:val="af5"/>
        </w:rPr>
        <w:annotationRef/>
      </w:r>
      <w:r>
        <w:t>Need three (3) submitting organization one of which must be a voting Member.</w:t>
      </w:r>
    </w:p>
  </w:comment>
  <w:comment w:id="22" w:author="Carl Reed" w:date="2023-12-18T16:54:00Z" w:initials="CR">
    <w:p w14:paraId="4AE6016F" w14:textId="77777777" w:rsidR="002C0B23" w:rsidRDefault="002C0B23" w:rsidP="008F39C9">
      <w:pPr>
        <w:pStyle w:val="af6"/>
      </w:pPr>
      <w:r>
        <w:rPr>
          <w:rStyle w:val="af5"/>
        </w:rPr>
        <w:annotationRef/>
      </w:r>
      <w:r>
        <w:t>Should be no problem getting organizations to sign on!</w:t>
      </w:r>
    </w:p>
  </w:comment>
  <w:comment w:id="30" w:author="Carl Reed" w:date="2023-12-19T09:55:00Z" w:initials="CR">
    <w:p w14:paraId="37430225" w14:textId="77777777" w:rsidR="002C0B23" w:rsidRDefault="002C0B23" w:rsidP="008F39C9">
      <w:pPr>
        <w:pStyle w:val="af6"/>
      </w:pPr>
      <w:r>
        <w:rPr>
          <w:rStyle w:val="af5"/>
        </w:rPr>
        <w:annotationRef/>
      </w:r>
      <w:r>
        <w:t>Hmmm. Does this Standard define a model or rules for encoding training dataset content as a JSON document - in other words a format/encoding. Just wondering 😊</w:t>
      </w:r>
    </w:p>
  </w:comment>
  <w:comment w:id="31" w:author="Ruixiang Liu" w:date="2024-01-22T10:50:00Z" w:initials="RL">
    <w:p w14:paraId="2CEF5D1F" w14:textId="77777777" w:rsidR="002C0B23" w:rsidRDefault="002C0B23">
      <w:pPr>
        <w:pStyle w:val="af6"/>
        <w:rPr>
          <w:lang w:eastAsia="zh-CN"/>
        </w:rPr>
      </w:pPr>
      <w:r>
        <w:rPr>
          <w:rStyle w:val="af5"/>
        </w:rPr>
        <w:annotationRef/>
      </w:r>
      <w:bookmarkStart w:id="32" w:name="OLE_LINK21"/>
      <w:bookmarkStart w:id="33" w:name="OLE_LINK22"/>
      <w:r w:rsidRPr="002670D4">
        <w:rPr>
          <w:lang w:eastAsia="zh-CN"/>
        </w:rPr>
        <w:t xml:space="preserve">This </w:t>
      </w:r>
      <w:r>
        <w:rPr>
          <w:rFonts w:hint="eastAsia"/>
          <w:lang w:eastAsia="zh-CN"/>
        </w:rPr>
        <w:t>S</w:t>
      </w:r>
      <w:r w:rsidRPr="002670D4">
        <w:rPr>
          <w:lang w:eastAsia="zh-CN"/>
        </w:rPr>
        <w:t>tandard defines a</w:t>
      </w:r>
      <w:r>
        <w:rPr>
          <w:lang w:eastAsia="zh-CN"/>
        </w:rPr>
        <w:t>n</w:t>
      </w:r>
      <w:r w:rsidRPr="002670D4">
        <w:rPr>
          <w:lang w:eastAsia="zh-CN"/>
        </w:rPr>
        <w:t xml:space="preserve"> exchange model</w:t>
      </w:r>
      <w:r>
        <w:rPr>
          <w:lang w:eastAsia="zh-CN"/>
        </w:rPr>
        <w:t xml:space="preserve"> for the json data document in terms of training datasets.</w:t>
      </w:r>
    </w:p>
    <w:p w14:paraId="5E24EF1C" w14:textId="6BBEDAC8" w:rsidR="002C0B23" w:rsidRDefault="002C0B23">
      <w:pPr>
        <w:pStyle w:val="af6"/>
        <w:rPr>
          <w:lang w:eastAsia="zh-CN"/>
        </w:rPr>
      </w:pPr>
      <w:r>
        <w:rPr>
          <w:rFonts w:hint="eastAsia"/>
          <w:lang w:eastAsia="zh-CN"/>
        </w:rPr>
        <w:t>T</w:t>
      </w:r>
      <w:r>
        <w:rPr>
          <w:lang w:eastAsia="zh-CN"/>
        </w:rPr>
        <w:t xml:space="preserve">he </w:t>
      </w:r>
      <w:r w:rsidRPr="0075536E">
        <w:rPr>
          <w:lang w:eastAsia="zh-CN"/>
        </w:rPr>
        <w:t>OGC EO Dataset Metadata GeoJSON(-LD) Encoding Standard</w:t>
      </w:r>
      <w:r>
        <w:rPr>
          <w:lang w:eastAsia="zh-CN"/>
        </w:rPr>
        <w:t xml:space="preserve">, Version 1.0, </w:t>
      </w:r>
      <w:r w:rsidRPr="0075536E">
        <w:rPr>
          <w:lang w:eastAsia="zh-CN"/>
        </w:rPr>
        <w:t>17-003r2</w:t>
      </w:r>
      <w:r>
        <w:rPr>
          <w:lang w:eastAsia="zh-CN"/>
        </w:rPr>
        <w:t xml:space="preserve"> also states: “</w:t>
      </w:r>
      <w:r w:rsidRPr="0075536E">
        <w:rPr>
          <w:lang w:eastAsia="zh-CN"/>
        </w:rPr>
        <w:t>The standard provides document models for the exchange of information describing EO datasets, both within and between different organisations.</w:t>
      </w:r>
      <w:r>
        <w:rPr>
          <w:lang w:eastAsia="zh-CN"/>
        </w:rPr>
        <w:t>”</w:t>
      </w:r>
    </w:p>
    <w:bookmarkEnd w:id="32"/>
    <w:bookmarkEnd w:id="33"/>
  </w:comment>
  <w:comment w:id="85" w:author="Carl Reed" w:date="2023-12-19T09:58:00Z" w:initials="CR">
    <w:p w14:paraId="142BB0E2" w14:textId="77777777" w:rsidR="002C0B23" w:rsidRDefault="002C0B23" w:rsidP="008F39C9">
      <w:pPr>
        <w:pStyle w:val="af6"/>
      </w:pPr>
      <w:r>
        <w:rPr>
          <w:rStyle w:val="af5"/>
        </w:rPr>
        <w:annotationRef/>
      </w:r>
      <w:r>
        <w:t>Perhaps add to terms and definitions?</w:t>
      </w:r>
    </w:p>
  </w:comment>
  <w:comment w:id="104" w:author="Carl Reed" w:date="2023-12-19T10:17:00Z" w:initials="CR">
    <w:p w14:paraId="0619D249" w14:textId="77777777" w:rsidR="002C0B23" w:rsidRDefault="002C0B23" w:rsidP="00AD1916">
      <w:pPr>
        <w:pStyle w:val="af6"/>
      </w:pPr>
      <w:r>
        <w:rPr>
          <w:rStyle w:val="af5"/>
        </w:rPr>
        <w:annotationRef/>
      </w:r>
      <w:r>
        <w:t xml:space="preserve">Requirements need to be sequentially numbered. Check out Directive 43 in </w:t>
      </w:r>
      <w:hyperlink r:id="rId1" w:history="1">
        <w:r w:rsidRPr="00D11EF3">
          <w:rPr>
            <w:rStyle w:val="a3"/>
          </w:rPr>
          <w:t>https://portal.ogc.org/public_ogc/directives/directives.php</w:t>
        </w:r>
      </w:hyperlink>
    </w:p>
  </w:comment>
  <w:comment w:id="109" w:author="Carl Reed" w:date="2023-12-19T10:18:00Z" w:initials="CR">
    <w:p w14:paraId="396713F4" w14:textId="77777777" w:rsidR="002C0B23" w:rsidRDefault="002C0B23" w:rsidP="00AD1916">
      <w:pPr>
        <w:pStyle w:val="af6"/>
      </w:pPr>
      <w:r>
        <w:rPr>
          <w:rStyle w:val="af5"/>
        </w:rPr>
        <w:annotationRef/>
      </w:r>
      <w:r>
        <w:t>Number requirements. This would be Requirement 1.</w:t>
      </w:r>
    </w:p>
  </w:comment>
  <w:comment w:id="116" w:author="Carl Reed" w:date="2023-12-19T10:28:00Z" w:initials="CR">
    <w:p w14:paraId="5E8BB66E" w14:textId="77777777" w:rsidR="002C0B23" w:rsidRDefault="002C0B23" w:rsidP="00DC0183">
      <w:pPr>
        <w:pStyle w:val="af6"/>
      </w:pPr>
      <w:r>
        <w:rPr>
          <w:rStyle w:val="af5"/>
        </w:rPr>
        <w:annotationRef/>
      </w:r>
      <w:r>
        <w:t xml:space="preserve">Perhaps to restrict the degrees of flexibility in the encoding and to increase interoperability have a statement such as: The specification of date and time in any JSON encoding of training set data </w:t>
      </w:r>
      <w:r>
        <w:rPr>
          <w:i/>
          <w:iCs/>
        </w:rPr>
        <w:t>SHALL</w:t>
      </w:r>
      <w:r>
        <w:t xml:space="preserve"> </w:t>
      </w:r>
      <w:r>
        <w:rPr>
          <w:i/>
          <w:iCs/>
        </w:rPr>
        <w:t>be specified in UTC. Similar statements are made in other OGC standards. Just a thought.</w:t>
      </w:r>
    </w:p>
  </w:comment>
  <w:comment w:id="128" w:author="Carl Reed" w:date="2023-12-19T10:01:00Z" w:initials="CR">
    <w:p w14:paraId="215B394C" w14:textId="5B0CA397" w:rsidR="002C0B23" w:rsidRDefault="002C0B23" w:rsidP="00922DA7">
      <w:pPr>
        <w:pStyle w:val="af6"/>
      </w:pPr>
      <w:r>
        <w:rPr>
          <w:rStyle w:val="af5"/>
        </w:rPr>
        <w:annotationRef/>
      </w:r>
      <w:r>
        <w:t>Perhaps embed as a link in the RFC reference?</w:t>
      </w:r>
    </w:p>
  </w:comment>
  <w:comment w:id="159" w:author="Carl Reed" w:date="2023-12-19T10:29:00Z" w:initials="CR">
    <w:p w14:paraId="43BE1F3A" w14:textId="77777777" w:rsidR="002C0B23" w:rsidRDefault="002C0B23" w:rsidP="00DC0183">
      <w:pPr>
        <w:pStyle w:val="af6"/>
      </w:pPr>
      <w:r>
        <w:rPr>
          <w:rStyle w:val="af5"/>
        </w:rPr>
        <w:annotationRef/>
      </w:r>
      <w:r>
        <w:t>Perhaps embed as a link in the RFC reference?</w:t>
      </w:r>
    </w:p>
  </w:comment>
  <w:comment w:id="186" w:author="Carl Reed" w:date="2023-12-19T10:38:00Z" w:initials="CR">
    <w:p w14:paraId="5E90FEA3" w14:textId="77777777" w:rsidR="002C0B23" w:rsidRDefault="002C0B23" w:rsidP="00E91C24">
      <w:pPr>
        <w:pStyle w:val="af6"/>
      </w:pPr>
      <w:r>
        <w:rPr>
          <w:rStyle w:val="af5"/>
        </w:rPr>
        <w:annotationRef/>
      </w:r>
      <w:r>
        <w:t xml:space="preserve">Perhaps this should be </w:t>
      </w:r>
      <w:hyperlink r:id="rId2" w:history="1">
        <w:r w:rsidRPr="003B2F29">
          <w:rPr>
            <w:rStyle w:val="a3"/>
          </w:rPr>
          <w:t>https://schemas.isotc211.org/19115/-1/mrc/1.3.0/content.xsd</w:t>
        </w:r>
      </w:hyperlink>
    </w:p>
  </w:comment>
  <w:comment w:id="208" w:author="Carl Reed" w:date="2023-12-19T10:31:00Z" w:initials="CR">
    <w:p w14:paraId="6C98C723" w14:textId="3FEF5350" w:rsidR="002C0B23" w:rsidRDefault="002C0B23" w:rsidP="00DC0183">
      <w:pPr>
        <w:pStyle w:val="af6"/>
      </w:pPr>
      <w:r>
        <w:rPr>
          <w:rStyle w:val="af5"/>
        </w:rPr>
        <w:annotationRef/>
      </w:r>
      <w:r>
        <w:t>Perhaps embed as a link in the RFC reference?</w:t>
      </w:r>
    </w:p>
  </w:comment>
  <w:comment w:id="212" w:author="Carl Reed" w:date="2023-12-19T10:39:00Z" w:initials="CR">
    <w:p w14:paraId="59C0C191" w14:textId="77777777" w:rsidR="002C0B23" w:rsidRDefault="002C0B23" w:rsidP="00E91C24">
      <w:pPr>
        <w:pStyle w:val="af6"/>
      </w:pPr>
      <w:r>
        <w:rPr>
          <w:rStyle w:val="af5"/>
        </w:rPr>
        <w:annotationRef/>
      </w:r>
      <w:r>
        <w:t xml:space="preserve">Perhaps </w:t>
      </w:r>
      <w:hyperlink r:id="rId3" w:history="1">
        <w:r w:rsidRPr="00832D8C">
          <w:rPr>
            <w:rStyle w:val="a3"/>
          </w:rPr>
          <w:t>https://schemas.isotc211.org/19115/-1/gex/1.3.0/extent.xsd</w:t>
        </w:r>
      </w:hyperlink>
      <w:r>
        <w:t>? Link provided does not actually resolve to EX_Extent</w:t>
      </w:r>
    </w:p>
  </w:comment>
  <w:comment w:id="288" w:author="Carl Reed" w:date="2023-12-19T10:42:00Z" w:initials="CR">
    <w:p w14:paraId="3596B411" w14:textId="77777777" w:rsidR="002C0B23" w:rsidRDefault="002C0B23" w:rsidP="00E91C24">
      <w:pPr>
        <w:pStyle w:val="af6"/>
      </w:pPr>
      <w:r>
        <w:rPr>
          <w:rStyle w:val="af5"/>
        </w:rPr>
        <w:annotationRef/>
      </w:r>
      <w:r>
        <w:t>Embed link in RFC reference?</w:t>
      </w:r>
    </w:p>
  </w:comment>
  <w:comment w:id="313" w:author="Carl Reed" w:date="2023-12-19T16:21:00Z" w:initials="CR">
    <w:p w14:paraId="207E7769" w14:textId="77777777" w:rsidR="002C0B23" w:rsidRDefault="002C0B23" w:rsidP="001314A5">
      <w:pPr>
        <w:pStyle w:val="af6"/>
      </w:pPr>
      <w:r>
        <w:rPr>
          <w:rStyle w:val="af5"/>
        </w:rPr>
        <w:annotationRef/>
      </w:r>
      <w:r>
        <w:t>Unique?</w:t>
      </w:r>
    </w:p>
  </w:comment>
  <w:comment w:id="314" w:author="Ruixiang Liu" w:date="2024-01-22T15:23:00Z" w:initials="RL">
    <w:p w14:paraId="2C1967C1" w14:textId="4EBAEDB8" w:rsidR="002C0B23" w:rsidRDefault="002C0B23">
      <w:pPr>
        <w:pStyle w:val="af6"/>
        <w:rPr>
          <w:lang w:eastAsia="zh-CN"/>
        </w:rPr>
      </w:pPr>
      <w:r>
        <w:rPr>
          <w:rStyle w:val="af5"/>
        </w:rPr>
        <w:annotationRef/>
      </w:r>
      <w:r>
        <w:rPr>
          <w:rFonts w:hint="eastAsia"/>
          <w:lang w:eastAsia="zh-CN"/>
        </w:rPr>
        <w:t>N</w:t>
      </w:r>
      <w:r>
        <w:rPr>
          <w:lang w:eastAsia="zh-CN"/>
        </w:rPr>
        <w:t>ow it is the same as Part 1 - Table 20.</w:t>
      </w:r>
    </w:p>
  </w:comment>
  <w:comment w:id="315" w:author="Carl Reed" w:date="2023-12-19T16:25:00Z" w:initials="CR">
    <w:p w14:paraId="07BA8FEA" w14:textId="77777777" w:rsidR="002C0B23" w:rsidRDefault="002C0B23" w:rsidP="00CC507B">
      <w:pPr>
        <w:pStyle w:val="af6"/>
      </w:pPr>
      <w:r>
        <w:rPr>
          <w:rStyle w:val="af5"/>
        </w:rPr>
        <w:annotationRef/>
      </w:r>
      <w:r>
        <w:t xml:space="preserve">From Part 1:  Model: The target resource and physical extent for which information is reported. </w:t>
      </w:r>
    </w:p>
  </w:comment>
  <w:comment w:id="316" w:author="Ruixiang Liu" w:date="2024-01-22T15:23:00Z" w:initials="RL">
    <w:p w14:paraId="70A75D23" w14:textId="0C4F1189" w:rsidR="002C0B23" w:rsidRDefault="002C0B23">
      <w:pPr>
        <w:pStyle w:val="af6"/>
      </w:pPr>
      <w:r>
        <w:rPr>
          <w:rStyle w:val="af5"/>
        </w:rPr>
        <w:annotationRef/>
      </w:r>
      <w:r>
        <w:rPr>
          <w:rFonts w:hint="eastAsia"/>
          <w:lang w:eastAsia="zh-CN"/>
        </w:rPr>
        <w:t>N</w:t>
      </w:r>
      <w:r>
        <w:rPr>
          <w:lang w:eastAsia="zh-CN"/>
        </w:rPr>
        <w:t>ow it is the same as Part 1 - Table 20.</w:t>
      </w:r>
    </w:p>
  </w:comment>
  <w:comment w:id="501" w:author="Carl Reed" w:date="2023-12-19T16:42:00Z" w:initials="CR">
    <w:p w14:paraId="14187949" w14:textId="77777777" w:rsidR="002C0B23" w:rsidRDefault="002C0B23" w:rsidP="00283543">
      <w:pPr>
        <w:pStyle w:val="af6"/>
      </w:pPr>
      <w:r>
        <w:rPr>
          <w:rStyle w:val="af5"/>
        </w:rPr>
        <w:annotationRef/>
      </w:r>
      <w:r>
        <w:t>IS there an enumeration? Or can only media types be specified here?</w:t>
      </w:r>
    </w:p>
  </w:comment>
  <w:comment w:id="502" w:author="Ruixiang Liu" w:date="2024-01-22T15:47:00Z" w:initials="RL">
    <w:p w14:paraId="1290188B" w14:textId="7597EE66" w:rsidR="002C0B23" w:rsidRDefault="002C0B23">
      <w:pPr>
        <w:pStyle w:val="af6"/>
        <w:rPr>
          <w:lang w:eastAsia="zh-CN"/>
        </w:rPr>
      </w:pPr>
      <w:r>
        <w:rPr>
          <w:rStyle w:val="af5"/>
        </w:rPr>
        <w:annotationRef/>
      </w:r>
      <w:r w:rsidR="00E90909">
        <w:rPr>
          <w:lang w:eastAsia="zh-CN"/>
        </w:rPr>
        <w:t>An enumeration class is added.</w:t>
      </w:r>
    </w:p>
  </w:comment>
  <w:comment w:id="604" w:author="Carl Reed" w:date="2023-12-19T16:46:00Z" w:initials="CR">
    <w:p w14:paraId="58EE882C" w14:textId="77777777" w:rsidR="002C0B23" w:rsidRDefault="002C0B23" w:rsidP="0070724B">
      <w:pPr>
        <w:pStyle w:val="af6"/>
      </w:pPr>
      <w:r>
        <w:rPr>
          <w:rStyle w:val="af5"/>
        </w:rPr>
        <w:annotationRef/>
      </w:r>
      <w:r>
        <w:t>Is there a standardized enumeration? If not, then there will be an interoperability issue.</w:t>
      </w:r>
    </w:p>
  </w:comment>
  <w:comment w:id="605" w:author="Ruixiang Liu" w:date="2024-01-25T13:57:00Z" w:initials="RL">
    <w:p w14:paraId="6D041CAA" w14:textId="59446857" w:rsidR="00E90909" w:rsidRDefault="00E90909">
      <w:pPr>
        <w:pStyle w:val="af6"/>
        <w:rPr>
          <w:lang w:eastAsia="zh-CN"/>
        </w:rPr>
      </w:pPr>
      <w:r>
        <w:rPr>
          <w:rStyle w:val="af5"/>
        </w:rPr>
        <w:annotationRef/>
      </w:r>
      <w:r>
        <w:rPr>
          <w:rFonts w:hint="eastAsia"/>
          <w:lang w:eastAsia="zh-CN"/>
        </w:rPr>
        <w:t>A</w:t>
      </w:r>
      <w:r>
        <w:rPr>
          <w:lang w:eastAsia="zh-CN"/>
        </w:rPr>
        <w:t>n enumeration class is added.</w:t>
      </w:r>
    </w:p>
  </w:comment>
  <w:comment w:id="608" w:author="Carl Reed" w:date="2023-12-19T16:46:00Z" w:initials="CR">
    <w:p w14:paraId="35C54F08" w14:textId="631178F9" w:rsidR="002C0B23" w:rsidRDefault="002C0B23" w:rsidP="0070724B">
      <w:pPr>
        <w:pStyle w:val="af6"/>
      </w:pPr>
      <w:r>
        <w:rPr>
          <w:rStyle w:val="af5"/>
        </w:rPr>
        <w:annotationRef/>
      </w:r>
      <w:r>
        <w:t>Is there a standardized enumeration? If not, then there will be an interoperability issue.</w:t>
      </w:r>
    </w:p>
  </w:comment>
  <w:comment w:id="609" w:author="Ruixiang Liu" w:date="2024-01-25T13:57:00Z" w:initials="RL">
    <w:p w14:paraId="4C466F59" w14:textId="1DC969B4" w:rsidR="00E90909" w:rsidRDefault="00E90909">
      <w:pPr>
        <w:pStyle w:val="af6"/>
        <w:rPr>
          <w:lang w:eastAsia="zh-CN"/>
        </w:rPr>
      </w:pPr>
      <w:r>
        <w:rPr>
          <w:rStyle w:val="af5"/>
        </w:rPr>
        <w:annotationRef/>
      </w:r>
      <w:r>
        <w:rPr>
          <w:rFonts w:hint="eastAsia"/>
          <w:lang w:eastAsia="zh-CN"/>
        </w:rPr>
        <w:t>S</w:t>
      </w:r>
      <w:r>
        <w:rPr>
          <w:lang w:eastAsia="zh-CN"/>
        </w:rPr>
        <w:t>ince there are too many tools</w:t>
      </w:r>
      <w:r w:rsidR="007258CE">
        <w:rPr>
          <w:lang w:eastAsia="zh-CN"/>
        </w:rPr>
        <w:t xml:space="preserve"> or software</w:t>
      </w:r>
      <w:r>
        <w:rPr>
          <w:lang w:eastAsia="zh-CN"/>
        </w:rPr>
        <w:t xml:space="preserve"> can be used in labeling, so we cannot add an enumeration class for this property.</w:t>
      </w:r>
    </w:p>
  </w:comment>
  <w:comment w:id="678" w:author="Carl Reed" w:date="2023-12-19T16:47:00Z" w:initials="CR">
    <w:p w14:paraId="358451C9" w14:textId="77777777" w:rsidR="002C0B23" w:rsidRDefault="002C0B23" w:rsidP="007E6752">
      <w:pPr>
        <w:pStyle w:val="af6"/>
      </w:pPr>
      <w:r>
        <w:rPr>
          <w:rStyle w:val="af5"/>
        </w:rPr>
        <w:annotationRef/>
      </w:r>
      <w:r>
        <w:t>Whoops!</w:t>
      </w:r>
    </w:p>
  </w:comment>
  <w:comment w:id="712" w:author="Carl Reed" w:date="2023-12-19T17:23:00Z" w:initials="CR">
    <w:p w14:paraId="5A45F5A8" w14:textId="77777777" w:rsidR="002C0B23" w:rsidRDefault="002C0B23" w:rsidP="00E81F02">
      <w:pPr>
        <w:pStyle w:val="af6"/>
      </w:pPr>
      <w:r>
        <w:rPr>
          <w:rStyle w:val="af5"/>
        </w:rPr>
        <w:annotationRef/>
      </w:r>
      <w:r>
        <w:t>Unique?</w:t>
      </w:r>
    </w:p>
  </w:comment>
  <w:comment w:id="713" w:author="Ruixiang Liu" w:date="2024-01-22T15:54:00Z" w:initials="RL">
    <w:p w14:paraId="1430F19F" w14:textId="24C88DCC" w:rsidR="002C0B23" w:rsidRDefault="002C0B23">
      <w:pPr>
        <w:pStyle w:val="af6"/>
      </w:pPr>
      <w:r>
        <w:rPr>
          <w:rStyle w:val="af5"/>
        </w:rPr>
        <w:annotationRef/>
      </w:r>
      <w:r w:rsidRPr="00547726">
        <w:t xml:space="preserve">Now it is the same as Part 1 - Table </w:t>
      </w:r>
      <w:r>
        <w:t>54</w:t>
      </w:r>
      <w:r w:rsidRPr="00547726">
        <w:t>.</w:t>
      </w:r>
    </w:p>
  </w:comment>
  <w:comment w:id="838" w:author="Carl Reed" w:date="2023-12-27T13:15:00Z" w:initials="CR">
    <w:p w14:paraId="723FA3ED" w14:textId="77777777" w:rsidR="002C0B23" w:rsidRDefault="002C0B23" w:rsidP="00C168FB">
      <w:pPr>
        <w:pStyle w:val="af6"/>
      </w:pPr>
      <w:r>
        <w:rPr>
          <w:rStyle w:val="af5"/>
        </w:rPr>
        <w:annotationRef/>
      </w:r>
      <w:r>
        <w:t>What does this mean?</w:t>
      </w:r>
    </w:p>
  </w:comment>
  <w:comment w:id="839" w:author="Ruixiang Liu" w:date="2024-01-22T16:04:00Z" w:initials="RL">
    <w:p w14:paraId="33C1846A" w14:textId="75371471" w:rsidR="002C0B23" w:rsidRDefault="002C0B23">
      <w:pPr>
        <w:pStyle w:val="af6"/>
        <w:rPr>
          <w:lang w:eastAsia="zh-CN"/>
        </w:rPr>
      </w:pPr>
      <w:r>
        <w:rPr>
          <w:rStyle w:val="af5"/>
        </w:rPr>
        <w:annotationRef/>
      </w:r>
      <w:r>
        <w:rPr>
          <w:rFonts w:hint="eastAsia"/>
          <w:lang w:eastAsia="zh-CN"/>
        </w:rPr>
        <w:t>A</w:t>
      </w:r>
      <w:r>
        <w:rPr>
          <w:lang w:eastAsia="zh-CN"/>
        </w:rPr>
        <w:t>n instance means a training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9400AF" w15:done="0"/>
  <w15:commentEx w15:paraId="0CED3FC4" w15:done="0"/>
  <w15:commentEx w15:paraId="4AE6016F" w15:done="0"/>
  <w15:commentEx w15:paraId="37430225" w15:done="0"/>
  <w15:commentEx w15:paraId="5E24EF1C" w15:paraIdParent="37430225" w15:done="0"/>
  <w15:commentEx w15:paraId="142BB0E2" w15:done="0"/>
  <w15:commentEx w15:paraId="0619D249" w15:done="0"/>
  <w15:commentEx w15:paraId="396713F4" w15:done="0"/>
  <w15:commentEx w15:paraId="5E8BB66E" w15:done="0"/>
  <w15:commentEx w15:paraId="215B394C" w15:done="0"/>
  <w15:commentEx w15:paraId="43BE1F3A" w15:done="0"/>
  <w15:commentEx w15:paraId="5E90FEA3" w15:done="0"/>
  <w15:commentEx w15:paraId="6C98C723" w15:done="0"/>
  <w15:commentEx w15:paraId="59C0C191" w15:done="0"/>
  <w15:commentEx w15:paraId="3596B411" w15:done="0"/>
  <w15:commentEx w15:paraId="207E7769" w15:done="0"/>
  <w15:commentEx w15:paraId="2C1967C1" w15:paraIdParent="207E7769" w15:done="0"/>
  <w15:commentEx w15:paraId="07BA8FEA" w15:done="0"/>
  <w15:commentEx w15:paraId="70A75D23" w15:paraIdParent="07BA8FEA" w15:done="0"/>
  <w15:commentEx w15:paraId="14187949" w15:done="0"/>
  <w15:commentEx w15:paraId="1290188B" w15:paraIdParent="14187949" w15:done="0"/>
  <w15:commentEx w15:paraId="58EE882C" w15:done="0"/>
  <w15:commentEx w15:paraId="6D041CAA" w15:paraIdParent="58EE882C" w15:done="0"/>
  <w15:commentEx w15:paraId="35C54F08" w15:done="0"/>
  <w15:commentEx w15:paraId="4C466F59" w15:paraIdParent="35C54F08" w15:done="0"/>
  <w15:commentEx w15:paraId="358451C9" w15:done="0"/>
  <w15:commentEx w15:paraId="5A45F5A8" w15:done="0"/>
  <w15:commentEx w15:paraId="1430F19F" w15:paraIdParent="5A45F5A8" w15:done="0"/>
  <w15:commentEx w15:paraId="723FA3ED" w15:done="0"/>
  <w15:commentEx w15:paraId="33C1846A" w15:paraIdParent="723FA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6DA5" w16cex:dateUtc="2023-12-18T23:48:00Z"/>
  <w16cex:commentExtensible w16cex:durableId="395B206C" w16cex:dateUtc="2023-12-18T23:49:00Z"/>
  <w16cex:commentExtensible w16cex:durableId="0E41FFE9" w16cex:dateUtc="2023-12-18T23:54:00Z"/>
  <w16cex:commentExtensible w16cex:durableId="3B86D979" w16cex:dateUtc="2023-12-19T16:55:00Z"/>
  <w16cex:commentExtensible w16cex:durableId="2968212B" w16cex:dateUtc="2023-12-19T16:58:00Z"/>
  <w16cex:commentExtensible w16cex:durableId="6817D580" w16cex:dateUtc="2023-12-19T17:17:00Z"/>
  <w16cex:commentExtensible w16cex:durableId="1FCC98C7" w16cex:dateUtc="2023-12-19T17:18:00Z"/>
  <w16cex:commentExtensible w16cex:durableId="618D418C" w16cex:dateUtc="2023-12-19T17:28:00Z"/>
  <w16cex:commentExtensible w16cex:durableId="2AD5FDDF" w16cex:dateUtc="2023-12-19T17:01:00Z"/>
  <w16cex:commentExtensible w16cex:durableId="7BD1B34A" w16cex:dateUtc="2023-12-19T17:29:00Z"/>
  <w16cex:commentExtensible w16cex:durableId="6B1806BA" w16cex:dateUtc="2023-12-19T17:38:00Z"/>
  <w16cex:commentExtensible w16cex:durableId="548E349F" w16cex:dateUtc="2023-12-19T17:31:00Z"/>
  <w16cex:commentExtensible w16cex:durableId="4D91A16D" w16cex:dateUtc="2023-12-19T17:39:00Z"/>
  <w16cex:commentExtensible w16cex:durableId="63BD5FFD" w16cex:dateUtc="2023-12-19T17:42:00Z"/>
  <w16cex:commentExtensible w16cex:durableId="536382CA" w16cex:dateUtc="2023-12-19T23:21:00Z"/>
  <w16cex:commentExtensible w16cex:durableId="234F28D8" w16cex:dateUtc="2023-12-19T23:25:00Z"/>
  <w16cex:commentExtensible w16cex:durableId="74C05F82" w16cex:dateUtc="2023-12-19T23:42:00Z"/>
  <w16cex:commentExtensible w16cex:durableId="11B825C4" w16cex:dateUtc="2023-12-19T23:46:00Z"/>
  <w16cex:commentExtensible w16cex:durableId="3E17183C" w16cex:dateUtc="2023-12-19T23:46:00Z"/>
  <w16cex:commentExtensible w16cex:durableId="4BC15DFA" w16cex:dateUtc="2023-12-19T23:47:00Z"/>
  <w16cex:commentExtensible w16cex:durableId="2390AECC" w16cex:dateUtc="2023-12-20T00:23:00Z"/>
  <w16cex:commentExtensible w16cex:durableId="68A98B83" w16cex:dateUtc="2023-12-27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400AF" w16cid:durableId="06846DA5"/>
  <w16cid:commentId w16cid:paraId="0CED3FC4" w16cid:durableId="395B206C"/>
  <w16cid:commentId w16cid:paraId="4AE6016F" w16cid:durableId="0E41FFE9"/>
  <w16cid:commentId w16cid:paraId="37430225" w16cid:durableId="3B86D979"/>
  <w16cid:commentId w16cid:paraId="5E24EF1C" w16cid:durableId="2958C6F9"/>
  <w16cid:commentId w16cid:paraId="142BB0E2" w16cid:durableId="2968212B"/>
  <w16cid:commentId w16cid:paraId="0619D249" w16cid:durableId="6817D580"/>
  <w16cid:commentId w16cid:paraId="396713F4" w16cid:durableId="1FCC98C7"/>
  <w16cid:commentId w16cid:paraId="5E8BB66E" w16cid:durableId="618D418C"/>
  <w16cid:commentId w16cid:paraId="215B394C" w16cid:durableId="2AD5FDDF"/>
  <w16cid:commentId w16cid:paraId="43BE1F3A" w16cid:durableId="7BD1B34A"/>
  <w16cid:commentId w16cid:paraId="5E90FEA3" w16cid:durableId="6B1806BA"/>
  <w16cid:commentId w16cid:paraId="6C98C723" w16cid:durableId="548E349F"/>
  <w16cid:commentId w16cid:paraId="59C0C191" w16cid:durableId="4D91A16D"/>
  <w16cid:commentId w16cid:paraId="3596B411" w16cid:durableId="63BD5FFD"/>
  <w16cid:commentId w16cid:paraId="207E7769" w16cid:durableId="536382CA"/>
  <w16cid:commentId w16cid:paraId="2C1967C1" w16cid:durableId="295906D5"/>
  <w16cid:commentId w16cid:paraId="07BA8FEA" w16cid:durableId="234F28D8"/>
  <w16cid:commentId w16cid:paraId="70A75D23" w16cid:durableId="295906EA"/>
  <w16cid:commentId w16cid:paraId="14187949" w16cid:durableId="74C05F82"/>
  <w16cid:commentId w16cid:paraId="1290188B" w16cid:durableId="29590C92"/>
  <w16cid:commentId w16cid:paraId="58EE882C" w16cid:durableId="11B825C4"/>
  <w16cid:commentId w16cid:paraId="6D041CAA" w16cid:durableId="295CE746"/>
  <w16cid:commentId w16cid:paraId="35C54F08" w16cid:durableId="3E17183C"/>
  <w16cid:commentId w16cid:paraId="4C466F59" w16cid:durableId="295CE752"/>
  <w16cid:commentId w16cid:paraId="358451C9" w16cid:durableId="4BC15DFA"/>
  <w16cid:commentId w16cid:paraId="5A45F5A8" w16cid:durableId="2390AECC"/>
  <w16cid:commentId w16cid:paraId="1430F19F" w16cid:durableId="29590E41"/>
  <w16cid:commentId w16cid:paraId="723FA3ED" w16cid:durableId="68A98B83"/>
  <w16cid:commentId w16cid:paraId="33C1846A" w16cid:durableId="29591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1E123" w14:textId="77777777" w:rsidR="004827D3" w:rsidRDefault="004827D3">
      <w:pPr>
        <w:spacing w:after="0"/>
      </w:pPr>
      <w:r>
        <w:separator/>
      </w:r>
    </w:p>
  </w:endnote>
  <w:endnote w:type="continuationSeparator" w:id="0">
    <w:p w14:paraId="14CD0434" w14:textId="77777777" w:rsidR="004827D3" w:rsidRDefault="0048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2C0B23" w:rsidRDefault="002C0B23">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2C0B23" w:rsidRPr="0079517D" w:rsidRDefault="002C0B23"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FDF90" w14:textId="77777777" w:rsidR="004827D3" w:rsidRDefault="004827D3">
      <w:pPr>
        <w:spacing w:after="0"/>
      </w:pPr>
      <w:r>
        <w:separator/>
      </w:r>
    </w:p>
  </w:footnote>
  <w:footnote w:type="continuationSeparator" w:id="0">
    <w:p w14:paraId="2BFC3951" w14:textId="77777777" w:rsidR="004827D3" w:rsidRDefault="004827D3">
      <w:pPr>
        <w:spacing w:after="0"/>
      </w:pPr>
      <w:r>
        <w:continuationSeparator/>
      </w:r>
    </w:p>
  </w:footnote>
  <w:footnote w:id="1">
    <w:p w14:paraId="7EB585CE" w14:textId="77777777" w:rsidR="002C0B23" w:rsidRDefault="002C0B23"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8"/>
  </w:num>
  <w:num w:numId="41">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Reed">
    <w15:presenceInfo w15:providerId="Windows Live" w15:userId="6d17b50bb60df2f0"/>
  </w15:person>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sqwFAIGlaBo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038E"/>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446D"/>
    <w:rsid w:val="000349B6"/>
    <w:rsid w:val="00035332"/>
    <w:rsid w:val="000373C0"/>
    <w:rsid w:val="00040726"/>
    <w:rsid w:val="00041832"/>
    <w:rsid w:val="00042208"/>
    <w:rsid w:val="00044552"/>
    <w:rsid w:val="000455F3"/>
    <w:rsid w:val="00045B87"/>
    <w:rsid w:val="00046695"/>
    <w:rsid w:val="00047074"/>
    <w:rsid w:val="00047E18"/>
    <w:rsid w:val="00051E38"/>
    <w:rsid w:val="00051F62"/>
    <w:rsid w:val="0005246E"/>
    <w:rsid w:val="00054B09"/>
    <w:rsid w:val="00055560"/>
    <w:rsid w:val="0005753C"/>
    <w:rsid w:val="000575A6"/>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83E"/>
    <w:rsid w:val="000A0C3D"/>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BEC"/>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991"/>
    <w:rsid w:val="000F3EBC"/>
    <w:rsid w:val="000F46CA"/>
    <w:rsid w:val="000F51AB"/>
    <w:rsid w:val="000F6054"/>
    <w:rsid w:val="000F60C7"/>
    <w:rsid w:val="000F61B2"/>
    <w:rsid w:val="0010005A"/>
    <w:rsid w:val="00100720"/>
    <w:rsid w:val="0010236E"/>
    <w:rsid w:val="00102398"/>
    <w:rsid w:val="001038A5"/>
    <w:rsid w:val="00103D64"/>
    <w:rsid w:val="00104CFF"/>
    <w:rsid w:val="0010574B"/>
    <w:rsid w:val="00107D02"/>
    <w:rsid w:val="0011116A"/>
    <w:rsid w:val="00114A11"/>
    <w:rsid w:val="00114DCC"/>
    <w:rsid w:val="00115837"/>
    <w:rsid w:val="00115CF5"/>
    <w:rsid w:val="00116510"/>
    <w:rsid w:val="00116900"/>
    <w:rsid w:val="0011704D"/>
    <w:rsid w:val="0011728A"/>
    <w:rsid w:val="00120CDB"/>
    <w:rsid w:val="001219E9"/>
    <w:rsid w:val="00126855"/>
    <w:rsid w:val="0012698A"/>
    <w:rsid w:val="00130E6C"/>
    <w:rsid w:val="00131056"/>
    <w:rsid w:val="001314A5"/>
    <w:rsid w:val="00132592"/>
    <w:rsid w:val="0013283D"/>
    <w:rsid w:val="00132B26"/>
    <w:rsid w:val="0013358B"/>
    <w:rsid w:val="00133617"/>
    <w:rsid w:val="00133EEA"/>
    <w:rsid w:val="00134119"/>
    <w:rsid w:val="0013478F"/>
    <w:rsid w:val="00134CFE"/>
    <w:rsid w:val="0013501D"/>
    <w:rsid w:val="00137E73"/>
    <w:rsid w:val="001402F8"/>
    <w:rsid w:val="001405CA"/>
    <w:rsid w:val="00140E37"/>
    <w:rsid w:val="00141EA7"/>
    <w:rsid w:val="001424EF"/>
    <w:rsid w:val="001441E4"/>
    <w:rsid w:val="00144945"/>
    <w:rsid w:val="00146B16"/>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656"/>
    <w:rsid w:val="00177735"/>
    <w:rsid w:val="00177F5F"/>
    <w:rsid w:val="001811FA"/>
    <w:rsid w:val="00181F57"/>
    <w:rsid w:val="001829D9"/>
    <w:rsid w:val="00183B7F"/>
    <w:rsid w:val="001843B5"/>
    <w:rsid w:val="00184685"/>
    <w:rsid w:val="00185C34"/>
    <w:rsid w:val="001867F6"/>
    <w:rsid w:val="00190D1A"/>
    <w:rsid w:val="00192233"/>
    <w:rsid w:val="00192976"/>
    <w:rsid w:val="0019442E"/>
    <w:rsid w:val="00194B65"/>
    <w:rsid w:val="00194D8D"/>
    <w:rsid w:val="00195441"/>
    <w:rsid w:val="001963CA"/>
    <w:rsid w:val="00196D1E"/>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47F7"/>
    <w:rsid w:val="001C522B"/>
    <w:rsid w:val="001C5635"/>
    <w:rsid w:val="001C7148"/>
    <w:rsid w:val="001C7EBD"/>
    <w:rsid w:val="001D33EE"/>
    <w:rsid w:val="001D3B49"/>
    <w:rsid w:val="001D480F"/>
    <w:rsid w:val="001D598A"/>
    <w:rsid w:val="001D67EE"/>
    <w:rsid w:val="001D7E3B"/>
    <w:rsid w:val="001D7FD6"/>
    <w:rsid w:val="001E164C"/>
    <w:rsid w:val="001E16A2"/>
    <w:rsid w:val="001E2506"/>
    <w:rsid w:val="001E2C7E"/>
    <w:rsid w:val="001E36AD"/>
    <w:rsid w:val="001E4E2B"/>
    <w:rsid w:val="001E53C7"/>
    <w:rsid w:val="001E5BD2"/>
    <w:rsid w:val="001E5C3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44D0"/>
    <w:rsid w:val="00204D9E"/>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37EFE"/>
    <w:rsid w:val="00241050"/>
    <w:rsid w:val="00241134"/>
    <w:rsid w:val="00241992"/>
    <w:rsid w:val="00242783"/>
    <w:rsid w:val="00245390"/>
    <w:rsid w:val="002454A7"/>
    <w:rsid w:val="002479F2"/>
    <w:rsid w:val="00247DA3"/>
    <w:rsid w:val="00250E8E"/>
    <w:rsid w:val="00250EC3"/>
    <w:rsid w:val="0025449A"/>
    <w:rsid w:val="002544C8"/>
    <w:rsid w:val="002547B4"/>
    <w:rsid w:val="0026025D"/>
    <w:rsid w:val="0026117C"/>
    <w:rsid w:val="00261187"/>
    <w:rsid w:val="0026201E"/>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56E5"/>
    <w:rsid w:val="002B7966"/>
    <w:rsid w:val="002C025D"/>
    <w:rsid w:val="002C0533"/>
    <w:rsid w:val="002C0B23"/>
    <w:rsid w:val="002C0B9E"/>
    <w:rsid w:val="002C0C0F"/>
    <w:rsid w:val="002C3A89"/>
    <w:rsid w:val="002C4841"/>
    <w:rsid w:val="002C4A48"/>
    <w:rsid w:val="002C6201"/>
    <w:rsid w:val="002C6504"/>
    <w:rsid w:val="002C673D"/>
    <w:rsid w:val="002C7386"/>
    <w:rsid w:val="002C7AD6"/>
    <w:rsid w:val="002D1AF7"/>
    <w:rsid w:val="002D1C72"/>
    <w:rsid w:val="002D2D8A"/>
    <w:rsid w:val="002D3CED"/>
    <w:rsid w:val="002D4F36"/>
    <w:rsid w:val="002D51DC"/>
    <w:rsid w:val="002D7032"/>
    <w:rsid w:val="002D70EB"/>
    <w:rsid w:val="002D738E"/>
    <w:rsid w:val="002D769B"/>
    <w:rsid w:val="002E2AF0"/>
    <w:rsid w:val="002E3F96"/>
    <w:rsid w:val="002E5B6D"/>
    <w:rsid w:val="002E7774"/>
    <w:rsid w:val="002F2ED7"/>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0B53"/>
    <w:rsid w:val="00331403"/>
    <w:rsid w:val="003341AF"/>
    <w:rsid w:val="0033473E"/>
    <w:rsid w:val="003349FE"/>
    <w:rsid w:val="00335387"/>
    <w:rsid w:val="003402DE"/>
    <w:rsid w:val="0034052A"/>
    <w:rsid w:val="00340D97"/>
    <w:rsid w:val="00341922"/>
    <w:rsid w:val="003422E8"/>
    <w:rsid w:val="00342AF5"/>
    <w:rsid w:val="00344517"/>
    <w:rsid w:val="00345B1A"/>
    <w:rsid w:val="003466D0"/>
    <w:rsid w:val="00346B76"/>
    <w:rsid w:val="00346D43"/>
    <w:rsid w:val="00346FBC"/>
    <w:rsid w:val="00347481"/>
    <w:rsid w:val="003476CD"/>
    <w:rsid w:val="00347909"/>
    <w:rsid w:val="00347EF3"/>
    <w:rsid w:val="00350D3F"/>
    <w:rsid w:val="00351D08"/>
    <w:rsid w:val="00352530"/>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C32"/>
    <w:rsid w:val="00382CD9"/>
    <w:rsid w:val="0038336E"/>
    <w:rsid w:val="00384F1F"/>
    <w:rsid w:val="00391B4D"/>
    <w:rsid w:val="003928E3"/>
    <w:rsid w:val="0039377A"/>
    <w:rsid w:val="00393984"/>
    <w:rsid w:val="0039467E"/>
    <w:rsid w:val="00395242"/>
    <w:rsid w:val="00395D22"/>
    <w:rsid w:val="003A02FD"/>
    <w:rsid w:val="003A0498"/>
    <w:rsid w:val="003A08A9"/>
    <w:rsid w:val="003A103D"/>
    <w:rsid w:val="003A289F"/>
    <w:rsid w:val="003A39EE"/>
    <w:rsid w:val="003A4729"/>
    <w:rsid w:val="003A6D09"/>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D7D"/>
    <w:rsid w:val="003C362F"/>
    <w:rsid w:val="003C36DC"/>
    <w:rsid w:val="003C37F7"/>
    <w:rsid w:val="003C5A95"/>
    <w:rsid w:val="003C5E09"/>
    <w:rsid w:val="003C5F66"/>
    <w:rsid w:val="003C6C73"/>
    <w:rsid w:val="003C7D20"/>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9CB"/>
    <w:rsid w:val="003E257E"/>
    <w:rsid w:val="003E2F42"/>
    <w:rsid w:val="003E3680"/>
    <w:rsid w:val="003E3815"/>
    <w:rsid w:val="003E43F0"/>
    <w:rsid w:val="003E4F32"/>
    <w:rsid w:val="003E4FDD"/>
    <w:rsid w:val="003F1C62"/>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407"/>
    <w:rsid w:val="00414F2C"/>
    <w:rsid w:val="0041571F"/>
    <w:rsid w:val="00416F57"/>
    <w:rsid w:val="00417535"/>
    <w:rsid w:val="004203F0"/>
    <w:rsid w:val="004213D7"/>
    <w:rsid w:val="00424358"/>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26EB"/>
    <w:rsid w:val="0044308B"/>
    <w:rsid w:val="00443112"/>
    <w:rsid w:val="004433E2"/>
    <w:rsid w:val="00443E61"/>
    <w:rsid w:val="0044486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63E4"/>
    <w:rsid w:val="00467BE4"/>
    <w:rsid w:val="0047401C"/>
    <w:rsid w:val="00474591"/>
    <w:rsid w:val="00475331"/>
    <w:rsid w:val="004754B4"/>
    <w:rsid w:val="004761BC"/>
    <w:rsid w:val="004770E0"/>
    <w:rsid w:val="00477368"/>
    <w:rsid w:val="00481C94"/>
    <w:rsid w:val="004827D3"/>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4D8"/>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506"/>
    <w:rsid w:val="004D3A20"/>
    <w:rsid w:val="004D4319"/>
    <w:rsid w:val="004D4763"/>
    <w:rsid w:val="004D4FBA"/>
    <w:rsid w:val="004D53AD"/>
    <w:rsid w:val="004D53EA"/>
    <w:rsid w:val="004D57AB"/>
    <w:rsid w:val="004D5965"/>
    <w:rsid w:val="004D6098"/>
    <w:rsid w:val="004D65D1"/>
    <w:rsid w:val="004D6C25"/>
    <w:rsid w:val="004E2E90"/>
    <w:rsid w:val="004E325F"/>
    <w:rsid w:val="004E412E"/>
    <w:rsid w:val="004E5C28"/>
    <w:rsid w:val="004E6D19"/>
    <w:rsid w:val="004F060A"/>
    <w:rsid w:val="004F06C0"/>
    <w:rsid w:val="004F30AA"/>
    <w:rsid w:val="004F3AE4"/>
    <w:rsid w:val="004F3CAE"/>
    <w:rsid w:val="004F3F26"/>
    <w:rsid w:val="004F51E1"/>
    <w:rsid w:val="00502669"/>
    <w:rsid w:val="005026D2"/>
    <w:rsid w:val="005046D7"/>
    <w:rsid w:val="00505790"/>
    <w:rsid w:val="005061CB"/>
    <w:rsid w:val="0050679A"/>
    <w:rsid w:val="00506C75"/>
    <w:rsid w:val="0050708A"/>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32F6"/>
    <w:rsid w:val="00534190"/>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50145"/>
    <w:rsid w:val="00551904"/>
    <w:rsid w:val="0055290F"/>
    <w:rsid w:val="00554884"/>
    <w:rsid w:val="005550A4"/>
    <w:rsid w:val="00555F2B"/>
    <w:rsid w:val="005565ED"/>
    <w:rsid w:val="00557DEE"/>
    <w:rsid w:val="005609CD"/>
    <w:rsid w:val="00561C97"/>
    <w:rsid w:val="00562559"/>
    <w:rsid w:val="00566AA5"/>
    <w:rsid w:val="00567786"/>
    <w:rsid w:val="00567791"/>
    <w:rsid w:val="00567C1D"/>
    <w:rsid w:val="00567FCF"/>
    <w:rsid w:val="00571E2C"/>
    <w:rsid w:val="00571F1D"/>
    <w:rsid w:val="00572A14"/>
    <w:rsid w:val="00572C06"/>
    <w:rsid w:val="005743ED"/>
    <w:rsid w:val="00574A16"/>
    <w:rsid w:val="00574C8A"/>
    <w:rsid w:val="005805CA"/>
    <w:rsid w:val="005807DF"/>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5B30"/>
    <w:rsid w:val="00597B1D"/>
    <w:rsid w:val="005A0023"/>
    <w:rsid w:val="005A0450"/>
    <w:rsid w:val="005A0467"/>
    <w:rsid w:val="005A15FE"/>
    <w:rsid w:val="005A2F84"/>
    <w:rsid w:val="005A3EA0"/>
    <w:rsid w:val="005A6519"/>
    <w:rsid w:val="005A6B38"/>
    <w:rsid w:val="005B0159"/>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315F"/>
    <w:rsid w:val="005F76BE"/>
    <w:rsid w:val="00600183"/>
    <w:rsid w:val="00600619"/>
    <w:rsid w:val="006027A9"/>
    <w:rsid w:val="006030A0"/>
    <w:rsid w:val="006041C5"/>
    <w:rsid w:val="00604542"/>
    <w:rsid w:val="0060477C"/>
    <w:rsid w:val="00605D88"/>
    <w:rsid w:val="0060625F"/>
    <w:rsid w:val="0061086A"/>
    <w:rsid w:val="00611F5E"/>
    <w:rsid w:val="00612370"/>
    <w:rsid w:val="0061298C"/>
    <w:rsid w:val="00612FCF"/>
    <w:rsid w:val="0061321F"/>
    <w:rsid w:val="006136E0"/>
    <w:rsid w:val="00614070"/>
    <w:rsid w:val="00615DF0"/>
    <w:rsid w:val="00620B0F"/>
    <w:rsid w:val="00622A3D"/>
    <w:rsid w:val="00622B63"/>
    <w:rsid w:val="00623A19"/>
    <w:rsid w:val="00623D13"/>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867"/>
    <w:rsid w:val="00645900"/>
    <w:rsid w:val="0064604D"/>
    <w:rsid w:val="00647BBA"/>
    <w:rsid w:val="00650262"/>
    <w:rsid w:val="00654277"/>
    <w:rsid w:val="00655B8D"/>
    <w:rsid w:val="00655F78"/>
    <w:rsid w:val="006562A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54A"/>
    <w:rsid w:val="006775C0"/>
    <w:rsid w:val="00677A22"/>
    <w:rsid w:val="00677DA2"/>
    <w:rsid w:val="006804D9"/>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05F"/>
    <w:rsid w:val="006954EC"/>
    <w:rsid w:val="00695D23"/>
    <w:rsid w:val="006A0294"/>
    <w:rsid w:val="006A0B1F"/>
    <w:rsid w:val="006A1B69"/>
    <w:rsid w:val="006A1CF5"/>
    <w:rsid w:val="006A245A"/>
    <w:rsid w:val="006A31FF"/>
    <w:rsid w:val="006A373C"/>
    <w:rsid w:val="006A3D01"/>
    <w:rsid w:val="006A3D31"/>
    <w:rsid w:val="006A5195"/>
    <w:rsid w:val="006A5C3A"/>
    <w:rsid w:val="006A6494"/>
    <w:rsid w:val="006A6AD2"/>
    <w:rsid w:val="006A74EC"/>
    <w:rsid w:val="006B19B1"/>
    <w:rsid w:val="006B3267"/>
    <w:rsid w:val="006B520B"/>
    <w:rsid w:val="006B68DA"/>
    <w:rsid w:val="006B6B26"/>
    <w:rsid w:val="006B6E87"/>
    <w:rsid w:val="006C0293"/>
    <w:rsid w:val="006C1117"/>
    <w:rsid w:val="006C1E55"/>
    <w:rsid w:val="006C2581"/>
    <w:rsid w:val="006C2FC4"/>
    <w:rsid w:val="006C3039"/>
    <w:rsid w:val="006C4CEE"/>
    <w:rsid w:val="006D05BC"/>
    <w:rsid w:val="006D0B96"/>
    <w:rsid w:val="006D0E99"/>
    <w:rsid w:val="006D100F"/>
    <w:rsid w:val="006D1C2F"/>
    <w:rsid w:val="006D1E4C"/>
    <w:rsid w:val="006D49F9"/>
    <w:rsid w:val="006D523A"/>
    <w:rsid w:val="006D5BBD"/>
    <w:rsid w:val="006D5C42"/>
    <w:rsid w:val="006D7460"/>
    <w:rsid w:val="006D7797"/>
    <w:rsid w:val="006E0D31"/>
    <w:rsid w:val="006E2041"/>
    <w:rsid w:val="006E2447"/>
    <w:rsid w:val="006E261E"/>
    <w:rsid w:val="006E319C"/>
    <w:rsid w:val="006E3622"/>
    <w:rsid w:val="006E4C24"/>
    <w:rsid w:val="006E591C"/>
    <w:rsid w:val="006E5EC3"/>
    <w:rsid w:val="006E7CE5"/>
    <w:rsid w:val="006E7F3A"/>
    <w:rsid w:val="006F0CF0"/>
    <w:rsid w:val="006F100C"/>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0724B"/>
    <w:rsid w:val="0071072D"/>
    <w:rsid w:val="00710BA3"/>
    <w:rsid w:val="0071175E"/>
    <w:rsid w:val="00714833"/>
    <w:rsid w:val="00717197"/>
    <w:rsid w:val="007172E5"/>
    <w:rsid w:val="00722048"/>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70A7"/>
    <w:rsid w:val="007471CE"/>
    <w:rsid w:val="0074748B"/>
    <w:rsid w:val="00750969"/>
    <w:rsid w:val="00751145"/>
    <w:rsid w:val="00751346"/>
    <w:rsid w:val="007513C4"/>
    <w:rsid w:val="00752B5A"/>
    <w:rsid w:val="00752B98"/>
    <w:rsid w:val="00753215"/>
    <w:rsid w:val="00753D84"/>
    <w:rsid w:val="0075416C"/>
    <w:rsid w:val="0075536E"/>
    <w:rsid w:val="007559E5"/>
    <w:rsid w:val="0076036F"/>
    <w:rsid w:val="00761ED8"/>
    <w:rsid w:val="00762938"/>
    <w:rsid w:val="00763096"/>
    <w:rsid w:val="00763560"/>
    <w:rsid w:val="00763A2E"/>
    <w:rsid w:val="00763B6E"/>
    <w:rsid w:val="00767A7E"/>
    <w:rsid w:val="007707C9"/>
    <w:rsid w:val="0077210C"/>
    <w:rsid w:val="0077258E"/>
    <w:rsid w:val="007728D5"/>
    <w:rsid w:val="00774DC4"/>
    <w:rsid w:val="007755C1"/>
    <w:rsid w:val="00775C00"/>
    <w:rsid w:val="00776DA1"/>
    <w:rsid w:val="00781D4A"/>
    <w:rsid w:val="0078307A"/>
    <w:rsid w:val="007852BA"/>
    <w:rsid w:val="0079093D"/>
    <w:rsid w:val="0079149A"/>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4DFA"/>
    <w:rsid w:val="007B5541"/>
    <w:rsid w:val="007B6714"/>
    <w:rsid w:val="007C0097"/>
    <w:rsid w:val="007C047C"/>
    <w:rsid w:val="007C0889"/>
    <w:rsid w:val="007C1CC2"/>
    <w:rsid w:val="007C1FBF"/>
    <w:rsid w:val="007C298A"/>
    <w:rsid w:val="007C334B"/>
    <w:rsid w:val="007C43DC"/>
    <w:rsid w:val="007C461E"/>
    <w:rsid w:val="007C47BF"/>
    <w:rsid w:val="007C4BBD"/>
    <w:rsid w:val="007C6B93"/>
    <w:rsid w:val="007D1C7C"/>
    <w:rsid w:val="007D2B86"/>
    <w:rsid w:val="007D3394"/>
    <w:rsid w:val="007D3F0F"/>
    <w:rsid w:val="007D5C8E"/>
    <w:rsid w:val="007D5D6E"/>
    <w:rsid w:val="007D6A56"/>
    <w:rsid w:val="007E04C4"/>
    <w:rsid w:val="007E0ABB"/>
    <w:rsid w:val="007E0E09"/>
    <w:rsid w:val="007E2D95"/>
    <w:rsid w:val="007E6030"/>
    <w:rsid w:val="007E6752"/>
    <w:rsid w:val="007F012B"/>
    <w:rsid w:val="007F2774"/>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4C83"/>
    <w:rsid w:val="0082686A"/>
    <w:rsid w:val="00827466"/>
    <w:rsid w:val="00827B2B"/>
    <w:rsid w:val="008301EF"/>
    <w:rsid w:val="008302D4"/>
    <w:rsid w:val="008320FC"/>
    <w:rsid w:val="00832DE8"/>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2CB9"/>
    <w:rsid w:val="00853482"/>
    <w:rsid w:val="00853EF7"/>
    <w:rsid w:val="00856D3E"/>
    <w:rsid w:val="00856FDD"/>
    <w:rsid w:val="0086133E"/>
    <w:rsid w:val="008625CF"/>
    <w:rsid w:val="00862C51"/>
    <w:rsid w:val="008630E7"/>
    <w:rsid w:val="0086363E"/>
    <w:rsid w:val="00864066"/>
    <w:rsid w:val="0086407F"/>
    <w:rsid w:val="00866AE5"/>
    <w:rsid w:val="008700CF"/>
    <w:rsid w:val="008707CD"/>
    <w:rsid w:val="00871378"/>
    <w:rsid w:val="0087165E"/>
    <w:rsid w:val="00873689"/>
    <w:rsid w:val="00873727"/>
    <w:rsid w:val="00873D36"/>
    <w:rsid w:val="00874836"/>
    <w:rsid w:val="00876785"/>
    <w:rsid w:val="0088027B"/>
    <w:rsid w:val="0088101B"/>
    <w:rsid w:val="008853DD"/>
    <w:rsid w:val="00885730"/>
    <w:rsid w:val="00885A6F"/>
    <w:rsid w:val="00886BF9"/>
    <w:rsid w:val="00890222"/>
    <w:rsid w:val="00890D52"/>
    <w:rsid w:val="00891189"/>
    <w:rsid w:val="00892603"/>
    <w:rsid w:val="00892764"/>
    <w:rsid w:val="008930B4"/>
    <w:rsid w:val="008937C9"/>
    <w:rsid w:val="00893F6A"/>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35F4"/>
    <w:rsid w:val="008C3D3B"/>
    <w:rsid w:val="008C4225"/>
    <w:rsid w:val="008C599B"/>
    <w:rsid w:val="008C6080"/>
    <w:rsid w:val="008C699E"/>
    <w:rsid w:val="008D0CA8"/>
    <w:rsid w:val="008D1EBE"/>
    <w:rsid w:val="008D2059"/>
    <w:rsid w:val="008D2BB1"/>
    <w:rsid w:val="008D581E"/>
    <w:rsid w:val="008D60B2"/>
    <w:rsid w:val="008D7604"/>
    <w:rsid w:val="008D7678"/>
    <w:rsid w:val="008E1060"/>
    <w:rsid w:val="008E1B45"/>
    <w:rsid w:val="008E5112"/>
    <w:rsid w:val="008E5455"/>
    <w:rsid w:val="008E6CCB"/>
    <w:rsid w:val="008E6DB7"/>
    <w:rsid w:val="008E715B"/>
    <w:rsid w:val="008E78A6"/>
    <w:rsid w:val="008F111D"/>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87"/>
    <w:rsid w:val="00905BCD"/>
    <w:rsid w:val="00906F50"/>
    <w:rsid w:val="00907082"/>
    <w:rsid w:val="00907938"/>
    <w:rsid w:val="00907DAE"/>
    <w:rsid w:val="0091085A"/>
    <w:rsid w:val="00910CAE"/>
    <w:rsid w:val="0091203A"/>
    <w:rsid w:val="00913F9E"/>
    <w:rsid w:val="009141EC"/>
    <w:rsid w:val="009159F1"/>
    <w:rsid w:val="00916D8F"/>
    <w:rsid w:val="00917A29"/>
    <w:rsid w:val="00920266"/>
    <w:rsid w:val="00920F2E"/>
    <w:rsid w:val="009226FD"/>
    <w:rsid w:val="00922DA7"/>
    <w:rsid w:val="00922F80"/>
    <w:rsid w:val="0092445F"/>
    <w:rsid w:val="009270AA"/>
    <w:rsid w:val="00927307"/>
    <w:rsid w:val="009277EE"/>
    <w:rsid w:val="00927CF1"/>
    <w:rsid w:val="00931388"/>
    <w:rsid w:val="00932501"/>
    <w:rsid w:val="00935422"/>
    <w:rsid w:val="0093582A"/>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4AFD"/>
    <w:rsid w:val="00954DA9"/>
    <w:rsid w:val="0095514B"/>
    <w:rsid w:val="009562DC"/>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EF2"/>
    <w:rsid w:val="009861C3"/>
    <w:rsid w:val="0098786B"/>
    <w:rsid w:val="00987DE5"/>
    <w:rsid w:val="00990E85"/>
    <w:rsid w:val="00991B6F"/>
    <w:rsid w:val="0099232D"/>
    <w:rsid w:val="0099298C"/>
    <w:rsid w:val="00992B5C"/>
    <w:rsid w:val="00993A1D"/>
    <w:rsid w:val="00994A07"/>
    <w:rsid w:val="0099522D"/>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2CDA"/>
    <w:rsid w:val="009F303F"/>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D27"/>
    <w:rsid w:val="00A232B2"/>
    <w:rsid w:val="00A23A28"/>
    <w:rsid w:val="00A23F04"/>
    <w:rsid w:val="00A24E17"/>
    <w:rsid w:val="00A25467"/>
    <w:rsid w:val="00A25470"/>
    <w:rsid w:val="00A30C34"/>
    <w:rsid w:val="00A328A5"/>
    <w:rsid w:val="00A3291F"/>
    <w:rsid w:val="00A345C3"/>
    <w:rsid w:val="00A35280"/>
    <w:rsid w:val="00A35E4B"/>
    <w:rsid w:val="00A362EC"/>
    <w:rsid w:val="00A3647C"/>
    <w:rsid w:val="00A36571"/>
    <w:rsid w:val="00A37231"/>
    <w:rsid w:val="00A37EDC"/>
    <w:rsid w:val="00A400D4"/>
    <w:rsid w:val="00A403DB"/>
    <w:rsid w:val="00A409BE"/>
    <w:rsid w:val="00A42778"/>
    <w:rsid w:val="00A4322E"/>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502B"/>
    <w:rsid w:val="00A75502"/>
    <w:rsid w:val="00A76325"/>
    <w:rsid w:val="00A76666"/>
    <w:rsid w:val="00A76705"/>
    <w:rsid w:val="00A76A87"/>
    <w:rsid w:val="00A7757F"/>
    <w:rsid w:val="00A77587"/>
    <w:rsid w:val="00A775B6"/>
    <w:rsid w:val="00A7795C"/>
    <w:rsid w:val="00A8022D"/>
    <w:rsid w:val="00A810CC"/>
    <w:rsid w:val="00A83120"/>
    <w:rsid w:val="00A832B3"/>
    <w:rsid w:val="00A83868"/>
    <w:rsid w:val="00A86877"/>
    <w:rsid w:val="00A87302"/>
    <w:rsid w:val="00A876F6"/>
    <w:rsid w:val="00A879C8"/>
    <w:rsid w:val="00A90E4C"/>
    <w:rsid w:val="00A9145C"/>
    <w:rsid w:val="00A91590"/>
    <w:rsid w:val="00A92947"/>
    <w:rsid w:val="00A93FBF"/>
    <w:rsid w:val="00A95241"/>
    <w:rsid w:val="00A956ED"/>
    <w:rsid w:val="00A96A23"/>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E039D"/>
    <w:rsid w:val="00AE0777"/>
    <w:rsid w:val="00AE17F1"/>
    <w:rsid w:val="00AE1EDB"/>
    <w:rsid w:val="00AE255E"/>
    <w:rsid w:val="00AE3993"/>
    <w:rsid w:val="00AE793F"/>
    <w:rsid w:val="00AE7C1D"/>
    <w:rsid w:val="00AF1ED9"/>
    <w:rsid w:val="00AF2296"/>
    <w:rsid w:val="00AF2724"/>
    <w:rsid w:val="00AF7AC3"/>
    <w:rsid w:val="00B00F04"/>
    <w:rsid w:val="00B01ACF"/>
    <w:rsid w:val="00B02311"/>
    <w:rsid w:val="00B04231"/>
    <w:rsid w:val="00B04E1B"/>
    <w:rsid w:val="00B05FEF"/>
    <w:rsid w:val="00B0632B"/>
    <w:rsid w:val="00B06342"/>
    <w:rsid w:val="00B0647A"/>
    <w:rsid w:val="00B07BC0"/>
    <w:rsid w:val="00B10ECB"/>
    <w:rsid w:val="00B10F23"/>
    <w:rsid w:val="00B117A2"/>
    <w:rsid w:val="00B1199F"/>
    <w:rsid w:val="00B11E9D"/>
    <w:rsid w:val="00B1317E"/>
    <w:rsid w:val="00B1347C"/>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992"/>
    <w:rsid w:val="00B249B8"/>
    <w:rsid w:val="00B252C2"/>
    <w:rsid w:val="00B255A6"/>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4BF1"/>
    <w:rsid w:val="00B450BA"/>
    <w:rsid w:val="00B453DE"/>
    <w:rsid w:val="00B466F9"/>
    <w:rsid w:val="00B5183E"/>
    <w:rsid w:val="00B52B46"/>
    <w:rsid w:val="00B53D0A"/>
    <w:rsid w:val="00B54186"/>
    <w:rsid w:val="00B547E8"/>
    <w:rsid w:val="00B55B26"/>
    <w:rsid w:val="00B55CD3"/>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209E"/>
    <w:rsid w:val="00BA284F"/>
    <w:rsid w:val="00BA2A86"/>
    <w:rsid w:val="00BA33F3"/>
    <w:rsid w:val="00BA340D"/>
    <w:rsid w:val="00BA3CF5"/>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F79"/>
    <w:rsid w:val="00BC3039"/>
    <w:rsid w:val="00BC38F8"/>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C56"/>
    <w:rsid w:val="00C01513"/>
    <w:rsid w:val="00C03A45"/>
    <w:rsid w:val="00C03E37"/>
    <w:rsid w:val="00C056E4"/>
    <w:rsid w:val="00C06FED"/>
    <w:rsid w:val="00C078FA"/>
    <w:rsid w:val="00C102E5"/>
    <w:rsid w:val="00C109CB"/>
    <w:rsid w:val="00C10EBE"/>
    <w:rsid w:val="00C116EF"/>
    <w:rsid w:val="00C11FBA"/>
    <w:rsid w:val="00C122A7"/>
    <w:rsid w:val="00C124CD"/>
    <w:rsid w:val="00C1346B"/>
    <w:rsid w:val="00C13B93"/>
    <w:rsid w:val="00C13ED5"/>
    <w:rsid w:val="00C14AB5"/>
    <w:rsid w:val="00C14D55"/>
    <w:rsid w:val="00C157D2"/>
    <w:rsid w:val="00C168A8"/>
    <w:rsid w:val="00C168FB"/>
    <w:rsid w:val="00C16F72"/>
    <w:rsid w:val="00C1711D"/>
    <w:rsid w:val="00C17CAA"/>
    <w:rsid w:val="00C17EAD"/>
    <w:rsid w:val="00C17F60"/>
    <w:rsid w:val="00C2177C"/>
    <w:rsid w:val="00C219FB"/>
    <w:rsid w:val="00C233CC"/>
    <w:rsid w:val="00C2577D"/>
    <w:rsid w:val="00C25C51"/>
    <w:rsid w:val="00C2672D"/>
    <w:rsid w:val="00C3033E"/>
    <w:rsid w:val="00C331A1"/>
    <w:rsid w:val="00C3329F"/>
    <w:rsid w:val="00C3493D"/>
    <w:rsid w:val="00C34D63"/>
    <w:rsid w:val="00C35306"/>
    <w:rsid w:val="00C362A9"/>
    <w:rsid w:val="00C3645B"/>
    <w:rsid w:val="00C3656D"/>
    <w:rsid w:val="00C36F69"/>
    <w:rsid w:val="00C3730A"/>
    <w:rsid w:val="00C404AE"/>
    <w:rsid w:val="00C41C52"/>
    <w:rsid w:val="00C420B0"/>
    <w:rsid w:val="00C42330"/>
    <w:rsid w:val="00C42DEE"/>
    <w:rsid w:val="00C435D9"/>
    <w:rsid w:val="00C44558"/>
    <w:rsid w:val="00C4493C"/>
    <w:rsid w:val="00C45FCC"/>
    <w:rsid w:val="00C464EA"/>
    <w:rsid w:val="00C46840"/>
    <w:rsid w:val="00C46FE8"/>
    <w:rsid w:val="00C47D00"/>
    <w:rsid w:val="00C47EA6"/>
    <w:rsid w:val="00C51222"/>
    <w:rsid w:val="00C5138F"/>
    <w:rsid w:val="00C5149B"/>
    <w:rsid w:val="00C5155A"/>
    <w:rsid w:val="00C5482D"/>
    <w:rsid w:val="00C54C31"/>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50B4"/>
    <w:rsid w:val="00C764D4"/>
    <w:rsid w:val="00C767F5"/>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52C"/>
    <w:rsid w:val="00CE1226"/>
    <w:rsid w:val="00CE167E"/>
    <w:rsid w:val="00CE192C"/>
    <w:rsid w:val="00CE1E19"/>
    <w:rsid w:val="00CE4312"/>
    <w:rsid w:val="00CE52DE"/>
    <w:rsid w:val="00CF02B2"/>
    <w:rsid w:val="00CF0A3A"/>
    <w:rsid w:val="00CF2929"/>
    <w:rsid w:val="00CF2E58"/>
    <w:rsid w:val="00CF4583"/>
    <w:rsid w:val="00CF66D7"/>
    <w:rsid w:val="00CF6E8B"/>
    <w:rsid w:val="00D00F6F"/>
    <w:rsid w:val="00D00FA7"/>
    <w:rsid w:val="00D02123"/>
    <w:rsid w:val="00D0247D"/>
    <w:rsid w:val="00D0368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B9F"/>
    <w:rsid w:val="00D26DD7"/>
    <w:rsid w:val="00D32E58"/>
    <w:rsid w:val="00D34933"/>
    <w:rsid w:val="00D34DC1"/>
    <w:rsid w:val="00D3646C"/>
    <w:rsid w:val="00D40319"/>
    <w:rsid w:val="00D425B7"/>
    <w:rsid w:val="00D42FD0"/>
    <w:rsid w:val="00D43FB3"/>
    <w:rsid w:val="00D44EB3"/>
    <w:rsid w:val="00D45F1E"/>
    <w:rsid w:val="00D46871"/>
    <w:rsid w:val="00D474FF"/>
    <w:rsid w:val="00D47F39"/>
    <w:rsid w:val="00D52067"/>
    <w:rsid w:val="00D54802"/>
    <w:rsid w:val="00D555E8"/>
    <w:rsid w:val="00D561B4"/>
    <w:rsid w:val="00D56230"/>
    <w:rsid w:val="00D5633C"/>
    <w:rsid w:val="00D56670"/>
    <w:rsid w:val="00D5712A"/>
    <w:rsid w:val="00D57136"/>
    <w:rsid w:val="00D578A3"/>
    <w:rsid w:val="00D6260D"/>
    <w:rsid w:val="00D64834"/>
    <w:rsid w:val="00D65A49"/>
    <w:rsid w:val="00D671D2"/>
    <w:rsid w:val="00D70550"/>
    <w:rsid w:val="00D70CAC"/>
    <w:rsid w:val="00D721AE"/>
    <w:rsid w:val="00D73045"/>
    <w:rsid w:val="00D73403"/>
    <w:rsid w:val="00D73B4D"/>
    <w:rsid w:val="00D74256"/>
    <w:rsid w:val="00D7506D"/>
    <w:rsid w:val="00D7533B"/>
    <w:rsid w:val="00D7670D"/>
    <w:rsid w:val="00D80118"/>
    <w:rsid w:val="00D807F8"/>
    <w:rsid w:val="00D82484"/>
    <w:rsid w:val="00D82AA1"/>
    <w:rsid w:val="00D85965"/>
    <w:rsid w:val="00D85C37"/>
    <w:rsid w:val="00D871B8"/>
    <w:rsid w:val="00D87F3F"/>
    <w:rsid w:val="00D92498"/>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10C"/>
    <w:rsid w:val="00DC57A2"/>
    <w:rsid w:val="00DC69E3"/>
    <w:rsid w:val="00DC7F2C"/>
    <w:rsid w:val="00DD1242"/>
    <w:rsid w:val="00DD1C94"/>
    <w:rsid w:val="00DD1F98"/>
    <w:rsid w:val="00DD2E31"/>
    <w:rsid w:val="00DD3C79"/>
    <w:rsid w:val="00DE0A53"/>
    <w:rsid w:val="00DE10A6"/>
    <w:rsid w:val="00DE3C08"/>
    <w:rsid w:val="00DE3C4F"/>
    <w:rsid w:val="00DE3E8F"/>
    <w:rsid w:val="00DE4AC3"/>
    <w:rsid w:val="00DE4F6D"/>
    <w:rsid w:val="00DE5D80"/>
    <w:rsid w:val="00DE7A41"/>
    <w:rsid w:val="00DF03D0"/>
    <w:rsid w:val="00DF17D8"/>
    <w:rsid w:val="00DF2E2F"/>
    <w:rsid w:val="00DF3D2D"/>
    <w:rsid w:val="00DF3D41"/>
    <w:rsid w:val="00DF4BD7"/>
    <w:rsid w:val="00DF7065"/>
    <w:rsid w:val="00DF78CB"/>
    <w:rsid w:val="00E000B0"/>
    <w:rsid w:val="00E00204"/>
    <w:rsid w:val="00E0023F"/>
    <w:rsid w:val="00E01A7D"/>
    <w:rsid w:val="00E02ACB"/>
    <w:rsid w:val="00E03C84"/>
    <w:rsid w:val="00E043F9"/>
    <w:rsid w:val="00E04C8F"/>
    <w:rsid w:val="00E04EA4"/>
    <w:rsid w:val="00E101F6"/>
    <w:rsid w:val="00E10CDB"/>
    <w:rsid w:val="00E12093"/>
    <w:rsid w:val="00E120E2"/>
    <w:rsid w:val="00E126AD"/>
    <w:rsid w:val="00E12909"/>
    <w:rsid w:val="00E12F89"/>
    <w:rsid w:val="00E14F88"/>
    <w:rsid w:val="00E15E0D"/>
    <w:rsid w:val="00E17C1C"/>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4A7"/>
    <w:rsid w:val="00E349F7"/>
    <w:rsid w:val="00E356EA"/>
    <w:rsid w:val="00E35A5E"/>
    <w:rsid w:val="00E35AFA"/>
    <w:rsid w:val="00E367A3"/>
    <w:rsid w:val="00E378BA"/>
    <w:rsid w:val="00E37AA7"/>
    <w:rsid w:val="00E37D55"/>
    <w:rsid w:val="00E37DF4"/>
    <w:rsid w:val="00E41937"/>
    <w:rsid w:val="00E41EB5"/>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44F9"/>
    <w:rsid w:val="00E64C62"/>
    <w:rsid w:val="00E64D1C"/>
    <w:rsid w:val="00E660FD"/>
    <w:rsid w:val="00E6621A"/>
    <w:rsid w:val="00E70397"/>
    <w:rsid w:val="00E70DC7"/>
    <w:rsid w:val="00E7385A"/>
    <w:rsid w:val="00E74C68"/>
    <w:rsid w:val="00E74EA3"/>
    <w:rsid w:val="00E74EC0"/>
    <w:rsid w:val="00E756C1"/>
    <w:rsid w:val="00E767C4"/>
    <w:rsid w:val="00E76CFE"/>
    <w:rsid w:val="00E76E8C"/>
    <w:rsid w:val="00E80A61"/>
    <w:rsid w:val="00E81043"/>
    <w:rsid w:val="00E81F02"/>
    <w:rsid w:val="00E827D8"/>
    <w:rsid w:val="00E83985"/>
    <w:rsid w:val="00E83D90"/>
    <w:rsid w:val="00E84DEF"/>
    <w:rsid w:val="00E84F6F"/>
    <w:rsid w:val="00E86FA9"/>
    <w:rsid w:val="00E87D6E"/>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42F"/>
    <w:rsid w:val="00EC7886"/>
    <w:rsid w:val="00EC7D53"/>
    <w:rsid w:val="00ED0E0F"/>
    <w:rsid w:val="00ED2656"/>
    <w:rsid w:val="00ED36B3"/>
    <w:rsid w:val="00ED36F1"/>
    <w:rsid w:val="00ED4420"/>
    <w:rsid w:val="00ED44EF"/>
    <w:rsid w:val="00ED48C7"/>
    <w:rsid w:val="00ED52D3"/>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51B"/>
    <w:rsid w:val="00EF654F"/>
    <w:rsid w:val="00EF6A7D"/>
    <w:rsid w:val="00EF6F8A"/>
    <w:rsid w:val="00EF71EA"/>
    <w:rsid w:val="00EF7B11"/>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FF1"/>
    <w:rsid w:val="00F7762D"/>
    <w:rsid w:val="00F80122"/>
    <w:rsid w:val="00F80D39"/>
    <w:rsid w:val="00F828EB"/>
    <w:rsid w:val="00F82ECC"/>
    <w:rsid w:val="00F84A3F"/>
    <w:rsid w:val="00F87D96"/>
    <w:rsid w:val="00F87E9A"/>
    <w:rsid w:val="00F92D75"/>
    <w:rsid w:val="00F93972"/>
    <w:rsid w:val="00F93A55"/>
    <w:rsid w:val="00F95067"/>
    <w:rsid w:val="00F950B0"/>
    <w:rsid w:val="00F95F0E"/>
    <w:rsid w:val="00F973B0"/>
    <w:rsid w:val="00F97966"/>
    <w:rsid w:val="00F97F82"/>
    <w:rsid w:val="00FA229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e">
    <w:name w:val="Placeholder Text"/>
    <w:basedOn w:val="a0"/>
    <w:uiPriority w:val="99"/>
    <w:semiHidden/>
    <w:rsid w:val="00A6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chemas.isotc211.org/19115/-1/gex/1.3.0/extent.xsd" TargetMode="External"/><Relationship Id="rId2" Type="http://schemas.openxmlformats.org/officeDocument/2006/relationships/hyperlink" Target="https://schemas.isotc211.org/19115/-1/mrc/1.3.0/content.xsd" TargetMode="External"/><Relationship Id="rId1" Type="http://schemas.openxmlformats.org/officeDocument/2006/relationships/hyperlink" Target="https://portal.ogc.org/public_ogc/directives/directives.php"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ogc.org/license" TargetMode="External"/><Relationship Id="rId18" Type="http://schemas.openxmlformats.org/officeDocument/2006/relationships/hyperlink" Target="http://www.ietf.org/rfc/rfc3339.txt" TargetMode="External"/><Relationship Id="rId26" Type="http://schemas.openxmlformats.org/officeDocument/2006/relationships/hyperlink" Target="https://github.com/opengeospatial/TrainingDML-AI_SWG/tree/main/use-cases/examples/1.0/DOTA-v1.5.json" TargetMode="External"/><Relationship Id="rId39" Type="http://schemas.openxmlformats.org/officeDocument/2006/relationships/hyperlink" Target="http://www.ietf.org/rfc/rfc3339.txt" TargetMode="External"/><Relationship Id="rId21" Type="http://schemas.openxmlformats.org/officeDocument/2006/relationships/hyperlink" Target="https://www.iso.org/standard/78900.html" TargetMode="External"/><Relationship Id="rId34" Type="http://schemas.openxmlformats.org/officeDocument/2006/relationships/hyperlink" Target="https://github.com/opengeospatial/TrainingDML-AI_SWG/tree/main/use-cases/examples/1.0/DOTA-v1.5-changeset.json" TargetMode="External"/><Relationship Id="rId42" Type="http://schemas.openxmlformats.org/officeDocument/2006/relationships/hyperlink" Target="http://www.ietf.org/rfc/rfc7946.txt" TargetMode="External"/><Relationship Id="rId47" Type="http://schemas.openxmlformats.org/officeDocument/2006/relationships/hyperlink" Target="https://docs.ogc.org/per/19-027r2.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ols.ietf.org/html/rfc7946" TargetMode="External"/><Relationship Id="rId29" Type="http://schemas.openxmlformats.org/officeDocument/2006/relationships/hyperlink" Target="https://github.com/opengeospatial/TrainingDML-AI_SWG/tree/main/use-cases/examples/1.0/Toronto_3D.json" TargetMode="External"/><Relationship Id="rId11" Type="http://schemas.microsoft.com/office/2016/09/relationships/commentsIds" Target="commentsIds.xml"/><Relationship Id="rId24" Type="http://schemas.openxmlformats.org/officeDocument/2006/relationships/hyperlink" Target="https://json-schema.org/" TargetMode="External"/><Relationship Id="rId32" Type="http://schemas.openxmlformats.org/officeDocument/2006/relationships/hyperlink" Target="https://github.com/opengeospatial/TrainingDML-AI_SWG/tree/main/use-cases/examples/1.0/WHU_MVS.json" TargetMode="External"/><Relationship Id="rId37" Type="http://schemas.openxmlformats.org/officeDocument/2006/relationships/hyperlink" Target="https://github.com/opengeospatial/TrainingDML-AI_SWG/blob/main/use-cases/examples/1.0/nuScenes.json" TargetMode="External"/><Relationship Id="rId40" Type="http://schemas.openxmlformats.org/officeDocument/2006/relationships/hyperlink" Target="http://www.ietf.org/rfc/rfc3986.txt" TargetMode="External"/><Relationship Id="rId45" Type="http://schemas.openxmlformats.org/officeDocument/2006/relationships/hyperlink" Target="https://www.iso.org/standard/53798.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yperlink" Target="https://www.iso.org/standard/66175.html" TargetMode="External"/><Relationship Id="rId31" Type="http://schemas.openxmlformats.org/officeDocument/2006/relationships/hyperlink" Target="https://github.com/opengeospatial/TrainingDML-AI_SWG/tree/main/use-cases/examples/1.0/UiT_HCD_California_2017.json" TargetMode="External"/><Relationship Id="rId44" Type="http://schemas.openxmlformats.org/officeDocument/2006/relationships/hyperlink" Target="https://www.iso.org/standard/32575.html"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cs.ogc.org/is/23-008r3/23-008r3.html" TargetMode="External"/><Relationship Id="rId22" Type="http://schemas.openxmlformats.org/officeDocument/2006/relationships/hyperlink" Target="https://portal.ogc.org/public_ogc/directives/directives.php" TargetMode="External"/><Relationship Id="rId27" Type="http://schemas.openxmlformats.org/officeDocument/2006/relationships/hyperlink" Target="https://github.com/opengeospatial/TrainingDML-AI_SWG/tree/main/use-cases/examples/1.0/KITTI.json" TargetMode="External"/><Relationship Id="rId30" Type="http://schemas.openxmlformats.org/officeDocument/2006/relationships/hyperlink" Target="https://github.com/opengeospatial/TrainingDML-AI_SWG/tree/main/use-cases/examples/1.0/WHU-building.json" TargetMode="External"/><Relationship Id="rId35" Type="http://schemas.openxmlformats.org/officeDocument/2006/relationships/hyperlink" Target="https://github.com/opengeospatial/TrainingDML-AI_SWG/blob/main/use-cases/examples/1.0/ERA5_hourly_data.json" TargetMode="External"/><Relationship Id="rId43" Type="http://schemas.openxmlformats.org/officeDocument/2006/relationships/hyperlink" Target="https://www.iso.org/standard/26012.html" TargetMode="External"/><Relationship Id="rId48" Type="http://schemas.openxmlformats.org/officeDocument/2006/relationships/hyperlink" Target="https://docs.ogc.org/per/20-015r2.html" TargetMode="External"/><Relationship Id="rId8" Type="http://schemas.openxmlformats.org/officeDocument/2006/relationships/hyperlink" Target="http://www.opengis.net/def/%5b%7bdoc-type/%7d%5d%7bstandard%7d/%7bm.n%7d"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ogc.org/ogc/Document" TargetMode="External"/><Relationship Id="rId17" Type="http://schemas.openxmlformats.org/officeDocument/2006/relationships/hyperlink" Target="http://www.ietf.org/rfc/rfc3986.txt" TargetMode="External"/><Relationship Id="rId25" Type="http://schemas.openxmlformats.org/officeDocument/2006/relationships/hyperlink" Target="https://github.com/opengeospatial/TrainingDML-AI_SWG/tree/main/use-cases/examples/1.0/WHU-RS19.json" TargetMode="External"/><Relationship Id="rId33" Type="http://schemas.openxmlformats.org/officeDocument/2006/relationships/hyperlink" Target="https://github.com/opengeospatial/TrainingDML-AI_SWG/tree/main/use-cases/examples/1.0/WHU-RS19-quality.json" TargetMode="External"/><Relationship Id="rId38" Type="http://schemas.openxmlformats.org/officeDocument/2006/relationships/hyperlink" Target="https://docs.ogc.org/is/23-008r3/23-008r3.html" TargetMode="External"/><Relationship Id="rId46" Type="http://schemas.openxmlformats.org/officeDocument/2006/relationships/hyperlink" Target="https://docs.ogc.org/per/18-038r2.html" TargetMode="External"/><Relationship Id="rId20" Type="http://schemas.openxmlformats.org/officeDocument/2006/relationships/hyperlink" Target="https://www.iso.org/standard/53798.html" TargetMode="External"/><Relationship Id="rId41" Type="http://schemas.openxmlformats.org/officeDocument/2006/relationships/hyperlink" Target="http://www.ietf.org/rfc/rfc7159.txt"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7159.txt" TargetMode="External"/><Relationship Id="rId23" Type="http://schemas.openxmlformats.org/officeDocument/2006/relationships/hyperlink" Target="https://portal.ogc.org/files/?artifact_id=41579" TargetMode="External"/><Relationship Id="rId28" Type="http://schemas.openxmlformats.org/officeDocument/2006/relationships/hyperlink" Target="https://github.com/opengeospatial/TrainingDML-AI_SWG/tree/main/use-cases/examples/1.0/GID-5C.json" TargetMode="External"/><Relationship Id="rId36" Type="http://schemas.openxmlformats.org/officeDocument/2006/relationships/hyperlink" Target="https://github.com/opengeospatial/TrainingDML-AI_SWG/blob/main/use-cases/examples/1.0/SCIRec.json" TargetMode="External"/><Relationship Id="rId49" Type="http://schemas.openxmlformats.org/officeDocument/2006/relationships/hyperlink" Target="https://doi.org/10.1080/13658816.2022.208722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E207D-293C-42BA-B2DE-1F9F1EB2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52</Pages>
  <Words>10611</Words>
  <Characters>60488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70958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384</cp:revision>
  <dcterms:created xsi:type="dcterms:W3CDTF">2023-12-19T17:48:00Z</dcterms:created>
  <dcterms:modified xsi:type="dcterms:W3CDTF">2024-01-26T07:26:00Z</dcterms:modified>
</cp:coreProperties>
</file>