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F21E8F" w14:textId="77777777" w:rsidR="009A7B37" w:rsidRDefault="009A7B37">
      <w:pPr>
        <w:jc w:val="right"/>
        <w:rPr>
          <w:b/>
          <w:color w:val="0000FF"/>
          <w:sz w:val="36"/>
          <w:szCs w:val="36"/>
        </w:rPr>
      </w:pPr>
      <w:r>
        <w:rPr>
          <w:b/>
          <w:sz w:val="36"/>
          <w:szCs w:val="36"/>
        </w:rPr>
        <w:t>Open Geospatial Consortium</w:t>
      </w:r>
      <w:r>
        <w:rPr>
          <w:b/>
          <w:color w:val="0000FF"/>
          <w:sz w:val="36"/>
          <w:szCs w:val="36"/>
        </w:rPr>
        <w:t xml:space="preserve"> </w:t>
      </w:r>
    </w:p>
    <w:p w14:paraId="438B4278" w14:textId="77777777" w:rsidR="00DB1F99" w:rsidRDefault="00DB1F99">
      <w:pPr>
        <w:jc w:val="right"/>
        <w:rPr>
          <w:sz w:val="20"/>
          <w:szCs w:val="20"/>
        </w:rPr>
      </w:pPr>
      <w:r>
        <w:rPr>
          <w:sz w:val="20"/>
          <w:szCs w:val="20"/>
        </w:rPr>
        <w:t xml:space="preserve">Submission Date: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p>
    <w:p w14:paraId="5081CC5C" w14:textId="77777777" w:rsidR="00154114" w:rsidRDefault="00154114">
      <w:pPr>
        <w:jc w:val="right"/>
        <w:rPr>
          <w:color w:val="FF0000"/>
          <w:sz w:val="20"/>
          <w:szCs w:val="20"/>
        </w:rPr>
      </w:pPr>
      <w:r w:rsidRPr="00154114">
        <w:rPr>
          <w:sz w:val="20"/>
          <w:szCs w:val="20"/>
        </w:rPr>
        <w:t xml:space="preserve">Approval </w:t>
      </w:r>
      <w:r w:rsidR="009A7B37" w:rsidRPr="00154114">
        <w:rPr>
          <w:sz w:val="20"/>
          <w:szCs w:val="20"/>
        </w:rPr>
        <w:t>Date:</w:t>
      </w:r>
      <w:r w:rsidR="009A7B37"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00377235" w:rsidRPr="00154114">
        <w:rPr>
          <w:color w:val="FF0000"/>
          <w:sz w:val="20"/>
          <w:szCs w:val="20"/>
        </w:rPr>
        <w:t>&gt;</w:t>
      </w:r>
    </w:p>
    <w:p w14:paraId="1E89CC4D" w14:textId="77777777" w:rsidR="009A7B37" w:rsidRPr="00154114" w:rsidRDefault="00154114" w:rsidP="00154114">
      <w:pPr>
        <w:jc w:val="right"/>
        <w:rPr>
          <w:color w:val="FF0000"/>
          <w:sz w:val="20"/>
          <w:szCs w:val="20"/>
        </w:rPr>
      </w:pPr>
      <w:r>
        <w:rPr>
          <w:sz w:val="20"/>
          <w:szCs w:val="20"/>
        </w:rPr>
        <w:t>Publication</w:t>
      </w:r>
      <w:r w:rsidRPr="00154114">
        <w:rPr>
          <w:sz w:val="20"/>
          <w:szCs w:val="20"/>
        </w:rPr>
        <w:t xml:space="preserve"> Date:</w:t>
      </w:r>
      <w:r w:rsidRPr="00154114">
        <w:rPr>
          <w:color w:val="0000FF"/>
          <w:sz w:val="20"/>
          <w:szCs w:val="20"/>
        </w:rPr>
        <w:t>   </w:t>
      </w:r>
      <w:r>
        <w:rPr>
          <w:color w:val="FF0000"/>
          <w:sz w:val="20"/>
          <w:szCs w:val="20"/>
        </w:rPr>
        <w:t>&lt;</w:t>
      </w:r>
      <w:proofErr w:type="spellStart"/>
      <w:r>
        <w:rPr>
          <w:color w:val="FF0000"/>
          <w:sz w:val="20"/>
          <w:szCs w:val="20"/>
        </w:rPr>
        <w:t>yyyy</w:t>
      </w:r>
      <w:proofErr w:type="spellEnd"/>
      <w:r>
        <w:rPr>
          <w:color w:val="FF0000"/>
          <w:sz w:val="20"/>
          <w:szCs w:val="20"/>
        </w:rPr>
        <w:t>-</w:t>
      </w:r>
      <w:r w:rsidR="006136E0">
        <w:rPr>
          <w:color w:val="FF0000"/>
          <w:sz w:val="20"/>
          <w:szCs w:val="20"/>
        </w:rPr>
        <w:t>mm-dd</w:t>
      </w:r>
      <w:r w:rsidRPr="00154114">
        <w:rPr>
          <w:color w:val="FF0000"/>
          <w:sz w:val="20"/>
          <w:szCs w:val="20"/>
        </w:rPr>
        <w:t>&gt;</w:t>
      </w:r>
      <w:r w:rsidR="00377235" w:rsidRPr="00154114">
        <w:rPr>
          <w:b/>
          <w:color w:val="0000FF"/>
          <w:sz w:val="20"/>
          <w:szCs w:val="20"/>
        </w:rPr>
        <w:t xml:space="preserve"> </w:t>
      </w:r>
    </w:p>
    <w:p w14:paraId="276F6883" w14:textId="7F60C771" w:rsidR="009A7B37" w:rsidRPr="00154114" w:rsidRDefault="009A7B37">
      <w:pPr>
        <w:jc w:val="right"/>
        <w:rPr>
          <w:sz w:val="20"/>
          <w:szCs w:val="20"/>
        </w:rPr>
      </w:pPr>
      <w:bookmarkStart w:id="0" w:name="Cover_RemoveText2"/>
      <w:r w:rsidRPr="00154114">
        <w:rPr>
          <w:sz w:val="20"/>
          <w:szCs w:val="20"/>
        </w:rPr>
        <w:t>External identifier of this OGC</w:t>
      </w:r>
      <w:r w:rsidRPr="00154114">
        <w:rPr>
          <w:sz w:val="20"/>
          <w:szCs w:val="20"/>
          <w:vertAlign w:val="superscript"/>
        </w:rPr>
        <w:t>®</w:t>
      </w:r>
      <w:r w:rsidRPr="00154114">
        <w:rPr>
          <w:sz w:val="20"/>
          <w:szCs w:val="20"/>
        </w:rPr>
        <w:t xml:space="preserve"> document:</w:t>
      </w:r>
      <w:r w:rsidRPr="00154114">
        <w:rPr>
          <w:color w:val="0000FF"/>
          <w:sz w:val="20"/>
          <w:szCs w:val="20"/>
        </w:rPr>
        <w:t xml:space="preserve"> </w:t>
      </w:r>
      <w:r w:rsidR="004C43DA" w:rsidRPr="00154114">
        <w:rPr>
          <w:color w:val="0000FF"/>
          <w:sz w:val="20"/>
          <w:szCs w:val="20"/>
        </w:rPr>
        <w:t>&lt;</w:t>
      </w:r>
      <w:hyperlink r:id="rId8" w:history="1">
        <w:r w:rsidR="004111ED" w:rsidRPr="00805A6C">
          <w:rPr>
            <w:rStyle w:val="a3"/>
            <w:sz w:val="20"/>
            <w:szCs w:val="20"/>
          </w:rPr>
          <w:t>http://www.opengis.net/</w:t>
        </w:r>
        <w:r w:rsidR="00DE7A41">
          <w:rPr>
            <w:rStyle w:val="a3"/>
            <w:sz w:val="20"/>
            <w:szCs w:val="20"/>
          </w:rPr>
          <w:t>doc</w:t>
        </w:r>
        <w:r w:rsidR="004111ED" w:rsidRPr="00805A6C">
          <w:rPr>
            <w:rStyle w:val="a3"/>
            <w:sz w:val="20"/>
            <w:szCs w:val="20"/>
          </w:rPr>
          <w:t>/[{doc-type/}]{standard}/{m.n}</w:t>
        </w:r>
      </w:hyperlink>
      <w:r w:rsidR="004C43DA" w:rsidRPr="00154114">
        <w:rPr>
          <w:sz w:val="20"/>
          <w:szCs w:val="20"/>
        </w:rPr>
        <w:t>&gt;</w:t>
      </w:r>
    </w:p>
    <w:p w14:paraId="78092874" w14:textId="3BAFE2F3" w:rsidR="009A7B37" w:rsidRPr="00154114" w:rsidRDefault="009A7B37">
      <w:pPr>
        <w:jc w:val="right"/>
        <w:rPr>
          <w:sz w:val="20"/>
          <w:szCs w:val="20"/>
        </w:rPr>
      </w:pPr>
      <w:r w:rsidRPr="00154114">
        <w:rPr>
          <w:sz w:val="20"/>
          <w:szCs w:val="20"/>
        </w:rPr>
        <w:t>Internal reference number of this OGC</w:t>
      </w:r>
      <w:r w:rsidRPr="00154114">
        <w:rPr>
          <w:sz w:val="20"/>
          <w:szCs w:val="20"/>
          <w:vertAlign w:val="superscript"/>
        </w:rPr>
        <w:t>®</w:t>
      </w:r>
      <w:r w:rsidRPr="00154114">
        <w:rPr>
          <w:sz w:val="20"/>
          <w:szCs w:val="20"/>
        </w:rPr>
        <w:t xml:space="preserve"> document:</w:t>
      </w:r>
      <w:r w:rsidRPr="00154114">
        <w:rPr>
          <w:color w:val="0000FF"/>
          <w:sz w:val="20"/>
          <w:szCs w:val="20"/>
        </w:rPr>
        <w:t> </w:t>
      </w:r>
      <w:bookmarkEnd w:id="0"/>
      <w:r w:rsidR="004C43DA" w:rsidRPr="00154114">
        <w:rPr>
          <w:color w:val="FF0000"/>
          <w:sz w:val="20"/>
          <w:szCs w:val="20"/>
        </w:rPr>
        <w:t>YY-</w:t>
      </w:r>
      <w:proofErr w:type="spellStart"/>
      <w:r w:rsidR="004C43DA" w:rsidRPr="00154114">
        <w:rPr>
          <w:color w:val="FF0000"/>
          <w:sz w:val="20"/>
          <w:szCs w:val="20"/>
        </w:rPr>
        <w:t>nnnrx</w:t>
      </w:r>
      <w:proofErr w:type="spellEnd"/>
      <w:r w:rsidR="004C43DA" w:rsidRPr="00154114">
        <w:rPr>
          <w:sz w:val="20"/>
          <w:szCs w:val="20"/>
        </w:rPr>
        <w:t xml:space="preserve"> </w:t>
      </w:r>
    </w:p>
    <w:p w14:paraId="1261D331" w14:textId="77777777" w:rsidR="009A7B37" w:rsidRPr="00154114" w:rsidRDefault="009A7B37">
      <w:pPr>
        <w:jc w:val="right"/>
        <w:rPr>
          <w:sz w:val="20"/>
          <w:szCs w:val="20"/>
        </w:rPr>
      </w:pPr>
      <w:r w:rsidRPr="00154114">
        <w:rPr>
          <w:sz w:val="20"/>
          <w:szCs w:val="20"/>
        </w:rPr>
        <w:t xml:space="preserve">Version: </w:t>
      </w:r>
      <w:proofErr w:type="spellStart"/>
      <w:r w:rsidRPr="00154114">
        <w:rPr>
          <w:color w:val="FF0000"/>
          <w:sz w:val="20"/>
          <w:szCs w:val="20"/>
        </w:rPr>
        <w:t>n.n.n</w:t>
      </w:r>
      <w:proofErr w:type="spellEnd"/>
    </w:p>
    <w:p w14:paraId="0368737F" w14:textId="77777777" w:rsidR="00E50724" w:rsidRPr="00154114" w:rsidRDefault="009A7B37" w:rsidP="00AC2E40">
      <w:pPr>
        <w:jc w:val="right"/>
        <w:rPr>
          <w:b/>
          <w:color w:val="FF0000"/>
          <w:sz w:val="20"/>
          <w:szCs w:val="20"/>
          <w:lang w:val="en-GB"/>
        </w:rPr>
      </w:pPr>
      <w:r w:rsidRPr="00154114">
        <w:rPr>
          <w:sz w:val="20"/>
          <w:szCs w:val="20"/>
        </w:rPr>
        <w:t>Editor:</w:t>
      </w:r>
      <w:r w:rsidRPr="00154114">
        <w:rPr>
          <w:color w:val="0000FF"/>
          <w:sz w:val="20"/>
          <w:szCs w:val="20"/>
        </w:rPr>
        <w:t>   </w:t>
      </w:r>
      <w:r w:rsidRPr="00154114">
        <w:rPr>
          <w:color w:val="FF0000"/>
          <w:sz w:val="20"/>
          <w:szCs w:val="20"/>
        </w:rPr>
        <w:t>&lt;Name(s) of Editor or Editors&gt;</w:t>
      </w:r>
      <w:r w:rsidRPr="00154114">
        <w:rPr>
          <w:b/>
          <w:color w:val="0000FF"/>
          <w:sz w:val="20"/>
          <w:szCs w:val="20"/>
        </w:rPr>
        <w:t xml:space="preserve"> </w:t>
      </w:r>
    </w:p>
    <w:p w14:paraId="13BD7520" w14:textId="77777777" w:rsidR="00AC2E40" w:rsidRDefault="00AC2E40" w:rsidP="00AC2E40">
      <w:pPr>
        <w:jc w:val="right"/>
        <w:rPr>
          <w:b/>
          <w:color w:val="FF0000"/>
          <w:sz w:val="28"/>
          <w:szCs w:val="28"/>
          <w:lang w:val="en-GB"/>
        </w:rPr>
      </w:pPr>
    </w:p>
    <w:p w14:paraId="338755B2" w14:textId="19217E89" w:rsidR="00E50724" w:rsidRPr="00C46840" w:rsidRDefault="00BB57F7" w:rsidP="00C46840">
      <w:pPr>
        <w:jc w:val="center"/>
        <w:rPr>
          <w:sz w:val="36"/>
          <w:szCs w:val="36"/>
        </w:rPr>
      </w:pPr>
      <w:r w:rsidRPr="00BB57F7">
        <w:rPr>
          <w:sz w:val="36"/>
          <w:szCs w:val="36"/>
        </w:rPr>
        <w:t>OGC Training Data Markup Language for Artificial Intelligence (</w:t>
      </w:r>
      <w:proofErr w:type="spellStart"/>
      <w:r w:rsidRPr="00BB57F7">
        <w:rPr>
          <w:sz w:val="36"/>
          <w:szCs w:val="36"/>
        </w:rPr>
        <w:t>TrainingDML</w:t>
      </w:r>
      <w:proofErr w:type="spellEnd"/>
      <w:r w:rsidRPr="00BB57F7">
        <w:rPr>
          <w:sz w:val="36"/>
          <w:szCs w:val="36"/>
        </w:rPr>
        <w:t>-AI) Part</w:t>
      </w:r>
      <w:r w:rsidR="00BB5272">
        <w:rPr>
          <w:sz w:val="36"/>
          <w:szCs w:val="36"/>
        </w:rPr>
        <w:t xml:space="preserve"> </w:t>
      </w:r>
      <w:r w:rsidR="005F6557">
        <w:rPr>
          <w:sz w:val="36"/>
          <w:szCs w:val="36"/>
        </w:rPr>
        <w:t>3</w:t>
      </w:r>
      <w:r w:rsidRPr="00BB57F7">
        <w:rPr>
          <w:sz w:val="36"/>
          <w:szCs w:val="36"/>
        </w:rPr>
        <w:t xml:space="preserve">: </w:t>
      </w:r>
      <w:r w:rsidR="005F6557">
        <w:rPr>
          <w:sz w:val="36"/>
          <w:szCs w:val="36"/>
        </w:rPr>
        <w:t>XML</w:t>
      </w:r>
      <w:r w:rsidR="00B30ED9">
        <w:rPr>
          <w:sz w:val="36"/>
          <w:szCs w:val="36"/>
        </w:rPr>
        <w:t xml:space="preserve"> </w:t>
      </w:r>
      <w:r w:rsidR="003E255E">
        <w:rPr>
          <w:sz w:val="36"/>
          <w:szCs w:val="36"/>
        </w:rPr>
        <w:t>Encoding</w:t>
      </w:r>
      <w:r w:rsidR="005F6557" w:rsidRPr="00BB57F7">
        <w:rPr>
          <w:sz w:val="36"/>
          <w:szCs w:val="36"/>
        </w:rPr>
        <w:t xml:space="preserve"> </w:t>
      </w:r>
      <w:r w:rsidRPr="00BB57F7">
        <w:rPr>
          <w:sz w:val="36"/>
          <w:szCs w:val="36"/>
        </w:rPr>
        <w:t>Standard</w:t>
      </w:r>
    </w:p>
    <w:p w14:paraId="66946602" w14:textId="77777777" w:rsidR="00F41F99" w:rsidRPr="00AC2E40" w:rsidRDefault="00F41F99" w:rsidP="00F41F99">
      <w:pPr>
        <w:rPr>
          <w:lang w:val="en-GB"/>
        </w:rPr>
      </w:pPr>
    </w:p>
    <w:p w14:paraId="1F45FE57" w14:textId="77777777" w:rsidR="009A7B37" w:rsidRDefault="009A7B37">
      <w:pPr>
        <w:pStyle w:val="zzCopyright"/>
        <w:pBdr>
          <w:top w:val="none" w:sz="0" w:space="0" w:color="auto"/>
          <w:left w:val="none" w:sz="0" w:space="0" w:color="auto"/>
          <w:bottom w:val="none" w:sz="0" w:space="0" w:color="auto"/>
          <w:right w:val="none" w:sz="0" w:space="0" w:color="auto"/>
        </w:pBdr>
        <w:jc w:val="center"/>
        <w:rPr>
          <w:b/>
          <w:color w:val="auto"/>
        </w:rPr>
      </w:pPr>
      <w:r>
        <w:rPr>
          <w:b/>
          <w:color w:val="auto"/>
        </w:rPr>
        <w:t>Copyright notice</w:t>
      </w:r>
    </w:p>
    <w:p w14:paraId="5B3B1AFB" w14:textId="52D433DA" w:rsidR="009A7B37" w:rsidRDefault="004203F0" w:rsidP="00E50724">
      <w:pPr>
        <w:jc w:val="center"/>
        <w:rPr>
          <w:b/>
        </w:rPr>
      </w:pPr>
      <w:r>
        <w:t>Copyright ©</w:t>
      </w:r>
      <w:r w:rsidR="00AF1ED9">
        <w:t xml:space="preserve"> </w:t>
      </w:r>
      <w:r w:rsidR="0008679F" w:rsidRPr="00681323">
        <w:t>202</w:t>
      </w:r>
      <w:r w:rsidR="00D66F91">
        <w:t>4</w:t>
      </w:r>
      <w:r w:rsidR="00E50724">
        <w:t xml:space="preserve"> Open Geospatial Consortium</w:t>
      </w:r>
      <w:r w:rsidR="009A7B37">
        <w:br/>
        <w:t xml:space="preserve">To obtain additional rights of use, visit </w:t>
      </w:r>
      <w:hyperlink r:id="rId9" w:history="1">
        <w:r w:rsidR="00C46840" w:rsidRPr="00C058BC">
          <w:rPr>
            <w:rStyle w:val="a3"/>
          </w:rPr>
          <w:t>https://www.ogc.org/ogc/Document</w:t>
        </w:r>
      </w:hyperlink>
      <w:r w:rsidR="009A7B37">
        <w:t>.</w:t>
      </w:r>
      <w:r w:rsidR="00C46840">
        <w:t xml:space="preserve"> </w:t>
      </w:r>
    </w:p>
    <w:p w14:paraId="0587050D" w14:textId="20497B74" w:rsidR="00684C85" w:rsidRDefault="00C46840" w:rsidP="00684C85">
      <w:pPr>
        <w:jc w:val="center"/>
        <w:rPr>
          <w:b/>
          <w:bCs/>
        </w:rPr>
      </w:pPr>
      <w:r>
        <w:rPr>
          <w:b/>
          <w:bCs/>
        </w:rPr>
        <w:t>License Agreement</w:t>
      </w:r>
    </w:p>
    <w:p w14:paraId="3E11E549" w14:textId="12BC9F5C" w:rsidR="00C46840" w:rsidRPr="00C46840" w:rsidRDefault="00C46840" w:rsidP="00684C85">
      <w:pPr>
        <w:jc w:val="center"/>
      </w:pPr>
      <w:r>
        <w:t xml:space="preserve">Permission for use/distribution of this document and any associated materials is subject to the terms of this License Agreement: </w:t>
      </w:r>
      <w:hyperlink r:id="rId10" w:history="1">
        <w:r w:rsidRPr="00C058BC">
          <w:rPr>
            <w:rStyle w:val="a3"/>
          </w:rPr>
          <w:t>https://www.ogc.org/license</w:t>
        </w:r>
      </w:hyperlink>
      <w:r>
        <w:t xml:space="preserve"> </w:t>
      </w:r>
    </w:p>
    <w:p w14:paraId="27D96C7C" w14:textId="77777777" w:rsidR="009A7B37" w:rsidRPr="00684C85" w:rsidRDefault="009A7B37" w:rsidP="00684C85">
      <w:pPr>
        <w:jc w:val="center"/>
        <w:rPr>
          <w:b/>
          <w:bCs/>
        </w:rPr>
      </w:pPr>
      <w:r>
        <w:rPr>
          <w:b/>
          <w:bCs/>
        </w:rPr>
        <w:t>Warning</w:t>
      </w:r>
    </w:p>
    <w:p w14:paraId="5B23A3B1" w14:textId="77777777" w:rsidR="009A7B37" w:rsidRDefault="009A7B37">
      <w:r>
        <w:t>This doc</w:t>
      </w:r>
      <w:r w:rsidR="00F60CB2">
        <w:t>ument is not an OGC Standard. This document</w:t>
      </w:r>
      <w:r>
        <w:t xml:space="preserve"> is distri</w:t>
      </w:r>
      <w:r w:rsidR="00F60CB2">
        <w:t>buted for review and comment. This document</w:t>
      </w:r>
      <w:r>
        <w:t xml:space="preserve"> is subject to change without notice and may not be referred to as an OGC Standard.</w:t>
      </w:r>
    </w:p>
    <w:p w14:paraId="014BA48E" w14:textId="703F97D5"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type:   </w:t>
      </w:r>
      <w:r>
        <w:rPr>
          <w:b w:val="0"/>
          <w:color w:val="auto"/>
          <w:sz w:val="20"/>
        </w:rPr>
        <w:tab/>
        <w:t>OG</w:t>
      </w:r>
      <w:r w:rsidRPr="00C34D63">
        <w:rPr>
          <w:b w:val="0"/>
          <w:color w:val="auto"/>
          <w:sz w:val="20"/>
        </w:rPr>
        <w:t>C</w:t>
      </w:r>
      <w:r w:rsidRPr="00C34D63">
        <w:rPr>
          <w:b w:val="0"/>
          <w:color w:val="auto"/>
          <w:sz w:val="20"/>
          <w:vertAlign w:val="superscript"/>
        </w:rPr>
        <w:t>®</w:t>
      </w:r>
      <w:r w:rsidRPr="00C34D63">
        <w:rPr>
          <w:b w:val="0"/>
          <w:color w:val="auto"/>
          <w:sz w:val="20"/>
        </w:rPr>
        <w:t xml:space="preserve"> Standard</w:t>
      </w:r>
    </w:p>
    <w:p w14:paraId="4DF49A9A"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subtype:   </w:t>
      </w:r>
      <w:r>
        <w:rPr>
          <w:b w:val="0"/>
          <w:color w:val="auto"/>
          <w:sz w:val="20"/>
        </w:rPr>
        <w:tab/>
      </w:r>
      <w:r w:rsidRPr="00681323">
        <w:rPr>
          <w:b w:val="0"/>
          <w:color w:val="auto"/>
          <w:sz w:val="20"/>
        </w:rPr>
        <w:t>if applicable</w:t>
      </w:r>
    </w:p>
    <w:p w14:paraId="3BDBD692" w14:textId="77777777" w:rsidR="009A7B37" w:rsidRDefault="009A7B37">
      <w:pPr>
        <w:pStyle w:val="zzCover"/>
        <w:framePr w:hSpace="142" w:vSpace="142" w:wrap="auto" w:vAnchor="page" w:hAnchor="page" w:x="798" w:y="13865"/>
        <w:tabs>
          <w:tab w:val="left" w:pos="1980"/>
        </w:tabs>
        <w:suppressAutoHyphens/>
        <w:spacing w:after="0"/>
        <w:jc w:val="left"/>
        <w:rPr>
          <w:b w:val="0"/>
          <w:color w:val="auto"/>
          <w:sz w:val="20"/>
        </w:rPr>
      </w:pPr>
      <w:r>
        <w:rPr>
          <w:b w:val="0"/>
          <w:color w:val="auto"/>
          <w:sz w:val="20"/>
        </w:rPr>
        <w:t>Document stage:   </w:t>
      </w:r>
      <w:r>
        <w:rPr>
          <w:b w:val="0"/>
          <w:color w:val="auto"/>
          <w:sz w:val="20"/>
        </w:rPr>
        <w:tab/>
        <w:t>Draft</w:t>
      </w:r>
    </w:p>
    <w:p w14:paraId="7BC36F0F" w14:textId="77777777" w:rsidR="009A7B37" w:rsidRDefault="009A7B37">
      <w:pPr>
        <w:pStyle w:val="zzCover"/>
        <w:framePr w:hSpace="142" w:vSpace="142" w:wrap="auto" w:vAnchor="page" w:hAnchor="page" w:x="798" w:y="13865"/>
        <w:tabs>
          <w:tab w:val="left" w:pos="1980"/>
        </w:tabs>
        <w:suppressAutoHyphens/>
        <w:spacing w:after="0"/>
        <w:jc w:val="left"/>
        <w:rPr>
          <w:color w:val="auto"/>
          <w:sz w:val="16"/>
        </w:rPr>
      </w:pPr>
      <w:r>
        <w:rPr>
          <w:b w:val="0"/>
          <w:color w:val="auto"/>
          <w:sz w:val="20"/>
        </w:rPr>
        <w:t>Document language: </w:t>
      </w:r>
      <w:r>
        <w:rPr>
          <w:b w:val="0"/>
          <w:color w:val="auto"/>
          <w:sz w:val="20"/>
        </w:rPr>
        <w:tab/>
        <w:t>English</w:t>
      </w:r>
    </w:p>
    <w:p w14:paraId="2C10AA92" w14:textId="5FB620D1" w:rsidR="00F60CB2" w:rsidRPr="00F60CB2" w:rsidRDefault="009A7B37" w:rsidP="00B91DAE">
      <w:r>
        <w:t>Recipients of this document are invited to submit, with their comments, notification of any relevant patent rights of which they are aware and to provide supporting documentation.</w:t>
      </w:r>
      <w:bookmarkStart w:id="1" w:name="_Toc165888228"/>
    </w:p>
    <w:p w14:paraId="166C66B4" w14:textId="77777777" w:rsidR="00F60CB2" w:rsidRDefault="00F60CB2">
      <w:pPr>
        <w:pStyle w:val="TOC"/>
      </w:pPr>
      <w:r>
        <w:lastRenderedPageBreak/>
        <w:t>Contents</w:t>
      </w:r>
    </w:p>
    <w:p w14:paraId="0BE38A98" w14:textId="7966F9D3" w:rsidR="00691AF4" w:rsidRDefault="00F27D5A" w:rsidP="00D15464">
      <w:pPr>
        <w:pStyle w:val="TOC1"/>
        <w:tabs>
          <w:tab w:val="clear" w:pos="1260"/>
          <w:tab w:val="left" w:pos="540"/>
        </w:tabs>
        <w:rPr>
          <w:rFonts w:asciiTheme="minorHAnsi" w:eastAsiaTheme="minorEastAsia" w:hAnsiTheme="minorHAnsi" w:cstheme="minorBidi"/>
          <w:noProof/>
          <w:kern w:val="2"/>
          <w:sz w:val="21"/>
          <w:szCs w:val="22"/>
          <w:lang w:eastAsia="zh-CN"/>
        </w:rPr>
      </w:pPr>
      <w:r>
        <w:fldChar w:fldCharType="begin"/>
      </w:r>
      <w:r w:rsidR="00F60CB2">
        <w:instrText xml:space="preserve"> TOC \o "1-3" \h \z \u </w:instrText>
      </w:r>
      <w:r>
        <w:fldChar w:fldCharType="separate"/>
      </w:r>
      <w:hyperlink w:anchor="_Toc157175743" w:history="1">
        <w:r w:rsidR="00691AF4" w:rsidRPr="00C72BDE">
          <w:rPr>
            <w:rStyle w:val="a3"/>
            <w:noProof/>
          </w:rPr>
          <w:t>1.</w:t>
        </w:r>
        <w:r w:rsidR="00691AF4">
          <w:rPr>
            <w:rFonts w:asciiTheme="minorHAnsi" w:eastAsiaTheme="minorEastAsia" w:hAnsiTheme="minorHAnsi" w:cstheme="minorBidi"/>
            <w:noProof/>
            <w:kern w:val="2"/>
            <w:sz w:val="21"/>
            <w:szCs w:val="22"/>
            <w:lang w:eastAsia="zh-CN"/>
          </w:rPr>
          <w:tab/>
        </w:r>
        <w:r w:rsidR="00691AF4" w:rsidRPr="00C72BDE">
          <w:rPr>
            <w:rStyle w:val="a3"/>
            <w:noProof/>
          </w:rPr>
          <w:t>Scope</w:t>
        </w:r>
        <w:r w:rsidR="00691AF4">
          <w:rPr>
            <w:noProof/>
            <w:webHidden/>
          </w:rPr>
          <w:tab/>
        </w:r>
        <w:r w:rsidR="00691AF4">
          <w:rPr>
            <w:noProof/>
            <w:webHidden/>
          </w:rPr>
          <w:fldChar w:fldCharType="begin"/>
        </w:r>
        <w:r w:rsidR="00691AF4">
          <w:rPr>
            <w:noProof/>
            <w:webHidden/>
          </w:rPr>
          <w:instrText xml:space="preserve"> PAGEREF _Toc157175743 \h </w:instrText>
        </w:r>
        <w:r w:rsidR="00691AF4">
          <w:rPr>
            <w:noProof/>
            <w:webHidden/>
          </w:rPr>
        </w:r>
        <w:r w:rsidR="00691AF4">
          <w:rPr>
            <w:noProof/>
            <w:webHidden/>
          </w:rPr>
          <w:fldChar w:fldCharType="separate"/>
        </w:r>
        <w:r w:rsidR="00691AF4">
          <w:rPr>
            <w:noProof/>
            <w:webHidden/>
          </w:rPr>
          <w:t>6</w:t>
        </w:r>
        <w:r w:rsidR="00691AF4">
          <w:rPr>
            <w:noProof/>
            <w:webHidden/>
          </w:rPr>
          <w:fldChar w:fldCharType="end"/>
        </w:r>
      </w:hyperlink>
    </w:p>
    <w:p w14:paraId="3348B32D" w14:textId="7E422581" w:rsidR="00691AF4" w:rsidRDefault="00636FC1"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44" w:history="1">
        <w:r w:rsidR="00691AF4" w:rsidRPr="00C72BDE">
          <w:rPr>
            <w:rStyle w:val="a3"/>
            <w:noProof/>
          </w:rPr>
          <w:t>2.</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w:t>
        </w:r>
        <w:r w:rsidR="00691AF4">
          <w:rPr>
            <w:noProof/>
            <w:webHidden/>
          </w:rPr>
          <w:tab/>
        </w:r>
        <w:r w:rsidR="00691AF4">
          <w:rPr>
            <w:noProof/>
            <w:webHidden/>
          </w:rPr>
          <w:fldChar w:fldCharType="begin"/>
        </w:r>
        <w:r w:rsidR="00691AF4">
          <w:rPr>
            <w:noProof/>
            <w:webHidden/>
          </w:rPr>
          <w:instrText xml:space="preserve"> PAGEREF _Toc157175744 \h </w:instrText>
        </w:r>
        <w:r w:rsidR="00691AF4">
          <w:rPr>
            <w:noProof/>
            <w:webHidden/>
          </w:rPr>
        </w:r>
        <w:r w:rsidR="00691AF4">
          <w:rPr>
            <w:noProof/>
            <w:webHidden/>
          </w:rPr>
          <w:fldChar w:fldCharType="separate"/>
        </w:r>
        <w:r w:rsidR="00691AF4">
          <w:rPr>
            <w:noProof/>
            <w:webHidden/>
          </w:rPr>
          <w:t>6</w:t>
        </w:r>
        <w:r w:rsidR="00691AF4">
          <w:rPr>
            <w:noProof/>
            <w:webHidden/>
          </w:rPr>
          <w:fldChar w:fldCharType="end"/>
        </w:r>
      </w:hyperlink>
    </w:p>
    <w:p w14:paraId="070E838B" w14:textId="1E270934" w:rsidR="00691AF4" w:rsidRDefault="00636FC1"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45" w:history="1">
        <w:r w:rsidR="00691AF4" w:rsidRPr="00C72BDE">
          <w:rPr>
            <w:rStyle w:val="a3"/>
            <w:noProof/>
          </w:rPr>
          <w:t>3.</w:t>
        </w:r>
        <w:r w:rsidR="00691AF4">
          <w:rPr>
            <w:rFonts w:asciiTheme="minorHAnsi" w:eastAsiaTheme="minorEastAsia" w:hAnsiTheme="minorHAnsi" w:cstheme="minorBidi"/>
            <w:noProof/>
            <w:kern w:val="2"/>
            <w:sz w:val="21"/>
            <w:szCs w:val="22"/>
            <w:lang w:eastAsia="zh-CN"/>
          </w:rPr>
          <w:tab/>
        </w:r>
        <w:r w:rsidR="00691AF4" w:rsidRPr="00C72BDE">
          <w:rPr>
            <w:rStyle w:val="a3"/>
            <w:noProof/>
          </w:rPr>
          <w:t>Normative References</w:t>
        </w:r>
        <w:r w:rsidR="00691AF4">
          <w:rPr>
            <w:noProof/>
            <w:webHidden/>
          </w:rPr>
          <w:tab/>
        </w:r>
        <w:r w:rsidR="00691AF4">
          <w:rPr>
            <w:noProof/>
            <w:webHidden/>
          </w:rPr>
          <w:fldChar w:fldCharType="begin"/>
        </w:r>
        <w:r w:rsidR="00691AF4">
          <w:rPr>
            <w:noProof/>
            <w:webHidden/>
          </w:rPr>
          <w:instrText xml:space="preserve"> PAGEREF _Toc157175745 \h </w:instrText>
        </w:r>
        <w:r w:rsidR="00691AF4">
          <w:rPr>
            <w:noProof/>
            <w:webHidden/>
          </w:rPr>
        </w:r>
        <w:r w:rsidR="00691AF4">
          <w:rPr>
            <w:noProof/>
            <w:webHidden/>
          </w:rPr>
          <w:fldChar w:fldCharType="separate"/>
        </w:r>
        <w:r w:rsidR="00691AF4">
          <w:rPr>
            <w:noProof/>
            <w:webHidden/>
          </w:rPr>
          <w:t>6</w:t>
        </w:r>
        <w:r w:rsidR="00691AF4">
          <w:rPr>
            <w:noProof/>
            <w:webHidden/>
          </w:rPr>
          <w:fldChar w:fldCharType="end"/>
        </w:r>
      </w:hyperlink>
    </w:p>
    <w:p w14:paraId="52D915D4" w14:textId="244BB4A2" w:rsidR="00691AF4" w:rsidRDefault="00636FC1"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46" w:history="1">
        <w:r w:rsidR="00691AF4" w:rsidRPr="00C72BDE">
          <w:rPr>
            <w:rStyle w:val="a3"/>
            <w:noProof/>
          </w:rPr>
          <w:t>4.</w:t>
        </w:r>
        <w:r w:rsidR="00691AF4">
          <w:rPr>
            <w:rFonts w:asciiTheme="minorHAnsi" w:eastAsiaTheme="minorEastAsia" w:hAnsiTheme="minorHAnsi" w:cstheme="minorBidi"/>
            <w:noProof/>
            <w:kern w:val="2"/>
            <w:sz w:val="21"/>
            <w:szCs w:val="22"/>
            <w:lang w:eastAsia="zh-CN"/>
          </w:rPr>
          <w:tab/>
        </w:r>
        <w:r w:rsidR="00691AF4" w:rsidRPr="00C72BDE">
          <w:rPr>
            <w:rStyle w:val="a3"/>
            <w:noProof/>
          </w:rPr>
          <w:t>Terms and Definitions</w:t>
        </w:r>
        <w:r w:rsidR="00691AF4">
          <w:rPr>
            <w:noProof/>
            <w:webHidden/>
          </w:rPr>
          <w:tab/>
        </w:r>
        <w:r w:rsidR="00691AF4">
          <w:rPr>
            <w:noProof/>
            <w:webHidden/>
          </w:rPr>
          <w:fldChar w:fldCharType="begin"/>
        </w:r>
        <w:r w:rsidR="00691AF4">
          <w:rPr>
            <w:noProof/>
            <w:webHidden/>
          </w:rPr>
          <w:instrText xml:space="preserve"> PAGEREF _Toc157175746 \h </w:instrText>
        </w:r>
        <w:r w:rsidR="00691AF4">
          <w:rPr>
            <w:noProof/>
            <w:webHidden/>
          </w:rPr>
        </w:r>
        <w:r w:rsidR="00691AF4">
          <w:rPr>
            <w:noProof/>
            <w:webHidden/>
          </w:rPr>
          <w:fldChar w:fldCharType="separate"/>
        </w:r>
        <w:r w:rsidR="00691AF4">
          <w:rPr>
            <w:noProof/>
            <w:webHidden/>
          </w:rPr>
          <w:t>7</w:t>
        </w:r>
        <w:r w:rsidR="00691AF4">
          <w:rPr>
            <w:noProof/>
            <w:webHidden/>
          </w:rPr>
          <w:fldChar w:fldCharType="end"/>
        </w:r>
      </w:hyperlink>
    </w:p>
    <w:p w14:paraId="6D2757E7" w14:textId="0366D1BC" w:rsidR="00691AF4" w:rsidRDefault="00636FC1">
      <w:pPr>
        <w:pStyle w:val="TOC2"/>
        <w:rPr>
          <w:rFonts w:asciiTheme="minorHAnsi" w:eastAsiaTheme="minorEastAsia" w:hAnsiTheme="minorHAnsi" w:cstheme="minorBidi"/>
          <w:noProof/>
          <w:kern w:val="2"/>
          <w:sz w:val="21"/>
          <w:szCs w:val="22"/>
          <w:lang w:eastAsia="zh-CN"/>
        </w:rPr>
      </w:pPr>
      <w:hyperlink w:anchor="_Toc157175747" w:history="1">
        <w:r w:rsidR="00691AF4" w:rsidRPr="00C72BDE">
          <w:rPr>
            <w:rStyle w:val="a3"/>
            <w:noProof/>
          </w:rPr>
          <w:t>4.1</w:t>
        </w:r>
        <w:r w:rsidR="00691AF4">
          <w:rPr>
            <w:rFonts w:asciiTheme="minorHAnsi" w:eastAsiaTheme="minorEastAsia" w:hAnsiTheme="minorHAnsi" w:cstheme="minorBidi"/>
            <w:noProof/>
            <w:kern w:val="2"/>
            <w:sz w:val="21"/>
            <w:szCs w:val="22"/>
            <w:lang w:eastAsia="zh-CN"/>
          </w:rPr>
          <w:tab/>
        </w:r>
        <w:r w:rsidR="00691AF4" w:rsidRPr="00C72BDE">
          <w:rPr>
            <w:rStyle w:val="a3"/>
            <w:noProof/>
          </w:rPr>
          <w:t>Artificial Intelligence (AI)</w:t>
        </w:r>
        <w:r w:rsidR="00691AF4">
          <w:rPr>
            <w:noProof/>
            <w:webHidden/>
          </w:rPr>
          <w:tab/>
        </w:r>
        <w:r w:rsidR="00691AF4">
          <w:rPr>
            <w:noProof/>
            <w:webHidden/>
          </w:rPr>
          <w:fldChar w:fldCharType="begin"/>
        </w:r>
        <w:r w:rsidR="00691AF4">
          <w:rPr>
            <w:noProof/>
            <w:webHidden/>
          </w:rPr>
          <w:instrText xml:space="preserve"> PAGEREF _Toc157175747 \h </w:instrText>
        </w:r>
        <w:r w:rsidR="00691AF4">
          <w:rPr>
            <w:noProof/>
            <w:webHidden/>
          </w:rPr>
        </w:r>
        <w:r w:rsidR="00691AF4">
          <w:rPr>
            <w:noProof/>
            <w:webHidden/>
          </w:rPr>
          <w:fldChar w:fldCharType="separate"/>
        </w:r>
        <w:r w:rsidR="00691AF4">
          <w:rPr>
            <w:noProof/>
            <w:webHidden/>
          </w:rPr>
          <w:t>7</w:t>
        </w:r>
        <w:r w:rsidR="00691AF4">
          <w:rPr>
            <w:noProof/>
            <w:webHidden/>
          </w:rPr>
          <w:fldChar w:fldCharType="end"/>
        </w:r>
      </w:hyperlink>
    </w:p>
    <w:p w14:paraId="19643CB8" w14:textId="1B5DED45" w:rsidR="00691AF4" w:rsidRDefault="00636FC1">
      <w:pPr>
        <w:pStyle w:val="TOC2"/>
        <w:rPr>
          <w:rFonts w:asciiTheme="minorHAnsi" w:eastAsiaTheme="minorEastAsia" w:hAnsiTheme="minorHAnsi" w:cstheme="minorBidi"/>
          <w:noProof/>
          <w:kern w:val="2"/>
          <w:sz w:val="21"/>
          <w:szCs w:val="22"/>
          <w:lang w:eastAsia="zh-CN"/>
        </w:rPr>
      </w:pPr>
      <w:hyperlink w:anchor="_Toc157175748" w:history="1">
        <w:r w:rsidR="00691AF4" w:rsidRPr="00C72BDE">
          <w:rPr>
            <w:rStyle w:val="a3"/>
            <w:noProof/>
            <w:lang w:eastAsia="zh-CN"/>
          </w:rPr>
          <w:t>4.2</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Machine Learning (ML)</w:t>
        </w:r>
        <w:r w:rsidR="00691AF4">
          <w:rPr>
            <w:noProof/>
            <w:webHidden/>
          </w:rPr>
          <w:tab/>
        </w:r>
        <w:r w:rsidR="00691AF4">
          <w:rPr>
            <w:noProof/>
            <w:webHidden/>
          </w:rPr>
          <w:fldChar w:fldCharType="begin"/>
        </w:r>
        <w:r w:rsidR="00691AF4">
          <w:rPr>
            <w:noProof/>
            <w:webHidden/>
          </w:rPr>
          <w:instrText xml:space="preserve"> PAGEREF _Toc157175748 \h </w:instrText>
        </w:r>
        <w:r w:rsidR="00691AF4">
          <w:rPr>
            <w:noProof/>
            <w:webHidden/>
          </w:rPr>
        </w:r>
        <w:r w:rsidR="00691AF4">
          <w:rPr>
            <w:noProof/>
            <w:webHidden/>
          </w:rPr>
          <w:fldChar w:fldCharType="separate"/>
        </w:r>
        <w:r w:rsidR="00691AF4">
          <w:rPr>
            <w:noProof/>
            <w:webHidden/>
          </w:rPr>
          <w:t>7</w:t>
        </w:r>
        <w:r w:rsidR="00691AF4">
          <w:rPr>
            <w:noProof/>
            <w:webHidden/>
          </w:rPr>
          <w:fldChar w:fldCharType="end"/>
        </w:r>
      </w:hyperlink>
    </w:p>
    <w:p w14:paraId="357A25CD" w14:textId="766FBE35" w:rsidR="00691AF4" w:rsidRDefault="00636FC1">
      <w:pPr>
        <w:pStyle w:val="TOC2"/>
        <w:rPr>
          <w:rFonts w:asciiTheme="minorHAnsi" w:eastAsiaTheme="minorEastAsia" w:hAnsiTheme="minorHAnsi" w:cstheme="minorBidi"/>
          <w:noProof/>
          <w:kern w:val="2"/>
          <w:sz w:val="21"/>
          <w:szCs w:val="22"/>
          <w:lang w:eastAsia="zh-CN"/>
        </w:rPr>
      </w:pPr>
      <w:hyperlink w:anchor="_Toc157175749" w:history="1">
        <w:r w:rsidR="00691AF4" w:rsidRPr="00C72BDE">
          <w:rPr>
            <w:rStyle w:val="a3"/>
            <w:noProof/>
            <w:lang w:eastAsia="zh-CN"/>
          </w:rPr>
          <w:t>4.3</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Deep Learning (DL)</w:t>
        </w:r>
        <w:r w:rsidR="00691AF4">
          <w:rPr>
            <w:noProof/>
            <w:webHidden/>
          </w:rPr>
          <w:tab/>
        </w:r>
        <w:r w:rsidR="00691AF4">
          <w:rPr>
            <w:noProof/>
            <w:webHidden/>
          </w:rPr>
          <w:fldChar w:fldCharType="begin"/>
        </w:r>
        <w:r w:rsidR="00691AF4">
          <w:rPr>
            <w:noProof/>
            <w:webHidden/>
          </w:rPr>
          <w:instrText xml:space="preserve"> PAGEREF _Toc157175749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2A0903D6" w14:textId="01D8CB4F" w:rsidR="00691AF4" w:rsidRDefault="00636FC1">
      <w:pPr>
        <w:pStyle w:val="TOC2"/>
        <w:rPr>
          <w:rFonts w:asciiTheme="minorHAnsi" w:eastAsiaTheme="minorEastAsia" w:hAnsiTheme="minorHAnsi" w:cstheme="minorBidi"/>
          <w:noProof/>
          <w:kern w:val="2"/>
          <w:sz w:val="21"/>
          <w:szCs w:val="22"/>
          <w:lang w:eastAsia="zh-CN"/>
        </w:rPr>
      </w:pPr>
      <w:hyperlink w:anchor="_Toc157175750" w:history="1">
        <w:r w:rsidR="00691AF4" w:rsidRPr="00C72BDE">
          <w:rPr>
            <w:rStyle w:val="a3"/>
            <w:noProof/>
          </w:rPr>
          <w:t>4.4</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Training Dataset</w:t>
        </w:r>
        <w:r w:rsidR="00691AF4">
          <w:rPr>
            <w:noProof/>
            <w:webHidden/>
          </w:rPr>
          <w:tab/>
        </w:r>
        <w:r w:rsidR="00691AF4">
          <w:rPr>
            <w:noProof/>
            <w:webHidden/>
          </w:rPr>
          <w:fldChar w:fldCharType="begin"/>
        </w:r>
        <w:r w:rsidR="00691AF4">
          <w:rPr>
            <w:noProof/>
            <w:webHidden/>
          </w:rPr>
          <w:instrText xml:space="preserve"> PAGEREF _Toc157175750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36E504D4" w14:textId="27438A83" w:rsidR="00691AF4" w:rsidRDefault="00636FC1">
      <w:pPr>
        <w:pStyle w:val="TOC2"/>
        <w:rPr>
          <w:rFonts w:asciiTheme="minorHAnsi" w:eastAsiaTheme="minorEastAsia" w:hAnsiTheme="minorHAnsi" w:cstheme="minorBidi"/>
          <w:noProof/>
          <w:kern w:val="2"/>
          <w:sz w:val="21"/>
          <w:szCs w:val="22"/>
          <w:lang w:eastAsia="zh-CN"/>
        </w:rPr>
      </w:pPr>
      <w:hyperlink w:anchor="_Toc157175751" w:history="1">
        <w:r w:rsidR="00691AF4" w:rsidRPr="00C72BDE">
          <w:rPr>
            <w:rStyle w:val="a3"/>
            <w:noProof/>
            <w:lang w:eastAsia="zh-CN"/>
          </w:rPr>
          <w:t>4.5</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Label</w:t>
        </w:r>
        <w:r w:rsidR="00691AF4">
          <w:rPr>
            <w:noProof/>
            <w:webHidden/>
          </w:rPr>
          <w:tab/>
        </w:r>
        <w:r w:rsidR="00691AF4">
          <w:rPr>
            <w:noProof/>
            <w:webHidden/>
          </w:rPr>
          <w:fldChar w:fldCharType="begin"/>
        </w:r>
        <w:r w:rsidR="00691AF4">
          <w:rPr>
            <w:noProof/>
            <w:webHidden/>
          </w:rPr>
          <w:instrText xml:space="preserve"> PAGEREF _Toc157175751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0AF71BED" w14:textId="15E1F6DA" w:rsidR="00691AF4" w:rsidRDefault="00636FC1">
      <w:pPr>
        <w:pStyle w:val="TOC2"/>
        <w:rPr>
          <w:rFonts w:asciiTheme="minorHAnsi" w:eastAsiaTheme="minorEastAsia" w:hAnsiTheme="minorHAnsi" w:cstheme="minorBidi"/>
          <w:noProof/>
          <w:kern w:val="2"/>
          <w:sz w:val="21"/>
          <w:szCs w:val="22"/>
          <w:lang w:eastAsia="zh-CN"/>
        </w:rPr>
      </w:pPr>
      <w:hyperlink w:anchor="_Toc157175752" w:history="1">
        <w:r w:rsidR="00691AF4" w:rsidRPr="00C72BDE">
          <w:rPr>
            <w:rStyle w:val="a3"/>
            <w:noProof/>
            <w:lang w:eastAsia="zh-CN"/>
          </w:rPr>
          <w:t>4.6</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Extensible Markup Language (XML)</w:t>
        </w:r>
        <w:r w:rsidR="00691AF4">
          <w:rPr>
            <w:noProof/>
            <w:webHidden/>
          </w:rPr>
          <w:tab/>
        </w:r>
        <w:r w:rsidR="00691AF4">
          <w:rPr>
            <w:noProof/>
            <w:webHidden/>
          </w:rPr>
          <w:fldChar w:fldCharType="begin"/>
        </w:r>
        <w:r w:rsidR="00691AF4">
          <w:rPr>
            <w:noProof/>
            <w:webHidden/>
          </w:rPr>
          <w:instrText xml:space="preserve"> PAGEREF _Toc157175752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44F6FD95" w14:textId="0C6AF5CD" w:rsidR="00691AF4" w:rsidRDefault="00636FC1">
      <w:pPr>
        <w:pStyle w:val="TOC2"/>
        <w:rPr>
          <w:rFonts w:asciiTheme="minorHAnsi" w:eastAsiaTheme="minorEastAsia" w:hAnsiTheme="minorHAnsi" w:cstheme="minorBidi"/>
          <w:noProof/>
          <w:kern w:val="2"/>
          <w:sz w:val="21"/>
          <w:szCs w:val="22"/>
          <w:lang w:eastAsia="zh-CN"/>
        </w:rPr>
      </w:pPr>
      <w:hyperlink w:anchor="_Toc157175753" w:history="1">
        <w:r w:rsidR="00691AF4" w:rsidRPr="00C72BDE">
          <w:rPr>
            <w:rStyle w:val="a3"/>
            <w:noProof/>
            <w:lang w:eastAsia="zh-CN"/>
          </w:rPr>
          <w:t>4.7</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XML Schema</w:t>
        </w:r>
        <w:r w:rsidR="00691AF4">
          <w:rPr>
            <w:noProof/>
            <w:webHidden/>
          </w:rPr>
          <w:tab/>
        </w:r>
        <w:r w:rsidR="00691AF4">
          <w:rPr>
            <w:noProof/>
            <w:webHidden/>
          </w:rPr>
          <w:fldChar w:fldCharType="begin"/>
        </w:r>
        <w:r w:rsidR="00691AF4">
          <w:rPr>
            <w:noProof/>
            <w:webHidden/>
          </w:rPr>
          <w:instrText xml:space="preserve"> PAGEREF _Toc157175753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526B1698" w14:textId="694C22FA" w:rsidR="00691AF4" w:rsidRDefault="00636FC1">
      <w:pPr>
        <w:pStyle w:val="TOC2"/>
        <w:rPr>
          <w:rFonts w:asciiTheme="minorHAnsi" w:eastAsiaTheme="minorEastAsia" w:hAnsiTheme="minorHAnsi" w:cstheme="minorBidi"/>
          <w:noProof/>
          <w:kern w:val="2"/>
          <w:sz w:val="21"/>
          <w:szCs w:val="22"/>
          <w:lang w:eastAsia="zh-CN"/>
        </w:rPr>
      </w:pPr>
      <w:hyperlink w:anchor="_Toc157175754" w:history="1">
        <w:r w:rsidR="00691AF4" w:rsidRPr="00C72BDE">
          <w:rPr>
            <w:rStyle w:val="a3"/>
            <w:noProof/>
            <w:lang w:eastAsia="zh-CN"/>
          </w:rPr>
          <w:t>4.8</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Publisher</w:t>
        </w:r>
        <w:r w:rsidR="00691AF4">
          <w:rPr>
            <w:noProof/>
            <w:webHidden/>
          </w:rPr>
          <w:tab/>
        </w:r>
        <w:r w:rsidR="00691AF4">
          <w:rPr>
            <w:noProof/>
            <w:webHidden/>
          </w:rPr>
          <w:fldChar w:fldCharType="begin"/>
        </w:r>
        <w:r w:rsidR="00691AF4">
          <w:rPr>
            <w:noProof/>
            <w:webHidden/>
          </w:rPr>
          <w:instrText xml:space="preserve"> PAGEREF _Toc157175754 \h </w:instrText>
        </w:r>
        <w:r w:rsidR="00691AF4">
          <w:rPr>
            <w:noProof/>
            <w:webHidden/>
          </w:rPr>
        </w:r>
        <w:r w:rsidR="00691AF4">
          <w:rPr>
            <w:noProof/>
            <w:webHidden/>
          </w:rPr>
          <w:fldChar w:fldCharType="separate"/>
        </w:r>
        <w:r w:rsidR="00691AF4">
          <w:rPr>
            <w:noProof/>
            <w:webHidden/>
          </w:rPr>
          <w:t>8</w:t>
        </w:r>
        <w:r w:rsidR="00691AF4">
          <w:rPr>
            <w:noProof/>
            <w:webHidden/>
          </w:rPr>
          <w:fldChar w:fldCharType="end"/>
        </w:r>
      </w:hyperlink>
    </w:p>
    <w:p w14:paraId="714E9A69" w14:textId="45C1E3F7" w:rsidR="00691AF4" w:rsidRDefault="00636FC1"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55" w:history="1">
        <w:r w:rsidR="00691AF4" w:rsidRPr="00C72BDE">
          <w:rPr>
            <w:rStyle w:val="a3"/>
            <w:noProof/>
          </w:rPr>
          <w:t>5.</w:t>
        </w:r>
        <w:r w:rsidR="00691AF4">
          <w:rPr>
            <w:rFonts w:asciiTheme="minorHAnsi" w:eastAsiaTheme="minorEastAsia" w:hAnsiTheme="minorHAnsi" w:cstheme="minorBidi"/>
            <w:noProof/>
            <w:kern w:val="2"/>
            <w:sz w:val="21"/>
            <w:szCs w:val="22"/>
            <w:lang w:eastAsia="zh-CN"/>
          </w:rPr>
          <w:tab/>
        </w:r>
        <w:r w:rsidR="00691AF4" w:rsidRPr="00C72BDE">
          <w:rPr>
            <w:rStyle w:val="a3"/>
            <w:noProof/>
          </w:rPr>
          <w:t>Conventions</w:t>
        </w:r>
        <w:r w:rsidR="00691AF4">
          <w:rPr>
            <w:noProof/>
            <w:webHidden/>
          </w:rPr>
          <w:tab/>
        </w:r>
        <w:r w:rsidR="00691AF4">
          <w:rPr>
            <w:noProof/>
            <w:webHidden/>
          </w:rPr>
          <w:fldChar w:fldCharType="begin"/>
        </w:r>
        <w:r w:rsidR="00691AF4">
          <w:rPr>
            <w:noProof/>
            <w:webHidden/>
          </w:rPr>
          <w:instrText xml:space="preserve"> PAGEREF _Toc157175755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6F869C23" w14:textId="3AFD642E" w:rsidR="00691AF4" w:rsidRDefault="00636FC1">
      <w:pPr>
        <w:pStyle w:val="TOC2"/>
        <w:rPr>
          <w:rFonts w:asciiTheme="minorHAnsi" w:eastAsiaTheme="minorEastAsia" w:hAnsiTheme="minorHAnsi" w:cstheme="minorBidi"/>
          <w:noProof/>
          <w:kern w:val="2"/>
          <w:sz w:val="21"/>
          <w:szCs w:val="22"/>
          <w:lang w:eastAsia="zh-CN"/>
        </w:rPr>
      </w:pPr>
      <w:hyperlink w:anchor="_Toc157175756" w:history="1">
        <w:r w:rsidR="00691AF4" w:rsidRPr="00C72BDE">
          <w:rPr>
            <w:rStyle w:val="a3"/>
            <w:noProof/>
          </w:rPr>
          <w:t>5.1</w:t>
        </w:r>
        <w:r w:rsidR="00691AF4">
          <w:rPr>
            <w:rFonts w:asciiTheme="minorHAnsi" w:eastAsiaTheme="minorEastAsia" w:hAnsiTheme="minorHAnsi" w:cstheme="minorBidi"/>
            <w:noProof/>
            <w:kern w:val="2"/>
            <w:sz w:val="21"/>
            <w:szCs w:val="22"/>
            <w:lang w:eastAsia="zh-CN"/>
          </w:rPr>
          <w:tab/>
        </w:r>
        <w:r w:rsidR="00691AF4" w:rsidRPr="00C72BDE">
          <w:rPr>
            <w:rStyle w:val="a3"/>
            <w:noProof/>
          </w:rPr>
          <w:t>Identifiers</w:t>
        </w:r>
        <w:r w:rsidR="00691AF4">
          <w:rPr>
            <w:noProof/>
            <w:webHidden/>
          </w:rPr>
          <w:tab/>
        </w:r>
        <w:r w:rsidR="00691AF4">
          <w:rPr>
            <w:noProof/>
            <w:webHidden/>
          </w:rPr>
          <w:fldChar w:fldCharType="begin"/>
        </w:r>
        <w:r w:rsidR="00691AF4">
          <w:rPr>
            <w:noProof/>
            <w:webHidden/>
          </w:rPr>
          <w:instrText xml:space="preserve"> PAGEREF _Toc157175756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1A20DD6F" w14:textId="4A069C3E" w:rsidR="00691AF4" w:rsidRDefault="00636FC1">
      <w:pPr>
        <w:pStyle w:val="TOC2"/>
        <w:rPr>
          <w:rFonts w:asciiTheme="minorHAnsi" w:eastAsiaTheme="minorEastAsia" w:hAnsiTheme="minorHAnsi" w:cstheme="minorBidi"/>
          <w:noProof/>
          <w:kern w:val="2"/>
          <w:sz w:val="21"/>
          <w:szCs w:val="22"/>
          <w:lang w:eastAsia="zh-CN"/>
        </w:rPr>
      </w:pPr>
      <w:hyperlink w:anchor="_Toc157175757" w:history="1">
        <w:r w:rsidR="00691AF4" w:rsidRPr="00C72BDE">
          <w:rPr>
            <w:rStyle w:val="a3"/>
            <w:noProof/>
          </w:rPr>
          <w:t>5.2</w:t>
        </w:r>
        <w:r w:rsidR="00691AF4">
          <w:rPr>
            <w:rFonts w:asciiTheme="minorHAnsi" w:eastAsiaTheme="minorEastAsia" w:hAnsiTheme="minorHAnsi" w:cstheme="minorBidi"/>
            <w:noProof/>
            <w:kern w:val="2"/>
            <w:sz w:val="21"/>
            <w:szCs w:val="22"/>
            <w:lang w:eastAsia="zh-CN"/>
          </w:rPr>
          <w:tab/>
        </w:r>
        <w:r w:rsidR="00691AF4" w:rsidRPr="00C72BDE">
          <w:rPr>
            <w:rStyle w:val="a3"/>
            <w:noProof/>
          </w:rPr>
          <w:t>Abbreviated Terms</w:t>
        </w:r>
        <w:r w:rsidR="00691AF4">
          <w:rPr>
            <w:noProof/>
            <w:webHidden/>
          </w:rPr>
          <w:tab/>
        </w:r>
        <w:r w:rsidR="00691AF4">
          <w:rPr>
            <w:noProof/>
            <w:webHidden/>
          </w:rPr>
          <w:fldChar w:fldCharType="begin"/>
        </w:r>
        <w:r w:rsidR="00691AF4">
          <w:rPr>
            <w:noProof/>
            <w:webHidden/>
          </w:rPr>
          <w:instrText xml:space="preserve"> PAGEREF _Toc157175757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79DBA265" w14:textId="0F040330" w:rsidR="00691AF4" w:rsidRDefault="00636FC1"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58" w:history="1">
        <w:r w:rsidR="00691AF4" w:rsidRPr="00C72BDE">
          <w:rPr>
            <w:rStyle w:val="a3"/>
            <w:noProof/>
          </w:rPr>
          <w:t>6.</w:t>
        </w:r>
        <w:r w:rsidR="00691AF4">
          <w:rPr>
            <w:rFonts w:asciiTheme="minorHAnsi" w:eastAsiaTheme="minorEastAsia" w:hAnsiTheme="minorHAnsi" w:cstheme="minorBidi"/>
            <w:noProof/>
            <w:kern w:val="2"/>
            <w:sz w:val="21"/>
            <w:szCs w:val="22"/>
            <w:lang w:eastAsia="zh-CN"/>
          </w:rPr>
          <w:tab/>
        </w:r>
        <w:r w:rsidR="00691AF4" w:rsidRPr="00C72BDE">
          <w:rPr>
            <w:rStyle w:val="a3"/>
            <w:noProof/>
          </w:rPr>
          <w:t>Overview</w:t>
        </w:r>
        <w:r w:rsidR="00691AF4">
          <w:rPr>
            <w:noProof/>
            <w:webHidden/>
          </w:rPr>
          <w:tab/>
        </w:r>
        <w:r w:rsidR="00691AF4">
          <w:rPr>
            <w:noProof/>
            <w:webHidden/>
          </w:rPr>
          <w:fldChar w:fldCharType="begin"/>
        </w:r>
        <w:r w:rsidR="00691AF4">
          <w:rPr>
            <w:noProof/>
            <w:webHidden/>
          </w:rPr>
          <w:instrText xml:space="preserve"> PAGEREF _Toc157175758 \h </w:instrText>
        </w:r>
        <w:r w:rsidR="00691AF4">
          <w:rPr>
            <w:noProof/>
            <w:webHidden/>
          </w:rPr>
        </w:r>
        <w:r w:rsidR="00691AF4">
          <w:rPr>
            <w:noProof/>
            <w:webHidden/>
          </w:rPr>
          <w:fldChar w:fldCharType="separate"/>
        </w:r>
        <w:r w:rsidR="00691AF4">
          <w:rPr>
            <w:noProof/>
            <w:webHidden/>
          </w:rPr>
          <w:t>9</w:t>
        </w:r>
        <w:r w:rsidR="00691AF4">
          <w:rPr>
            <w:noProof/>
            <w:webHidden/>
          </w:rPr>
          <w:fldChar w:fldCharType="end"/>
        </w:r>
      </w:hyperlink>
    </w:p>
    <w:p w14:paraId="79F1E9EF" w14:textId="6BA1F699" w:rsidR="00691AF4" w:rsidRDefault="00636FC1">
      <w:pPr>
        <w:pStyle w:val="TOC2"/>
        <w:rPr>
          <w:rFonts w:asciiTheme="minorHAnsi" w:eastAsiaTheme="minorEastAsia" w:hAnsiTheme="minorHAnsi" w:cstheme="minorBidi"/>
          <w:noProof/>
          <w:kern w:val="2"/>
          <w:sz w:val="21"/>
          <w:szCs w:val="22"/>
          <w:lang w:eastAsia="zh-CN"/>
        </w:rPr>
      </w:pPr>
      <w:hyperlink w:anchor="_Toc157175759" w:history="1">
        <w:r w:rsidR="00691AF4" w:rsidRPr="00C72BDE">
          <w:rPr>
            <w:rStyle w:val="a3"/>
            <w:noProof/>
          </w:rPr>
          <w:t>6.1</w:t>
        </w:r>
        <w:r w:rsidR="00691AF4">
          <w:rPr>
            <w:rFonts w:asciiTheme="minorHAnsi" w:eastAsiaTheme="minorEastAsia" w:hAnsiTheme="minorHAnsi" w:cstheme="minorBidi"/>
            <w:noProof/>
            <w:kern w:val="2"/>
            <w:sz w:val="21"/>
            <w:szCs w:val="22"/>
            <w:lang w:eastAsia="zh-CN"/>
          </w:rPr>
          <w:tab/>
        </w:r>
        <w:r w:rsidR="00691AF4" w:rsidRPr="00C72BDE">
          <w:rPr>
            <w:rStyle w:val="a3"/>
            <w:noProof/>
          </w:rPr>
          <w:t>Extensible Markup Language</w:t>
        </w:r>
        <w:r w:rsidR="00691AF4">
          <w:rPr>
            <w:noProof/>
            <w:webHidden/>
          </w:rPr>
          <w:tab/>
        </w:r>
        <w:r w:rsidR="00691AF4">
          <w:rPr>
            <w:noProof/>
            <w:webHidden/>
          </w:rPr>
          <w:fldChar w:fldCharType="begin"/>
        </w:r>
        <w:r w:rsidR="00691AF4">
          <w:rPr>
            <w:noProof/>
            <w:webHidden/>
          </w:rPr>
          <w:instrText xml:space="preserve"> PAGEREF _Toc157175759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50A86FBB" w14:textId="7064B540" w:rsidR="00691AF4" w:rsidRDefault="00636FC1" w:rsidP="00D15464">
      <w:pPr>
        <w:pStyle w:val="TOC1"/>
        <w:tabs>
          <w:tab w:val="clear" w:pos="1260"/>
          <w:tab w:val="left" w:pos="540"/>
        </w:tabs>
        <w:rPr>
          <w:rFonts w:asciiTheme="minorHAnsi" w:eastAsiaTheme="minorEastAsia" w:hAnsiTheme="minorHAnsi" w:cstheme="minorBidi"/>
          <w:noProof/>
          <w:kern w:val="2"/>
          <w:sz w:val="21"/>
          <w:szCs w:val="22"/>
          <w:lang w:eastAsia="zh-CN"/>
        </w:rPr>
      </w:pPr>
      <w:hyperlink w:anchor="_Toc157175760" w:history="1">
        <w:r w:rsidR="00691AF4" w:rsidRPr="00C72BDE">
          <w:rPr>
            <w:rStyle w:val="a3"/>
            <w:noProof/>
          </w:rPr>
          <w:t>7.</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for TrainingDML-AI XML Encoding</w:t>
        </w:r>
        <w:r w:rsidR="00691AF4">
          <w:rPr>
            <w:noProof/>
            <w:webHidden/>
          </w:rPr>
          <w:tab/>
        </w:r>
        <w:r w:rsidR="00691AF4">
          <w:rPr>
            <w:noProof/>
            <w:webHidden/>
          </w:rPr>
          <w:fldChar w:fldCharType="begin"/>
        </w:r>
        <w:r w:rsidR="00691AF4">
          <w:rPr>
            <w:noProof/>
            <w:webHidden/>
          </w:rPr>
          <w:instrText xml:space="preserve"> PAGEREF _Toc157175760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68D34727" w14:textId="3A2568D1" w:rsidR="00691AF4" w:rsidRDefault="00636FC1">
      <w:pPr>
        <w:pStyle w:val="TOC2"/>
        <w:rPr>
          <w:rFonts w:asciiTheme="minorHAnsi" w:eastAsiaTheme="minorEastAsia" w:hAnsiTheme="minorHAnsi" w:cstheme="minorBidi"/>
          <w:noProof/>
          <w:kern w:val="2"/>
          <w:sz w:val="21"/>
          <w:szCs w:val="22"/>
          <w:lang w:eastAsia="zh-CN"/>
        </w:rPr>
      </w:pPr>
      <w:hyperlink w:anchor="_Toc157175761" w:history="1">
        <w:r w:rsidR="00691AF4" w:rsidRPr="00C72BDE">
          <w:rPr>
            <w:rStyle w:val="a3"/>
            <w:noProof/>
          </w:rPr>
          <w:t>7.1</w:t>
        </w:r>
        <w:r w:rsidR="00691AF4">
          <w:rPr>
            <w:rFonts w:asciiTheme="minorHAnsi" w:eastAsiaTheme="minorEastAsia" w:hAnsiTheme="minorHAnsi" w:cstheme="minorBidi"/>
            <w:noProof/>
            <w:kern w:val="2"/>
            <w:sz w:val="21"/>
            <w:szCs w:val="22"/>
            <w:lang w:eastAsia="zh-CN"/>
          </w:rPr>
          <w:tab/>
        </w:r>
        <w:r w:rsidR="00691AF4" w:rsidRPr="00C72BDE">
          <w:rPr>
            <w:rStyle w:val="a3"/>
            <w:noProof/>
            <w:lang w:eastAsia="zh-CN"/>
          </w:rPr>
          <w:t>Requirements Class: Base</w:t>
        </w:r>
        <w:r w:rsidR="00691AF4">
          <w:rPr>
            <w:noProof/>
            <w:webHidden/>
          </w:rPr>
          <w:tab/>
        </w:r>
        <w:r w:rsidR="00691AF4">
          <w:rPr>
            <w:noProof/>
            <w:webHidden/>
          </w:rPr>
          <w:fldChar w:fldCharType="begin"/>
        </w:r>
        <w:r w:rsidR="00691AF4">
          <w:rPr>
            <w:noProof/>
            <w:webHidden/>
          </w:rPr>
          <w:instrText xml:space="preserve"> PAGEREF _Toc157175761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0C5D846E" w14:textId="7BC8A819"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2" w:history="1">
        <w:r w:rsidR="00691AF4" w:rsidRPr="00C72BDE">
          <w:rPr>
            <w:rStyle w:val="a3"/>
            <w:noProof/>
          </w:rPr>
          <w:t>7.1.1</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XML Base Type</w:t>
        </w:r>
        <w:r w:rsidR="00691AF4">
          <w:rPr>
            <w:noProof/>
            <w:webHidden/>
          </w:rPr>
          <w:tab/>
        </w:r>
        <w:r w:rsidR="00691AF4">
          <w:rPr>
            <w:noProof/>
            <w:webHidden/>
          </w:rPr>
          <w:fldChar w:fldCharType="begin"/>
        </w:r>
        <w:r w:rsidR="00691AF4">
          <w:rPr>
            <w:noProof/>
            <w:webHidden/>
          </w:rPr>
          <w:instrText xml:space="preserve"> PAGEREF _Toc157175762 \h </w:instrText>
        </w:r>
        <w:r w:rsidR="00691AF4">
          <w:rPr>
            <w:noProof/>
            <w:webHidden/>
          </w:rPr>
        </w:r>
        <w:r w:rsidR="00691AF4">
          <w:rPr>
            <w:noProof/>
            <w:webHidden/>
          </w:rPr>
          <w:fldChar w:fldCharType="separate"/>
        </w:r>
        <w:r w:rsidR="00691AF4">
          <w:rPr>
            <w:noProof/>
            <w:webHidden/>
          </w:rPr>
          <w:t>10</w:t>
        </w:r>
        <w:r w:rsidR="00691AF4">
          <w:rPr>
            <w:noProof/>
            <w:webHidden/>
          </w:rPr>
          <w:fldChar w:fldCharType="end"/>
        </w:r>
      </w:hyperlink>
    </w:p>
    <w:p w14:paraId="7AAE1A98" w14:textId="5E0F4A0E"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3" w:history="1">
        <w:r w:rsidR="00691AF4" w:rsidRPr="00C72BDE">
          <w:rPr>
            <w:rStyle w:val="a3"/>
            <w:noProof/>
          </w:rPr>
          <w:t>7.1.2</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ISO Metadata Type</w:t>
        </w:r>
        <w:r w:rsidR="00691AF4">
          <w:rPr>
            <w:noProof/>
            <w:webHidden/>
          </w:rPr>
          <w:tab/>
        </w:r>
        <w:r w:rsidR="00691AF4">
          <w:rPr>
            <w:noProof/>
            <w:webHidden/>
          </w:rPr>
          <w:fldChar w:fldCharType="begin"/>
        </w:r>
        <w:r w:rsidR="00691AF4">
          <w:rPr>
            <w:noProof/>
            <w:webHidden/>
          </w:rPr>
          <w:instrText xml:space="preserve"> PAGEREF _Toc157175763 \h </w:instrText>
        </w:r>
        <w:r w:rsidR="00691AF4">
          <w:rPr>
            <w:noProof/>
            <w:webHidden/>
          </w:rPr>
        </w:r>
        <w:r w:rsidR="00691AF4">
          <w:rPr>
            <w:noProof/>
            <w:webHidden/>
          </w:rPr>
          <w:fldChar w:fldCharType="separate"/>
        </w:r>
        <w:r w:rsidR="00691AF4">
          <w:rPr>
            <w:noProof/>
            <w:webHidden/>
          </w:rPr>
          <w:t>12</w:t>
        </w:r>
        <w:r w:rsidR="00691AF4">
          <w:rPr>
            <w:noProof/>
            <w:webHidden/>
          </w:rPr>
          <w:fldChar w:fldCharType="end"/>
        </w:r>
      </w:hyperlink>
    </w:p>
    <w:p w14:paraId="043F20A0" w14:textId="5FF97037"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4" w:history="1">
        <w:r w:rsidR="00691AF4" w:rsidRPr="00C72BDE">
          <w:rPr>
            <w:rStyle w:val="a3"/>
            <w:noProof/>
          </w:rPr>
          <w:t>7.1.3</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ISO Quality Type</w:t>
        </w:r>
        <w:r w:rsidR="00691AF4">
          <w:rPr>
            <w:noProof/>
            <w:webHidden/>
          </w:rPr>
          <w:tab/>
        </w:r>
        <w:r w:rsidR="00691AF4">
          <w:rPr>
            <w:noProof/>
            <w:webHidden/>
          </w:rPr>
          <w:fldChar w:fldCharType="begin"/>
        </w:r>
        <w:r w:rsidR="00691AF4">
          <w:rPr>
            <w:noProof/>
            <w:webHidden/>
          </w:rPr>
          <w:instrText xml:space="preserve"> PAGEREF _Toc157175764 \h </w:instrText>
        </w:r>
        <w:r w:rsidR="00691AF4">
          <w:rPr>
            <w:noProof/>
            <w:webHidden/>
          </w:rPr>
        </w:r>
        <w:r w:rsidR="00691AF4">
          <w:rPr>
            <w:noProof/>
            <w:webHidden/>
          </w:rPr>
          <w:fldChar w:fldCharType="separate"/>
        </w:r>
        <w:r w:rsidR="00691AF4">
          <w:rPr>
            <w:noProof/>
            <w:webHidden/>
          </w:rPr>
          <w:t>15</w:t>
        </w:r>
        <w:r w:rsidR="00691AF4">
          <w:rPr>
            <w:noProof/>
            <w:webHidden/>
          </w:rPr>
          <w:fldChar w:fldCharType="end"/>
        </w:r>
      </w:hyperlink>
    </w:p>
    <w:p w14:paraId="04D340B8" w14:textId="12FE6A3A"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65" w:history="1">
        <w:r w:rsidR="00691AF4" w:rsidRPr="00C72BDE">
          <w:rPr>
            <w:rStyle w:val="a3"/>
            <w:noProof/>
          </w:rPr>
          <w:t>7.1.4</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Geospatial Type</w:t>
        </w:r>
        <w:r w:rsidR="00691AF4">
          <w:rPr>
            <w:noProof/>
            <w:webHidden/>
          </w:rPr>
          <w:tab/>
        </w:r>
        <w:r w:rsidR="00691AF4">
          <w:rPr>
            <w:noProof/>
            <w:webHidden/>
          </w:rPr>
          <w:fldChar w:fldCharType="begin"/>
        </w:r>
        <w:r w:rsidR="00691AF4">
          <w:rPr>
            <w:noProof/>
            <w:webHidden/>
          </w:rPr>
          <w:instrText xml:space="preserve"> PAGEREF _Toc157175765 \h </w:instrText>
        </w:r>
        <w:r w:rsidR="00691AF4">
          <w:rPr>
            <w:noProof/>
            <w:webHidden/>
          </w:rPr>
        </w:r>
        <w:r w:rsidR="00691AF4">
          <w:rPr>
            <w:noProof/>
            <w:webHidden/>
          </w:rPr>
          <w:fldChar w:fldCharType="separate"/>
        </w:r>
        <w:r w:rsidR="00691AF4">
          <w:rPr>
            <w:noProof/>
            <w:webHidden/>
          </w:rPr>
          <w:t>17</w:t>
        </w:r>
        <w:r w:rsidR="00691AF4">
          <w:rPr>
            <w:noProof/>
            <w:webHidden/>
          </w:rPr>
          <w:fldChar w:fldCharType="end"/>
        </w:r>
      </w:hyperlink>
    </w:p>
    <w:p w14:paraId="376674DD" w14:textId="7AF828C2" w:rsidR="00691AF4" w:rsidRDefault="00636FC1">
      <w:pPr>
        <w:pStyle w:val="TOC2"/>
        <w:rPr>
          <w:rFonts w:asciiTheme="minorHAnsi" w:eastAsiaTheme="minorEastAsia" w:hAnsiTheme="minorHAnsi" w:cstheme="minorBidi"/>
          <w:noProof/>
          <w:kern w:val="2"/>
          <w:sz w:val="21"/>
          <w:szCs w:val="22"/>
          <w:lang w:eastAsia="zh-CN"/>
        </w:rPr>
      </w:pPr>
      <w:hyperlink w:anchor="_Toc157175766" w:history="1">
        <w:r w:rsidR="00691AF4" w:rsidRPr="00C72BDE">
          <w:rPr>
            <w:rStyle w:val="a3"/>
            <w:noProof/>
          </w:rPr>
          <w:t>7.2</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AI_TrainingDataset</w:t>
        </w:r>
        <w:r w:rsidR="00691AF4">
          <w:rPr>
            <w:noProof/>
            <w:webHidden/>
          </w:rPr>
          <w:tab/>
        </w:r>
        <w:r w:rsidR="00691AF4">
          <w:rPr>
            <w:noProof/>
            <w:webHidden/>
          </w:rPr>
          <w:fldChar w:fldCharType="begin"/>
        </w:r>
        <w:r w:rsidR="00691AF4">
          <w:rPr>
            <w:noProof/>
            <w:webHidden/>
          </w:rPr>
          <w:instrText xml:space="preserve"> PAGEREF _Toc157175766 \h </w:instrText>
        </w:r>
        <w:r w:rsidR="00691AF4">
          <w:rPr>
            <w:noProof/>
            <w:webHidden/>
          </w:rPr>
        </w:r>
        <w:r w:rsidR="00691AF4">
          <w:rPr>
            <w:noProof/>
            <w:webHidden/>
          </w:rPr>
          <w:fldChar w:fldCharType="separate"/>
        </w:r>
        <w:r w:rsidR="00691AF4">
          <w:rPr>
            <w:noProof/>
            <w:webHidden/>
          </w:rPr>
          <w:t>19</w:t>
        </w:r>
        <w:r w:rsidR="00691AF4">
          <w:rPr>
            <w:noProof/>
            <w:webHidden/>
          </w:rPr>
          <w:fldChar w:fldCharType="end"/>
        </w:r>
      </w:hyperlink>
    </w:p>
    <w:p w14:paraId="709E0797" w14:textId="53943DF5" w:rsidR="00691AF4" w:rsidRDefault="00636FC1">
      <w:pPr>
        <w:pStyle w:val="TOC2"/>
        <w:rPr>
          <w:rFonts w:asciiTheme="minorHAnsi" w:eastAsiaTheme="minorEastAsia" w:hAnsiTheme="minorHAnsi" w:cstheme="minorBidi"/>
          <w:noProof/>
          <w:kern w:val="2"/>
          <w:sz w:val="21"/>
          <w:szCs w:val="22"/>
          <w:lang w:eastAsia="zh-CN"/>
        </w:rPr>
      </w:pPr>
      <w:hyperlink w:anchor="_Toc157175767" w:history="1">
        <w:r w:rsidR="00691AF4" w:rsidRPr="00C72BDE">
          <w:rPr>
            <w:rStyle w:val="a3"/>
            <w:noProof/>
          </w:rPr>
          <w:t>7.3</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AI_TrainingData</w:t>
        </w:r>
        <w:r w:rsidR="00691AF4">
          <w:rPr>
            <w:noProof/>
            <w:webHidden/>
          </w:rPr>
          <w:tab/>
        </w:r>
        <w:r w:rsidR="00691AF4">
          <w:rPr>
            <w:noProof/>
            <w:webHidden/>
          </w:rPr>
          <w:fldChar w:fldCharType="begin"/>
        </w:r>
        <w:r w:rsidR="00691AF4">
          <w:rPr>
            <w:noProof/>
            <w:webHidden/>
          </w:rPr>
          <w:instrText xml:space="preserve"> PAGEREF _Toc157175767 \h </w:instrText>
        </w:r>
        <w:r w:rsidR="00691AF4">
          <w:rPr>
            <w:noProof/>
            <w:webHidden/>
          </w:rPr>
        </w:r>
        <w:r w:rsidR="00691AF4">
          <w:rPr>
            <w:noProof/>
            <w:webHidden/>
          </w:rPr>
          <w:fldChar w:fldCharType="separate"/>
        </w:r>
        <w:r w:rsidR="00691AF4">
          <w:rPr>
            <w:noProof/>
            <w:webHidden/>
          </w:rPr>
          <w:t>28</w:t>
        </w:r>
        <w:r w:rsidR="00691AF4">
          <w:rPr>
            <w:noProof/>
            <w:webHidden/>
          </w:rPr>
          <w:fldChar w:fldCharType="end"/>
        </w:r>
      </w:hyperlink>
    </w:p>
    <w:p w14:paraId="79962CBB" w14:textId="6948AD26" w:rsidR="00691AF4" w:rsidRDefault="00636FC1">
      <w:pPr>
        <w:pStyle w:val="TOC2"/>
        <w:rPr>
          <w:rFonts w:asciiTheme="minorHAnsi" w:eastAsiaTheme="minorEastAsia" w:hAnsiTheme="minorHAnsi" w:cstheme="minorBidi"/>
          <w:noProof/>
          <w:kern w:val="2"/>
          <w:sz w:val="21"/>
          <w:szCs w:val="22"/>
          <w:lang w:eastAsia="zh-CN"/>
        </w:rPr>
      </w:pPr>
      <w:hyperlink w:anchor="_Toc157175768" w:history="1">
        <w:r w:rsidR="00691AF4" w:rsidRPr="00C72BDE">
          <w:rPr>
            <w:rStyle w:val="a3"/>
            <w:noProof/>
          </w:rPr>
          <w:t>7.4</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AI_Task</w:t>
        </w:r>
        <w:r w:rsidR="00691AF4">
          <w:rPr>
            <w:noProof/>
            <w:webHidden/>
          </w:rPr>
          <w:tab/>
        </w:r>
        <w:r w:rsidR="00691AF4">
          <w:rPr>
            <w:noProof/>
            <w:webHidden/>
          </w:rPr>
          <w:fldChar w:fldCharType="begin"/>
        </w:r>
        <w:r w:rsidR="00691AF4">
          <w:rPr>
            <w:noProof/>
            <w:webHidden/>
          </w:rPr>
          <w:instrText xml:space="preserve"> PAGEREF _Toc157175768 \h </w:instrText>
        </w:r>
        <w:r w:rsidR="00691AF4">
          <w:rPr>
            <w:noProof/>
            <w:webHidden/>
          </w:rPr>
        </w:r>
        <w:r w:rsidR="00691AF4">
          <w:rPr>
            <w:noProof/>
            <w:webHidden/>
          </w:rPr>
          <w:fldChar w:fldCharType="separate"/>
        </w:r>
        <w:r w:rsidR="00691AF4">
          <w:rPr>
            <w:noProof/>
            <w:webHidden/>
          </w:rPr>
          <w:t>32</w:t>
        </w:r>
        <w:r w:rsidR="00691AF4">
          <w:rPr>
            <w:noProof/>
            <w:webHidden/>
          </w:rPr>
          <w:fldChar w:fldCharType="end"/>
        </w:r>
      </w:hyperlink>
    </w:p>
    <w:p w14:paraId="113EEBF6" w14:textId="4AAFAD86" w:rsidR="00691AF4" w:rsidRDefault="00636FC1">
      <w:pPr>
        <w:pStyle w:val="TOC2"/>
        <w:rPr>
          <w:rFonts w:asciiTheme="minorHAnsi" w:eastAsiaTheme="minorEastAsia" w:hAnsiTheme="minorHAnsi" w:cstheme="minorBidi"/>
          <w:noProof/>
          <w:kern w:val="2"/>
          <w:sz w:val="21"/>
          <w:szCs w:val="22"/>
          <w:lang w:eastAsia="zh-CN"/>
        </w:rPr>
      </w:pPr>
      <w:hyperlink w:anchor="_Toc157175769" w:history="1">
        <w:r w:rsidR="00691AF4" w:rsidRPr="00C72BDE">
          <w:rPr>
            <w:rStyle w:val="a3"/>
            <w:noProof/>
          </w:rPr>
          <w:t>7.5</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AI_Label</w:t>
        </w:r>
        <w:r w:rsidR="00691AF4">
          <w:rPr>
            <w:noProof/>
            <w:webHidden/>
          </w:rPr>
          <w:tab/>
        </w:r>
        <w:r w:rsidR="00691AF4">
          <w:rPr>
            <w:noProof/>
            <w:webHidden/>
          </w:rPr>
          <w:fldChar w:fldCharType="begin"/>
        </w:r>
        <w:r w:rsidR="00691AF4">
          <w:rPr>
            <w:noProof/>
            <w:webHidden/>
          </w:rPr>
          <w:instrText xml:space="preserve"> PAGEREF _Toc157175769 \h </w:instrText>
        </w:r>
        <w:r w:rsidR="00691AF4">
          <w:rPr>
            <w:noProof/>
            <w:webHidden/>
          </w:rPr>
        </w:r>
        <w:r w:rsidR="00691AF4">
          <w:rPr>
            <w:noProof/>
            <w:webHidden/>
          </w:rPr>
          <w:fldChar w:fldCharType="separate"/>
        </w:r>
        <w:r w:rsidR="00691AF4">
          <w:rPr>
            <w:noProof/>
            <w:webHidden/>
          </w:rPr>
          <w:t>34</w:t>
        </w:r>
        <w:r w:rsidR="00691AF4">
          <w:rPr>
            <w:noProof/>
            <w:webHidden/>
          </w:rPr>
          <w:fldChar w:fldCharType="end"/>
        </w:r>
      </w:hyperlink>
    </w:p>
    <w:p w14:paraId="35EEF0BE" w14:textId="0112D585" w:rsidR="00691AF4" w:rsidRDefault="00636FC1">
      <w:pPr>
        <w:pStyle w:val="TOC2"/>
        <w:rPr>
          <w:rFonts w:asciiTheme="minorHAnsi" w:eastAsiaTheme="minorEastAsia" w:hAnsiTheme="minorHAnsi" w:cstheme="minorBidi"/>
          <w:noProof/>
          <w:kern w:val="2"/>
          <w:sz w:val="21"/>
          <w:szCs w:val="22"/>
          <w:lang w:eastAsia="zh-CN"/>
        </w:rPr>
      </w:pPr>
      <w:hyperlink w:anchor="_Toc157175770" w:history="1">
        <w:r w:rsidR="00691AF4" w:rsidRPr="00C72BDE">
          <w:rPr>
            <w:rStyle w:val="a3"/>
            <w:noProof/>
          </w:rPr>
          <w:t>7.6</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AI_Labeling</w:t>
        </w:r>
        <w:r w:rsidR="00691AF4">
          <w:rPr>
            <w:noProof/>
            <w:webHidden/>
          </w:rPr>
          <w:tab/>
        </w:r>
        <w:r w:rsidR="00691AF4">
          <w:rPr>
            <w:noProof/>
            <w:webHidden/>
          </w:rPr>
          <w:fldChar w:fldCharType="begin"/>
        </w:r>
        <w:r w:rsidR="00691AF4">
          <w:rPr>
            <w:noProof/>
            <w:webHidden/>
          </w:rPr>
          <w:instrText xml:space="preserve"> PAGEREF _Toc157175770 \h </w:instrText>
        </w:r>
        <w:r w:rsidR="00691AF4">
          <w:rPr>
            <w:noProof/>
            <w:webHidden/>
          </w:rPr>
        </w:r>
        <w:r w:rsidR="00691AF4">
          <w:rPr>
            <w:noProof/>
            <w:webHidden/>
          </w:rPr>
          <w:fldChar w:fldCharType="separate"/>
        </w:r>
        <w:r w:rsidR="00691AF4">
          <w:rPr>
            <w:noProof/>
            <w:webHidden/>
          </w:rPr>
          <w:t>39</w:t>
        </w:r>
        <w:r w:rsidR="00691AF4">
          <w:rPr>
            <w:noProof/>
            <w:webHidden/>
          </w:rPr>
          <w:fldChar w:fldCharType="end"/>
        </w:r>
      </w:hyperlink>
    </w:p>
    <w:p w14:paraId="2A968197" w14:textId="0FA20E5C" w:rsidR="00691AF4" w:rsidRDefault="00636FC1">
      <w:pPr>
        <w:pStyle w:val="TOC2"/>
        <w:rPr>
          <w:rFonts w:asciiTheme="minorHAnsi" w:eastAsiaTheme="minorEastAsia" w:hAnsiTheme="minorHAnsi" w:cstheme="minorBidi"/>
          <w:noProof/>
          <w:kern w:val="2"/>
          <w:sz w:val="21"/>
          <w:szCs w:val="22"/>
          <w:lang w:eastAsia="zh-CN"/>
        </w:rPr>
      </w:pPr>
      <w:hyperlink w:anchor="_Toc157175771" w:history="1">
        <w:r w:rsidR="00691AF4" w:rsidRPr="00C72BDE">
          <w:rPr>
            <w:rStyle w:val="a3"/>
            <w:noProof/>
          </w:rPr>
          <w:t>7.7</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 AI_DataQuality</w:t>
        </w:r>
        <w:r w:rsidR="00691AF4">
          <w:rPr>
            <w:noProof/>
            <w:webHidden/>
          </w:rPr>
          <w:tab/>
        </w:r>
        <w:r w:rsidR="00691AF4">
          <w:rPr>
            <w:noProof/>
            <w:webHidden/>
          </w:rPr>
          <w:fldChar w:fldCharType="begin"/>
        </w:r>
        <w:r w:rsidR="00691AF4">
          <w:rPr>
            <w:noProof/>
            <w:webHidden/>
          </w:rPr>
          <w:instrText xml:space="preserve"> PAGEREF _Toc157175771 \h </w:instrText>
        </w:r>
        <w:r w:rsidR="00691AF4">
          <w:rPr>
            <w:noProof/>
            <w:webHidden/>
          </w:rPr>
        </w:r>
        <w:r w:rsidR="00691AF4">
          <w:rPr>
            <w:noProof/>
            <w:webHidden/>
          </w:rPr>
          <w:fldChar w:fldCharType="separate"/>
        </w:r>
        <w:r w:rsidR="00691AF4">
          <w:rPr>
            <w:noProof/>
            <w:webHidden/>
          </w:rPr>
          <w:t>43</w:t>
        </w:r>
        <w:r w:rsidR="00691AF4">
          <w:rPr>
            <w:noProof/>
            <w:webHidden/>
          </w:rPr>
          <w:fldChar w:fldCharType="end"/>
        </w:r>
      </w:hyperlink>
    </w:p>
    <w:p w14:paraId="6AF64C27" w14:textId="63BD2B6E" w:rsidR="00691AF4" w:rsidRDefault="00636FC1">
      <w:pPr>
        <w:pStyle w:val="TOC2"/>
        <w:rPr>
          <w:rFonts w:asciiTheme="minorHAnsi" w:eastAsiaTheme="minorEastAsia" w:hAnsiTheme="minorHAnsi" w:cstheme="minorBidi"/>
          <w:noProof/>
          <w:kern w:val="2"/>
          <w:sz w:val="21"/>
          <w:szCs w:val="22"/>
          <w:lang w:eastAsia="zh-CN"/>
        </w:rPr>
      </w:pPr>
      <w:hyperlink w:anchor="_Toc157175772" w:history="1">
        <w:r w:rsidR="00691AF4" w:rsidRPr="00C72BDE">
          <w:rPr>
            <w:rStyle w:val="a3"/>
            <w:noProof/>
          </w:rPr>
          <w:t>7.8</w:t>
        </w:r>
        <w:r w:rsidR="00691AF4">
          <w:rPr>
            <w:rFonts w:asciiTheme="minorHAnsi" w:eastAsiaTheme="minorEastAsia" w:hAnsiTheme="minorHAnsi" w:cstheme="minorBidi"/>
            <w:noProof/>
            <w:kern w:val="2"/>
            <w:sz w:val="21"/>
            <w:szCs w:val="22"/>
            <w:lang w:eastAsia="zh-CN"/>
          </w:rPr>
          <w:tab/>
        </w:r>
        <w:r w:rsidR="00691AF4" w:rsidRPr="00C72BDE">
          <w:rPr>
            <w:rStyle w:val="a3"/>
            <w:noProof/>
          </w:rPr>
          <w:t>Requirements Class:</w:t>
        </w:r>
        <w:r w:rsidR="00691AF4" w:rsidRPr="00C72BDE">
          <w:rPr>
            <w:rStyle w:val="a3"/>
            <w:noProof/>
            <w:lang w:eastAsia="zh-CN"/>
          </w:rPr>
          <w:t xml:space="preserve"> </w:t>
        </w:r>
        <w:r w:rsidR="00691AF4" w:rsidRPr="00C72BDE">
          <w:rPr>
            <w:rStyle w:val="a3"/>
            <w:noProof/>
          </w:rPr>
          <w:t>AI_TDChangeset</w:t>
        </w:r>
        <w:r w:rsidR="00691AF4">
          <w:rPr>
            <w:noProof/>
            <w:webHidden/>
          </w:rPr>
          <w:tab/>
        </w:r>
        <w:r w:rsidR="00691AF4">
          <w:rPr>
            <w:noProof/>
            <w:webHidden/>
          </w:rPr>
          <w:fldChar w:fldCharType="begin"/>
        </w:r>
        <w:r w:rsidR="00691AF4">
          <w:rPr>
            <w:noProof/>
            <w:webHidden/>
          </w:rPr>
          <w:instrText xml:space="preserve"> PAGEREF _Toc157175772 \h </w:instrText>
        </w:r>
        <w:r w:rsidR="00691AF4">
          <w:rPr>
            <w:noProof/>
            <w:webHidden/>
          </w:rPr>
        </w:r>
        <w:r w:rsidR="00691AF4">
          <w:rPr>
            <w:noProof/>
            <w:webHidden/>
          </w:rPr>
          <w:fldChar w:fldCharType="separate"/>
        </w:r>
        <w:r w:rsidR="00691AF4">
          <w:rPr>
            <w:noProof/>
            <w:webHidden/>
          </w:rPr>
          <w:t>45</w:t>
        </w:r>
        <w:r w:rsidR="00691AF4">
          <w:rPr>
            <w:noProof/>
            <w:webHidden/>
          </w:rPr>
          <w:fldChar w:fldCharType="end"/>
        </w:r>
      </w:hyperlink>
    </w:p>
    <w:p w14:paraId="05D46D42" w14:textId="6B277E36" w:rsidR="00691AF4" w:rsidRDefault="00636FC1">
      <w:pPr>
        <w:pStyle w:val="TOC1"/>
        <w:rPr>
          <w:rFonts w:asciiTheme="minorHAnsi" w:eastAsiaTheme="minorEastAsia" w:hAnsiTheme="minorHAnsi" w:cstheme="minorBidi"/>
          <w:noProof/>
          <w:kern w:val="2"/>
          <w:sz w:val="21"/>
          <w:szCs w:val="22"/>
          <w:lang w:eastAsia="zh-CN"/>
        </w:rPr>
      </w:pPr>
      <w:hyperlink w:anchor="_Toc157175773" w:history="1">
        <w:r w:rsidR="00691AF4" w:rsidRPr="00C72BDE">
          <w:rPr>
            <w:rStyle w:val="a3"/>
            <w:noProof/>
          </w:rPr>
          <w:t>Annex A</w:t>
        </w:r>
        <w:r w:rsidR="00691AF4">
          <w:rPr>
            <w:rFonts w:asciiTheme="minorHAnsi" w:eastAsiaTheme="minorEastAsia" w:hAnsiTheme="minorHAnsi" w:cstheme="minorBidi"/>
            <w:noProof/>
            <w:kern w:val="2"/>
            <w:sz w:val="21"/>
            <w:szCs w:val="22"/>
            <w:lang w:eastAsia="zh-CN"/>
          </w:rPr>
          <w:tab/>
        </w:r>
        <w:r w:rsidR="00691AF4" w:rsidRPr="00C72BDE">
          <w:rPr>
            <w:rStyle w:val="a3"/>
            <w:noProof/>
          </w:rPr>
          <w:t>Abstract Test Suite (Normative)</w:t>
        </w:r>
        <w:r w:rsidR="00691AF4">
          <w:rPr>
            <w:noProof/>
            <w:webHidden/>
          </w:rPr>
          <w:tab/>
        </w:r>
        <w:r w:rsidR="00691AF4">
          <w:rPr>
            <w:noProof/>
            <w:webHidden/>
          </w:rPr>
          <w:fldChar w:fldCharType="begin"/>
        </w:r>
        <w:r w:rsidR="00691AF4">
          <w:rPr>
            <w:noProof/>
            <w:webHidden/>
          </w:rPr>
          <w:instrText xml:space="preserve"> PAGEREF _Toc157175773 \h </w:instrText>
        </w:r>
        <w:r w:rsidR="00691AF4">
          <w:rPr>
            <w:noProof/>
            <w:webHidden/>
          </w:rPr>
        </w:r>
        <w:r w:rsidR="00691AF4">
          <w:rPr>
            <w:noProof/>
            <w:webHidden/>
          </w:rPr>
          <w:fldChar w:fldCharType="separate"/>
        </w:r>
        <w:r w:rsidR="00691AF4">
          <w:rPr>
            <w:noProof/>
            <w:webHidden/>
          </w:rPr>
          <w:t>48</w:t>
        </w:r>
        <w:r w:rsidR="00691AF4">
          <w:rPr>
            <w:noProof/>
            <w:webHidden/>
          </w:rPr>
          <w:fldChar w:fldCharType="end"/>
        </w:r>
      </w:hyperlink>
    </w:p>
    <w:p w14:paraId="41701E78" w14:textId="29028190" w:rsidR="00691AF4" w:rsidRDefault="00636FC1">
      <w:pPr>
        <w:pStyle w:val="TOC2"/>
        <w:rPr>
          <w:rFonts w:asciiTheme="minorHAnsi" w:eastAsiaTheme="minorEastAsia" w:hAnsiTheme="minorHAnsi" w:cstheme="minorBidi"/>
          <w:noProof/>
          <w:kern w:val="2"/>
          <w:sz w:val="21"/>
          <w:szCs w:val="22"/>
          <w:lang w:eastAsia="zh-CN"/>
        </w:rPr>
      </w:pPr>
      <w:hyperlink w:anchor="_Toc157175774" w:history="1">
        <w:r w:rsidR="00691AF4" w:rsidRPr="00C72BDE">
          <w:rPr>
            <w:rStyle w:val="a3"/>
            <w:noProof/>
          </w:rPr>
          <w:t>A.1</w:t>
        </w:r>
        <w:r w:rsidR="00691AF4">
          <w:rPr>
            <w:rFonts w:asciiTheme="minorHAnsi" w:eastAsiaTheme="minorEastAsia" w:hAnsiTheme="minorHAnsi" w:cstheme="minorBidi"/>
            <w:noProof/>
            <w:kern w:val="2"/>
            <w:sz w:val="21"/>
            <w:szCs w:val="22"/>
            <w:lang w:eastAsia="zh-CN"/>
          </w:rPr>
          <w:tab/>
        </w:r>
        <w:r w:rsidR="00691AF4" w:rsidRPr="00C72BDE">
          <w:rPr>
            <w:rStyle w:val="a3"/>
            <w:noProof/>
          </w:rPr>
          <w:t>Introduction</w:t>
        </w:r>
        <w:r w:rsidR="00691AF4">
          <w:rPr>
            <w:noProof/>
            <w:webHidden/>
          </w:rPr>
          <w:tab/>
        </w:r>
        <w:r w:rsidR="00691AF4">
          <w:rPr>
            <w:noProof/>
            <w:webHidden/>
          </w:rPr>
          <w:fldChar w:fldCharType="begin"/>
        </w:r>
        <w:r w:rsidR="00691AF4">
          <w:rPr>
            <w:noProof/>
            <w:webHidden/>
          </w:rPr>
          <w:instrText xml:space="preserve"> PAGEREF _Toc157175774 \h </w:instrText>
        </w:r>
        <w:r w:rsidR="00691AF4">
          <w:rPr>
            <w:noProof/>
            <w:webHidden/>
          </w:rPr>
        </w:r>
        <w:r w:rsidR="00691AF4">
          <w:rPr>
            <w:noProof/>
            <w:webHidden/>
          </w:rPr>
          <w:fldChar w:fldCharType="separate"/>
        </w:r>
        <w:r w:rsidR="00691AF4">
          <w:rPr>
            <w:noProof/>
            <w:webHidden/>
          </w:rPr>
          <w:t>48</w:t>
        </w:r>
        <w:r w:rsidR="00691AF4">
          <w:rPr>
            <w:noProof/>
            <w:webHidden/>
          </w:rPr>
          <w:fldChar w:fldCharType="end"/>
        </w:r>
      </w:hyperlink>
    </w:p>
    <w:p w14:paraId="054DC2DB" w14:textId="2CEC4CD8" w:rsidR="00691AF4" w:rsidRDefault="00636FC1">
      <w:pPr>
        <w:pStyle w:val="TOC2"/>
        <w:rPr>
          <w:rFonts w:asciiTheme="minorHAnsi" w:eastAsiaTheme="minorEastAsia" w:hAnsiTheme="minorHAnsi" w:cstheme="minorBidi"/>
          <w:noProof/>
          <w:kern w:val="2"/>
          <w:sz w:val="21"/>
          <w:szCs w:val="22"/>
          <w:lang w:eastAsia="zh-CN"/>
        </w:rPr>
      </w:pPr>
      <w:hyperlink w:anchor="_Toc157175775" w:history="1">
        <w:r w:rsidR="00691AF4" w:rsidRPr="00C72BDE">
          <w:rPr>
            <w:rStyle w:val="a3"/>
            <w:noProof/>
          </w:rPr>
          <w:t>A.2</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Base</w:t>
        </w:r>
        <w:r w:rsidR="00691AF4">
          <w:rPr>
            <w:noProof/>
            <w:webHidden/>
          </w:rPr>
          <w:tab/>
        </w:r>
        <w:r w:rsidR="00691AF4">
          <w:rPr>
            <w:noProof/>
            <w:webHidden/>
          </w:rPr>
          <w:fldChar w:fldCharType="begin"/>
        </w:r>
        <w:r w:rsidR="00691AF4">
          <w:rPr>
            <w:noProof/>
            <w:webHidden/>
          </w:rPr>
          <w:instrText xml:space="preserve"> PAGEREF _Toc157175775 \h </w:instrText>
        </w:r>
        <w:r w:rsidR="00691AF4">
          <w:rPr>
            <w:noProof/>
            <w:webHidden/>
          </w:rPr>
        </w:r>
        <w:r w:rsidR="00691AF4">
          <w:rPr>
            <w:noProof/>
            <w:webHidden/>
          </w:rPr>
          <w:fldChar w:fldCharType="separate"/>
        </w:r>
        <w:r w:rsidR="00691AF4">
          <w:rPr>
            <w:noProof/>
            <w:webHidden/>
          </w:rPr>
          <w:t>48</w:t>
        </w:r>
        <w:r w:rsidR="00691AF4">
          <w:rPr>
            <w:noProof/>
            <w:webHidden/>
          </w:rPr>
          <w:fldChar w:fldCharType="end"/>
        </w:r>
      </w:hyperlink>
    </w:p>
    <w:p w14:paraId="1338F632" w14:textId="6A315F54" w:rsidR="00691AF4" w:rsidRDefault="00636FC1">
      <w:pPr>
        <w:pStyle w:val="TOC2"/>
        <w:rPr>
          <w:rFonts w:asciiTheme="minorHAnsi" w:eastAsiaTheme="minorEastAsia" w:hAnsiTheme="minorHAnsi" w:cstheme="minorBidi"/>
          <w:noProof/>
          <w:kern w:val="2"/>
          <w:sz w:val="21"/>
          <w:szCs w:val="22"/>
          <w:lang w:eastAsia="zh-CN"/>
        </w:rPr>
      </w:pPr>
      <w:hyperlink w:anchor="_Toc157175776" w:history="1">
        <w:r w:rsidR="00691AF4" w:rsidRPr="00C72BDE">
          <w:rPr>
            <w:rStyle w:val="a3"/>
            <w:noProof/>
          </w:rPr>
          <w:t>A.3</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AI_TrainingDataset</w:t>
        </w:r>
        <w:r w:rsidR="00691AF4">
          <w:rPr>
            <w:noProof/>
            <w:webHidden/>
          </w:rPr>
          <w:tab/>
        </w:r>
        <w:r w:rsidR="00691AF4">
          <w:rPr>
            <w:noProof/>
            <w:webHidden/>
          </w:rPr>
          <w:fldChar w:fldCharType="begin"/>
        </w:r>
        <w:r w:rsidR="00691AF4">
          <w:rPr>
            <w:noProof/>
            <w:webHidden/>
          </w:rPr>
          <w:instrText xml:space="preserve"> PAGEREF _Toc157175776 \h </w:instrText>
        </w:r>
        <w:r w:rsidR="00691AF4">
          <w:rPr>
            <w:noProof/>
            <w:webHidden/>
          </w:rPr>
        </w:r>
        <w:r w:rsidR="00691AF4">
          <w:rPr>
            <w:noProof/>
            <w:webHidden/>
          </w:rPr>
          <w:fldChar w:fldCharType="separate"/>
        </w:r>
        <w:r w:rsidR="00691AF4">
          <w:rPr>
            <w:noProof/>
            <w:webHidden/>
          </w:rPr>
          <w:t>49</w:t>
        </w:r>
        <w:r w:rsidR="00691AF4">
          <w:rPr>
            <w:noProof/>
            <w:webHidden/>
          </w:rPr>
          <w:fldChar w:fldCharType="end"/>
        </w:r>
      </w:hyperlink>
    </w:p>
    <w:p w14:paraId="0B499D35" w14:textId="3A67F61B" w:rsidR="00691AF4" w:rsidRDefault="00636FC1">
      <w:pPr>
        <w:pStyle w:val="TOC2"/>
        <w:rPr>
          <w:rFonts w:asciiTheme="minorHAnsi" w:eastAsiaTheme="minorEastAsia" w:hAnsiTheme="minorHAnsi" w:cstheme="minorBidi"/>
          <w:noProof/>
          <w:kern w:val="2"/>
          <w:sz w:val="21"/>
          <w:szCs w:val="22"/>
          <w:lang w:eastAsia="zh-CN"/>
        </w:rPr>
      </w:pPr>
      <w:hyperlink w:anchor="_Toc157175777" w:history="1">
        <w:r w:rsidR="00691AF4" w:rsidRPr="00C72BDE">
          <w:rPr>
            <w:rStyle w:val="a3"/>
            <w:noProof/>
          </w:rPr>
          <w:t>A.4</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AI_TrainingData</w:t>
        </w:r>
        <w:r w:rsidR="00691AF4">
          <w:rPr>
            <w:noProof/>
            <w:webHidden/>
          </w:rPr>
          <w:tab/>
        </w:r>
        <w:r w:rsidR="00691AF4">
          <w:rPr>
            <w:noProof/>
            <w:webHidden/>
          </w:rPr>
          <w:fldChar w:fldCharType="begin"/>
        </w:r>
        <w:r w:rsidR="00691AF4">
          <w:rPr>
            <w:noProof/>
            <w:webHidden/>
          </w:rPr>
          <w:instrText xml:space="preserve"> PAGEREF _Toc157175777 \h </w:instrText>
        </w:r>
        <w:r w:rsidR="00691AF4">
          <w:rPr>
            <w:noProof/>
            <w:webHidden/>
          </w:rPr>
        </w:r>
        <w:r w:rsidR="00691AF4">
          <w:rPr>
            <w:noProof/>
            <w:webHidden/>
          </w:rPr>
          <w:fldChar w:fldCharType="separate"/>
        </w:r>
        <w:r w:rsidR="00691AF4">
          <w:rPr>
            <w:noProof/>
            <w:webHidden/>
          </w:rPr>
          <w:t>49</w:t>
        </w:r>
        <w:r w:rsidR="00691AF4">
          <w:rPr>
            <w:noProof/>
            <w:webHidden/>
          </w:rPr>
          <w:fldChar w:fldCharType="end"/>
        </w:r>
      </w:hyperlink>
    </w:p>
    <w:p w14:paraId="2220A0D8" w14:textId="672FD09C" w:rsidR="00691AF4" w:rsidRDefault="00636FC1">
      <w:pPr>
        <w:pStyle w:val="TOC2"/>
        <w:rPr>
          <w:rFonts w:asciiTheme="minorHAnsi" w:eastAsiaTheme="minorEastAsia" w:hAnsiTheme="minorHAnsi" w:cstheme="minorBidi"/>
          <w:noProof/>
          <w:kern w:val="2"/>
          <w:sz w:val="21"/>
          <w:szCs w:val="22"/>
          <w:lang w:eastAsia="zh-CN"/>
        </w:rPr>
      </w:pPr>
      <w:hyperlink w:anchor="_Toc157175778" w:history="1">
        <w:r w:rsidR="00691AF4" w:rsidRPr="00C72BDE">
          <w:rPr>
            <w:rStyle w:val="a3"/>
            <w:noProof/>
          </w:rPr>
          <w:t>A.5</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AI_Task</w:t>
        </w:r>
        <w:r w:rsidR="00691AF4">
          <w:rPr>
            <w:noProof/>
            <w:webHidden/>
          </w:rPr>
          <w:tab/>
        </w:r>
        <w:r w:rsidR="00691AF4">
          <w:rPr>
            <w:noProof/>
            <w:webHidden/>
          </w:rPr>
          <w:fldChar w:fldCharType="begin"/>
        </w:r>
        <w:r w:rsidR="00691AF4">
          <w:rPr>
            <w:noProof/>
            <w:webHidden/>
          </w:rPr>
          <w:instrText xml:space="preserve"> PAGEREF _Toc157175778 \h </w:instrText>
        </w:r>
        <w:r w:rsidR="00691AF4">
          <w:rPr>
            <w:noProof/>
            <w:webHidden/>
          </w:rPr>
        </w:r>
        <w:r w:rsidR="00691AF4">
          <w:rPr>
            <w:noProof/>
            <w:webHidden/>
          </w:rPr>
          <w:fldChar w:fldCharType="separate"/>
        </w:r>
        <w:r w:rsidR="00691AF4">
          <w:rPr>
            <w:noProof/>
            <w:webHidden/>
          </w:rPr>
          <w:t>50</w:t>
        </w:r>
        <w:r w:rsidR="00691AF4">
          <w:rPr>
            <w:noProof/>
            <w:webHidden/>
          </w:rPr>
          <w:fldChar w:fldCharType="end"/>
        </w:r>
      </w:hyperlink>
    </w:p>
    <w:p w14:paraId="58C746D9" w14:textId="6950FCA6" w:rsidR="00691AF4" w:rsidRDefault="00636FC1">
      <w:pPr>
        <w:pStyle w:val="TOC2"/>
        <w:rPr>
          <w:rFonts w:asciiTheme="minorHAnsi" w:eastAsiaTheme="minorEastAsia" w:hAnsiTheme="minorHAnsi" w:cstheme="minorBidi"/>
          <w:noProof/>
          <w:kern w:val="2"/>
          <w:sz w:val="21"/>
          <w:szCs w:val="22"/>
          <w:lang w:eastAsia="zh-CN"/>
        </w:rPr>
      </w:pPr>
      <w:hyperlink w:anchor="_Toc157175779" w:history="1">
        <w:r w:rsidR="00691AF4" w:rsidRPr="00C72BDE">
          <w:rPr>
            <w:rStyle w:val="a3"/>
            <w:noProof/>
          </w:rPr>
          <w:t>A.6</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AI_Label</w:t>
        </w:r>
        <w:r w:rsidR="00691AF4">
          <w:rPr>
            <w:noProof/>
            <w:webHidden/>
          </w:rPr>
          <w:tab/>
        </w:r>
        <w:r w:rsidR="00691AF4">
          <w:rPr>
            <w:noProof/>
            <w:webHidden/>
          </w:rPr>
          <w:fldChar w:fldCharType="begin"/>
        </w:r>
        <w:r w:rsidR="00691AF4">
          <w:rPr>
            <w:noProof/>
            <w:webHidden/>
          </w:rPr>
          <w:instrText xml:space="preserve"> PAGEREF _Toc157175779 \h </w:instrText>
        </w:r>
        <w:r w:rsidR="00691AF4">
          <w:rPr>
            <w:noProof/>
            <w:webHidden/>
          </w:rPr>
        </w:r>
        <w:r w:rsidR="00691AF4">
          <w:rPr>
            <w:noProof/>
            <w:webHidden/>
          </w:rPr>
          <w:fldChar w:fldCharType="separate"/>
        </w:r>
        <w:r w:rsidR="00691AF4">
          <w:rPr>
            <w:noProof/>
            <w:webHidden/>
          </w:rPr>
          <w:t>50</w:t>
        </w:r>
        <w:r w:rsidR="00691AF4">
          <w:rPr>
            <w:noProof/>
            <w:webHidden/>
          </w:rPr>
          <w:fldChar w:fldCharType="end"/>
        </w:r>
      </w:hyperlink>
    </w:p>
    <w:p w14:paraId="6FF5DE80" w14:textId="1A96B872" w:rsidR="00691AF4" w:rsidRDefault="00636FC1">
      <w:pPr>
        <w:pStyle w:val="TOC2"/>
        <w:rPr>
          <w:rFonts w:asciiTheme="minorHAnsi" w:eastAsiaTheme="minorEastAsia" w:hAnsiTheme="minorHAnsi" w:cstheme="minorBidi"/>
          <w:noProof/>
          <w:kern w:val="2"/>
          <w:sz w:val="21"/>
          <w:szCs w:val="22"/>
          <w:lang w:eastAsia="zh-CN"/>
        </w:rPr>
      </w:pPr>
      <w:hyperlink w:anchor="_Toc157175780" w:history="1">
        <w:r w:rsidR="00691AF4" w:rsidRPr="00C72BDE">
          <w:rPr>
            <w:rStyle w:val="a3"/>
            <w:noProof/>
          </w:rPr>
          <w:t>A.7</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AI_Labeling</w:t>
        </w:r>
        <w:r w:rsidR="00691AF4">
          <w:rPr>
            <w:noProof/>
            <w:webHidden/>
          </w:rPr>
          <w:tab/>
        </w:r>
        <w:r w:rsidR="00691AF4">
          <w:rPr>
            <w:noProof/>
            <w:webHidden/>
          </w:rPr>
          <w:fldChar w:fldCharType="begin"/>
        </w:r>
        <w:r w:rsidR="00691AF4">
          <w:rPr>
            <w:noProof/>
            <w:webHidden/>
          </w:rPr>
          <w:instrText xml:space="preserve"> PAGEREF _Toc157175780 \h </w:instrText>
        </w:r>
        <w:r w:rsidR="00691AF4">
          <w:rPr>
            <w:noProof/>
            <w:webHidden/>
          </w:rPr>
        </w:r>
        <w:r w:rsidR="00691AF4">
          <w:rPr>
            <w:noProof/>
            <w:webHidden/>
          </w:rPr>
          <w:fldChar w:fldCharType="separate"/>
        </w:r>
        <w:r w:rsidR="00691AF4">
          <w:rPr>
            <w:noProof/>
            <w:webHidden/>
          </w:rPr>
          <w:t>51</w:t>
        </w:r>
        <w:r w:rsidR="00691AF4">
          <w:rPr>
            <w:noProof/>
            <w:webHidden/>
          </w:rPr>
          <w:fldChar w:fldCharType="end"/>
        </w:r>
      </w:hyperlink>
    </w:p>
    <w:p w14:paraId="4665D560" w14:textId="5CD041AD" w:rsidR="00691AF4" w:rsidRDefault="00636FC1">
      <w:pPr>
        <w:pStyle w:val="TOC2"/>
        <w:rPr>
          <w:rFonts w:asciiTheme="minorHAnsi" w:eastAsiaTheme="minorEastAsia" w:hAnsiTheme="minorHAnsi" w:cstheme="minorBidi"/>
          <w:noProof/>
          <w:kern w:val="2"/>
          <w:sz w:val="21"/>
          <w:szCs w:val="22"/>
          <w:lang w:eastAsia="zh-CN"/>
        </w:rPr>
      </w:pPr>
      <w:hyperlink w:anchor="_Toc157175781" w:history="1">
        <w:r w:rsidR="00691AF4" w:rsidRPr="00C72BDE">
          <w:rPr>
            <w:rStyle w:val="a3"/>
            <w:noProof/>
          </w:rPr>
          <w:t>A.8</w:t>
        </w:r>
        <w:r w:rsidR="00691AF4">
          <w:rPr>
            <w:rFonts w:asciiTheme="minorHAnsi" w:eastAsiaTheme="minorEastAsia" w:hAnsiTheme="minorHAnsi" w:cstheme="minorBidi"/>
            <w:noProof/>
            <w:kern w:val="2"/>
            <w:sz w:val="21"/>
            <w:szCs w:val="22"/>
            <w:lang w:eastAsia="zh-CN"/>
          </w:rPr>
          <w:tab/>
        </w:r>
        <w:r w:rsidR="00691AF4" w:rsidRPr="00C72BDE">
          <w:rPr>
            <w:rStyle w:val="a3"/>
            <w:noProof/>
          </w:rPr>
          <w:t>Conformance Class: AI_TDChangeset</w:t>
        </w:r>
        <w:r w:rsidR="00691AF4">
          <w:rPr>
            <w:noProof/>
            <w:webHidden/>
          </w:rPr>
          <w:tab/>
        </w:r>
        <w:r w:rsidR="00691AF4">
          <w:rPr>
            <w:noProof/>
            <w:webHidden/>
          </w:rPr>
          <w:fldChar w:fldCharType="begin"/>
        </w:r>
        <w:r w:rsidR="00691AF4">
          <w:rPr>
            <w:noProof/>
            <w:webHidden/>
          </w:rPr>
          <w:instrText xml:space="preserve"> PAGEREF _Toc157175781 \h </w:instrText>
        </w:r>
        <w:r w:rsidR="00691AF4">
          <w:rPr>
            <w:noProof/>
            <w:webHidden/>
          </w:rPr>
        </w:r>
        <w:r w:rsidR="00691AF4">
          <w:rPr>
            <w:noProof/>
            <w:webHidden/>
          </w:rPr>
          <w:fldChar w:fldCharType="separate"/>
        </w:r>
        <w:r w:rsidR="00691AF4">
          <w:rPr>
            <w:noProof/>
            <w:webHidden/>
          </w:rPr>
          <w:t>51</w:t>
        </w:r>
        <w:r w:rsidR="00691AF4">
          <w:rPr>
            <w:noProof/>
            <w:webHidden/>
          </w:rPr>
          <w:fldChar w:fldCharType="end"/>
        </w:r>
      </w:hyperlink>
    </w:p>
    <w:p w14:paraId="4BB7ADE6" w14:textId="514DCF27" w:rsidR="00691AF4" w:rsidRDefault="00636FC1">
      <w:pPr>
        <w:pStyle w:val="TOC1"/>
        <w:rPr>
          <w:rFonts w:asciiTheme="minorHAnsi" w:eastAsiaTheme="minorEastAsia" w:hAnsiTheme="minorHAnsi" w:cstheme="minorBidi"/>
          <w:noProof/>
          <w:kern w:val="2"/>
          <w:sz w:val="21"/>
          <w:szCs w:val="22"/>
          <w:lang w:eastAsia="zh-CN"/>
        </w:rPr>
      </w:pPr>
      <w:hyperlink w:anchor="_Toc157175782" w:history="1">
        <w:r w:rsidR="00691AF4" w:rsidRPr="00C72BDE">
          <w:rPr>
            <w:rStyle w:val="a3"/>
            <w:noProof/>
          </w:rPr>
          <w:t>Annex B</w:t>
        </w:r>
        <w:r w:rsidR="00691AF4">
          <w:rPr>
            <w:rFonts w:asciiTheme="minorHAnsi" w:eastAsiaTheme="minorEastAsia" w:hAnsiTheme="minorHAnsi" w:cstheme="minorBidi"/>
            <w:noProof/>
            <w:kern w:val="2"/>
            <w:sz w:val="21"/>
            <w:szCs w:val="22"/>
            <w:lang w:eastAsia="zh-CN"/>
          </w:rPr>
          <w:tab/>
        </w:r>
        <w:r w:rsidR="00691AF4" w:rsidRPr="00C72BDE">
          <w:rPr>
            <w:rStyle w:val="a3"/>
            <w:noProof/>
          </w:rPr>
          <w:t>Example (Informative)</w:t>
        </w:r>
        <w:r w:rsidR="00691AF4">
          <w:rPr>
            <w:noProof/>
            <w:webHidden/>
          </w:rPr>
          <w:tab/>
        </w:r>
        <w:r w:rsidR="00691AF4">
          <w:rPr>
            <w:noProof/>
            <w:webHidden/>
          </w:rPr>
          <w:fldChar w:fldCharType="begin"/>
        </w:r>
        <w:r w:rsidR="00691AF4">
          <w:rPr>
            <w:noProof/>
            <w:webHidden/>
          </w:rPr>
          <w:instrText xml:space="preserve"> PAGEREF _Toc157175782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60972B37" w14:textId="127D9979" w:rsidR="00691AF4" w:rsidRDefault="00636FC1">
      <w:pPr>
        <w:pStyle w:val="TOC2"/>
        <w:rPr>
          <w:rFonts w:asciiTheme="minorHAnsi" w:eastAsiaTheme="minorEastAsia" w:hAnsiTheme="minorHAnsi" w:cstheme="minorBidi"/>
          <w:noProof/>
          <w:kern w:val="2"/>
          <w:sz w:val="21"/>
          <w:szCs w:val="22"/>
          <w:lang w:eastAsia="zh-CN"/>
        </w:rPr>
      </w:pPr>
      <w:hyperlink w:anchor="_Toc157175783" w:history="1">
        <w:r w:rsidR="00691AF4" w:rsidRPr="00C72BDE">
          <w:rPr>
            <w:rStyle w:val="a3"/>
            <w:noProof/>
          </w:rPr>
          <w:t>B.1</w:t>
        </w:r>
        <w:r w:rsidR="00691AF4">
          <w:rPr>
            <w:rFonts w:asciiTheme="minorHAnsi" w:eastAsiaTheme="minorEastAsia" w:hAnsiTheme="minorHAnsi" w:cstheme="minorBidi"/>
            <w:noProof/>
            <w:kern w:val="2"/>
            <w:sz w:val="21"/>
            <w:szCs w:val="22"/>
            <w:lang w:eastAsia="zh-CN"/>
          </w:rPr>
          <w:tab/>
        </w:r>
        <w:r w:rsidR="00691AF4" w:rsidRPr="00C72BDE">
          <w:rPr>
            <w:rStyle w:val="a3"/>
            <w:noProof/>
          </w:rPr>
          <w:t>TrainingDataset Encoding Examples</w:t>
        </w:r>
        <w:r w:rsidR="00691AF4">
          <w:rPr>
            <w:noProof/>
            <w:webHidden/>
          </w:rPr>
          <w:tab/>
        </w:r>
        <w:r w:rsidR="00691AF4">
          <w:rPr>
            <w:noProof/>
            <w:webHidden/>
          </w:rPr>
          <w:fldChar w:fldCharType="begin"/>
        </w:r>
        <w:r w:rsidR="00691AF4">
          <w:rPr>
            <w:noProof/>
            <w:webHidden/>
          </w:rPr>
          <w:instrText xml:space="preserve"> PAGEREF _Toc157175783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2261D4F1" w14:textId="252E45CB"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4" w:history="1">
        <w:r w:rsidR="00691AF4" w:rsidRPr="00C72BDE">
          <w:rPr>
            <w:rStyle w:val="a3"/>
            <w:noProof/>
          </w:rPr>
          <w:t>B.1.1</w:t>
        </w:r>
        <w:r w:rsidR="00691AF4">
          <w:rPr>
            <w:rFonts w:asciiTheme="minorHAnsi" w:eastAsiaTheme="minorEastAsia" w:hAnsiTheme="minorHAnsi" w:cstheme="minorBidi"/>
            <w:noProof/>
            <w:kern w:val="2"/>
            <w:sz w:val="21"/>
            <w:szCs w:val="22"/>
            <w:lang w:eastAsia="zh-CN"/>
          </w:rPr>
          <w:tab/>
        </w:r>
        <w:r w:rsidR="00691AF4" w:rsidRPr="00C72BDE">
          <w:rPr>
            <w:rStyle w:val="a3"/>
            <w:noProof/>
          </w:rPr>
          <w:t>WHU-RS19 Dataset</w:t>
        </w:r>
        <w:r w:rsidR="00691AF4">
          <w:rPr>
            <w:noProof/>
            <w:webHidden/>
          </w:rPr>
          <w:tab/>
        </w:r>
        <w:r w:rsidR="00691AF4">
          <w:rPr>
            <w:noProof/>
            <w:webHidden/>
          </w:rPr>
          <w:fldChar w:fldCharType="begin"/>
        </w:r>
        <w:r w:rsidR="00691AF4">
          <w:rPr>
            <w:noProof/>
            <w:webHidden/>
          </w:rPr>
          <w:instrText xml:space="preserve"> PAGEREF _Toc157175784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1E32F3F9" w14:textId="57A20C0A"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5" w:history="1">
        <w:r w:rsidR="00691AF4" w:rsidRPr="00C72BDE">
          <w:rPr>
            <w:rStyle w:val="a3"/>
            <w:noProof/>
          </w:rPr>
          <w:t>B.1.2</w:t>
        </w:r>
        <w:r w:rsidR="00691AF4">
          <w:rPr>
            <w:rFonts w:asciiTheme="minorHAnsi" w:eastAsiaTheme="minorEastAsia" w:hAnsiTheme="minorHAnsi" w:cstheme="minorBidi"/>
            <w:noProof/>
            <w:kern w:val="2"/>
            <w:sz w:val="21"/>
            <w:szCs w:val="22"/>
            <w:lang w:eastAsia="zh-CN"/>
          </w:rPr>
          <w:tab/>
        </w:r>
        <w:r w:rsidR="00691AF4" w:rsidRPr="00C72BDE">
          <w:rPr>
            <w:rStyle w:val="a3"/>
            <w:noProof/>
          </w:rPr>
          <w:t>DOTA-v1.5 Dataset</w:t>
        </w:r>
        <w:r w:rsidR="00691AF4">
          <w:rPr>
            <w:noProof/>
            <w:webHidden/>
          </w:rPr>
          <w:tab/>
        </w:r>
        <w:r w:rsidR="00691AF4">
          <w:rPr>
            <w:noProof/>
            <w:webHidden/>
          </w:rPr>
          <w:fldChar w:fldCharType="begin"/>
        </w:r>
        <w:r w:rsidR="00691AF4">
          <w:rPr>
            <w:noProof/>
            <w:webHidden/>
          </w:rPr>
          <w:instrText xml:space="preserve"> PAGEREF _Toc157175785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23C669CE" w14:textId="5D886FFC"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6" w:history="1">
        <w:r w:rsidR="00691AF4" w:rsidRPr="00C72BDE">
          <w:rPr>
            <w:rStyle w:val="a3"/>
            <w:noProof/>
          </w:rPr>
          <w:t>B.1.3</w:t>
        </w:r>
        <w:r w:rsidR="00691AF4">
          <w:rPr>
            <w:rFonts w:asciiTheme="minorHAnsi" w:eastAsiaTheme="minorEastAsia" w:hAnsiTheme="minorHAnsi" w:cstheme="minorBidi"/>
            <w:noProof/>
            <w:kern w:val="2"/>
            <w:sz w:val="21"/>
            <w:szCs w:val="22"/>
            <w:lang w:eastAsia="zh-CN"/>
          </w:rPr>
          <w:tab/>
        </w:r>
        <w:r w:rsidR="00691AF4" w:rsidRPr="00C72BDE">
          <w:rPr>
            <w:rStyle w:val="a3"/>
            <w:noProof/>
          </w:rPr>
          <w:t>KITTI 2D Object Detection Dataset</w:t>
        </w:r>
        <w:r w:rsidR="00691AF4">
          <w:rPr>
            <w:noProof/>
            <w:webHidden/>
          </w:rPr>
          <w:tab/>
        </w:r>
        <w:r w:rsidR="00691AF4">
          <w:rPr>
            <w:noProof/>
            <w:webHidden/>
          </w:rPr>
          <w:fldChar w:fldCharType="begin"/>
        </w:r>
        <w:r w:rsidR="00691AF4">
          <w:rPr>
            <w:noProof/>
            <w:webHidden/>
          </w:rPr>
          <w:instrText xml:space="preserve"> PAGEREF _Toc157175786 \h </w:instrText>
        </w:r>
        <w:r w:rsidR="00691AF4">
          <w:rPr>
            <w:noProof/>
            <w:webHidden/>
          </w:rPr>
        </w:r>
        <w:r w:rsidR="00691AF4">
          <w:rPr>
            <w:noProof/>
            <w:webHidden/>
          </w:rPr>
          <w:fldChar w:fldCharType="separate"/>
        </w:r>
        <w:r w:rsidR="00691AF4">
          <w:rPr>
            <w:noProof/>
            <w:webHidden/>
          </w:rPr>
          <w:t>53</w:t>
        </w:r>
        <w:r w:rsidR="00691AF4">
          <w:rPr>
            <w:noProof/>
            <w:webHidden/>
          </w:rPr>
          <w:fldChar w:fldCharType="end"/>
        </w:r>
      </w:hyperlink>
    </w:p>
    <w:p w14:paraId="0DD5CF38" w14:textId="6F7B0B8E"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7" w:history="1">
        <w:r w:rsidR="00691AF4" w:rsidRPr="00C72BDE">
          <w:rPr>
            <w:rStyle w:val="a3"/>
            <w:noProof/>
          </w:rPr>
          <w:t>B.1.4</w:t>
        </w:r>
        <w:r w:rsidR="00691AF4">
          <w:rPr>
            <w:rFonts w:asciiTheme="minorHAnsi" w:eastAsiaTheme="minorEastAsia" w:hAnsiTheme="minorHAnsi" w:cstheme="minorBidi"/>
            <w:noProof/>
            <w:kern w:val="2"/>
            <w:sz w:val="21"/>
            <w:szCs w:val="22"/>
            <w:lang w:eastAsia="zh-CN"/>
          </w:rPr>
          <w:tab/>
        </w:r>
        <w:r w:rsidR="00691AF4" w:rsidRPr="00C72BDE">
          <w:rPr>
            <w:rStyle w:val="a3"/>
            <w:noProof/>
          </w:rPr>
          <w:t>GID Dataset</w:t>
        </w:r>
        <w:r w:rsidR="00691AF4">
          <w:rPr>
            <w:noProof/>
            <w:webHidden/>
          </w:rPr>
          <w:tab/>
        </w:r>
        <w:r w:rsidR="00691AF4">
          <w:rPr>
            <w:noProof/>
            <w:webHidden/>
          </w:rPr>
          <w:fldChar w:fldCharType="begin"/>
        </w:r>
        <w:r w:rsidR="00691AF4">
          <w:rPr>
            <w:noProof/>
            <w:webHidden/>
          </w:rPr>
          <w:instrText xml:space="preserve"> PAGEREF _Toc157175787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5E7B407A" w14:textId="1681BC08"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8" w:history="1">
        <w:r w:rsidR="00691AF4" w:rsidRPr="00C72BDE">
          <w:rPr>
            <w:rStyle w:val="a3"/>
            <w:noProof/>
          </w:rPr>
          <w:t>B.1.5</w:t>
        </w:r>
        <w:r w:rsidR="00691AF4">
          <w:rPr>
            <w:rFonts w:asciiTheme="minorHAnsi" w:eastAsiaTheme="minorEastAsia" w:hAnsiTheme="minorHAnsi" w:cstheme="minorBidi"/>
            <w:noProof/>
            <w:kern w:val="2"/>
            <w:sz w:val="21"/>
            <w:szCs w:val="22"/>
            <w:lang w:eastAsia="zh-CN"/>
          </w:rPr>
          <w:tab/>
        </w:r>
        <w:r w:rsidR="00691AF4" w:rsidRPr="00C72BDE">
          <w:rPr>
            <w:rStyle w:val="a3"/>
            <w:noProof/>
          </w:rPr>
          <w:t>Toronto3D Dataset</w:t>
        </w:r>
        <w:r w:rsidR="00691AF4">
          <w:rPr>
            <w:noProof/>
            <w:webHidden/>
          </w:rPr>
          <w:tab/>
        </w:r>
        <w:r w:rsidR="00691AF4">
          <w:rPr>
            <w:noProof/>
            <w:webHidden/>
          </w:rPr>
          <w:fldChar w:fldCharType="begin"/>
        </w:r>
        <w:r w:rsidR="00691AF4">
          <w:rPr>
            <w:noProof/>
            <w:webHidden/>
          </w:rPr>
          <w:instrText xml:space="preserve"> PAGEREF _Toc157175788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39657DCF" w14:textId="2C1585F6"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89" w:history="1">
        <w:r w:rsidR="00691AF4" w:rsidRPr="00C72BDE">
          <w:rPr>
            <w:rStyle w:val="a3"/>
            <w:noProof/>
          </w:rPr>
          <w:t>B.1.6</w:t>
        </w:r>
        <w:r w:rsidR="00691AF4">
          <w:rPr>
            <w:rFonts w:asciiTheme="minorHAnsi" w:eastAsiaTheme="minorEastAsia" w:hAnsiTheme="minorHAnsi" w:cstheme="minorBidi"/>
            <w:noProof/>
            <w:kern w:val="2"/>
            <w:sz w:val="21"/>
            <w:szCs w:val="22"/>
            <w:lang w:eastAsia="zh-CN"/>
          </w:rPr>
          <w:tab/>
        </w:r>
        <w:r w:rsidR="00691AF4" w:rsidRPr="00C72BDE">
          <w:rPr>
            <w:rStyle w:val="a3"/>
            <w:noProof/>
          </w:rPr>
          <w:t>WHU-Building Dataset</w:t>
        </w:r>
        <w:r w:rsidR="00691AF4">
          <w:rPr>
            <w:noProof/>
            <w:webHidden/>
          </w:rPr>
          <w:tab/>
        </w:r>
        <w:r w:rsidR="00691AF4">
          <w:rPr>
            <w:noProof/>
            <w:webHidden/>
          </w:rPr>
          <w:fldChar w:fldCharType="begin"/>
        </w:r>
        <w:r w:rsidR="00691AF4">
          <w:rPr>
            <w:noProof/>
            <w:webHidden/>
          </w:rPr>
          <w:instrText xml:space="preserve"> PAGEREF _Toc157175789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059840D9" w14:textId="6798B572"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0" w:history="1">
        <w:r w:rsidR="00691AF4" w:rsidRPr="00C72BDE">
          <w:rPr>
            <w:rStyle w:val="a3"/>
            <w:noProof/>
          </w:rPr>
          <w:t>B.1.7</w:t>
        </w:r>
        <w:r w:rsidR="00691AF4">
          <w:rPr>
            <w:rFonts w:asciiTheme="minorHAnsi" w:eastAsiaTheme="minorEastAsia" w:hAnsiTheme="minorHAnsi" w:cstheme="minorBidi"/>
            <w:noProof/>
            <w:kern w:val="2"/>
            <w:sz w:val="21"/>
            <w:szCs w:val="22"/>
            <w:lang w:eastAsia="zh-CN"/>
          </w:rPr>
          <w:tab/>
        </w:r>
        <w:r w:rsidR="00691AF4" w:rsidRPr="00C72BDE">
          <w:rPr>
            <w:rStyle w:val="a3"/>
            <w:noProof/>
          </w:rPr>
          <w:t>California Change Detection Dataset</w:t>
        </w:r>
        <w:r w:rsidR="00691AF4">
          <w:rPr>
            <w:noProof/>
            <w:webHidden/>
          </w:rPr>
          <w:tab/>
        </w:r>
        <w:r w:rsidR="00691AF4">
          <w:rPr>
            <w:noProof/>
            <w:webHidden/>
          </w:rPr>
          <w:fldChar w:fldCharType="begin"/>
        </w:r>
        <w:r w:rsidR="00691AF4">
          <w:rPr>
            <w:noProof/>
            <w:webHidden/>
          </w:rPr>
          <w:instrText xml:space="preserve"> PAGEREF _Toc157175790 \h </w:instrText>
        </w:r>
        <w:r w:rsidR="00691AF4">
          <w:rPr>
            <w:noProof/>
            <w:webHidden/>
          </w:rPr>
        </w:r>
        <w:r w:rsidR="00691AF4">
          <w:rPr>
            <w:noProof/>
            <w:webHidden/>
          </w:rPr>
          <w:fldChar w:fldCharType="separate"/>
        </w:r>
        <w:r w:rsidR="00691AF4">
          <w:rPr>
            <w:noProof/>
            <w:webHidden/>
          </w:rPr>
          <w:t>54</w:t>
        </w:r>
        <w:r w:rsidR="00691AF4">
          <w:rPr>
            <w:noProof/>
            <w:webHidden/>
          </w:rPr>
          <w:fldChar w:fldCharType="end"/>
        </w:r>
      </w:hyperlink>
    </w:p>
    <w:p w14:paraId="3CFC85B8" w14:textId="22078B9F"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1" w:history="1">
        <w:r w:rsidR="00691AF4" w:rsidRPr="00C72BDE">
          <w:rPr>
            <w:rStyle w:val="a3"/>
            <w:noProof/>
          </w:rPr>
          <w:t>B.1.8</w:t>
        </w:r>
        <w:r w:rsidR="00691AF4">
          <w:rPr>
            <w:rFonts w:asciiTheme="minorHAnsi" w:eastAsiaTheme="minorEastAsia" w:hAnsiTheme="minorHAnsi" w:cstheme="minorBidi"/>
            <w:noProof/>
            <w:kern w:val="2"/>
            <w:sz w:val="21"/>
            <w:szCs w:val="22"/>
            <w:lang w:eastAsia="zh-CN"/>
          </w:rPr>
          <w:tab/>
        </w:r>
        <w:r w:rsidR="00691AF4" w:rsidRPr="00C72BDE">
          <w:rPr>
            <w:rStyle w:val="a3"/>
            <w:noProof/>
          </w:rPr>
          <w:t>WHU MVS Dataset</w:t>
        </w:r>
        <w:r w:rsidR="00691AF4">
          <w:rPr>
            <w:noProof/>
            <w:webHidden/>
          </w:rPr>
          <w:tab/>
        </w:r>
        <w:r w:rsidR="00691AF4">
          <w:rPr>
            <w:noProof/>
            <w:webHidden/>
          </w:rPr>
          <w:fldChar w:fldCharType="begin"/>
        </w:r>
        <w:r w:rsidR="00691AF4">
          <w:rPr>
            <w:noProof/>
            <w:webHidden/>
          </w:rPr>
          <w:instrText xml:space="preserve"> PAGEREF _Toc157175791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3EA2C939" w14:textId="3002FF32"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2" w:history="1">
        <w:r w:rsidR="00691AF4" w:rsidRPr="00C72BDE">
          <w:rPr>
            <w:rStyle w:val="a3"/>
            <w:noProof/>
          </w:rPr>
          <w:t>B.1.9</w:t>
        </w:r>
        <w:r w:rsidR="00691AF4">
          <w:rPr>
            <w:rFonts w:asciiTheme="minorHAnsi" w:eastAsiaTheme="minorEastAsia" w:hAnsiTheme="minorHAnsi" w:cstheme="minorBidi"/>
            <w:noProof/>
            <w:kern w:val="2"/>
            <w:sz w:val="21"/>
            <w:szCs w:val="22"/>
            <w:lang w:eastAsia="zh-CN"/>
          </w:rPr>
          <w:tab/>
        </w:r>
        <w:r w:rsidR="00691AF4" w:rsidRPr="00C72BDE">
          <w:rPr>
            <w:rStyle w:val="a3"/>
            <w:noProof/>
          </w:rPr>
          <w:t>iSAID Dataset</w:t>
        </w:r>
        <w:r w:rsidR="00691AF4">
          <w:rPr>
            <w:noProof/>
            <w:webHidden/>
          </w:rPr>
          <w:tab/>
        </w:r>
        <w:r w:rsidR="00691AF4">
          <w:rPr>
            <w:noProof/>
            <w:webHidden/>
          </w:rPr>
          <w:fldChar w:fldCharType="begin"/>
        </w:r>
        <w:r w:rsidR="00691AF4">
          <w:rPr>
            <w:noProof/>
            <w:webHidden/>
          </w:rPr>
          <w:instrText xml:space="preserve"> PAGEREF _Toc157175792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060E6055" w14:textId="4FA1B8E9" w:rsidR="00691AF4" w:rsidRDefault="00636FC1">
      <w:pPr>
        <w:pStyle w:val="TOC2"/>
        <w:rPr>
          <w:rFonts w:asciiTheme="minorHAnsi" w:eastAsiaTheme="minorEastAsia" w:hAnsiTheme="minorHAnsi" w:cstheme="minorBidi"/>
          <w:noProof/>
          <w:kern w:val="2"/>
          <w:sz w:val="21"/>
          <w:szCs w:val="22"/>
          <w:lang w:eastAsia="zh-CN"/>
        </w:rPr>
      </w:pPr>
      <w:hyperlink w:anchor="_Toc157175793" w:history="1">
        <w:r w:rsidR="00691AF4" w:rsidRPr="00C72BDE">
          <w:rPr>
            <w:rStyle w:val="a3"/>
            <w:noProof/>
          </w:rPr>
          <w:t>B.2</w:t>
        </w:r>
        <w:r w:rsidR="00691AF4">
          <w:rPr>
            <w:rFonts w:asciiTheme="minorHAnsi" w:eastAsiaTheme="minorEastAsia" w:hAnsiTheme="minorHAnsi" w:cstheme="minorBidi"/>
            <w:noProof/>
            <w:kern w:val="2"/>
            <w:sz w:val="21"/>
            <w:szCs w:val="22"/>
            <w:lang w:eastAsia="zh-CN"/>
          </w:rPr>
          <w:tab/>
        </w:r>
        <w:r w:rsidR="00691AF4" w:rsidRPr="00C72BDE">
          <w:rPr>
            <w:rStyle w:val="a3"/>
            <w:noProof/>
          </w:rPr>
          <w:t>DataQuality Encoding Example</w:t>
        </w:r>
        <w:r w:rsidR="00691AF4">
          <w:rPr>
            <w:noProof/>
            <w:webHidden/>
          </w:rPr>
          <w:tab/>
        </w:r>
        <w:r w:rsidR="00691AF4">
          <w:rPr>
            <w:noProof/>
            <w:webHidden/>
          </w:rPr>
          <w:fldChar w:fldCharType="begin"/>
        </w:r>
        <w:r w:rsidR="00691AF4">
          <w:rPr>
            <w:noProof/>
            <w:webHidden/>
          </w:rPr>
          <w:instrText xml:space="preserve"> PAGEREF _Toc157175793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70926170" w14:textId="61B32848"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4" w:history="1">
        <w:r w:rsidR="00691AF4" w:rsidRPr="00C72BDE">
          <w:rPr>
            <w:rStyle w:val="a3"/>
            <w:noProof/>
          </w:rPr>
          <w:t>B.2.1</w:t>
        </w:r>
        <w:r w:rsidR="00691AF4">
          <w:rPr>
            <w:rFonts w:asciiTheme="minorHAnsi" w:eastAsiaTheme="minorEastAsia" w:hAnsiTheme="minorHAnsi" w:cstheme="minorBidi"/>
            <w:noProof/>
            <w:kern w:val="2"/>
            <w:sz w:val="21"/>
            <w:szCs w:val="22"/>
            <w:lang w:eastAsia="zh-CN"/>
          </w:rPr>
          <w:tab/>
        </w:r>
        <w:r w:rsidR="00691AF4" w:rsidRPr="00C72BDE">
          <w:rPr>
            <w:rStyle w:val="a3"/>
            <w:noProof/>
          </w:rPr>
          <w:t>WHU-RS19 Data Quality</w:t>
        </w:r>
        <w:r w:rsidR="00691AF4">
          <w:rPr>
            <w:noProof/>
            <w:webHidden/>
          </w:rPr>
          <w:tab/>
        </w:r>
        <w:r w:rsidR="00691AF4">
          <w:rPr>
            <w:noProof/>
            <w:webHidden/>
          </w:rPr>
          <w:fldChar w:fldCharType="begin"/>
        </w:r>
        <w:r w:rsidR="00691AF4">
          <w:rPr>
            <w:noProof/>
            <w:webHidden/>
          </w:rPr>
          <w:instrText xml:space="preserve"> PAGEREF _Toc157175794 \h </w:instrText>
        </w:r>
        <w:r w:rsidR="00691AF4">
          <w:rPr>
            <w:noProof/>
            <w:webHidden/>
          </w:rPr>
        </w:r>
        <w:r w:rsidR="00691AF4">
          <w:rPr>
            <w:noProof/>
            <w:webHidden/>
          </w:rPr>
          <w:fldChar w:fldCharType="separate"/>
        </w:r>
        <w:r w:rsidR="00691AF4">
          <w:rPr>
            <w:noProof/>
            <w:webHidden/>
          </w:rPr>
          <w:t>55</w:t>
        </w:r>
        <w:r w:rsidR="00691AF4">
          <w:rPr>
            <w:noProof/>
            <w:webHidden/>
          </w:rPr>
          <w:fldChar w:fldCharType="end"/>
        </w:r>
      </w:hyperlink>
    </w:p>
    <w:p w14:paraId="3AB0E73F" w14:textId="40C96670" w:rsidR="00691AF4" w:rsidRDefault="00636FC1">
      <w:pPr>
        <w:pStyle w:val="TOC2"/>
        <w:rPr>
          <w:rFonts w:asciiTheme="minorHAnsi" w:eastAsiaTheme="minorEastAsia" w:hAnsiTheme="minorHAnsi" w:cstheme="minorBidi"/>
          <w:noProof/>
          <w:kern w:val="2"/>
          <w:sz w:val="21"/>
          <w:szCs w:val="22"/>
          <w:lang w:eastAsia="zh-CN"/>
        </w:rPr>
      </w:pPr>
      <w:hyperlink w:anchor="_Toc157175795" w:history="1">
        <w:r w:rsidR="00691AF4" w:rsidRPr="00C72BDE">
          <w:rPr>
            <w:rStyle w:val="a3"/>
            <w:noProof/>
          </w:rPr>
          <w:t>B.3</w:t>
        </w:r>
        <w:r w:rsidR="00691AF4">
          <w:rPr>
            <w:rFonts w:asciiTheme="minorHAnsi" w:eastAsiaTheme="minorEastAsia" w:hAnsiTheme="minorHAnsi" w:cstheme="minorBidi"/>
            <w:noProof/>
            <w:kern w:val="2"/>
            <w:sz w:val="21"/>
            <w:szCs w:val="22"/>
            <w:lang w:eastAsia="zh-CN"/>
          </w:rPr>
          <w:tab/>
        </w:r>
        <w:r w:rsidR="00691AF4" w:rsidRPr="00C72BDE">
          <w:rPr>
            <w:rStyle w:val="a3"/>
            <w:noProof/>
          </w:rPr>
          <w:t>TDChangeset Encoding Example</w:t>
        </w:r>
        <w:r w:rsidR="00691AF4">
          <w:rPr>
            <w:noProof/>
            <w:webHidden/>
          </w:rPr>
          <w:tab/>
        </w:r>
        <w:r w:rsidR="00691AF4">
          <w:rPr>
            <w:noProof/>
            <w:webHidden/>
          </w:rPr>
          <w:fldChar w:fldCharType="begin"/>
        </w:r>
        <w:r w:rsidR="00691AF4">
          <w:rPr>
            <w:noProof/>
            <w:webHidden/>
          </w:rPr>
          <w:instrText xml:space="preserve"> PAGEREF _Toc157175795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2FA4228C" w14:textId="0E80E518"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6" w:history="1">
        <w:r w:rsidR="00691AF4" w:rsidRPr="00C72BDE">
          <w:rPr>
            <w:rStyle w:val="a3"/>
            <w:noProof/>
          </w:rPr>
          <w:t>B.3.1</w:t>
        </w:r>
        <w:r w:rsidR="00691AF4">
          <w:rPr>
            <w:rFonts w:asciiTheme="minorHAnsi" w:eastAsiaTheme="minorEastAsia" w:hAnsiTheme="minorHAnsi" w:cstheme="minorBidi"/>
            <w:noProof/>
            <w:kern w:val="2"/>
            <w:sz w:val="21"/>
            <w:szCs w:val="22"/>
            <w:lang w:eastAsia="zh-CN"/>
          </w:rPr>
          <w:tab/>
        </w:r>
        <w:r w:rsidR="00691AF4" w:rsidRPr="00C72BDE">
          <w:rPr>
            <w:rStyle w:val="a3"/>
            <w:noProof/>
          </w:rPr>
          <w:t>DOTA-v1.5 Changeset</w:t>
        </w:r>
        <w:r w:rsidR="00691AF4">
          <w:rPr>
            <w:noProof/>
            <w:webHidden/>
          </w:rPr>
          <w:tab/>
        </w:r>
        <w:r w:rsidR="00691AF4">
          <w:rPr>
            <w:noProof/>
            <w:webHidden/>
          </w:rPr>
          <w:fldChar w:fldCharType="begin"/>
        </w:r>
        <w:r w:rsidR="00691AF4">
          <w:rPr>
            <w:noProof/>
            <w:webHidden/>
          </w:rPr>
          <w:instrText xml:space="preserve"> PAGEREF _Toc157175796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46CE1359" w14:textId="44FCFAE7" w:rsidR="00691AF4" w:rsidRDefault="00636FC1">
      <w:pPr>
        <w:pStyle w:val="TOC2"/>
        <w:rPr>
          <w:rFonts w:asciiTheme="minorHAnsi" w:eastAsiaTheme="minorEastAsia" w:hAnsiTheme="minorHAnsi" w:cstheme="minorBidi"/>
          <w:noProof/>
          <w:kern w:val="2"/>
          <w:sz w:val="21"/>
          <w:szCs w:val="22"/>
          <w:lang w:eastAsia="zh-CN"/>
        </w:rPr>
      </w:pPr>
      <w:hyperlink w:anchor="_Toc157175797" w:history="1">
        <w:r w:rsidR="00691AF4" w:rsidRPr="00C72BDE">
          <w:rPr>
            <w:rStyle w:val="a3"/>
            <w:noProof/>
          </w:rPr>
          <w:t>B.4</w:t>
        </w:r>
        <w:r w:rsidR="00691AF4">
          <w:rPr>
            <w:rFonts w:asciiTheme="minorHAnsi" w:eastAsiaTheme="minorEastAsia" w:hAnsiTheme="minorHAnsi" w:cstheme="minorBidi"/>
            <w:noProof/>
            <w:kern w:val="2"/>
            <w:sz w:val="21"/>
            <w:szCs w:val="22"/>
            <w:lang w:eastAsia="zh-CN"/>
          </w:rPr>
          <w:tab/>
        </w:r>
        <w:r w:rsidR="00691AF4" w:rsidRPr="00C72BDE">
          <w:rPr>
            <w:rStyle w:val="a3"/>
            <w:noProof/>
          </w:rPr>
          <w:t>Non-EO imagery TrainingDataset Encoding Examples</w:t>
        </w:r>
        <w:r w:rsidR="00691AF4">
          <w:rPr>
            <w:noProof/>
            <w:webHidden/>
          </w:rPr>
          <w:tab/>
        </w:r>
        <w:r w:rsidR="00691AF4">
          <w:rPr>
            <w:noProof/>
            <w:webHidden/>
          </w:rPr>
          <w:fldChar w:fldCharType="begin"/>
        </w:r>
        <w:r w:rsidR="00691AF4">
          <w:rPr>
            <w:noProof/>
            <w:webHidden/>
          </w:rPr>
          <w:instrText xml:space="preserve"> PAGEREF _Toc157175797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6AC929E7" w14:textId="489ADDA4"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8" w:history="1">
        <w:r w:rsidR="00691AF4" w:rsidRPr="00C72BDE">
          <w:rPr>
            <w:rStyle w:val="a3"/>
            <w:noProof/>
          </w:rPr>
          <w:t>B.4.1</w:t>
        </w:r>
        <w:r w:rsidR="00691AF4">
          <w:rPr>
            <w:rFonts w:asciiTheme="minorHAnsi" w:eastAsiaTheme="minorEastAsia" w:hAnsiTheme="minorHAnsi" w:cstheme="minorBidi"/>
            <w:noProof/>
            <w:kern w:val="2"/>
            <w:sz w:val="21"/>
            <w:szCs w:val="22"/>
            <w:lang w:eastAsia="zh-CN"/>
          </w:rPr>
          <w:tab/>
        </w:r>
        <w:r w:rsidR="00691AF4" w:rsidRPr="00C72BDE">
          <w:rPr>
            <w:rStyle w:val="a3"/>
            <w:noProof/>
          </w:rPr>
          <w:t>ERA5 Dataset</w:t>
        </w:r>
        <w:r w:rsidR="00691AF4">
          <w:rPr>
            <w:noProof/>
            <w:webHidden/>
          </w:rPr>
          <w:tab/>
        </w:r>
        <w:r w:rsidR="00691AF4">
          <w:rPr>
            <w:noProof/>
            <w:webHidden/>
          </w:rPr>
          <w:fldChar w:fldCharType="begin"/>
        </w:r>
        <w:r w:rsidR="00691AF4">
          <w:rPr>
            <w:noProof/>
            <w:webHidden/>
          </w:rPr>
          <w:instrText xml:space="preserve"> PAGEREF _Toc157175798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42596453" w14:textId="0AF84551"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799" w:history="1">
        <w:r w:rsidR="00691AF4" w:rsidRPr="00C72BDE">
          <w:rPr>
            <w:rStyle w:val="a3"/>
            <w:noProof/>
          </w:rPr>
          <w:t>B.4.2</w:t>
        </w:r>
        <w:r w:rsidR="00691AF4">
          <w:rPr>
            <w:rFonts w:asciiTheme="minorHAnsi" w:eastAsiaTheme="minorEastAsia" w:hAnsiTheme="minorHAnsi" w:cstheme="minorBidi"/>
            <w:noProof/>
            <w:kern w:val="2"/>
            <w:sz w:val="21"/>
            <w:szCs w:val="22"/>
            <w:lang w:eastAsia="zh-CN"/>
          </w:rPr>
          <w:tab/>
        </w:r>
        <w:r w:rsidR="00691AF4" w:rsidRPr="00C72BDE">
          <w:rPr>
            <w:rStyle w:val="a3"/>
            <w:noProof/>
          </w:rPr>
          <w:t>SCIERC Dataset</w:t>
        </w:r>
        <w:r w:rsidR="00691AF4">
          <w:rPr>
            <w:noProof/>
            <w:webHidden/>
          </w:rPr>
          <w:tab/>
        </w:r>
        <w:r w:rsidR="00691AF4">
          <w:rPr>
            <w:noProof/>
            <w:webHidden/>
          </w:rPr>
          <w:fldChar w:fldCharType="begin"/>
        </w:r>
        <w:r w:rsidR="00691AF4">
          <w:rPr>
            <w:noProof/>
            <w:webHidden/>
          </w:rPr>
          <w:instrText xml:space="preserve"> PAGEREF _Toc157175799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7A6AA315" w14:textId="292ED7CC" w:rsidR="00691AF4" w:rsidRDefault="00636FC1">
      <w:pPr>
        <w:pStyle w:val="TOC3"/>
        <w:tabs>
          <w:tab w:val="left" w:pos="1260"/>
          <w:tab w:val="right" w:leader="dot" w:pos="8630"/>
        </w:tabs>
        <w:rPr>
          <w:rFonts w:asciiTheme="minorHAnsi" w:eastAsiaTheme="minorEastAsia" w:hAnsiTheme="minorHAnsi" w:cstheme="minorBidi"/>
          <w:noProof/>
          <w:kern w:val="2"/>
          <w:sz w:val="21"/>
          <w:szCs w:val="22"/>
          <w:lang w:eastAsia="zh-CN"/>
        </w:rPr>
      </w:pPr>
      <w:hyperlink w:anchor="_Toc157175800" w:history="1">
        <w:r w:rsidR="00691AF4" w:rsidRPr="00C72BDE">
          <w:rPr>
            <w:rStyle w:val="a3"/>
            <w:noProof/>
          </w:rPr>
          <w:t>B.4.3</w:t>
        </w:r>
        <w:r w:rsidR="00691AF4">
          <w:rPr>
            <w:rFonts w:asciiTheme="minorHAnsi" w:eastAsiaTheme="minorEastAsia" w:hAnsiTheme="minorHAnsi" w:cstheme="minorBidi"/>
            <w:noProof/>
            <w:kern w:val="2"/>
            <w:sz w:val="21"/>
            <w:szCs w:val="22"/>
            <w:lang w:eastAsia="zh-CN"/>
          </w:rPr>
          <w:tab/>
        </w:r>
        <w:r w:rsidR="00691AF4" w:rsidRPr="00C72BDE">
          <w:rPr>
            <w:rStyle w:val="a3"/>
            <w:noProof/>
          </w:rPr>
          <w:t>nuScenes Dataset</w:t>
        </w:r>
        <w:r w:rsidR="00691AF4">
          <w:rPr>
            <w:noProof/>
            <w:webHidden/>
          </w:rPr>
          <w:tab/>
        </w:r>
        <w:r w:rsidR="00691AF4">
          <w:rPr>
            <w:noProof/>
            <w:webHidden/>
          </w:rPr>
          <w:fldChar w:fldCharType="begin"/>
        </w:r>
        <w:r w:rsidR="00691AF4">
          <w:rPr>
            <w:noProof/>
            <w:webHidden/>
          </w:rPr>
          <w:instrText xml:space="preserve"> PAGEREF _Toc157175800 \h </w:instrText>
        </w:r>
        <w:r w:rsidR="00691AF4">
          <w:rPr>
            <w:noProof/>
            <w:webHidden/>
          </w:rPr>
        </w:r>
        <w:r w:rsidR="00691AF4">
          <w:rPr>
            <w:noProof/>
            <w:webHidden/>
          </w:rPr>
          <w:fldChar w:fldCharType="separate"/>
        </w:r>
        <w:r w:rsidR="00691AF4">
          <w:rPr>
            <w:noProof/>
            <w:webHidden/>
          </w:rPr>
          <w:t>56</w:t>
        </w:r>
        <w:r w:rsidR="00691AF4">
          <w:rPr>
            <w:noProof/>
            <w:webHidden/>
          </w:rPr>
          <w:fldChar w:fldCharType="end"/>
        </w:r>
      </w:hyperlink>
    </w:p>
    <w:p w14:paraId="67FF6226" w14:textId="6EAE0EFB" w:rsidR="00691AF4" w:rsidRDefault="00636FC1">
      <w:pPr>
        <w:pStyle w:val="TOC1"/>
        <w:rPr>
          <w:rFonts w:asciiTheme="minorHAnsi" w:eastAsiaTheme="minorEastAsia" w:hAnsiTheme="minorHAnsi" w:cstheme="minorBidi"/>
          <w:noProof/>
          <w:kern w:val="2"/>
          <w:sz w:val="21"/>
          <w:szCs w:val="22"/>
          <w:lang w:eastAsia="zh-CN"/>
        </w:rPr>
      </w:pPr>
      <w:hyperlink w:anchor="_Toc157175801" w:history="1">
        <w:r w:rsidR="00691AF4" w:rsidRPr="00C72BDE">
          <w:rPr>
            <w:rStyle w:val="a3"/>
            <w:noProof/>
          </w:rPr>
          <w:t>Annex C</w:t>
        </w:r>
        <w:r w:rsidR="00691AF4">
          <w:rPr>
            <w:rFonts w:asciiTheme="minorHAnsi" w:eastAsiaTheme="minorEastAsia" w:hAnsiTheme="minorHAnsi" w:cstheme="minorBidi"/>
            <w:noProof/>
            <w:kern w:val="2"/>
            <w:sz w:val="21"/>
            <w:szCs w:val="22"/>
            <w:lang w:eastAsia="zh-CN"/>
          </w:rPr>
          <w:tab/>
        </w:r>
        <w:r w:rsidR="00691AF4" w:rsidRPr="00C72BDE">
          <w:rPr>
            <w:rStyle w:val="a3"/>
            <w:noProof/>
          </w:rPr>
          <w:t>Revision History (Informative)</w:t>
        </w:r>
        <w:r w:rsidR="00691AF4">
          <w:rPr>
            <w:noProof/>
            <w:webHidden/>
          </w:rPr>
          <w:tab/>
        </w:r>
        <w:r w:rsidR="00691AF4">
          <w:rPr>
            <w:noProof/>
            <w:webHidden/>
          </w:rPr>
          <w:fldChar w:fldCharType="begin"/>
        </w:r>
        <w:r w:rsidR="00691AF4">
          <w:rPr>
            <w:noProof/>
            <w:webHidden/>
          </w:rPr>
          <w:instrText xml:space="preserve"> PAGEREF _Toc157175801 \h </w:instrText>
        </w:r>
        <w:r w:rsidR="00691AF4">
          <w:rPr>
            <w:noProof/>
            <w:webHidden/>
          </w:rPr>
        </w:r>
        <w:r w:rsidR="00691AF4">
          <w:rPr>
            <w:noProof/>
            <w:webHidden/>
          </w:rPr>
          <w:fldChar w:fldCharType="separate"/>
        </w:r>
        <w:r w:rsidR="00691AF4">
          <w:rPr>
            <w:noProof/>
            <w:webHidden/>
          </w:rPr>
          <w:t>58</w:t>
        </w:r>
        <w:r w:rsidR="00691AF4">
          <w:rPr>
            <w:noProof/>
            <w:webHidden/>
          </w:rPr>
          <w:fldChar w:fldCharType="end"/>
        </w:r>
      </w:hyperlink>
    </w:p>
    <w:p w14:paraId="4B654005" w14:textId="4500542C" w:rsidR="00691AF4" w:rsidRDefault="00636FC1">
      <w:pPr>
        <w:pStyle w:val="TOC1"/>
        <w:rPr>
          <w:rFonts w:asciiTheme="minorHAnsi" w:eastAsiaTheme="minorEastAsia" w:hAnsiTheme="minorHAnsi" w:cstheme="minorBidi"/>
          <w:noProof/>
          <w:kern w:val="2"/>
          <w:sz w:val="21"/>
          <w:szCs w:val="22"/>
          <w:lang w:eastAsia="zh-CN"/>
        </w:rPr>
      </w:pPr>
      <w:hyperlink w:anchor="_Toc157175802" w:history="1">
        <w:r w:rsidR="00691AF4" w:rsidRPr="00C72BDE">
          <w:rPr>
            <w:rStyle w:val="a3"/>
            <w:noProof/>
          </w:rPr>
          <w:t>Annex D</w:t>
        </w:r>
        <w:r w:rsidR="00691AF4">
          <w:rPr>
            <w:rFonts w:asciiTheme="minorHAnsi" w:eastAsiaTheme="minorEastAsia" w:hAnsiTheme="minorHAnsi" w:cstheme="minorBidi"/>
            <w:noProof/>
            <w:kern w:val="2"/>
            <w:sz w:val="21"/>
            <w:szCs w:val="22"/>
            <w:lang w:eastAsia="zh-CN"/>
          </w:rPr>
          <w:tab/>
        </w:r>
        <w:r w:rsidR="00691AF4" w:rsidRPr="00C72BDE">
          <w:rPr>
            <w:rStyle w:val="a3"/>
            <w:noProof/>
          </w:rPr>
          <w:t>Bibliography</w:t>
        </w:r>
        <w:r w:rsidR="00691AF4">
          <w:rPr>
            <w:noProof/>
            <w:webHidden/>
          </w:rPr>
          <w:tab/>
        </w:r>
        <w:r w:rsidR="00691AF4">
          <w:rPr>
            <w:noProof/>
            <w:webHidden/>
          </w:rPr>
          <w:fldChar w:fldCharType="begin"/>
        </w:r>
        <w:r w:rsidR="00691AF4">
          <w:rPr>
            <w:noProof/>
            <w:webHidden/>
          </w:rPr>
          <w:instrText xml:space="preserve"> PAGEREF _Toc157175802 \h </w:instrText>
        </w:r>
        <w:r w:rsidR="00691AF4">
          <w:rPr>
            <w:noProof/>
            <w:webHidden/>
          </w:rPr>
        </w:r>
        <w:r w:rsidR="00691AF4">
          <w:rPr>
            <w:noProof/>
            <w:webHidden/>
          </w:rPr>
          <w:fldChar w:fldCharType="separate"/>
        </w:r>
        <w:r w:rsidR="00691AF4">
          <w:rPr>
            <w:noProof/>
            <w:webHidden/>
          </w:rPr>
          <w:t>59</w:t>
        </w:r>
        <w:r w:rsidR="00691AF4">
          <w:rPr>
            <w:noProof/>
            <w:webHidden/>
          </w:rPr>
          <w:fldChar w:fldCharType="end"/>
        </w:r>
      </w:hyperlink>
    </w:p>
    <w:p w14:paraId="56477A0C" w14:textId="4D1ABF4D" w:rsidR="00F60CB2" w:rsidRPr="00F60CB2" w:rsidRDefault="00F27D5A" w:rsidP="00F60CB2">
      <w:r>
        <w:fldChar w:fldCharType="end"/>
      </w:r>
      <w:r w:rsidR="00F60CB2">
        <w:br w:type="page"/>
      </w:r>
    </w:p>
    <w:p w14:paraId="0F22132D" w14:textId="77777777" w:rsidR="007F6680" w:rsidRDefault="007F6680" w:rsidP="007F6680">
      <w:pPr>
        <w:pStyle w:val="introelements"/>
      </w:pPr>
      <w:r>
        <w:lastRenderedPageBreak/>
        <w:t>Abstract</w:t>
      </w:r>
    </w:p>
    <w:p w14:paraId="29465FA5" w14:textId="4F90AFE7" w:rsidR="007F6680" w:rsidRPr="000A3E6A" w:rsidRDefault="00984DF9" w:rsidP="00527DCA">
      <w:pPr>
        <w:rPr>
          <w:b/>
        </w:rPr>
      </w:pPr>
      <w:r>
        <w:t xml:space="preserve">The </w:t>
      </w:r>
      <w:r w:rsidRPr="00C713D1">
        <w:t>OGC Training Data Markup Language for Artificial Inte</w:t>
      </w:r>
      <w:r>
        <w:t>lligence (</w:t>
      </w:r>
      <w:proofErr w:type="spellStart"/>
      <w:r>
        <w:t>TrainingDML</w:t>
      </w:r>
      <w:proofErr w:type="spellEnd"/>
      <w:r>
        <w:t>-AI) Part 3</w:t>
      </w:r>
      <w:r w:rsidRPr="00C713D1">
        <w:t xml:space="preserve">: </w:t>
      </w:r>
      <w:r>
        <w:t>XML</w:t>
      </w:r>
      <w:r w:rsidRPr="00C713D1">
        <w:t xml:space="preserve"> Encoding Standard </w:t>
      </w:r>
      <w:r>
        <w:t xml:space="preserve">defines requirements for encoding AI training datasets as XML. </w:t>
      </w:r>
      <w:r w:rsidR="001C7F7E">
        <w:rPr>
          <w:lang w:eastAsia="zh-CN"/>
        </w:rPr>
        <w:t>Ex</w:t>
      </w:r>
      <w:r w:rsidR="00096059" w:rsidRPr="00096059">
        <w:rPr>
          <w:lang w:eastAsia="zh-CN"/>
        </w:rPr>
        <w:t>tensible Markup Language (XML) is a widely utilized format for encoding data in various applications. It employs a markup structure where data is enclosed in tags represented by opening and closing elements. These elements can have attributes and may contain nested elements, allowing for a hierarchical representation of structured information.</w:t>
      </w:r>
      <w:r w:rsidR="00096059">
        <w:rPr>
          <w:lang w:eastAsia="zh-CN"/>
        </w:rPr>
        <w:t xml:space="preserve"> </w:t>
      </w:r>
      <w:proofErr w:type="spellStart"/>
      <w:r w:rsidRPr="00C713D1">
        <w:t>TrainingDML</w:t>
      </w:r>
      <w:proofErr w:type="spellEnd"/>
      <w:r w:rsidRPr="00C713D1">
        <w:t>-AI P</w:t>
      </w:r>
      <w:r>
        <w:t xml:space="preserve">art 3 </w:t>
      </w:r>
      <w:r w:rsidR="00126855" w:rsidRPr="00126855">
        <w:t>is based on</w:t>
      </w:r>
      <w:r>
        <w:t xml:space="preserve"> the</w:t>
      </w:r>
      <w:r w:rsidR="00126855" w:rsidRPr="00126855">
        <w:t xml:space="preserve"> OGC Training Data Markup Language for Artificial Intelligence (</w:t>
      </w:r>
      <w:proofErr w:type="spellStart"/>
      <w:r w:rsidR="00126855" w:rsidRPr="00126855">
        <w:t>TrainingDML</w:t>
      </w:r>
      <w:proofErr w:type="spellEnd"/>
      <w:r w:rsidR="00126855" w:rsidRPr="00126855">
        <w:t>-AI) Part 1: Conceptual Model Standard.</w:t>
      </w:r>
    </w:p>
    <w:p w14:paraId="0BCFFC8F" w14:textId="77777777" w:rsidR="009A7B37" w:rsidRDefault="009A7B37">
      <w:pPr>
        <w:pStyle w:val="introelements"/>
      </w:pPr>
      <w:r>
        <w:t>Keywords</w:t>
      </w:r>
    </w:p>
    <w:p w14:paraId="4518B598" w14:textId="77777777" w:rsidR="007F6680" w:rsidRDefault="007F6680" w:rsidP="007F6680">
      <w:r>
        <w:t>The following are keywords to be used by search engines and document catalogues</w:t>
      </w:r>
      <w:r w:rsidR="00F60CB2">
        <w:t>.</w:t>
      </w:r>
    </w:p>
    <w:p w14:paraId="5FFB522C" w14:textId="086389DE" w:rsidR="007F6680" w:rsidRDefault="00992B5C" w:rsidP="007F6680">
      <w:proofErr w:type="spellStart"/>
      <w:r w:rsidRPr="00992B5C">
        <w:t>ogcdoc</w:t>
      </w:r>
      <w:proofErr w:type="spellEnd"/>
      <w:r w:rsidRPr="00992B5C">
        <w:t xml:space="preserve">, OGC document, artificial intelligence, machine learning, deep learning, earth observation, remote sensing, training data, training sample, </w:t>
      </w:r>
      <w:r w:rsidR="00ED4420">
        <w:t xml:space="preserve">encoding, </w:t>
      </w:r>
      <w:r w:rsidR="00813699">
        <w:t>XML</w:t>
      </w:r>
    </w:p>
    <w:p w14:paraId="478C468A" w14:textId="77777777" w:rsidR="009A7B37" w:rsidRDefault="009A7B37">
      <w:pPr>
        <w:pStyle w:val="introelements"/>
      </w:pPr>
      <w:r>
        <w:t>Preface</w:t>
      </w:r>
      <w:bookmarkEnd w:id="1"/>
    </w:p>
    <w:p w14:paraId="55310BB7" w14:textId="653F930B" w:rsidR="009A7B37" w:rsidRPr="009C7CBE" w:rsidRDefault="009A7B37">
      <w:r>
        <w:t>Attention is drawn to the possibility that some of the elements of this document may be the subject of patent rights. The</w:t>
      </w:r>
      <w:r w:rsidR="007F6680">
        <w:t xml:space="preserve"> Open Geospatial Consortium</w:t>
      </w:r>
      <w:r>
        <w:t xml:space="preserve"> shall not be held responsible for identifying any or all such patent rights.</w:t>
      </w:r>
    </w:p>
    <w:p w14:paraId="661C8D3C" w14:textId="7063362C" w:rsidR="002544C8" w:rsidRDefault="002544C8">
      <w:pPr>
        <w:pStyle w:val="introelements"/>
      </w:pPr>
      <w:bookmarkStart w:id="2" w:name="_Toc165888229"/>
      <w:r>
        <w:t>Security Considerations</w:t>
      </w:r>
    </w:p>
    <w:p w14:paraId="4EE50BEF" w14:textId="644A46C0" w:rsidR="00235B6E" w:rsidRDefault="00A67053" w:rsidP="00A67053">
      <w:r w:rsidRPr="00A67053">
        <w:t xml:space="preserve">No security considerations have been made for this </w:t>
      </w:r>
      <w:r w:rsidR="001C2151" w:rsidRPr="00B924C8">
        <w:t>Standard</w:t>
      </w:r>
      <w:r w:rsidR="005A2F83">
        <w:t>.</w:t>
      </w:r>
    </w:p>
    <w:p w14:paraId="559B58BA" w14:textId="77777777" w:rsidR="009A7B37" w:rsidRDefault="009A7B37">
      <w:pPr>
        <w:pStyle w:val="introelements"/>
      </w:pPr>
      <w:r>
        <w:t>Submitting organizations</w:t>
      </w:r>
      <w:bookmarkEnd w:id="2"/>
    </w:p>
    <w:p w14:paraId="43A7AAF7" w14:textId="77777777" w:rsidR="009A7B37" w:rsidRDefault="009A7B37">
      <w:pPr>
        <w:rPr>
          <w:color w:val="FF0000"/>
        </w:rPr>
      </w:pPr>
      <w:r>
        <w:t>The following organizations submitted this Document to the</w:t>
      </w:r>
      <w:r w:rsidR="00165E04">
        <w:t xml:space="preserve"> Open Geospatial Consortium (OGC):</w:t>
      </w:r>
      <w:r>
        <w:t xml:space="preserve"> </w:t>
      </w:r>
    </w:p>
    <w:p w14:paraId="1256A5F1" w14:textId="77777777" w:rsidR="009A7B37" w:rsidRDefault="009A7B37">
      <w:pPr>
        <w:rPr>
          <w:color w:val="FF0000"/>
        </w:rPr>
      </w:pPr>
      <w:r>
        <w:rPr>
          <w:color w:val="FF0000"/>
        </w:rPr>
        <w:t>Organization name(s)</w:t>
      </w:r>
    </w:p>
    <w:p w14:paraId="2128CAB8" w14:textId="77777777" w:rsidR="009A7B37" w:rsidRDefault="009A7B37">
      <w:pPr>
        <w:pStyle w:val="introelements"/>
      </w:pPr>
      <w:bookmarkStart w:id="3" w:name="_Toc165888230"/>
      <w:r>
        <w:t>Submi</w:t>
      </w:r>
      <w:bookmarkEnd w:id="3"/>
      <w:r>
        <w:t>tters</w:t>
      </w:r>
    </w:p>
    <w:p w14:paraId="34F5C937" w14:textId="77777777" w:rsidR="009A7B37" w:rsidRDefault="009A7B37">
      <w:r>
        <w:t>All questions regarding this submission should be directed to the editor or the submitters:</w:t>
      </w:r>
    </w:p>
    <w:p w14:paraId="54350AB0" w14:textId="77777777" w:rsidR="009A7B37" w:rsidRDefault="009A7B37"/>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28"/>
        <w:gridCol w:w="1517"/>
      </w:tblGrid>
      <w:tr w:rsidR="009A7B37" w14:paraId="74AD0AA1" w14:textId="77777777">
        <w:trPr>
          <w:jc w:val="center"/>
        </w:trPr>
        <w:tc>
          <w:tcPr>
            <w:tcW w:w="1728" w:type="dxa"/>
          </w:tcPr>
          <w:p w14:paraId="11E7D543" w14:textId="77777777" w:rsidR="009A7B37" w:rsidRPr="00154114" w:rsidRDefault="009A7B37" w:rsidP="009A4545">
            <w:pPr>
              <w:pStyle w:val="OGCtableheader"/>
            </w:pPr>
            <w:r w:rsidRPr="00154114">
              <w:t>Name</w:t>
            </w:r>
          </w:p>
        </w:tc>
        <w:tc>
          <w:tcPr>
            <w:tcW w:w="1517" w:type="dxa"/>
          </w:tcPr>
          <w:p w14:paraId="05ED1E38" w14:textId="77777777" w:rsidR="009A7B37" w:rsidRPr="00154114" w:rsidRDefault="00154114" w:rsidP="009A4545">
            <w:pPr>
              <w:pStyle w:val="OGCtableheader"/>
            </w:pPr>
            <w:r w:rsidRPr="00154114">
              <w:t>Affiliation</w:t>
            </w:r>
          </w:p>
        </w:tc>
      </w:tr>
      <w:tr w:rsidR="009A7B37" w14:paraId="03ECB340" w14:textId="77777777">
        <w:trPr>
          <w:jc w:val="center"/>
        </w:trPr>
        <w:tc>
          <w:tcPr>
            <w:tcW w:w="1728" w:type="dxa"/>
          </w:tcPr>
          <w:p w14:paraId="2D7DBCD9" w14:textId="77777777" w:rsidR="009A7B37" w:rsidRDefault="009A7B37" w:rsidP="009A4545">
            <w:pPr>
              <w:pStyle w:val="OGCtabletext"/>
            </w:pPr>
          </w:p>
        </w:tc>
        <w:tc>
          <w:tcPr>
            <w:tcW w:w="1517" w:type="dxa"/>
          </w:tcPr>
          <w:p w14:paraId="4BC29C22" w14:textId="77777777" w:rsidR="009A7B37" w:rsidRDefault="009A7B37" w:rsidP="009A4545">
            <w:pPr>
              <w:pStyle w:val="OGCtabletext"/>
            </w:pPr>
          </w:p>
        </w:tc>
      </w:tr>
      <w:tr w:rsidR="009A7B37" w14:paraId="1289A38A" w14:textId="77777777">
        <w:trPr>
          <w:jc w:val="center"/>
        </w:trPr>
        <w:tc>
          <w:tcPr>
            <w:tcW w:w="1728" w:type="dxa"/>
          </w:tcPr>
          <w:p w14:paraId="2AA54B22" w14:textId="77777777" w:rsidR="009A7B37" w:rsidRDefault="009A7B37" w:rsidP="009A4545">
            <w:pPr>
              <w:pStyle w:val="OGCtabletext"/>
            </w:pPr>
          </w:p>
        </w:tc>
        <w:tc>
          <w:tcPr>
            <w:tcW w:w="1517" w:type="dxa"/>
          </w:tcPr>
          <w:p w14:paraId="224029A0" w14:textId="77777777" w:rsidR="009A7B37" w:rsidRDefault="009A7B37" w:rsidP="009A4545">
            <w:pPr>
              <w:pStyle w:val="OGCtabletext"/>
            </w:pPr>
          </w:p>
        </w:tc>
      </w:tr>
      <w:tr w:rsidR="007927D6" w14:paraId="23B2366F" w14:textId="77777777">
        <w:trPr>
          <w:jc w:val="center"/>
        </w:trPr>
        <w:tc>
          <w:tcPr>
            <w:tcW w:w="1728" w:type="dxa"/>
          </w:tcPr>
          <w:p w14:paraId="45539264" w14:textId="77777777" w:rsidR="007927D6" w:rsidRDefault="007927D6" w:rsidP="009A4545">
            <w:pPr>
              <w:pStyle w:val="OGCtabletext"/>
            </w:pPr>
          </w:p>
        </w:tc>
        <w:tc>
          <w:tcPr>
            <w:tcW w:w="1517" w:type="dxa"/>
          </w:tcPr>
          <w:p w14:paraId="3223D514" w14:textId="77777777" w:rsidR="007927D6" w:rsidRDefault="007927D6" w:rsidP="009A4545">
            <w:pPr>
              <w:pStyle w:val="OGCtabletext"/>
            </w:pPr>
          </w:p>
        </w:tc>
      </w:tr>
    </w:tbl>
    <w:p w14:paraId="752D6290" w14:textId="2700AF86" w:rsidR="00B91DAE" w:rsidRDefault="00B91DAE" w:rsidP="00B91DAE">
      <w:pPr>
        <w:pStyle w:val="introelements"/>
      </w:pPr>
      <w:r>
        <w:lastRenderedPageBreak/>
        <w:t>Contributors</w:t>
      </w:r>
    </w:p>
    <w:p w14:paraId="692B2CF0" w14:textId="7453055D" w:rsidR="00B91DAE" w:rsidRDefault="00B91DAE" w:rsidP="00B91DAE">
      <w:r>
        <w:t>Additional contributors to this Standard include the following:</w:t>
      </w:r>
    </w:p>
    <w:p w14:paraId="15B6871E" w14:textId="2F15D9D8" w:rsidR="00B91DAE" w:rsidRPr="00B91DAE" w:rsidRDefault="00B91DAE" w:rsidP="00B91DAE">
      <w:pPr>
        <w:rPr>
          <w:color w:val="FF0000"/>
        </w:rPr>
      </w:pPr>
      <w:r w:rsidRPr="00B91DAE">
        <w:rPr>
          <w:color w:val="FF0000"/>
        </w:rPr>
        <w:t>Individual name(s), Organization</w:t>
      </w:r>
    </w:p>
    <w:p w14:paraId="06DF15D2" w14:textId="4512388C" w:rsidR="009A7B37" w:rsidRDefault="009A7B37">
      <w:pPr>
        <w:pStyle w:val="1"/>
      </w:pPr>
      <w:bookmarkStart w:id="4" w:name="_Toc157175743"/>
      <w:r>
        <w:t>Scope</w:t>
      </w:r>
      <w:bookmarkEnd w:id="4"/>
    </w:p>
    <w:p w14:paraId="5FDDD976" w14:textId="2C118AB1" w:rsidR="00126855" w:rsidRDefault="00126855" w:rsidP="00126855">
      <w:r>
        <w:t>This OGC</w:t>
      </w:r>
      <w:r w:rsidR="0004290B">
        <w:t xml:space="preserve"> </w:t>
      </w:r>
      <w:bookmarkStart w:id="5" w:name="_Hlk153872194"/>
      <w:proofErr w:type="spellStart"/>
      <w:r w:rsidR="0004290B" w:rsidRPr="00DC3A90">
        <w:t>TrainingDML</w:t>
      </w:r>
      <w:proofErr w:type="spellEnd"/>
      <w:r w:rsidR="0004290B">
        <w:t xml:space="preserve"> </w:t>
      </w:r>
      <w:r w:rsidR="0004290B" w:rsidRPr="00DC3A90">
        <w:t>-</w:t>
      </w:r>
      <w:r w:rsidR="0004290B">
        <w:t xml:space="preserve"> </w:t>
      </w:r>
      <w:r w:rsidR="0004290B" w:rsidRPr="00DC3A90">
        <w:t xml:space="preserve">AI Part </w:t>
      </w:r>
      <w:bookmarkEnd w:id="5"/>
      <w:r w:rsidR="0004290B">
        <w:t>3</w:t>
      </w:r>
      <w:r w:rsidR="0004290B" w:rsidRPr="00DC3A90">
        <w:t xml:space="preserve">: </w:t>
      </w:r>
      <w:r w:rsidR="0004290B">
        <w:t>XML</w:t>
      </w:r>
      <w:r w:rsidR="0004290B" w:rsidRPr="00DC3A90">
        <w:t xml:space="preserve"> Encoding</w:t>
      </w:r>
      <w:r>
        <w:t xml:space="preserve"> </w:t>
      </w:r>
      <w:r w:rsidR="00062F5F">
        <w:t>S</w:t>
      </w:r>
      <w:r>
        <w:t>tandard defines a</w:t>
      </w:r>
      <w:r w:rsidR="00F51FF0">
        <w:t>n</w:t>
      </w:r>
      <w:r>
        <w:t xml:space="preserve"> </w:t>
      </w:r>
      <w:r w:rsidR="00F51FF0">
        <w:t xml:space="preserve">XML </w:t>
      </w:r>
      <w:r w:rsidR="008F53BA">
        <w:t>encoding</w:t>
      </w:r>
      <w:r>
        <w:t xml:space="preserve"> </w:t>
      </w:r>
      <w:r w:rsidR="0057501F">
        <w:t xml:space="preserve">for the exchange </w:t>
      </w:r>
      <w:r>
        <w:t>of training datasets. The</w:t>
      </w:r>
      <w:r w:rsidR="0057501F">
        <w:t xml:space="preserve"> </w:t>
      </w:r>
      <w:proofErr w:type="spellStart"/>
      <w:r w:rsidR="0057501F" w:rsidRPr="00DC3A90">
        <w:t>TrainingDML</w:t>
      </w:r>
      <w:proofErr w:type="spellEnd"/>
      <w:r w:rsidR="0057501F">
        <w:t xml:space="preserve"> </w:t>
      </w:r>
      <w:r w:rsidR="0057501F" w:rsidRPr="00DC3A90">
        <w:t>-</w:t>
      </w:r>
      <w:r w:rsidR="0057501F">
        <w:t xml:space="preserve"> </w:t>
      </w:r>
      <w:r w:rsidR="0057501F" w:rsidRPr="00DC3A90">
        <w:t xml:space="preserve">AI Part </w:t>
      </w:r>
      <w:r w:rsidR="0057501F">
        <w:t>3</w:t>
      </w:r>
      <w:r>
        <w:t xml:space="preserve"> </w:t>
      </w:r>
      <w:r w:rsidR="00284076">
        <w:t>S</w:t>
      </w:r>
      <w:r>
        <w:t xml:space="preserve">tandard provides </w:t>
      </w:r>
      <w:ins w:id="6" w:author="myytfboys@outlook.com" w:date="2024-02-22T15:20:00Z">
        <w:r w:rsidR="002522C2">
          <w:t>a</w:t>
        </w:r>
      </w:ins>
      <w:ins w:id="7" w:author="myytfboys@outlook.com" w:date="2024-02-22T15:21:00Z">
        <w:r w:rsidR="002522C2">
          <w:t>n</w:t>
        </w:r>
      </w:ins>
      <w:ins w:id="8" w:author="myytfboys@outlook.com" w:date="2024-02-22T15:20:00Z">
        <w:r w:rsidR="002522C2">
          <w:t xml:space="preserve"> </w:t>
        </w:r>
      </w:ins>
      <w:ins w:id="9" w:author="myytfboys@outlook.com" w:date="2024-02-22T15:21:00Z">
        <w:r w:rsidR="002522C2">
          <w:t>XML</w:t>
        </w:r>
      </w:ins>
      <w:ins w:id="10" w:author="myytfboys@outlook.com" w:date="2024-02-22T15:20:00Z">
        <w:r w:rsidR="002522C2">
          <w:t>-based encoding</w:t>
        </w:r>
      </w:ins>
      <w:del w:id="11" w:author="myytfboys@outlook.com" w:date="2024-02-22T15:20:00Z">
        <w:r w:rsidDel="002522C2">
          <w:delText>a document model</w:delText>
        </w:r>
      </w:del>
      <w:r>
        <w:t xml:space="preserve"> for the exchange of information describing training datasets, both within and between different organizations.</w:t>
      </w:r>
    </w:p>
    <w:p w14:paraId="580024F6" w14:textId="65A247DC" w:rsidR="008E5455" w:rsidRPr="00BA2A86" w:rsidRDefault="00126855" w:rsidP="00165E04">
      <w:r>
        <w:t>The document model is derived from the conceptual models defined in the OGC Training Data Markup Language for Artificial Intelligence (</w:t>
      </w:r>
      <w:proofErr w:type="spellStart"/>
      <w:r>
        <w:t>TrainingDML</w:t>
      </w:r>
      <w:proofErr w:type="spellEnd"/>
      <w:r>
        <w:t xml:space="preserve">-AI) </w:t>
      </w:r>
      <w:r w:rsidR="003B10C9">
        <w:t>Part 1</w:t>
      </w:r>
      <w:r>
        <w:t>: Conceptual Model Standard.</w:t>
      </w:r>
    </w:p>
    <w:p w14:paraId="4CB31C31" w14:textId="77777777" w:rsidR="009A7B37" w:rsidRDefault="009A7B37">
      <w:pPr>
        <w:pStyle w:val="1"/>
      </w:pPr>
      <w:bookmarkStart w:id="12" w:name="_Toc157175744"/>
      <w:r>
        <w:t>Conformance</w:t>
      </w:r>
      <w:bookmarkEnd w:id="12"/>
    </w:p>
    <w:p w14:paraId="6EE7D1FC" w14:textId="2E7138D2" w:rsidR="00537F20" w:rsidRPr="00537F20" w:rsidRDefault="00537F20" w:rsidP="00537F20">
      <w:pPr>
        <w:rPr>
          <w:lang w:val="en-AU"/>
        </w:rPr>
      </w:pPr>
      <w:r w:rsidRPr="00537F20">
        <w:rPr>
          <w:lang w:val="en-AU"/>
        </w:rPr>
        <w:t xml:space="preserve">This </w:t>
      </w:r>
      <w:r w:rsidR="007229D2">
        <w:rPr>
          <w:lang w:val="en-AU"/>
        </w:rPr>
        <w:t>S</w:t>
      </w:r>
      <w:r w:rsidRPr="00537F20">
        <w:rPr>
          <w:lang w:val="en-AU"/>
        </w:rPr>
        <w:t xml:space="preserve">tandard defines </w:t>
      </w:r>
      <w:r w:rsidR="00F010AB">
        <w:t xml:space="preserve">an XML </w:t>
      </w:r>
      <w:r w:rsidR="008F53BA">
        <w:t>encoding</w:t>
      </w:r>
      <w:r>
        <w:rPr>
          <w:lang w:val="en-AU"/>
        </w:rPr>
        <w:t xml:space="preserve"> for </w:t>
      </w:r>
      <w:r w:rsidR="0010005A">
        <w:rPr>
          <w:lang w:val="en-AU"/>
        </w:rPr>
        <w:t xml:space="preserve">AI </w:t>
      </w:r>
      <w:r>
        <w:rPr>
          <w:lang w:val="en-AU"/>
        </w:rPr>
        <w:t>training dataset</w:t>
      </w:r>
      <w:r w:rsidR="003B10C9">
        <w:rPr>
          <w:lang w:val="en-AU"/>
        </w:rPr>
        <w:t>s</w:t>
      </w:r>
      <w:r w:rsidRPr="00537F20">
        <w:rPr>
          <w:lang w:val="en-AU"/>
        </w:rPr>
        <w:t>. The standardizati</w:t>
      </w:r>
      <w:r w:rsidR="0010005A">
        <w:rPr>
          <w:lang w:val="en-AU"/>
        </w:rPr>
        <w:t xml:space="preserve">on target for this </w:t>
      </w:r>
      <w:r w:rsidR="00B72811">
        <w:rPr>
          <w:lang w:val="en-AU"/>
        </w:rPr>
        <w:t>S</w:t>
      </w:r>
      <w:r w:rsidR="0010005A">
        <w:rPr>
          <w:lang w:val="en-AU"/>
        </w:rPr>
        <w:t>tandard is</w:t>
      </w:r>
      <w:r w:rsidRPr="00537F20">
        <w:rPr>
          <w:lang w:val="en-AU"/>
        </w:rPr>
        <w:t>:</w:t>
      </w:r>
    </w:p>
    <w:p w14:paraId="4E6F9BC5" w14:textId="5017F7A5" w:rsidR="00537F20" w:rsidRPr="00537F20" w:rsidRDefault="00537F20" w:rsidP="00537F20">
      <w:pPr>
        <w:rPr>
          <w:lang w:val="en-AU"/>
        </w:rPr>
      </w:pPr>
      <w:r w:rsidRPr="00537F20">
        <w:rPr>
          <w:rFonts w:hint="eastAsia"/>
          <w:lang w:val="en-AU"/>
        </w:rPr>
        <w:t>•</w:t>
      </w:r>
      <w:r w:rsidRPr="00537F20">
        <w:rPr>
          <w:lang w:val="en-AU"/>
        </w:rPr>
        <w:tab/>
      </w:r>
      <w:proofErr w:type="spellStart"/>
      <w:r w:rsidRPr="00537F20">
        <w:rPr>
          <w:lang w:val="en-AU"/>
        </w:rPr>
        <w:t>TrainingDML</w:t>
      </w:r>
      <w:proofErr w:type="spellEnd"/>
      <w:r w:rsidRPr="00537F20">
        <w:rPr>
          <w:lang w:val="en-AU"/>
        </w:rPr>
        <w:t xml:space="preserve">-AI </w:t>
      </w:r>
      <w:r w:rsidR="007E466E">
        <w:rPr>
          <w:lang w:val="en-AU"/>
        </w:rPr>
        <w:t xml:space="preserve">XML </w:t>
      </w:r>
      <w:r w:rsidR="008F53BA">
        <w:rPr>
          <w:lang w:val="en-AU"/>
        </w:rPr>
        <w:t>Encoding</w:t>
      </w:r>
      <w:r w:rsidR="008A1F45">
        <w:rPr>
          <w:lang w:val="en-AU"/>
        </w:rPr>
        <w:t xml:space="preserve"> Schema</w:t>
      </w:r>
    </w:p>
    <w:p w14:paraId="2AB7ABB6" w14:textId="13B415D0" w:rsidR="00537F20" w:rsidRPr="00537F20" w:rsidRDefault="00537F20" w:rsidP="00537F20">
      <w:pPr>
        <w:rPr>
          <w:lang w:val="en-AU"/>
        </w:rPr>
      </w:pPr>
      <w:r w:rsidRPr="00537F20">
        <w:rPr>
          <w:lang w:val="en-AU"/>
        </w:rPr>
        <w:t xml:space="preserve">Conformance with this </w:t>
      </w:r>
      <w:r w:rsidR="00C64D0E">
        <w:rPr>
          <w:lang w:val="en-AU"/>
        </w:rPr>
        <w:t>S</w:t>
      </w:r>
      <w:r w:rsidRPr="00537F20">
        <w:rPr>
          <w:lang w:val="en-AU"/>
        </w:rPr>
        <w:t xml:space="preserve">tandard shall be checked using all the relevant tests specified in Annex A (normative) of this document. The framework, concepts, and methodology for testing, and the criteria to be achieved to claim conformance are specified in the OGC Compliance Testing Policies and Procedures and the OGC Compliance Testing </w:t>
      </w:r>
      <w:r w:rsidRPr="001F169B">
        <w:rPr>
          <w:lang w:val="en-AU"/>
        </w:rPr>
        <w:t>website</w:t>
      </w:r>
      <w:r w:rsidR="008144CE" w:rsidRPr="00225A82">
        <w:rPr>
          <w:snapToGrid w:val="0"/>
          <w:color w:val="000000"/>
          <w:vertAlign w:val="superscript"/>
        </w:rPr>
        <w:footnoteReference w:id="1"/>
      </w:r>
      <w:r w:rsidRPr="00537F20">
        <w:rPr>
          <w:lang w:val="en-AU"/>
        </w:rPr>
        <w:t>.</w:t>
      </w:r>
    </w:p>
    <w:p w14:paraId="7E092D17" w14:textId="0553BD33" w:rsidR="009A7B37" w:rsidRDefault="00537F20">
      <w:r w:rsidRPr="00537F20">
        <w:rPr>
          <w:lang w:val="en-AU"/>
        </w:rPr>
        <w:t>All requirements-classes and conformance-classes described in this document are owned by the standard identified.</w:t>
      </w:r>
    </w:p>
    <w:p w14:paraId="4113D17A" w14:textId="4F624161" w:rsidR="009A7B37" w:rsidRDefault="00BA340D">
      <w:pPr>
        <w:pStyle w:val="1"/>
      </w:pPr>
      <w:bookmarkStart w:id="13" w:name="_Toc157175745"/>
      <w:r w:rsidRPr="00BA340D">
        <w:t>Normative References</w:t>
      </w:r>
      <w:bookmarkEnd w:id="13"/>
    </w:p>
    <w:p w14:paraId="58ACC403" w14:textId="77777777" w:rsidR="00BA340D" w:rsidRPr="00BA340D" w:rsidRDefault="00BA340D" w:rsidP="00BA340D">
      <w:r w:rsidRPr="00BA340D">
        <w:t>The following normative documents contain provisions that, through reference in this text, constitute provisions of this document. For dated references, subsequent amendments to, or revisions of, any of these publications do not apply. For undated references, the latest edition of the normative document referred to applies.</w:t>
      </w:r>
    </w:p>
    <w:p w14:paraId="0F11CFF4" w14:textId="18811163" w:rsidR="00BB6F9C" w:rsidRDefault="00636FC1" w:rsidP="00BA340D">
      <w:hyperlink r:id="rId11" w:history="1">
        <w:r w:rsidR="00681323" w:rsidRPr="00681323">
          <w:rPr>
            <w:rStyle w:val="a3"/>
          </w:rPr>
          <w:t>OGC: OGC 23-008r3, OGC Training Data Markup Language for Artificial Intelligence (TrainingDML-AI) Part1: Conceptual Model Standard, 2023</w:t>
        </w:r>
      </w:hyperlink>
    </w:p>
    <w:p w14:paraId="1C1C0DC8" w14:textId="67B29CD6" w:rsidR="00C12BC2" w:rsidRDefault="00636FC1" w:rsidP="00372BF7">
      <w:pPr>
        <w:rPr>
          <w:rStyle w:val="a3"/>
          <w:lang w:eastAsia="zh-CN"/>
        </w:rPr>
      </w:pPr>
      <w:hyperlink r:id="rId12" w:history="1">
        <w:r w:rsidR="00CC2DC7" w:rsidRPr="00225B6D">
          <w:rPr>
            <w:rStyle w:val="a3"/>
            <w:rFonts w:hint="eastAsia"/>
            <w:lang w:eastAsia="zh-CN"/>
          </w:rPr>
          <w:t>O</w:t>
        </w:r>
        <w:r w:rsidR="00CC2DC7" w:rsidRPr="00225B6D">
          <w:rPr>
            <w:rStyle w:val="a3"/>
            <w:lang w:eastAsia="zh-CN"/>
          </w:rPr>
          <w:t xml:space="preserve">GC: </w:t>
        </w:r>
        <w:r w:rsidR="00225B6D" w:rsidRPr="00225B6D">
          <w:rPr>
            <w:rStyle w:val="a3"/>
            <w:lang w:eastAsia="zh-CN"/>
          </w:rPr>
          <w:t>OGC</w:t>
        </w:r>
        <w:r w:rsidR="00225B6D" w:rsidRPr="00225B6D">
          <w:rPr>
            <w:rStyle w:val="a3"/>
          </w:rPr>
          <w:t xml:space="preserve"> 07-036, </w:t>
        </w:r>
        <w:r w:rsidR="00225B6D" w:rsidRPr="00225B6D">
          <w:rPr>
            <w:rStyle w:val="a3"/>
            <w:lang w:eastAsia="zh-CN"/>
          </w:rPr>
          <w:t xml:space="preserve">OpenGIS Geography Markup Language (GML) Encoding Standard, </w:t>
        </w:r>
        <w:r w:rsidR="00D76196">
          <w:rPr>
            <w:rStyle w:val="a3"/>
            <w:lang w:eastAsia="zh-CN"/>
          </w:rPr>
          <w:t>2007</w:t>
        </w:r>
      </w:hyperlink>
    </w:p>
    <w:p w14:paraId="79F3563B" w14:textId="472818C6" w:rsidR="00C55ECD" w:rsidRDefault="00636FC1" w:rsidP="00372BF7">
      <w:pPr>
        <w:rPr>
          <w:rStyle w:val="a3"/>
          <w:lang w:eastAsia="zh-CN"/>
        </w:rPr>
      </w:pPr>
      <w:hyperlink r:id="rId13" w:history="1">
        <w:r w:rsidR="00C55ECD" w:rsidRPr="000F054F">
          <w:rPr>
            <w:rStyle w:val="a3"/>
            <w:lang w:eastAsia="zh-CN"/>
          </w:rPr>
          <w:t>W3C Recommendation:</w:t>
        </w:r>
        <w:r w:rsidR="00844B77" w:rsidRPr="000F054F">
          <w:rPr>
            <w:rStyle w:val="a3"/>
            <w:lang w:eastAsia="zh-CN"/>
          </w:rPr>
          <w:t xml:space="preserve"> </w:t>
        </w:r>
        <w:r w:rsidR="00C55ECD" w:rsidRPr="000F054F">
          <w:rPr>
            <w:rStyle w:val="a3"/>
            <w:lang w:eastAsia="zh-CN"/>
          </w:rPr>
          <w:t>W3C XML Schema Definition Language (XSD) 1.1 Part 1: Structures, 2012</w:t>
        </w:r>
      </w:hyperlink>
    </w:p>
    <w:p w14:paraId="7D64254E" w14:textId="2BB05941" w:rsidR="00337B3D" w:rsidRDefault="00636FC1" w:rsidP="00372BF7">
      <w:pPr>
        <w:rPr>
          <w:ins w:id="14" w:author="myytfboys@outlook.com" w:date="2024-02-22T16:22:00Z"/>
          <w:rStyle w:val="a3"/>
          <w:lang w:eastAsia="zh-CN"/>
        </w:rPr>
      </w:pPr>
      <w:hyperlink r:id="rId14" w:history="1">
        <w:r w:rsidR="00337B3D" w:rsidRPr="00DF18BB">
          <w:rPr>
            <w:rStyle w:val="a3"/>
            <w:lang w:eastAsia="zh-CN"/>
          </w:rPr>
          <w:t>W3C Recommendation: W3C XML Schema Definition Language (XSD) 1.1 Part 2: Datatypes, 2012</w:t>
        </w:r>
      </w:hyperlink>
    </w:p>
    <w:p w14:paraId="5D3A295C" w14:textId="3E1E528C" w:rsidR="002656C3" w:rsidRPr="002656C3" w:rsidRDefault="002656C3" w:rsidP="00372BF7">
      <w:pPr>
        <w:rPr>
          <w:rStyle w:val="a3"/>
          <w:lang w:eastAsia="zh-CN"/>
        </w:rPr>
      </w:pPr>
      <w:ins w:id="15" w:author="myytfboys@outlook.com" w:date="2024-02-22T16:22:00Z">
        <w:r>
          <w:rPr>
            <w:rStyle w:val="a3"/>
            <w:lang w:eastAsia="zh-CN"/>
          </w:rPr>
          <w:fldChar w:fldCharType="begin"/>
        </w:r>
        <w:r>
          <w:rPr>
            <w:rStyle w:val="a3"/>
            <w:lang w:eastAsia="zh-CN"/>
          </w:rPr>
          <w:instrText>HYPERLINK "https://www.ietf.org/rfc/rfc2046.txt"</w:instrText>
        </w:r>
        <w:r>
          <w:rPr>
            <w:rStyle w:val="a3"/>
            <w:lang w:eastAsia="zh-CN"/>
          </w:rPr>
          <w:fldChar w:fldCharType="separate"/>
        </w:r>
        <w:r w:rsidRPr="00EB43E6">
          <w:rPr>
            <w:rStyle w:val="a3"/>
            <w:rFonts w:hint="eastAsia"/>
            <w:lang w:eastAsia="zh-CN"/>
          </w:rPr>
          <w:t>I</w:t>
        </w:r>
        <w:r w:rsidRPr="00EB43E6">
          <w:rPr>
            <w:rStyle w:val="a3"/>
            <w:lang w:eastAsia="zh-CN"/>
          </w:rPr>
          <w:t>ETF: RFC 2046, Multipurpose Internet Mail Extensions (MIME) Part Two: Media Types, 1996</w:t>
        </w:r>
        <w:r>
          <w:rPr>
            <w:rStyle w:val="a3"/>
            <w:lang w:eastAsia="zh-CN"/>
          </w:rPr>
          <w:fldChar w:fldCharType="end"/>
        </w:r>
      </w:ins>
    </w:p>
    <w:p w14:paraId="4E63A8BC" w14:textId="416052D3" w:rsidR="00FE7677" w:rsidRPr="00D81E93" w:rsidRDefault="00636FC1" w:rsidP="00FE7677">
      <w:pPr>
        <w:rPr>
          <w:color w:val="000000" w:themeColor="text1"/>
        </w:rPr>
      </w:pPr>
      <w:hyperlink r:id="rId15" w:history="1">
        <w:r w:rsidR="00FE7677" w:rsidRPr="00DA0CF8">
          <w:rPr>
            <w:rStyle w:val="a3"/>
          </w:rPr>
          <w:t>ISO 19107:2019 Geographic information — Spatial schema</w:t>
        </w:r>
      </w:hyperlink>
    </w:p>
    <w:p w14:paraId="604D158D" w14:textId="2756468A" w:rsidR="00FE7677" w:rsidRPr="00D81E93" w:rsidRDefault="00636FC1" w:rsidP="00FE7677">
      <w:pPr>
        <w:rPr>
          <w:color w:val="000000" w:themeColor="text1"/>
        </w:rPr>
      </w:pPr>
      <w:hyperlink r:id="rId16" w:history="1">
        <w:r w:rsidR="00FE7677" w:rsidRPr="00DA0CF8">
          <w:rPr>
            <w:rStyle w:val="a3"/>
          </w:rPr>
          <w:t>ISO 19115-1:2014 Geographic information — Metadata — Part 1: Fundamentals</w:t>
        </w:r>
      </w:hyperlink>
    </w:p>
    <w:p w14:paraId="3B087455" w14:textId="693609B8" w:rsidR="00FE7677" w:rsidRPr="00FE7677" w:rsidRDefault="00FE4538" w:rsidP="00372BF7">
      <w:pPr>
        <w:rPr>
          <w:lang w:eastAsia="zh-CN"/>
        </w:rPr>
      </w:pPr>
      <w:r>
        <w:fldChar w:fldCharType="begin"/>
      </w:r>
      <w:r>
        <w:instrText>HYPERLINK "https://www.iso.org/standard/78900.html"</w:instrText>
      </w:r>
      <w:r>
        <w:fldChar w:fldCharType="separate"/>
      </w:r>
      <w:r w:rsidR="00FE7677" w:rsidRPr="00DA0CF8">
        <w:rPr>
          <w:rStyle w:val="a3"/>
        </w:rPr>
        <w:t>ISO 19157-1</w:t>
      </w:r>
      <w:ins w:id="16" w:author="myytfboys@outlook.com" w:date="2024-02-22T15:26:00Z">
        <w:r w:rsidR="00724149" w:rsidRPr="00724149">
          <w:rPr>
            <w:rStyle w:val="a3"/>
          </w:rPr>
          <w:t>:2023</w:t>
        </w:r>
      </w:ins>
      <w:r w:rsidR="00FE7677" w:rsidRPr="00DA0CF8">
        <w:rPr>
          <w:rStyle w:val="a3"/>
        </w:rPr>
        <w:t xml:space="preserve"> Geographic information — Data quality — Part 1: General requirements</w:t>
      </w:r>
      <w:r>
        <w:rPr>
          <w:rStyle w:val="a3"/>
        </w:rPr>
        <w:fldChar w:fldCharType="end"/>
      </w:r>
    </w:p>
    <w:p w14:paraId="6E8E8131" w14:textId="7D66B01C" w:rsidR="009A7B37" w:rsidRDefault="009A7B37">
      <w:pPr>
        <w:pStyle w:val="1"/>
      </w:pPr>
      <w:bookmarkStart w:id="17" w:name="_Toc157175746"/>
      <w:r>
        <w:t>Terms and Definitions</w:t>
      </w:r>
      <w:bookmarkEnd w:id="17"/>
    </w:p>
    <w:p w14:paraId="6BFF1DFF" w14:textId="3C821DE6" w:rsidR="009A7B37" w:rsidRDefault="00107D02">
      <w:r w:rsidRPr="00107D02">
        <w:t>This document used the terms defined in</w:t>
      </w:r>
      <w:r>
        <w:t xml:space="preserve"> </w:t>
      </w:r>
      <w:hyperlink r:id="rId17" w:history="1">
        <w:r w:rsidR="00FE12DE" w:rsidRPr="003C76BF">
          <w:rPr>
            <w:rStyle w:val="a3"/>
          </w:rPr>
          <w:t>OGC Policy Directive 49</w:t>
        </w:r>
      </w:hyperlink>
      <w:r w:rsidRPr="00107D02">
        <w:t xml:space="preserve">, which is based on the ISO/IEC Directives, Part 2, Rules for the structure and drafting of International Standards. In particular, the word </w:t>
      </w:r>
      <w:r w:rsidR="00FC3581">
        <w:t>“</w:t>
      </w:r>
      <w:r w:rsidRPr="00107D02">
        <w:t>shall</w:t>
      </w:r>
      <w:r w:rsidR="00FC3581">
        <w:t>”</w:t>
      </w:r>
      <w:r w:rsidRPr="00107D02">
        <w:t xml:space="preserve"> (not </w:t>
      </w:r>
      <w:r w:rsidR="00FC3581">
        <w:t>“</w:t>
      </w:r>
      <w:r w:rsidRPr="00107D02">
        <w:t>must</w:t>
      </w:r>
      <w:r w:rsidR="00FC3581">
        <w:t>”</w:t>
      </w:r>
      <w:r w:rsidRPr="00107D02">
        <w:t xml:space="preserve">) is the verb form used to indicate a requirement to be strictly followed to conform to this </w:t>
      </w:r>
      <w:r w:rsidR="001C2151">
        <w:t>Standard</w:t>
      </w:r>
      <w:r w:rsidRPr="00107D02">
        <w:t xml:space="preserve"> and OGC documents do not use the equivalent phrases in the ISO/IEC Directives, Part 2</w:t>
      </w:r>
      <w:r w:rsidR="009A7B37">
        <w:t>.</w:t>
      </w:r>
    </w:p>
    <w:p w14:paraId="3BE4D6DB" w14:textId="7A7725CC" w:rsidR="009A7B37" w:rsidRDefault="009A7B37" w:rsidP="0051398D">
      <w:r>
        <w:t>For the purposes of this document, the following additional terms and definitions apply.</w:t>
      </w:r>
    </w:p>
    <w:p w14:paraId="17D722B0" w14:textId="77777777" w:rsidR="00126855" w:rsidRPr="00922F80" w:rsidRDefault="00126855" w:rsidP="00126855">
      <w:pPr>
        <w:pStyle w:val="2"/>
        <w:numPr>
          <w:ilvl w:val="1"/>
          <w:numId w:val="11"/>
        </w:numPr>
      </w:pPr>
      <w:bookmarkStart w:id="18" w:name="_Toc110449359"/>
      <w:bookmarkStart w:id="19" w:name="_Toc112436596"/>
      <w:bookmarkStart w:id="20" w:name="_Toc157175747"/>
      <w:bookmarkStart w:id="21" w:name="OLE_LINK3"/>
      <w:bookmarkStart w:id="22" w:name="OLE_LINK4"/>
      <w:r w:rsidRPr="00922F80">
        <w:t xml:space="preserve">Artificial </w:t>
      </w:r>
      <w:r>
        <w:t>I</w:t>
      </w:r>
      <w:r w:rsidRPr="00922F80">
        <w:t>ntelligence</w:t>
      </w:r>
      <w:bookmarkEnd w:id="18"/>
      <w:bookmarkEnd w:id="19"/>
      <w:r w:rsidRPr="00922F80">
        <w:t xml:space="preserve"> </w:t>
      </w:r>
      <w:r>
        <w:t>(AI)</w:t>
      </w:r>
      <w:bookmarkEnd w:id="20"/>
    </w:p>
    <w:bookmarkEnd w:id="21"/>
    <w:bookmarkEnd w:id="22"/>
    <w:p w14:paraId="335A798D" w14:textId="77777777" w:rsidR="00126855" w:rsidRDefault="00126855" w:rsidP="00126855">
      <w:pPr>
        <w:pStyle w:val="Definition"/>
      </w:pPr>
      <w:r>
        <w:t xml:space="preserve">refers to a set of methods and technologies that can empower machines or software to learn and perform tasks like humans. </w:t>
      </w:r>
    </w:p>
    <w:p w14:paraId="30F5F83B" w14:textId="607DBEE6" w:rsidR="00126855" w:rsidRDefault="00126855" w:rsidP="00126855">
      <w:pPr>
        <w:pStyle w:val="Definition"/>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740B963" w14:textId="77777777" w:rsidR="00126855" w:rsidRPr="0051398D" w:rsidRDefault="00126855" w:rsidP="00126855">
      <w:pPr>
        <w:pStyle w:val="2"/>
        <w:numPr>
          <w:ilvl w:val="1"/>
          <w:numId w:val="11"/>
        </w:numPr>
        <w:rPr>
          <w:lang w:eastAsia="zh-CN"/>
        </w:rPr>
      </w:pPr>
      <w:bookmarkStart w:id="23" w:name="_Toc110449360"/>
      <w:bookmarkStart w:id="24" w:name="_Toc112436597"/>
      <w:bookmarkStart w:id="25" w:name="_Toc157175748"/>
      <w:bookmarkStart w:id="26" w:name="OLE_LINK1"/>
      <w:bookmarkStart w:id="27" w:name="OLE_LINK2"/>
      <w:r w:rsidRPr="0051398D">
        <w:rPr>
          <w:lang w:eastAsia="zh-CN"/>
        </w:rPr>
        <w:t xml:space="preserve">Machine </w:t>
      </w:r>
      <w:r>
        <w:rPr>
          <w:lang w:eastAsia="zh-CN"/>
        </w:rPr>
        <w:t>L</w:t>
      </w:r>
      <w:r w:rsidRPr="0051398D">
        <w:rPr>
          <w:lang w:eastAsia="zh-CN"/>
        </w:rPr>
        <w:t>earning</w:t>
      </w:r>
      <w:bookmarkEnd w:id="23"/>
      <w:bookmarkEnd w:id="24"/>
      <w:r>
        <w:rPr>
          <w:lang w:eastAsia="zh-CN"/>
        </w:rPr>
        <w:t xml:space="preserve"> (ML)</w:t>
      </w:r>
      <w:bookmarkEnd w:id="25"/>
    </w:p>
    <w:bookmarkEnd w:id="26"/>
    <w:bookmarkEnd w:id="27"/>
    <w:p w14:paraId="3914EF85" w14:textId="6EEC8F24" w:rsidR="00126855" w:rsidRDefault="00935422" w:rsidP="00126855">
      <w:pPr>
        <w:pStyle w:val="Definition"/>
        <w:jc w:val="both"/>
      </w:pPr>
      <w:r>
        <w:t xml:space="preserve">is </w:t>
      </w:r>
      <w:r w:rsidRPr="00CF3FFF">
        <w:t>an important branch of artificial intelligence</w:t>
      </w:r>
      <w:r>
        <w:t xml:space="preserve"> </w:t>
      </w:r>
      <w:r w:rsidRPr="009974FC">
        <w:t xml:space="preserve">that gives computers the ability to </w:t>
      </w:r>
      <w:r>
        <w:t>improve their performance</w:t>
      </w:r>
      <w:r w:rsidRPr="009974FC">
        <w:t xml:space="preserve"> without explicitly being programmed</w:t>
      </w:r>
      <w:r>
        <w:t xml:space="preserve"> to do so.</w:t>
      </w:r>
      <w:r w:rsidRPr="00CF3FFF">
        <w:t xml:space="preserve"> </w:t>
      </w:r>
      <w:r>
        <w:t>ML processes create models from training data by using a set of learning algorithms, and then can use these models to make predictions. Depending on whether the training data include labels, the learning algorithms can be divided into supervised and unsupervised learning.</w:t>
      </w:r>
    </w:p>
    <w:p w14:paraId="73359203" w14:textId="531175F7" w:rsidR="00126855" w:rsidRDefault="00126855" w:rsidP="00126855">
      <w:pPr>
        <w:pStyle w:val="Definition"/>
        <w:jc w:val="both"/>
      </w:pPr>
      <w:r w:rsidRPr="007D1AEE">
        <w:lastRenderedPageBreak/>
        <w:t xml:space="preserve">SOURCE: </w:t>
      </w:r>
      <w:r w:rsidRPr="008E5455">
        <w:t>OGC Training Data Markup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692F6EFB" w14:textId="77777777" w:rsidR="00126855" w:rsidRPr="003C771F" w:rsidRDefault="00126855" w:rsidP="00126855">
      <w:pPr>
        <w:pStyle w:val="2"/>
        <w:rPr>
          <w:lang w:eastAsia="zh-CN"/>
        </w:rPr>
      </w:pPr>
      <w:bookmarkStart w:id="28" w:name="_Toc157175749"/>
      <w:bookmarkStart w:id="29" w:name="_Toc110449361"/>
      <w:bookmarkStart w:id="30" w:name="_Toc112436598"/>
      <w:r w:rsidRPr="003C771F">
        <w:rPr>
          <w:rFonts w:hint="eastAsia"/>
          <w:lang w:eastAsia="zh-CN"/>
        </w:rPr>
        <w:t xml:space="preserve">Deep </w:t>
      </w:r>
      <w:r>
        <w:rPr>
          <w:lang w:eastAsia="zh-CN"/>
        </w:rPr>
        <w:t>L</w:t>
      </w:r>
      <w:r w:rsidRPr="003C771F">
        <w:rPr>
          <w:rFonts w:hint="eastAsia"/>
          <w:lang w:eastAsia="zh-CN"/>
        </w:rPr>
        <w:t>earnin</w:t>
      </w:r>
      <w:r w:rsidRPr="003C771F">
        <w:rPr>
          <w:lang w:eastAsia="zh-CN"/>
        </w:rPr>
        <w:t>g</w:t>
      </w:r>
      <w:r>
        <w:rPr>
          <w:lang w:eastAsia="zh-CN"/>
        </w:rPr>
        <w:t xml:space="preserve"> (DL)</w:t>
      </w:r>
      <w:bookmarkEnd w:id="28"/>
    </w:p>
    <w:p w14:paraId="5BC1709E" w14:textId="28B36A73" w:rsidR="00126855" w:rsidRDefault="004352F8" w:rsidP="00126855">
      <w:pPr>
        <w:pStyle w:val="Definition"/>
      </w:pPr>
      <w:r w:rsidRPr="00BC76FE">
        <w:t xml:space="preserve">is a subset of machine learning, which is essentially a neural network with three or more layers. </w:t>
      </w:r>
      <w:r>
        <w:t xml:space="preserve">The number of layers is referred to as depth. </w:t>
      </w:r>
      <w:r w:rsidRPr="00BC76FE">
        <w:t>While a neural network with a single layer can still make approximate predictions, additional hidden layers can help to optimize and refine for accuracy.</w:t>
      </w:r>
    </w:p>
    <w:p w14:paraId="270A4AA5" w14:textId="66C1E302" w:rsidR="00126855" w:rsidRDefault="00126855" w:rsidP="00126855">
      <w:pPr>
        <w:pStyle w:val="Definition"/>
        <w:rPr>
          <w:ins w:id="31" w:author="myytfboys@outlook.com" w:date="2024-02-22T15:26:00Z"/>
          <w:rStyle w:val="a3"/>
        </w:rPr>
      </w:pPr>
      <w:r w:rsidRPr="00C47021">
        <w:t xml:space="preserve">SOURCE:  </w:t>
      </w:r>
      <w:bookmarkEnd w:id="29"/>
      <w:bookmarkEnd w:id="30"/>
      <w:r w:rsidR="004C47E6">
        <w:fldChar w:fldCharType="begin"/>
      </w:r>
      <w:r w:rsidR="004C47E6">
        <w:instrText xml:space="preserve"> HYPERLINK "https://www.ibm.com/topics/deep-learning" </w:instrText>
      </w:r>
      <w:r w:rsidR="004C47E6">
        <w:fldChar w:fldCharType="separate"/>
      </w:r>
      <w:r w:rsidR="00EF18BC" w:rsidRPr="00ED780D">
        <w:rPr>
          <w:rStyle w:val="a3"/>
        </w:rPr>
        <w:t>https://www.ibm.com/topics/deep-learning</w:t>
      </w:r>
      <w:r w:rsidR="004C47E6">
        <w:rPr>
          <w:rStyle w:val="a3"/>
        </w:rPr>
        <w:fldChar w:fldCharType="end"/>
      </w:r>
    </w:p>
    <w:p w14:paraId="092DC421" w14:textId="77777777" w:rsidR="00724149" w:rsidRPr="003C771F" w:rsidRDefault="00724149" w:rsidP="00724149">
      <w:pPr>
        <w:pStyle w:val="2"/>
        <w:rPr>
          <w:ins w:id="32" w:author="myytfboys@outlook.com" w:date="2024-02-22T15:26:00Z"/>
          <w:lang w:eastAsia="zh-CN"/>
        </w:rPr>
      </w:pPr>
      <w:bookmarkStart w:id="33" w:name="_Toc159438630"/>
      <w:ins w:id="34" w:author="myytfboys@outlook.com" w:date="2024-02-22T15:26:00Z">
        <w:r>
          <w:rPr>
            <w:lang w:eastAsia="zh-CN"/>
          </w:rPr>
          <w:t>Dataset</w:t>
        </w:r>
        <w:bookmarkEnd w:id="33"/>
      </w:ins>
    </w:p>
    <w:p w14:paraId="3BC9CBAE" w14:textId="77777777" w:rsidR="00724149" w:rsidRDefault="00724149" w:rsidP="00724149">
      <w:pPr>
        <w:pStyle w:val="Definition"/>
        <w:jc w:val="both"/>
        <w:rPr>
          <w:ins w:id="35" w:author="myytfboys@outlook.com" w:date="2024-02-22T15:26:00Z"/>
        </w:rPr>
      </w:pPr>
      <w:ins w:id="36" w:author="myytfboys@outlook.com" w:date="2024-02-22T15:26:00Z">
        <w:r>
          <w:t>identifiable collection of data</w:t>
        </w:r>
      </w:ins>
    </w:p>
    <w:p w14:paraId="479793B3" w14:textId="77777777" w:rsidR="00724149" w:rsidRDefault="00724149" w:rsidP="00724149">
      <w:pPr>
        <w:pStyle w:val="Definition"/>
        <w:jc w:val="both"/>
        <w:rPr>
          <w:ins w:id="37" w:author="myytfboys@outlook.com" w:date="2024-02-22T15:26:00Z"/>
        </w:rPr>
      </w:pPr>
      <w:ins w:id="38" w:author="myytfboys@outlook.com" w:date="2024-02-22T15:26:00Z">
        <w:r>
          <w:t>Note 1 to entry: A dataset can be a smaller grouping of data which, though limited by some constraint such as spatial extent or feature type, is located physically within a larger dataset. Theoretically, a dataset can be as small as a single feature or feature attribute contained within a larger dataset. A hardcopy map or chart can be considered a dataset.</w:t>
        </w:r>
      </w:ins>
    </w:p>
    <w:p w14:paraId="7F783401" w14:textId="07B12891" w:rsidR="00724149" w:rsidRPr="00724149" w:rsidRDefault="00724149">
      <w:pPr>
        <w:pStyle w:val="Definition"/>
        <w:jc w:val="both"/>
        <w:pPrChange w:id="39" w:author="myytfboys@outlook.com" w:date="2024-02-22T15:26:00Z">
          <w:pPr>
            <w:pStyle w:val="Definition"/>
          </w:pPr>
        </w:pPrChange>
      </w:pPr>
      <w:ins w:id="40" w:author="myytfboys@outlook.com" w:date="2024-02-22T15:26:00Z">
        <w:r>
          <w:t>[SOURCE: ISO 19115‑1:2014, 4.3]</w:t>
        </w:r>
      </w:ins>
    </w:p>
    <w:p w14:paraId="50DE6F56" w14:textId="77777777" w:rsidR="00126855" w:rsidRPr="003C771F" w:rsidRDefault="00126855" w:rsidP="00126855">
      <w:pPr>
        <w:pStyle w:val="2"/>
      </w:pPr>
      <w:bookmarkStart w:id="41" w:name="_Toc157175750"/>
      <w:bookmarkStart w:id="42" w:name="_Toc110449362"/>
      <w:bookmarkStart w:id="43" w:name="_Toc112436599"/>
      <w:r w:rsidRPr="003C771F">
        <w:rPr>
          <w:rFonts w:hint="eastAsia"/>
          <w:lang w:eastAsia="zh-CN"/>
        </w:rPr>
        <w:t xml:space="preserve">Training </w:t>
      </w:r>
      <w:r>
        <w:rPr>
          <w:lang w:eastAsia="zh-CN"/>
        </w:rPr>
        <w:t>D</w:t>
      </w:r>
      <w:r w:rsidRPr="003C771F">
        <w:rPr>
          <w:rFonts w:hint="eastAsia"/>
          <w:lang w:eastAsia="zh-CN"/>
        </w:rPr>
        <w:t>at</w:t>
      </w:r>
      <w:r w:rsidRPr="003C771F">
        <w:rPr>
          <w:lang w:eastAsia="zh-CN"/>
        </w:rPr>
        <w:t>a</w:t>
      </w:r>
      <w:r>
        <w:rPr>
          <w:lang w:eastAsia="zh-CN"/>
        </w:rPr>
        <w:t>set</w:t>
      </w:r>
      <w:bookmarkEnd w:id="41"/>
    </w:p>
    <w:bookmarkEnd w:id="42"/>
    <w:bookmarkEnd w:id="43"/>
    <w:p w14:paraId="3F2CBB38" w14:textId="77777777" w:rsidR="00724149" w:rsidRPr="0083452D" w:rsidRDefault="00724149" w:rsidP="00724149">
      <w:pPr>
        <w:pStyle w:val="Definition"/>
        <w:jc w:val="both"/>
        <w:rPr>
          <w:ins w:id="44" w:author="myytfboys@outlook.com" w:date="2024-02-22T15:27:00Z"/>
        </w:rPr>
      </w:pPr>
      <w:ins w:id="45" w:author="myytfboys@outlook.com" w:date="2024-02-22T15:27:00Z">
        <w:r>
          <w:t xml:space="preserve">is </w:t>
        </w:r>
        <w:r w:rsidRPr="00C40DD9">
          <w:t xml:space="preserve">a collection of </w:t>
        </w:r>
        <w:r>
          <w:t>samples that have been derived or generated from reliable geospatial data sources</w:t>
        </w:r>
        <w:r w:rsidRPr="00C40DD9">
          <w:t xml:space="preserve">, often </w:t>
        </w:r>
        <w:proofErr w:type="spellStart"/>
        <w:r w:rsidRPr="00C40DD9">
          <w:t>labeled</w:t>
        </w:r>
        <w:proofErr w:type="spellEnd"/>
        <w:r w:rsidRPr="00C40DD9">
          <w:t xml:space="preserve"> in terms of supervised learning.</w:t>
        </w:r>
        <w:r>
          <w:t xml:space="preserve"> A training dataset can be divided into training, validation, and test sets</w:t>
        </w:r>
        <w:r w:rsidRPr="0054221E">
          <w:t xml:space="preserve">. </w:t>
        </w:r>
        <w:r>
          <w:t xml:space="preserve">Training samples are different from samples in </w:t>
        </w:r>
        <w:r>
          <w:fldChar w:fldCharType="begin"/>
        </w:r>
        <w:r>
          <w:instrText>HYPERLINK "https://portal.ogc.org/files/?artifact_id=41579"</w:instrText>
        </w:r>
        <w:r>
          <w:fldChar w:fldCharType="separate"/>
        </w:r>
        <w:r w:rsidRPr="00C47021">
          <w:rPr>
            <w:rStyle w:val="a3"/>
          </w:rPr>
          <w:t>OGC O</w:t>
        </w:r>
        <w:r>
          <w:rPr>
            <w:rStyle w:val="a3"/>
          </w:rPr>
          <w:t xml:space="preserve">bservations </w:t>
        </w:r>
        <w:r w:rsidRPr="00C47021">
          <w:rPr>
            <w:rStyle w:val="a3"/>
          </w:rPr>
          <w:t>&amp;</w:t>
        </w:r>
        <w:r>
          <w:rPr>
            <w:rStyle w:val="a3"/>
          </w:rPr>
          <w:t xml:space="preserve"> Measurements (O&amp;M)</w:t>
        </w:r>
        <w:r>
          <w:rPr>
            <w:rStyle w:val="a3"/>
          </w:rPr>
          <w:fldChar w:fldCharType="end"/>
        </w:r>
        <w:r>
          <w:t xml:space="preserve">. They are often collected in purposive ways that deviate from purely probability sampling, with known or expected results </w:t>
        </w:r>
        <w:proofErr w:type="spellStart"/>
        <w:r>
          <w:t>labeled</w:t>
        </w:r>
        <w:proofErr w:type="spellEnd"/>
        <w:r>
          <w:t xml:space="preserve"> as values of a dependent variable for generating a trained predictive model.</w:t>
        </w:r>
      </w:ins>
    </w:p>
    <w:p w14:paraId="32171F9F" w14:textId="77777777" w:rsidR="00724149" w:rsidRDefault="00724149" w:rsidP="00724149">
      <w:pPr>
        <w:pStyle w:val="Definition"/>
        <w:jc w:val="both"/>
        <w:rPr>
          <w:ins w:id="46" w:author="myytfboys@outlook.com" w:date="2024-02-22T15:27:00Z"/>
        </w:rPr>
      </w:pPr>
      <w:ins w:id="47" w:author="myytfboys@outlook.com" w:date="2024-02-22T15:27:00Z">
        <w:r>
          <w:t>Note 1 to entry: the quality of data source considered higher than the AI data.</w:t>
        </w:r>
      </w:ins>
    </w:p>
    <w:p w14:paraId="00621674" w14:textId="3D88AB9F" w:rsidR="00126855" w:rsidDel="00724149" w:rsidRDefault="00814CCC" w:rsidP="00126855">
      <w:pPr>
        <w:pStyle w:val="Definition"/>
        <w:ind w:left="240" w:right="240"/>
        <w:jc w:val="both"/>
        <w:rPr>
          <w:del w:id="48" w:author="myytfboys@outlook.com" w:date="2024-02-22T15:27:00Z"/>
        </w:rPr>
      </w:pPr>
      <w:del w:id="49" w:author="myytfboys@outlook.com" w:date="2024-02-22T15:27:00Z">
        <w:r w:rsidDel="00724149">
          <w:delText xml:space="preserve">is </w:delText>
        </w:r>
        <w:r w:rsidR="001531D8" w:rsidRPr="00C40DD9" w:rsidDel="00724149">
          <w:delText xml:space="preserve">a collection of </w:delText>
        </w:r>
        <w:r w:rsidR="001531D8" w:rsidDel="00724149">
          <w:delText>samples</w:delText>
        </w:r>
        <w:r w:rsidR="001531D8" w:rsidRPr="00C40DD9" w:rsidDel="00724149">
          <w:delText>, often labelled in terms of supervised learning.</w:delText>
        </w:r>
        <w:r w:rsidR="001531D8" w:rsidDel="00724149">
          <w:delText xml:space="preserve"> A training dataset can be divided into training, validation, and test sets</w:delText>
        </w:r>
        <w:r w:rsidR="001531D8" w:rsidRPr="0054221E" w:rsidDel="00724149">
          <w:delText xml:space="preserve">. </w:delText>
        </w:r>
        <w:r w:rsidR="001531D8" w:rsidDel="00724149">
          <w:delText xml:space="preserve">Training samples are different from samples in </w:delText>
        </w:r>
        <w:r w:rsidR="00FE4538" w:rsidDel="00724149">
          <w:fldChar w:fldCharType="begin"/>
        </w:r>
        <w:r w:rsidR="00FE4538" w:rsidDel="00724149">
          <w:delInstrText>HYPERLINK "https://portal.ogc.org/files/?artifact_id=41579"</w:delInstrText>
        </w:r>
        <w:r w:rsidR="00FE4538" w:rsidDel="00724149">
          <w:fldChar w:fldCharType="separate"/>
        </w:r>
        <w:r w:rsidR="001531D8" w:rsidRPr="00C47021" w:rsidDel="00724149">
          <w:rPr>
            <w:rStyle w:val="a3"/>
          </w:rPr>
          <w:delText>OGC O</w:delText>
        </w:r>
        <w:r w:rsidR="001531D8" w:rsidDel="00724149">
          <w:rPr>
            <w:rStyle w:val="a3"/>
          </w:rPr>
          <w:delText xml:space="preserve">bservations </w:delText>
        </w:r>
        <w:r w:rsidR="001531D8" w:rsidRPr="00C47021" w:rsidDel="00724149">
          <w:rPr>
            <w:rStyle w:val="a3"/>
          </w:rPr>
          <w:delText>&amp;</w:delText>
        </w:r>
        <w:r w:rsidR="001531D8" w:rsidDel="00724149">
          <w:rPr>
            <w:rStyle w:val="a3"/>
          </w:rPr>
          <w:delText xml:space="preserve"> Measurements (O&amp;M)</w:delText>
        </w:r>
        <w:r w:rsidR="00FE4538" w:rsidDel="00724149">
          <w:rPr>
            <w:rStyle w:val="a3"/>
          </w:rPr>
          <w:fldChar w:fldCharType="end"/>
        </w:r>
        <w:r w:rsidR="001531D8" w:rsidDel="00724149">
          <w:delText>. They are often collected in purposive ways that deviate from purely probability sampling, with known or expected results labelled as values of a dependent variable for generating a trained predictive model.</w:delText>
        </w:r>
      </w:del>
    </w:p>
    <w:p w14:paraId="4E041C4F" w14:textId="07A9AB4E" w:rsidR="00126855" w:rsidRDefault="00126855" w:rsidP="00126855">
      <w:pPr>
        <w:pStyle w:val="Definition"/>
        <w:jc w:val="both"/>
        <w:rPr>
          <w:lang w:eastAsia="zh-CN"/>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0EBED713" w14:textId="77777777" w:rsidR="00126855" w:rsidRPr="003C771F" w:rsidRDefault="00126855" w:rsidP="00126855">
      <w:pPr>
        <w:pStyle w:val="2"/>
        <w:rPr>
          <w:lang w:eastAsia="zh-CN"/>
        </w:rPr>
      </w:pPr>
      <w:bookmarkStart w:id="50" w:name="_Toc157175751"/>
      <w:bookmarkStart w:id="51" w:name="_Toc110449363"/>
      <w:bookmarkStart w:id="52" w:name="_Toc112436600"/>
      <w:r w:rsidRPr="003C771F">
        <w:rPr>
          <w:rFonts w:hint="eastAsia"/>
          <w:lang w:eastAsia="zh-CN"/>
        </w:rPr>
        <w:t>Label</w:t>
      </w:r>
      <w:bookmarkEnd w:id="50"/>
    </w:p>
    <w:bookmarkEnd w:id="51"/>
    <w:bookmarkEnd w:id="52"/>
    <w:p w14:paraId="4A4DA3A2" w14:textId="7D8D86D5" w:rsidR="00126855" w:rsidRDefault="00510FE3" w:rsidP="00126855">
      <w:pPr>
        <w:pStyle w:val="Definition"/>
        <w:jc w:val="both"/>
      </w:pPr>
      <w:r>
        <w:t>refers to known or expected results annotated as values of a dependent variable in training samples. A training sample label is different from those on a geographical map, which are known as map labels or annotations.</w:t>
      </w:r>
    </w:p>
    <w:p w14:paraId="1F8B4C61" w14:textId="131D89B5" w:rsidR="00126855" w:rsidRDefault="00126855" w:rsidP="00126855">
      <w:pPr>
        <w:pStyle w:val="Definition"/>
        <w:jc w:val="both"/>
        <w:rPr>
          <w:ins w:id="53" w:author="myytfboys@outlook.com" w:date="2024-02-22T15:29:00Z"/>
        </w:rPr>
      </w:pPr>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rsidR="003B10C9">
        <w:t>Part 1</w:t>
      </w:r>
      <w:r w:rsidRPr="008E5455">
        <w:t>: Conceptual Model Standard</w:t>
      </w:r>
    </w:p>
    <w:p w14:paraId="1CEBB41F" w14:textId="77777777" w:rsidR="00724149" w:rsidRDefault="00724149" w:rsidP="00724149">
      <w:pPr>
        <w:pStyle w:val="2"/>
        <w:rPr>
          <w:ins w:id="54" w:author="myytfboys@outlook.com" w:date="2024-02-22T15:29:00Z"/>
          <w:lang w:eastAsia="zh-CN"/>
        </w:rPr>
      </w:pPr>
      <w:bookmarkStart w:id="55" w:name="_Toc159438633"/>
      <w:ins w:id="56" w:author="myytfboys@outlook.com" w:date="2024-02-22T15:29:00Z">
        <w:r>
          <w:rPr>
            <w:rFonts w:hint="eastAsia"/>
            <w:lang w:eastAsia="zh-CN"/>
          </w:rPr>
          <w:t>Class</w:t>
        </w:r>
        <w:bookmarkEnd w:id="55"/>
      </w:ins>
    </w:p>
    <w:p w14:paraId="31F5F124" w14:textId="77777777" w:rsidR="00651E3C" w:rsidRDefault="00651E3C" w:rsidP="00651E3C">
      <w:pPr>
        <w:rPr>
          <w:ins w:id="57" w:author="Ruixiang Liu" w:date="2024-02-22T23:42:00Z"/>
          <w:lang w:eastAsia="zh-CN"/>
        </w:rPr>
      </w:pPr>
      <w:ins w:id="58" w:author="Ruixiang Liu" w:date="2024-02-22T23:42:00Z">
        <w:r>
          <w:rPr>
            <w:lang w:eastAsia="zh-CN"/>
          </w:rPr>
          <w:t>the known or expected category labeled on training samples that share some common attributes.</w:t>
        </w:r>
      </w:ins>
    </w:p>
    <w:p w14:paraId="1969C6EE" w14:textId="4330CD31" w:rsidR="00724149" w:rsidDel="00651E3C" w:rsidRDefault="00651E3C" w:rsidP="00651E3C">
      <w:pPr>
        <w:rPr>
          <w:ins w:id="59" w:author="myytfboys@outlook.com" w:date="2024-02-22T15:29:00Z"/>
          <w:del w:id="60" w:author="Ruixiang Liu" w:date="2024-02-22T23:42:00Z"/>
          <w:lang w:eastAsia="zh-CN"/>
        </w:rPr>
      </w:pPr>
      <w:ins w:id="61" w:author="Ruixiang Liu" w:date="2024-02-22T23:42:00Z">
        <w:r>
          <w:rPr>
            <w:lang w:eastAsia="zh-CN"/>
          </w:rPr>
          <w:lastRenderedPageBreak/>
          <w:t>SOURCE: OGC Training Data Markup Language for Artificial Intelligence (</w:t>
        </w:r>
        <w:proofErr w:type="spellStart"/>
        <w:r>
          <w:rPr>
            <w:lang w:eastAsia="zh-CN"/>
          </w:rPr>
          <w:t>TrainingDML</w:t>
        </w:r>
        <w:proofErr w:type="spellEnd"/>
        <w:r>
          <w:rPr>
            <w:lang w:eastAsia="zh-CN"/>
          </w:rPr>
          <w:t>-AI) Part 1: Conceptual Model Standard</w:t>
        </w:r>
      </w:ins>
      <w:ins w:id="62" w:author="myytfboys@outlook.com" w:date="2024-02-22T15:29:00Z">
        <w:del w:id="63" w:author="Ruixiang Liu" w:date="2024-02-22T23:42:00Z">
          <w:r w:rsidR="00724149" w:rsidDel="00651E3C">
            <w:rPr>
              <w:lang w:eastAsia="zh-CN"/>
            </w:rPr>
            <w:delText>human-defined category of elements that are part of the dataset and that share common attributes.</w:delText>
          </w:r>
        </w:del>
      </w:ins>
    </w:p>
    <w:p w14:paraId="0A015EBF" w14:textId="6C288D24" w:rsidR="00724149" w:rsidDel="00651E3C" w:rsidRDefault="00724149" w:rsidP="00724149">
      <w:pPr>
        <w:rPr>
          <w:ins w:id="64" w:author="myytfboys@outlook.com" w:date="2024-02-22T15:29:00Z"/>
          <w:del w:id="65" w:author="Ruixiang Liu" w:date="2024-02-22T23:42:00Z"/>
          <w:lang w:eastAsia="zh-CN"/>
        </w:rPr>
      </w:pPr>
      <w:ins w:id="66" w:author="myytfboys@outlook.com" w:date="2024-02-22T15:29:00Z">
        <w:del w:id="67" w:author="Ruixiang Liu" w:date="2024-02-22T23:42:00Z">
          <w:r w:rsidDel="00651E3C">
            <w:rPr>
              <w:lang w:eastAsia="zh-CN"/>
            </w:rPr>
            <w:delText>EXAMPLE:</w:delText>
          </w:r>
        </w:del>
      </w:ins>
    </w:p>
    <w:p w14:paraId="719C8765" w14:textId="2143694D" w:rsidR="00724149" w:rsidDel="00651E3C" w:rsidRDefault="00724149" w:rsidP="00724149">
      <w:pPr>
        <w:rPr>
          <w:ins w:id="68" w:author="myytfboys@outlook.com" w:date="2024-02-22T15:29:00Z"/>
          <w:del w:id="69" w:author="Ruixiang Liu" w:date="2024-02-22T23:42:00Z"/>
          <w:lang w:eastAsia="zh-CN"/>
        </w:rPr>
      </w:pPr>
      <w:ins w:id="70" w:author="myytfboys@outlook.com" w:date="2024-02-22T15:29:00Z">
        <w:del w:id="71" w:author="Ruixiang Liu" w:date="2024-02-22T23:42:00Z">
          <w:r w:rsidDel="00651E3C">
            <w:rPr>
              <w:lang w:eastAsia="zh-CN"/>
            </w:rPr>
            <w:delText>"telephone", "table", "chair", "ball bearing" and "tennis ball" are classes. The "table" class includes: a work table, a dining table, a study desk, a coffee table, a workbench.</w:delText>
          </w:r>
        </w:del>
      </w:ins>
    </w:p>
    <w:p w14:paraId="1D032EDF" w14:textId="46F395DC" w:rsidR="00724149" w:rsidDel="00651E3C" w:rsidRDefault="00724149" w:rsidP="00724149">
      <w:pPr>
        <w:rPr>
          <w:ins w:id="72" w:author="myytfboys@outlook.com" w:date="2024-02-22T15:29:00Z"/>
          <w:del w:id="73" w:author="Ruixiang Liu" w:date="2024-02-22T23:42:00Z"/>
          <w:lang w:eastAsia="zh-CN"/>
        </w:rPr>
      </w:pPr>
      <w:ins w:id="74" w:author="myytfboys@outlook.com" w:date="2024-02-22T15:29:00Z">
        <w:del w:id="75" w:author="Ruixiang Liu" w:date="2024-02-22T23:42:00Z">
          <w:r w:rsidDel="00651E3C">
            <w:rPr>
              <w:lang w:eastAsia="zh-CN"/>
            </w:rPr>
            <w:delText>Note 1 to entry: Classes are typically target variables and designated by a name.</w:delText>
          </w:r>
        </w:del>
      </w:ins>
    </w:p>
    <w:p w14:paraId="1E29DA2F" w14:textId="3F5018D2" w:rsidR="00724149" w:rsidRDefault="00724149" w:rsidP="00724149">
      <w:pPr>
        <w:rPr>
          <w:ins w:id="76" w:author="myytfboys@outlook.com" w:date="2024-02-22T15:29:00Z"/>
        </w:rPr>
      </w:pPr>
      <w:ins w:id="77" w:author="myytfboys@outlook.com" w:date="2024-02-22T15:29:00Z">
        <w:del w:id="78" w:author="Ruixiang Liu" w:date="2024-02-22T23:42:00Z">
          <w:r w:rsidDel="00651E3C">
            <w:delText xml:space="preserve">[SOURCE: </w:delText>
          </w:r>
          <w:r w:rsidRPr="009B31CF" w:rsidDel="00651E3C">
            <w:delText>ISO/IEC 23053:2022</w:delText>
          </w:r>
          <w:r w:rsidDel="00651E3C">
            <w:delText>, 3.3.1]</w:delText>
          </w:r>
        </w:del>
      </w:ins>
    </w:p>
    <w:p w14:paraId="46A40741" w14:textId="77777777" w:rsidR="00724149" w:rsidRPr="003C771F" w:rsidRDefault="00724149" w:rsidP="00724149">
      <w:pPr>
        <w:pStyle w:val="2"/>
        <w:rPr>
          <w:ins w:id="79" w:author="myytfboys@outlook.com" w:date="2024-02-22T15:29:00Z"/>
          <w:lang w:eastAsia="zh-CN"/>
        </w:rPr>
      </w:pPr>
      <w:bookmarkStart w:id="80" w:name="_Toc159438634"/>
      <w:ins w:id="81" w:author="myytfboys@outlook.com" w:date="2024-02-22T15:29:00Z">
        <w:r>
          <w:rPr>
            <w:lang w:eastAsia="zh-CN"/>
          </w:rPr>
          <w:t>Task</w:t>
        </w:r>
        <w:bookmarkEnd w:id="80"/>
      </w:ins>
    </w:p>
    <w:p w14:paraId="55659D0E" w14:textId="77777777" w:rsidR="00651E3C" w:rsidRDefault="00651E3C" w:rsidP="00651E3C">
      <w:pPr>
        <w:rPr>
          <w:ins w:id="82" w:author="Ruixiang Liu" w:date="2024-02-22T23:42:00Z"/>
          <w:lang w:eastAsia="zh-CN"/>
        </w:rPr>
      </w:pPr>
      <w:ins w:id="83" w:author="Ruixiang Liu" w:date="2024-02-22T23:42:00Z">
        <w:r>
          <w:rPr>
            <w:lang w:eastAsia="zh-CN"/>
          </w:rPr>
          <w:t>the specific goal that an AI application want to achieve.</w:t>
        </w:r>
      </w:ins>
    </w:p>
    <w:p w14:paraId="29F093E1" w14:textId="36470A63" w:rsidR="00651E3C" w:rsidRDefault="00651E3C" w:rsidP="00651E3C">
      <w:pPr>
        <w:rPr>
          <w:ins w:id="84" w:author="Ruixiang Liu" w:date="2024-02-22T23:42:00Z"/>
          <w:lang w:eastAsia="zh-CN"/>
        </w:rPr>
      </w:pPr>
      <w:ins w:id="85" w:author="Ruixiang Liu" w:date="2024-02-22T23:42:00Z">
        <w:r>
          <w:rPr>
            <w:lang w:eastAsia="zh-CN"/>
          </w:rPr>
          <w:t>SOURCE: OGC Training Data Markup Language for Artificial Intelligence (</w:t>
        </w:r>
        <w:proofErr w:type="spellStart"/>
        <w:r>
          <w:rPr>
            <w:lang w:eastAsia="zh-CN"/>
          </w:rPr>
          <w:t>TrainingDML</w:t>
        </w:r>
        <w:proofErr w:type="spellEnd"/>
        <w:r>
          <w:rPr>
            <w:lang w:eastAsia="zh-CN"/>
          </w:rPr>
          <w:t>-AI) Part 1: Conceptual Model Standard</w:t>
        </w:r>
      </w:ins>
    </w:p>
    <w:p w14:paraId="1DB71BB6" w14:textId="157727DB" w:rsidR="00724149" w:rsidDel="00651E3C" w:rsidRDefault="00724149" w:rsidP="00724149">
      <w:pPr>
        <w:rPr>
          <w:ins w:id="86" w:author="myytfboys@outlook.com" w:date="2024-02-22T15:29:00Z"/>
          <w:del w:id="87" w:author="Ruixiang Liu" w:date="2024-02-22T23:42:00Z"/>
          <w:lang w:eastAsia="zh-CN"/>
        </w:rPr>
      </w:pPr>
      <w:ins w:id="88" w:author="myytfboys@outlook.com" w:date="2024-02-22T15:29:00Z">
        <w:del w:id="89" w:author="Ruixiang Liu" w:date="2024-02-22T23:42:00Z">
          <w:r w:rsidDel="00651E3C">
            <w:rPr>
              <w:lang w:eastAsia="zh-CN"/>
            </w:rPr>
            <w:delText>actions required to achieve a specific goal.</w:delText>
          </w:r>
        </w:del>
      </w:ins>
    </w:p>
    <w:p w14:paraId="14AED974" w14:textId="2B06B467" w:rsidR="00724149" w:rsidDel="00651E3C" w:rsidRDefault="00724149" w:rsidP="00724149">
      <w:pPr>
        <w:rPr>
          <w:ins w:id="90" w:author="myytfboys@outlook.com" w:date="2024-02-22T15:29:00Z"/>
          <w:del w:id="91" w:author="Ruixiang Liu" w:date="2024-02-22T23:42:00Z"/>
          <w:lang w:eastAsia="zh-CN"/>
        </w:rPr>
      </w:pPr>
      <w:ins w:id="92" w:author="myytfboys@outlook.com" w:date="2024-02-22T15:29:00Z">
        <w:del w:id="93" w:author="Ruixiang Liu" w:date="2024-02-22T23:42:00Z">
          <w:r w:rsidDel="00651E3C">
            <w:rPr>
              <w:lang w:eastAsia="zh-CN"/>
            </w:rPr>
            <w:delText>Note 1 to entry: These actions can be physical or cognitive.</w:delText>
          </w:r>
        </w:del>
      </w:ins>
    </w:p>
    <w:p w14:paraId="12D903CC" w14:textId="37D25902" w:rsidR="00724149" w:rsidDel="00651E3C" w:rsidRDefault="00724149" w:rsidP="00724149">
      <w:pPr>
        <w:rPr>
          <w:ins w:id="94" w:author="myytfboys@outlook.com" w:date="2024-02-22T15:29:00Z"/>
          <w:del w:id="95" w:author="Ruixiang Liu" w:date="2024-02-22T23:42:00Z"/>
          <w:lang w:eastAsia="zh-CN"/>
        </w:rPr>
      </w:pPr>
      <w:ins w:id="96" w:author="myytfboys@outlook.com" w:date="2024-02-22T15:29:00Z">
        <w:del w:id="97" w:author="Ruixiang Liu" w:date="2024-02-22T23:42:00Z">
          <w:r w:rsidDel="00651E3C">
            <w:rPr>
              <w:lang w:eastAsia="zh-CN"/>
            </w:rPr>
            <w:delText>Note 2 to entry: Examples of tasks include classification, regression, ranking, clustering and dimensionality reduction.</w:delText>
          </w:r>
        </w:del>
      </w:ins>
    </w:p>
    <w:p w14:paraId="2A73559E" w14:textId="6361A55B" w:rsidR="00724149" w:rsidRPr="0024506C" w:rsidDel="00651E3C" w:rsidRDefault="00724149" w:rsidP="00724149">
      <w:pPr>
        <w:rPr>
          <w:ins w:id="98" w:author="myytfboys@outlook.com" w:date="2024-02-22T15:29:00Z"/>
          <w:del w:id="99" w:author="Ruixiang Liu" w:date="2024-02-22T23:42:00Z"/>
          <w:lang w:eastAsia="zh-CN"/>
        </w:rPr>
      </w:pPr>
      <w:ins w:id="100" w:author="myytfboys@outlook.com" w:date="2024-02-22T15:29:00Z">
        <w:del w:id="101" w:author="Ruixiang Liu" w:date="2024-02-22T23:42:00Z">
          <w:r w:rsidDel="00651E3C">
            <w:delText xml:space="preserve">[SOURCE: </w:delText>
          </w:r>
          <w:r w:rsidRPr="009B31CF" w:rsidDel="00651E3C">
            <w:delText>ISO/IEC 2</w:delText>
          </w:r>
          <w:r w:rsidDel="00651E3C">
            <w:delText>2989</w:delText>
          </w:r>
          <w:r w:rsidRPr="009B31CF" w:rsidDel="00651E3C">
            <w:delText>:2022</w:delText>
          </w:r>
          <w:r w:rsidDel="00651E3C">
            <w:delText>, 3.1.37]</w:delText>
          </w:r>
        </w:del>
      </w:ins>
    </w:p>
    <w:p w14:paraId="25A86431" w14:textId="77777777" w:rsidR="00724149" w:rsidRPr="003C771F" w:rsidRDefault="00724149" w:rsidP="00724149">
      <w:pPr>
        <w:pStyle w:val="2"/>
        <w:rPr>
          <w:ins w:id="102" w:author="myytfboys@outlook.com" w:date="2024-02-22T15:29:00Z"/>
          <w:lang w:eastAsia="zh-CN"/>
        </w:rPr>
      </w:pPr>
      <w:bookmarkStart w:id="103" w:name="_Toc142040517"/>
      <w:bookmarkStart w:id="104" w:name="_Toc159438635"/>
      <w:ins w:id="105" w:author="myytfboys@outlook.com" w:date="2024-02-22T15:29:00Z">
        <w:r>
          <w:rPr>
            <w:lang w:eastAsia="zh-CN"/>
          </w:rPr>
          <w:t>Provenance</w:t>
        </w:r>
        <w:bookmarkEnd w:id="103"/>
        <w:bookmarkEnd w:id="104"/>
      </w:ins>
    </w:p>
    <w:p w14:paraId="481884D1" w14:textId="77777777" w:rsidR="00724149" w:rsidRDefault="00724149" w:rsidP="00724149">
      <w:pPr>
        <w:pStyle w:val="Definition"/>
        <w:rPr>
          <w:ins w:id="106" w:author="myytfboys@outlook.com" w:date="2024-02-22T15:29:00Z"/>
        </w:rPr>
      </w:pPr>
      <w:ins w:id="107" w:author="myytfboys@outlook.com" w:date="2024-02-22T15:29:00Z">
        <w:r w:rsidRPr="00A82EB1">
          <w:t xml:space="preserve">information about entities, activities, and people involved in producing a piece of data or thing, which can be used to form assessments about its quality, reliability or trustworthiness.  In this standard provenance is a </w:t>
        </w:r>
        <w:r>
          <w:t xml:space="preserve">record of how </w:t>
        </w:r>
        <w:r>
          <w:rPr>
            <w:rStyle w:val="hgkelc"/>
            <w:lang w:eastAsia="zh-CN"/>
          </w:rPr>
          <w:t xml:space="preserve">training data </w:t>
        </w:r>
        <w:r>
          <w:rPr>
            <w:rStyle w:val="hgkelc"/>
            <w:rFonts w:hint="eastAsia"/>
            <w:lang w:eastAsia="zh-CN"/>
          </w:rPr>
          <w:t>wer</w:t>
        </w:r>
        <w:r>
          <w:rPr>
            <w:rStyle w:val="hgkelc"/>
            <w:lang w:eastAsia="zh-CN"/>
          </w:rPr>
          <w:t>e prepared</w:t>
        </w:r>
        <w:r>
          <w:t>.</w:t>
        </w:r>
      </w:ins>
    </w:p>
    <w:p w14:paraId="6FAC17AC" w14:textId="77777777" w:rsidR="00724149" w:rsidRPr="000504D0" w:rsidRDefault="00724149" w:rsidP="00724149">
      <w:pPr>
        <w:pStyle w:val="Definition"/>
        <w:rPr>
          <w:ins w:id="108" w:author="myytfboys@outlook.com" w:date="2024-02-22T15:29:00Z"/>
        </w:rPr>
      </w:pPr>
      <w:ins w:id="109" w:author="myytfboys@outlook.com" w:date="2024-02-22T15:29:00Z">
        <w:r w:rsidRPr="000504D0">
          <w:t>SOURCE: W3C (</w:t>
        </w:r>
        <w:r>
          <w:fldChar w:fldCharType="begin"/>
        </w:r>
        <w:r>
          <w:instrText xml:space="preserve"> HYPERLINK "https://www.w3.org/TR/prov-overview/" </w:instrText>
        </w:r>
        <w:r>
          <w:fldChar w:fldCharType="separate"/>
        </w:r>
        <w:r w:rsidRPr="001C4682">
          <w:rPr>
            <w:rStyle w:val="a3"/>
          </w:rPr>
          <w:t>https://www.w3.org/TR/prov-overview/</w:t>
        </w:r>
        <w:r>
          <w:rPr>
            <w:rStyle w:val="a3"/>
          </w:rPr>
          <w:fldChar w:fldCharType="end"/>
        </w:r>
        <w:r w:rsidRPr="000504D0">
          <w:t>)</w:t>
        </w:r>
      </w:ins>
    </w:p>
    <w:p w14:paraId="381501D8" w14:textId="77777777" w:rsidR="00724149" w:rsidRPr="003C771F" w:rsidRDefault="00724149" w:rsidP="00724149">
      <w:pPr>
        <w:pStyle w:val="2"/>
        <w:rPr>
          <w:ins w:id="110" w:author="myytfboys@outlook.com" w:date="2024-02-22T15:29:00Z"/>
          <w:lang w:eastAsia="zh-CN"/>
        </w:rPr>
      </w:pPr>
      <w:bookmarkStart w:id="111" w:name="_Toc142040518"/>
      <w:bookmarkStart w:id="112" w:name="_Toc159438636"/>
      <w:ins w:id="113" w:author="myytfboys@outlook.com" w:date="2024-02-22T15:29:00Z">
        <w:r>
          <w:rPr>
            <w:lang w:eastAsia="zh-CN"/>
          </w:rPr>
          <w:t>Quality</w:t>
        </w:r>
        <w:bookmarkEnd w:id="111"/>
        <w:bookmarkEnd w:id="112"/>
      </w:ins>
    </w:p>
    <w:p w14:paraId="18F485BA" w14:textId="77777777" w:rsidR="00724149" w:rsidRDefault="00724149" w:rsidP="00724149">
      <w:pPr>
        <w:pStyle w:val="Definition"/>
        <w:jc w:val="both"/>
        <w:rPr>
          <w:ins w:id="114" w:author="myytfboys@outlook.com" w:date="2024-02-22T15:29:00Z"/>
        </w:rPr>
      </w:pPr>
      <w:ins w:id="115" w:author="myytfboys@outlook.com" w:date="2024-02-22T15:29:00Z">
        <w:r>
          <w:t>d</w:t>
        </w:r>
        <w:r w:rsidRPr="00D9650E">
          <w:t>egree to which a set of inherent characteristics</w:t>
        </w:r>
        <w:r>
          <w:t xml:space="preserve"> of an object</w:t>
        </w:r>
        <w:r w:rsidRPr="00D9650E">
          <w:t xml:space="preserve"> fulfils requirements</w:t>
        </w:r>
        <w:r>
          <w:t xml:space="preserve"> </w:t>
        </w:r>
        <w:r w:rsidRPr="00D9650E">
          <w:t>[ISO 9000:20</w:t>
        </w:r>
        <w:r>
          <w:t>1</w:t>
        </w:r>
        <w:r w:rsidRPr="00D9650E">
          <w:t>5, 3.</w:t>
        </w:r>
        <w:r>
          <w:t>6</w:t>
        </w:r>
        <w:r w:rsidRPr="00D9650E">
          <w:t>.</w:t>
        </w:r>
        <w:r>
          <w:t>2, modified</w:t>
        </w:r>
        <w:r>
          <w:rPr>
            <w:rFonts w:hint="eastAsia"/>
            <w:lang w:eastAsia="zh-CN"/>
          </w:rPr>
          <w:t>－</w:t>
        </w:r>
        <w:r>
          <w:rPr>
            <w:rFonts w:hint="eastAsia"/>
            <w:lang w:eastAsia="zh-CN"/>
          </w:rPr>
          <w:t>N</w:t>
        </w:r>
        <w:r>
          <w:rPr>
            <w:lang w:eastAsia="zh-CN"/>
          </w:rPr>
          <w:t>otes 1 and 2 to entry have been deleted</w:t>
        </w:r>
        <w:r w:rsidRPr="00D9650E">
          <w:t>]</w:t>
        </w:r>
        <w:r>
          <w:t xml:space="preserve">. Quality of training data (such as data imbalance and </w:t>
        </w:r>
        <w:proofErr w:type="spellStart"/>
        <w:r>
          <w:t>mislabeling</w:t>
        </w:r>
        <w:proofErr w:type="spellEnd"/>
        <w:r>
          <w:t>) can impact the performance of AI/ML models.</w:t>
        </w:r>
      </w:ins>
    </w:p>
    <w:p w14:paraId="77BAE445" w14:textId="77777777" w:rsidR="00724149" w:rsidRPr="006C2D3D" w:rsidRDefault="00724149" w:rsidP="00724149">
      <w:pPr>
        <w:pStyle w:val="Definition"/>
        <w:jc w:val="both"/>
        <w:rPr>
          <w:ins w:id="116" w:author="myytfboys@outlook.com" w:date="2024-02-22T15:29:00Z"/>
        </w:rPr>
      </w:pPr>
      <w:ins w:id="117"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57D411A4" w14:textId="77777777" w:rsidR="00724149" w:rsidRPr="003C771F" w:rsidRDefault="00724149" w:rsidP="00724149">
      <w:pPr>
        <w:pStyle w:val="2"/>
        <w:rPr>
          <w:ins w:id="118" w:author="myytfboys@outlook.com" w:date="2024-02-22T15:29:00Z"/>
          <w:lang w:eastAsia="zh-CN"/>
        </w:rPr>
      </w:pPr>
      <w:bookmarkStart w:id="119" w:name="_Toc142040519"/>
      <w:bookmarkStart w:id="120" w:name="_Toc159438637"/>
      <w:ins w:id="121" w:author="myytfboys@outlook.com" w:date="2024-02-22T15:29:00Z">
        <w:r w:rsidRPr="003C771F">
          <w:rPr>
            <w:rFonts w:hint="eastAsia"/>
            <w:lang w:eastAsia="zh-CN"/>
          </w:rPr>
          <w:t>E</w:t>
        </w:r>
        <w:r w:rsidRPr="003C771F">
          <w:rPr>
            <w:lang w:eastAsia="zh-CN"/>
          </w:rPr>
          <w:t xml:space="preserve">arth </w:t>
        </w:r>
        <w:r>
          <w:rPr>
            <w:lang w:eastAsia="zh-CN"/>
          </w:rPr>
          <w:t>O</w:t>
        </w:r>
        <w:r w:rsidRPr="003C771F">
          <w:rPr>
            <w:lang w:eastAsia="zh-CN"/>
          </w:rPr>
          <w:t>bservation</w:t>
        </w:r>
        <w:bookmarkEnd w:id="119"/>
        <w:bookmarkEnd w:id="120"/>
      </w:ins>
    </w:p>
    <w:p w14:paraId="7DB5B40A" w14:textId="77777777" w:rsidR="00724149" w:rsidRDefault="00724149" w:rsidP="00724149">
      <w:pPr>
        <w:pStyle w:val="Definition"/>
        <w:rPr>
          <w:ins w:id="122" w:author="myytfboys@outlook.com" w:date="2024-02-22T15:29:00Z"/>
        </w:rPr>
      </w:pPr>
      <w:ins w:id="123" w:author="myytfboys@outlook.com" w:date="2024-02-22T15:29:00Z">
        <w:r w:rsidRPr="003C771F">
          <w:t>data and information collected about our planet, whether atmospheric, oceanic or terrestrial. This includes space-based or remotely-sensed data, as well as ground-based or in situ data.</w:t>
        </w:r>
        <w:r w:rsidRPr="00113754">
          <w:t xml:space="preserve"> </w:t>
        </w:r>
      </w:ins>
    </w:p>
    <w:p w14:paraId="3EC8E050" w14:textId="77777777" w:rsidR="00724149" w:rsidRPr="003C771F" w:rsidRDefault="00724149" w:rsidP="00724149">
      <w:pPr>
        <w:pStyle w:val="Definition"/>
        <w:rPr>
          <w:ins w:id="124" w:author="myytfboys@outlook.com" w:date="2024-02-22T15:29:00Z"/>
        </w:rPr>
      </w:pPr>
      <w:ins w:id="125" w:author="myytfboys@outlook.com" w:date="2024-02-22T15:29:00Z">
        <w:r>
          <w:t>SOURCE: GEO (</w:t>
        </w:r>
        <w:r>
          <w:fldChar w:fldCharType="begin"/>
        </w:r>
        <w:r>
          <w:instrText xml:space="preserve"> HYPERLINK "https://earthobservations.org/geo_wwd.php" </w:instrText>
        </w:r>
        <w:r>
          <w:fldChar w:fldCharType="separate"/>
        </w:r>
        <w:r w:rsidRPr="005010FF">
          <w:rPr>
            <w:rStyle w:val="a3"/>
          </w:rPr>
          <w:t>https://earthobservations.org/geo_wwd.php</w:t>
        </w:r>
        <w:r>
          <w:rPr>
            <w:rStyle w:val="a3"/>
          </w:rPr>
          <w:fldChar w:fldCharType="end"/>
        </w:r>
        <w:r>
          <w:t>)</w:t>
        </w:r>
      </w:ins>
    </w:p>
    <w:p w14:paraId="3B52407E" w14:textId="77777777" w:rsidR="00724149" w:rsidRPr="003C771F" w:rsidRDefault="00724149" w:rsidP="00724149">
      <w:pPr>
        <w:pStyle w:val="2"/>
        <w:rPr>
          <w:ins w:id="126" w:author="myytfboys@outlook.com" w:date="2024-02-22T15:29:00Z"/>
          <w:lang w:eastAsia="zh-CN"/>
        </w:rPr>
      </w:pPr>
      <w:bookmarkStart w:id="127" w:name="_Toc142040520"/>
      <w:bookmarkStart w:id="128" w:name="_Toc159438638"/>
      <w:ins w:id="129" w:author="myytfboys@outlook.com" w:date="2024-02-22T15:29:00Z">
        <w:r w:rsidRPr="003C771F">
          <w:rPr>
            <w:rFonts w:hint="eastAsia"/>
            <w:lang w:eastAsia="zh-CN"/>
          </w:rPr>
          <w:t xml:space="preserve">Scene </w:t>
        </w:r>
        <w:r>
          <w:rPr>
            <w:lang w:eastAsia="zh-CN"/>
          </w:rPr>
          <w:t>C</w:t>
        </w:r>
        <w:r w:rsidRPr="003C771F">
          <w:rPr>
            <w:rFonts w:hint="eastAsia"/>
            <w:lang w:eastAsia="zh-CN"/>
          </w:rPr>
          <w:t>lassification</w:t>
        </w:r>
        <w:bookmarkEnd w:id="127"/>
        <w:bookmarkEnd w:id="128"/>
      </w:ins>
    </w:p>
    <w:p w14:paraId="5D80FD09" w14:textId="77777777" w:rsidR="00724149" w:rsidRDefault="00724149" w:rsidP="00724149">
      <w:pPr>
        <w:pStyle w:val="Definition"/>
        <w:rPr>
          <w:ins w:id="130" w:author="myytfboys@outlook.com" w:date="2024-02-22T15:29:00Z"/>
        </w:rPr>
      </w:pPr>
      <w:ins w:id="131" w:author="myytfboys@outlook.com" w:date="2024-02-22T15:29:00Z">
        <w:r>
          <w:t xml:space="preserve">task </w:t>
        </w:r>
        <w:r w:rsidRPr="002D08CC">
          <w:t xml:space="preserve">of identifying </w:t>
        </w:r>
        <w:r>
          <w:t xml:space="preserve">scene </w:t>
        </w:r>
        <w:r w:rsidRPr="002D08CC">
          <w:t>cate</w:t>
        </w:r>
        <w:r>
          <w:t>gories of images</w:t>
        </w:r>
        <w:r w:rsidRPr="002D08CC">
          <w:t xml:space="preserve">, on the basis of a training set of </w:t>
        </w:r>
        <w:r>
          <w:t xml:space="preserve">images </w:t>
        </w:r>
        <w:r w:rsidRPr="002D08CC">
          <w:t xml:space="preserve">whose </w:t>
        </w:r>
        <w:r>
          <w:t xml:space="preserve">scene </w:t>
        </w:r>
        <w:r w:rsidRPr="002D08CC">
          <w:t>categor</w:t>
        </w:r>
        <w:r>
          <w:t>ies</w:t>
        </w:r>
        <w:r w:rsidRPr="002D08CC">
          <w:t xml:space="preserve"> </w:t>
        </w:r>
        <w:r>
          <w:t>are</w:t>
        </w:r>
        <w:r w:rsidRPr="002D08CC">
          <w:t xml:space="preserve"> known.</w:t>
        </w:r>
      </w:ins>
    </w:p>
    <w:p w14:paraId="38782540" w14:textId="77777777" w:rsidR="00724149" w:rsidRPr="003C771F" w:rsidRDefault="00724149" w:rsidP="00724149">
      <w:pPr>
        <w:pStyle w:val="Definition"/>
        <w:rPr>
          <w:ins w:id="132" w:author="myytfboys@outlook.com" w:date="2024-02-22T15:29:00Z"/>
        </w:rPr>
      </w:pPr>
      <w:ins w:id="133"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7439E010" w14:textId="77777777" w:rsidR="00724149" w:rsidRPr="003C771F" w:rsidRDefault="00724149" w:rsidP="00724149">
      <w:pPr>
        <w:pStyle w:val="2"/>
        <w:rPr>
          <w:ins w:id="134" w:author="myytfboys@outlook.com" w:date="2024-02-22T15:29:00Z"/>
          <w:lang w:eastAsia="zh-CN"/>
        </w:rPr>
      </w:pPr>
      <w:bookmarkStart w:id="135" w:name="_Toc142040521"/>
      <w:bookmarkStart w:id="136" w:name="_Toc159438639"/>
      <w:ins w:id="137" w:author="myytfboys@outlook.com" w:date="2024-02-22T15:29:00Z">
        <w:r w:rsidRPr="003C771F">
          <w:rPr>
            <w:rFonts w:hint="eastAsia"/>
            <w:lang w:eastAsia="zh-CN"/>
          </w:rPr>
          <w:t xml:space="preserve">Object </w:t>
        </w:r>
        <w:r>
          <w:rPr>
            <w:lang w:eastAsia="zh-CN"/>
          </w:rPr>
          <w:t>D</w:t>
        </w:r>
        <w:r w:rsidRPr="003C771F">
          <w:rPr>
            <w:rFonts w:hint="eastAsia"/>
            <w:lang w:eastAsia="zh-CN"/>
          </w:rPr>
          <w:t>etection</w:t>
        </w:r>
        <w:bookmarkEnd w:id="135"/>
        <w:bookmarkEnd w:id="136"/>
      </w:ins>
    </w:p>
    <w:p w14:paraId="6B55C184" w14:textId="77777777" w:rsidR="00724149" w:rsidRDefault="00724149" w:rsidP="00724149">
      <w:pPr>
        <w:pStyle w:val="Definition"/>
        <w:tabs>
          <w:tab w:val="left" w:pos="1770"/>
        </w:tabs>
        <w:rPr>
          <w:ins w:id="138" w:author="myytfboys@outlook.com" w:date="2024-02-22T15:29:00Z"/>
        </w:rPr>
      </w:pPr>
      <w:ins w:id="139" w:author="myytfboys@outlook.com" w:date="2024-02-22T15:29:00Z">
        <w:r>
          <w:t xml:space="preserve">task of recognizing objects such as </w:t>
        </w:r>
        <w:r w:rsidRPr="00F86396">
          <w:t>car</w:t>
        </w:r>
        <w:r>
          <w:t>s</w:t>
        </w:r>
        <w:r w:rsidRPr="00F86396">
          <w:t xml:space="preserve"> </w:t>
        </w:r>
        <w:r>
          <w:t>f</w:t>
        </w:r>
        <w:r w:rsidRPr="00F86396">
          <w:t>rom images</w:t>
        </w:r>
        <w:r>
          <w:t>. The objects are often localized using bounding boxes.</w:t>
        </w:r>
      </w:ins>
    </w:p>
    <w:p w14:paraId="53EDE0F5" w14:textId="77777777" w:rsidR="00724149" w:rsidRPr="003C771F" w:rsidRDefault="00724149" w:rsidP="00724149">
      <w:pPr>
        <w:pStyle w:val="Definition"/>
        <w:tabs>
          <w:tab w:val="left" w:pos="1770"/>
        </w:tabs>
        <w:rPr>
          <w:ins w:id="140" w:author="myytfboys@outlook.com" w:date="2024-02-22T15:29:00Z"/>
        </w:rPr>
      </w:pPr>
      <w:ins w:id="141"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67DC0885" w14:textId="77777777" w:rsidR="00724149" w:rsidRPr="003C771F" w:rsidRDefault="00724149" w:rsidP="00724149">
      <w:pPr>
        <w:pStyle w:val="2"/>
        <w:rPr>
          <w:ins w:id="142" w:author="myytfboys@outlook.com" w:date="2024-02-22T15:29:00Z"/>
          <w:lang w:eastAsia="zh-CN"/>
        </w:rPr>
      </w:pPr>
      <w:bookmarkStart w:id="143" w:name="_Toc142040522"/>
      <w:bookmarkStart w:id="144" w:name="_Toc159438640"/>
      <w:ins w:id="145" w:author="myytfboys@outlook.com" w:date="2024-02-22T15:29:00Z">
        <w:r w:rsidRPr="003C771F">
          <w:rPr>
            <w:lang w:eastAsia="zh-CN"/>
          </w:rPr>
          <w:lastRenderedPageBreak/>
          <w:t xml:space="preserve">Semantic </w:t>
        </w:r>
        <w:r>
          <w:rPr>
            <w:lang w:eastAsia="zh-CN"/>
          </w:rPr>
          <w:t>S</w:t>
        </w:r>
        <w:r w:rsidRPr="003C771F">
          <w:rPr>
            <w:lang w:eastAsia="zh-CN"/>
          </w:rPr>
          <w:t>egmentation</w:t>
        </w:r>
        <w:bookmarkEnd w:id="143"/>
        <w:bookmarkEnd w:id="144"/>
      </w:ins>
    </w:p>
    <w:p w14:paraId="7F3FB745" w14:textId="77777777" w:rsidR="00724149" w:rsidRDefault="00724149" w:rsidP="00724149">
      <w:pPr>
        <w:rPr>
          <w:ins w:id="146" w:author="myytfboys@outlook.com" w:date="2024-02-22T15:29:00Z"/>
          <w:szCs w:val="20"/>
          <w:lang w:val="en-GB"/>
        </w:rPr>
      </w:pPr>
      <w:ins w:id="147" w:author="myytfboys@outlook.com" w:date="2024-02-22T15:29:00Z">
        <w:r>
          <w:rPr>
            <w:szCs w:val="20"/>
            <w:lang w:val="en-GB"/>
          </w:rPr>
          <w:t>task of</w:t>
        </w:r>
        <w:r w:rsidRPr="003524D2">
          <w:rPr>
            <w:szCs w:val="20"/>
            <w:lang w:val="en-GB"/>
          </w:rPr>
          <w:t xml:space="preserve"> </w:t>
        </w:r>
        <w:r>
          <w:rPr>
            <w:szCs w:val="20"/>
            <w:lang w:val="en-GB"/>
          </w:rPr>
          <w:t xml:space="preserve">assigning class labels to </w:t>
        </w:r>
        <w:r w:rsidRPr="003524D2">
          <w:rPr>
            <w:szCs w:val="20"/>
            <w:lang w:val="en-GB"/>
          </w:rPr>
          <w:t>pixel</w:t>
        </w:r>
        <w:r>
          <w:rPr>
            <w:szCs w:val="20"/>
            <w:lang w:val="en-GB"/>
          </w:rPr>
          <w:t>s of images or points</w:t>
        </w:r>
        <w:r w:rsidRPr="003524D2">
          <w:rPr>
            <w:szCs w:val="20"/>
            <w:lang w:val="en-GB"/>
          </w:rPr>
          <w:t xml:space="preserve"> </w:t>
        </w:r>
        <w:r>
          <w:rPr>
            <w:szCs w:val="20"/>
            <w:lang w:val="en-GB"/>
          </w:rPr>
          <w:t>of point clouds.</w:t>
        </w:r>
      </w:ins>
    </w:p>
    <w:p w14:paraId="4A66D3EB" w14:textId="77777777" w:rsidR="00724149" w:rsidRDefault="00724149" w:rsidP="00724149">
      <w:pPr>
        <w:rPr>
          <w:ins w:id="148" w:author="myytfboys@outlook.com" w:date="2024-02-22T15:29:00Z"/>
          <w:szCs w:val="20"/>
          <w:lang w:val="en-GB"/>
        </w:rPr>
      </w:pPr>
      <w:ins w:id="149"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65DCAFF7" w14:textId="77777777" w:rsidR="00724149" w:rsidRPr="003C771F" w:rsidRDefault="00724149" w:rsidP="00724149">
      <w:pPr>
        <w:pStyle w:val="2"/>
        <w:rPr>
          <w:ins w:id="150" w:author="myytfboys@outlook.com" w:date="2024-02-22T15:29:00Z"/>
          <w:lang w:eastAsia="zh-CN"/>
        </w:rPr>
      </w:pPr>
      <w:bookmarkStart w:id="151" w:name="_Toc109297456"/>
      <w:bookmarkStart w:id="152" w:name="_Toc142040523"/>
      <w:bookmarkStart w:id="153" w:name="_Toc159438641"/>
      <w:bookmarkEnd w:id="151"/>
      <w:ins w:id="154" w:author="myytfboys@outlook.com" w:date="2024-02-22T15:29:00Z">
        <w:r w:rsidRPr="003C771F">
          <w:rPr>
            <w:rFonts w:hint="eastAsia"/>
            <w:lang w:eastAsia="zh-CN"/>
          </w:rPr>
          <w:t xml:space="preserve">Change </w:t>
        </w:r>
        <w:r>
          <w:rPr>
            <w:lang w:eastAsia="zh-CN"/>
          </w:rPr>
          <w:t>D</w:t>
        </w:r>
        <w:r w:rsidRPr="003C771F">
          <w:rPr>
            <w:rFonts w:hint="eastAsia"/>
            <w:lang w:eastAsia="zh-CN"/>
          </w:rPr>
          <w:t>etection</w:t>
        </w:r>
        <w:bookmarkEnd w:id="152"/>
        <w:bookmarkEnd w:id="153"/>
      </w:ins>
    </w:p>
    <w:p w14:paraId="5E578F83" w14:textId="77777777" w:rsidR="00724149" w:rsidRDefault="00724149" w:rsidP="00724149">
      <w:pPr>
        <w:rPr>
          <w:ins w:id="155" w:author="myytfboys@outlook.com" w:date="2024-02-22T15:29:00Z"/>
        </w:rPr>
      </w:pPr>
      <w:ins w:id="156" w:author="myytfboys@outlook.com" w:date="2024-02-22T15:29:00Z">
        <w:r>
          <w:rPr>
            <w:lang w:eastAsia="zh-CN"/>
          </w:rPr>
          <w:t xml:space="preserve">task that finds the changes in an area between images </w:t>
        </w:r>
        <w:r w:rsidRPr="00360DB7">
          <w:rPr>
            <w:lang w:eastAsia="zh-CN"/>
          </w:rPr>
          <w:t>taken at different times</w:t>
        </w:r>
        <w:r>
          <w:rPr>
            <w:lang w:eastAsia="zh-CN"/>
          </w:rPr>
          <w:t>.</w:t>
        </w:r>
      </w:ins>
    </w:p>
    <w:p w14:paraId="60298D4C" w14:textId="77777777" w:rsidR="00724149" w:rsidRDefault="00724149" w:rsidP="00724149">
      <w:pPr>
        <w:rPr>
          <w:ins w:id="157" w:author="myytfboys@outlook.com" w:date="2024-02-22T15:29:00Z"/>
          <w:lang w:eastAsia="zh-CN"/>
        </w:rPr>
      </w:pPr>
      <w:ins w:id="158"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51E8E5A" w14:textId="77777777" w:rsidR="00724149" w:rsidRPr="003C771F" w:rsidRDefault="00724149" w:rsidP="00724149">
      <w:pPr>
        <w:pStyle w:val="2"/>
        <w:rPr>
          <w:ins w:id="159" w:author="myytfboys@outlook.com" w:date="2024-02-22T15:29:00Z"/>
          <w:lang w:eastAsia="zh-CN"/>
        </w:rPr>
      </w:pPr>
      <w:bookmarkStart w:id="160" w:name="_Toc142040524"/>
      <w:bookmarkStart w:id="161" w:name="_Toc159438642"/>
      <w:ins w:id="162" w:author="myytfboys@outlook.com" w:date="2024-02-22T15:29:00Z">
        <w:r>
          <w:rPr>
            <w:lang w:eastAsia="zh-CN"/>
          </w:rPr>
          <w:t>3D Model Reconstruction</w:t>
        </w:r>
        <w:bookmarkEnd w:id="160"/>
        <w:bookmarkEnd w:id="161"/>
      </w:ins>
    </w:p>
    <w:p w14:paraId="7047E231" w14:textId="77777777" w:rsidR="00724149" w:rsidRDefault="00724149" w:rsidP="00724149">
      <w:pPr>
        <w:rPr>
          <w:ins w:id="163" w:author="myytfboys@outlook.com" w:date="2024-02-22T15:29:00Z"/>
          <w:lang w:eastAsia="zh-CN"/>
        </w:rPr>
      </w:pPr>
      <w:ins w:id="164" w:author="myytfboys@outlook.com" w:date="2024-02-22T15:29:00Z">
        <w:r>
          <w:rPr>
            <w:lang w:eastAsia="zh-CN"/>
          </w:rPr>
          <w:t xml:space="preserve">task that builds </w:t>
        </w:r>
        <w:r w:rsidRPr="009F4516">
          <w:rPr>
            <w:lang w:eastAsia="zh-CN"/>
          </w:rPr>
          <w:t xml:space="preserve">3D objects </w:t>
        </w:r>
        <w:r>
          <w:rPr>
            <w:rFonts w:hint="eastAsia"/>
            <w:lang w:eastAsia="zh-CN"/>
          </w:rPr>
          <w:t>and</w:t>
        </w:r>
        <w:r w:rsidRPr="009F4516">
          <w:rPr>
            <w:lang w:eastAsia="zh-CN"/>
          </w:rPr>
          <w:t xml:space="preserve"> scenes</w:t>
        </w:r>
        <w:r>
          <w:rPr>
            <w:lang w:eastAsia="zh-CN"/>
          </w:rPr>
          <w:t xml:space="preserve"> </w:t>
        </w:r>
        <w:r w:rsidRPr="009F4516">
          <w:rPr>
            <w:lang w:eastAsia="zh-CN"/>
          </w:rPr>
          <w:t>from multi-view images</w:t>
        </w:r>
        <w:r>
          <w:rPr>
            <w:lang w:eastAsia="zh-CN"/>
          </w:rPr>
          <w:t>.</w:t>
        </w:r>
      </w:ins>
    </w:p>
    <w:p w14:paraId="10BD674B" w14:textId="77777777" w:rsidR="00724149" w:rsidRDefault="00724149" w:rsidP="00724149">
      <w:pPr>
        <w:rPr>
          <w:ins w:id="165" w:author="myytfboys@outlook.com" w:date="2024-02-22T15:29:00Z"/>
          <w:lang w:eastAsia="zh-CN"/>
        </w:rPr>
      </w:pPr>
      <w:ins w:id="166"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4D305487" w14:textId="77777777" w:rsidR="00724149" w:rsidRDefault="00724149" w:rsidP="00724149">
      <w:pPr>
        <w:pStyle w:val="2"/>
        <w:rPr>
          <w:ins w:id="167" w:author="myytfboys@outlook.com" w:date="2024-02-22T15:29:00Z"/>
          <w:lang w:val="en-GB" w:eastAsia="zh-CN"/>
        </w:rPr>
      </w:pPr>
      <w:bookmarkStart w:id="168" w:name="_Toc142040525"/>
      <w:bookmarkStart w:id="169" w:name="_Toc159438643"/>
      <w:ins w:id="170" w:author="myytfboys@outlook.com" w:date="2024-02-22T15:29:00Z">
        <w:r w:rsidRPr="00D915CC">
          <w:rPr>
            <w:lang w:val="en-GB" w:eastAsia="zh-CN"/>
          </w:rPr>
          <w:t xml:space="preserve">Generative </w:t>
        </w:r>
        <w:r>
          <w:rPr>
            <w:lang w:val="en-GB" w:eastAsia="zh-CN"/>
          </w:rPr>
          <w:t>M</w:t>
        </w:r>
        <w:r w:rsidRPr="00D915CC">
          <w:rPr>
            <w:lang w:val="en-GB" w:eastAsia="zh-CN"/>
          </w:rPr>
          <w:t>odel</w:t>
        </w:r>
        <w:bookmarkEnd w:id="168"/>
        <w:bookmarkEnd w:id="169"/>
      </w:ins>
    </w:p>
    <w:p w14:paraId="5227A64B" w14:textId="77777777" w:rsidR="00724149" w:rsidRDefault="00724149" w:rsidP="00724149">
      <w:pPr>
        <w:rPr>
          <w:ins w:id="171" w:author="myytfboys@outlook.com" w:date="2024-02-22T15:29:00Z"/>
        </w:rPr>
      </w:pPr>
      <w:ins w:id="172" w:author="myytfboys@outlook.com" w:date="2024-02-22T15:29:00Z">
        <w:r w:rsidRPr="00DD70CA">
          <w:rPr>
            <w:lang w:eastAsia="zh-CN"/>
          </w:rPr>
          <w:t>is one of the methods of large model training, which improve model performance through unsupervised pre-training. In the fine-tuning phase, labe</w:t>
        </w:r>
        <w:r w:rsidRPr="00DD70CA">
          <w:rPr>
            <w:rFonts w:hint="eastAsia"/>
            <w:lang w:eastAsia="zh-CN"/>
          </w:rPr>
          <w:t>l</w:t>
        </w:r>
        <w:r w:rsidRPr="00DD70CA">
          <w:rPr>
            <w:lang w:eastAsia="zh-CN"/>
          </w:rPr>
          <w:t>ed data plays a critical role in optimizing the model for specific vertical domains or tasks. By incorporating labeled data, the model can learn to accurately identify and extract relevant features, leading to better performance on specific downstream tasks. Overall, the combination of generative models and fine-tuning with labeled data can significantly improve the performance of large models in specialized domains or tasks.</w:t>
        </w:r>
      </w:ins>
    </w:p>
    <w:p w14:paraId="5F856672" w14:textId="112EB013" w:rsidR="00724149" w:rsidRPr="00724149" w:rsidRDefault="00724149">
      <w:pPr>
        <w:rPr>
          <w:lang w:eastAsia="zh-CN"/>
        </w:rPr>
        <w:pPrChange w:id="173" w:author="myytfboys@outlook.com" w:date="2024-02-22T15:30:00Z">
          <w:pPr>
            <w:pStyle w:val="Definition"/>
            <w:jc w:val="both"/>
          </w:pPr>
        </w:pPrChange>
      </w:pPr>
      <w:ins w:id="174" w:author="myytfboys@outlook.com" w:date="2024-02-22T15:29:00Z">
        <w:r w:rsidRPr="007D1AEE">
          <w:t xml:space="preserve">SOURCE: </w:t>
        </w:r>
        <w:r w:rsidRPr="008E5455">
          <w:t>OGC Training Data Markup Language for Artificial Intelligence (</w:t>
        </w:r>
        <w:proofErr w:type="spellStart"/>
        <w:r w:rsidRPr="008E5455">
          <w:t>TrainingDML</w:t>
        </w:r>
        <w:proofErr w:type="spellEnd"/>
        <w:r w:rsidRPr="008E5455">
          <w:t xml:space="preserve">-AI) </w:t>
        </w:r>
        <w:r>
          <w:t>Part 1</w:t>
        </w:r>
        <w:r w:rsidRPr="008E5455">
          <w:t>: Conceptual Model Standard</w:t>
        </w:r>
      </w:ins>
    </w:p>
    <w:p w14:paraId="3DFDE680" w14:textId="6077D309" w:rsidR="00126855" w:rsidRDefault="006E1997" w:rsidP="006E1997">
      <w:pPr>
        <w:pStyle w:val="2"/>
        <w:numPr>
          <w:ilvl w:val="1"/>
          <w:numId w:val="11"/>
        </w:numPr>
        <w:rPr>
          <w:lang w:eastAsia="zh-CN"/>
        </w:rPr>
      </w:pPr>
      <w:bookmarkStart w:id="175" w:name="_Toc157175752"/>
      <w:r w:rsidRPr="006E1997">
        <w:rPr>
          <w:lang w:eastAsia="zh-CN"/>
        </w:rPr>
        <w:t>Extensible Markup Language (XML)</w:t>
      </w:r>
      <w:bookmarkEnd w:id="175"/>
    </w:p>
    <w:p w14:paraId="444E515D" w14:textId="5DB1343F" w:rsidR="006E1997" w:rsidRDefault="00814CCC" w:rsidP="00126855">
      <w:pPr>
        <w:rPr>
          <w:lang w:eastAsia="zh-CN"/>
        </w:rPr>
      </w:pPr>
      <w:r>
        <w:rPr>
          <w:lang w:eastAsia="zh-CN"/>
        </w:rPr>
        <w:t xml:space="preserve">is </w:t>
      </w:r>
      <w:r w:rsidR="006E1997" w:rsidRPr="006E1997">
        <w:rPr>
          <w:lang w:eastAsia="zh-CN"/>
        </w:rPr>
        <w:t>a simple, very flexible text format derived from SGML (ISO 8879). Originally designed to meet the challenges of large-scale electronic publishing, XML is also playing an increasingly important role in the exchange of a wide variety of data on the Web and elsewhere.</w:t>
      </w:r>
    </w:p>
    <w:p w14:paraId="76380D60" w14:textId="1642289B" w:rsidR="00126855" w:rsidRDefault="00126855" w:rsidP="00EF1336">
      <w:pPr>
        <w:rPr>
          <w:lang w:eastAsia="zh-CN"/>
        </w:rPr>
      </w:pPr>
      <w:r>
        <w:rPr>
          <w:lang w:eastAsia="zh-CN"/>
        </w:rPr>
        <w:t xml:space="preserve">SOURCE: </w:t>
      </w:r>
      <w:hyperlink r:id="rId18" w:history="1">
        <w:r w:rsidR="00B94A74" w:rsidRPr="00D40054">
          <w:rPr>
            <w:rStyle w:val="a3"/>
            <w:lang w:eastAsia="zh-CN"/>
          </w:rPr>
          <w:t>https://www.w3.org/XML/</w:t>
        </w:r>
      </w:hyperlink>
    </w:p>
    <w:p w14:paraId="7147EB70" w14:textId="714664A2" w:rsidR="00126855" w:rsidRDefault="00ED6991" w:rsidP="00126855">
      <w:pPr>
        <w:pStyle w:val="2"/>
        <w:numPr>
          <w:ilvl w:val="1"/>
          <w:numId w:val="11"/>
        </w:numPr>
        <w:rPr>
          <w:lang w:eastAsia="zh-CN"/>
        </w:rPr>
      </w:pPr>
      <w:bookmarkStart w:id="176" w:name="_Toc112436602"/>
      <w:bookmarkStart w:id="177" w:name="_Toc157175753"/>
      <w:r>
        <w:rPr>
          <w:lang w:eastAsia="zh-CN"/>
        </w:rPr>
        <w:t>XML</w:t>
      </w:r>
      <w:r w:rsidR="00126855">
        <w:rPr>
          <w:lang w:eastAsia="zh-CN"/>
        </w:rPr>
        <w:t xml:space="preserve"> Schema</w:t>
      </w:r>
      <w:bookmarkEnd w:id="176"/>
      <w:bookmarkEnd w:id="177"/>
    </w:p>
    <w:p w14:paraId="6A7BE703" w14:textId="1A74DF38" w:rsidR="00F217EA" w:rsidRDefault="001644BE" w:rsidP="00126855">
      <w:pPr>
        <w:rPr>
          <w:lang w:eastAsia="zh-CN"/>
        </w:rPr>
      </w:pPr>
      <w:r>
        <w:rPr>
          <w:lang w:eastAsia="zh-CN"/>
        </w:rPr>
        <w:t xml:space="preserve">is </w:t>
      </w:r>
      <w:r w:rsidR="00F217EA" w:rsidRPr="00F217EA">
        <w:rPr>
          <w:lang w:eastAsia="zh-CN"/>
        </w:rPr>
        <w:t>a means for defining the structure, content and semantics of XML documents.</w:t>
      </w:r>
    </w:p>
    <w:p w14:paraId="25B2DCB7" w14:textId="5C3A5906" w:rsidR="00126855" w:rsidRDefault="00126855" w:rsidP="00126855">
      <w:pPr>
        <w:rPr>
          <w:rStyle w:val="a3"/>
          <w:lang w:eastAsia="zh-CN"/>
        </w:rPr>
      </w:pPr>
      <w:r>
        <w:rPr>
          <w:lang w:eastAsia="zh-CN"/>
        </w:rPr>
        <w:t xml:space="preserve">SOURCE: </w:t>
      </w:r>
      <w:hyperlink r:id="rId19" w:history="1">
        <w:r w:rsidR="0057501F" w:rsidRPr="002348FD">
          <w:rPr>
            <w:rStyle w:val="a3"/>
            <w:lang w:eastAsia="zh-CN"/>
          </w:rPr>
          <w:t>https://www.w3.org/XML/Schema</w:t>
        </w:r>
      </w:hyperlink>
    </w:p>
    <w:p w14:paraId="3229FF02" w14:textId="1BF55013" w:rsidR="0057501F" w:rsidRDefault="00724149" w:rsidP="0057501F">
      <w:pPr>
        <w:pStyle w:val="2"/>
        <w:rPr>
          <w:lang w:eastAsia="zh-CN"/>
        </w:rPr>
      </w:pPr>
      <w:bookmarkStart w:id="178" w:name="_Toc156851076"/>
      <w:bookmarkStart w:id="179" w:name="_Toc157175754"/>
      <w:ins w:id="180" w:author="myytfboys@outlook.com" w:date="2024-02-22T15:31:00Z">
        <w:r>
          <w:rPr>
            <w:lang w:eastAsia="zh-CN"/>
          </w:rPr>
          <w:t xml:space="preserve">Training Dataset </w:t>
        </w:r>
      </w:ins>
      <w:r w:rsidR="0057501F">
        <w:rPr>
          <w:lang w:eastAsia="zh-CN"/>
        </w:rPr>
        <w:t>Publisher</w:t>
      </w:r>
      <w:bookmarkEnd w:id="178"/>
      <w:bookmarkEnd w:id="179"/>
    </w:p>
    <w:p w14:paraId="2CD653D0" w14:textId="0DB1021F" w:rsidR="0057501F" w:rsidRPr="0057501F" w:rsidRDefault="0057501F" w:rsidP="00126855">
      <w:pPr>
        <w:rPr>
          <w:lang w:eastAsia="zh-CN"/>
        </w:rPr>
      </w:pPr>
      <w:r w:rsidRPr="00920F2E">
        <w:rPr>
          <w:lang w:eastAsia="zh-CN"/>
        </w:rPr>
        <w:t xml:space="preserve">refers to the entity or individual responsible for creating and releasing the </w:t>
      </w:r>
      <w:r>
        <w:rPr>
          <w:lang w:eastAsia="zh-CN"/>
        </w:rPr>
        <w:t>XML</w:t>
      </w:r>
      <w:r w:rsidRPr="00920F2E">
        <w:rPr>
          <w:lang w:eastAsia="zh-CN"/>
        </w:rPr>
        <w:t>-based serialization syntax for geospatial training datasets, as defi</w:t>
      </w:r>
      <w:r>
        <w:rPr>
          <w:lang w:eastAsia="zh-CN"/>
        </w:rPr>
        <w:t xml:space="preserve">ned in the </w:t>
      </w:r>
      <w:proofErr w:type="spellStart"/>
      <w:r>
        <w:rPr>
          <w:lang w:eastAsia="zh-CN"/>
        </w:rPr>
        <w:t>TrainingDML</w:t>
      </w:r>
      <w:proofErr w:type="spellEnd"/>
      <w:r>
        <w:rPr>
          <w:lang w:eastAsia="zh-CN"/>
        </w:rPr>
        <w:t>-AI Part 3: XML</w:t>
      </w:r>
      <w:r w:rsidRPr="00920F2E">
        <w:rPr>
          <w:lang w:eastAsia="zh-CN"/>
        </w:rPr>
        <w:t xml:space="preserve"> Encoding Standard.</w:t>
      </w:r>
    </w:p>
    <w:p w14:paraId="55136D4B" w14:textId="60740411" w:rsidR="009A7B37" w:rsidRDefault="009A7B37">
      <w:pPr>
        <w:pStyle w:val="1"/>
      </w:pPr>
      <w:bookmarkStart w:id="181" w:name="_Toc157175755"/>
      <w:r>
        <w:lastRenderedPageBreak/>
        <w:t>Conventions</w:t>
      </w:r>
      <w:bookmarkEnd w:id="181"/>
    </w:p>
    <w:p w14:paraId="6554B900" w14:textId="04AEA088" w:rsidR="009A7B37" w:rsidRDefault="009A7B37">
      <w:r>
        <w:t xml:space="preserve">This section provides details and examples for any conventions used in the document. </w:t>
      </w:r>
    </w:p>
    <w:p w14:paraId="7E4A1E45" w14:textId="77777777" w:rsidR="00DE7A41" w:rsidRDefault="00DE7A41" w:rsidP="00DE7A41">
      <w:pPr>
        <w:pStyle w:val="2"/>
      </w:pPr>
      <w:bookmarkStart w:id="182" w:name="_Toc157175756"/>
      <w:r>
        <w:t>Identifiers</w:t>
      </w:r>
      <w:bookmarkEnd w:id="182"/>
    </w:p>
    <w:p w14:paraId="7C784522" w14:textId="5712AE10" w:rsidR="00DE7A41" w:rsidRPr="00C411FD" w:rsidRDefault="00DE7A41" w:rsidP="00DE7A41">
      <w:r w:rsidRPr="00C411FD">
        <w:t xml:space="preserve">The normative provisions in this </w:t>
      </w:r>
      <w:r w:rsidR="00DA72BD">
        <w:t>Standard</w:t>
      </w:r>
      <w:r w:rsidRPr="00C411FD">
        <w:t xml:space="preserve"> are denoted by the URI</w:t>
      </w:r>
      <w:r w:rsidR="002E1FBD">
        <w:rPr>
          <w:rFonts w:hint="eastAsia"/>
          <w:lang w:eastAsia="zh-CN"/>
        </w:rPr>
        <w:t>:</w:t>
      </w:r>
      <w:r w:rsidRPr="00C411FD">
        <w:t xml:space="preserve"> </w:t>
      </w:r>
    </w:p>
    <w:p w14:paraId="2D012429" w14:textId="00694DE4" w:rsidR="00DE7A41" w:rsidRPr="00C411FD" w:rsidRDefault="00DE7A41" w:rsidP="00DE7A41">
      <w:pPr>
        <w:ind w:firstLine="720"/>
        <w:rPr>
          <w:rFonts w:ascii="Consolas" w:hAnsi="Consolas" w:cs="Consolas"/>
        </w:rPr>
      </w:pPr>
      <w:r w:rsidRPr="00C411FD">
        <w:rPr>
          <w:rFonts w:ascii="Consolas" w:hAnsi="Consolas" w:cs="Consolas"/>
        </w:rPr>
        <w:t>http://www.opengis.net/spec/</w:t>
      </w:r>
      <w:r w:rsidR="003C7D20">
        <w:rPr>
          <w:rFonts w:ascii="Consolas" w:hAnsi="Consolas" w:cs="Consolas"/>
        </w:rPr>
        <w:t>TrainingDML-AI-</w:t>
      </w:r>
      <w:r w:rsidR="00A92D8F">
        <w:rPr>
          <w:rFonts w:ascii="Consolas" w:hAnsi="Consolas" w:cs="Consolas"/>
        </w:rPr>
        <w:t>3</w:t>
      </w:r>
      <w:r w:rsidR="003C7D20">
        <w:rPr>
          <w:rFonts w:ascii="Consolas" w:hAnsi="Consolas" w:cs="Consolas"/>
        </w:rPr>
        <w:t>/1.0</w:t>
      </w:r>
      <w:r w:rsidRPr="00C411FD">
        <w:rPr>
          <w:rFonts w:ascii="Consolas" w:hAnsi="Consolas" w:cs="Consolas"/>
        </w:rPr>
        <w:t xml:space="preserve"> </w:t>
      </w:r>
    </w:p>
    <w:p w14:paraId="1FD507A5" w14:textId="5924317D" w:rsidR="00DE7A41" w:rsidRDefault="00DE7A41" w:rsidP="00DE7A41">
      <w:r w:rsidRPr="00C411FD">
        <w:t>All requirements and conformance tests that appear in this document are denoted by partial URIs which are relative to this base.</w:t>
      </w:r>
    </w:p>
    <w:p w14:paraId="7FCD220D" w14:textId="62DDDE7F" w:rsidR="00647BBA" w:rsidRDefault="00647BBA" w:rsidP="00647BBA">
      <w:pPr>
        <w:pStyle w:val="2"/>
      </w:pPr>
      <w:bookmarkStart w:id="183" w:name="_Toc89644833"/>
      <w:bookmarkStart w:id="184" w:name="_Toc110449374"/>
      <w:bookmarkStart w:id="185" w:name="_Toc157175757"/>
      <w:r w:rsidRPr="00647BBA">
        <w:t xml:space="preserve">Abbreviated </w:t>
      </w:r>
      <w:r w:rsidR="00C11E2A">
        <w:t>T</w:t>
      </w:r>
      <w:r w:rsidRPr="00647BBA">
        <w:t>erms</w:t>
      </w:r>
      <w:bookmarkEnd w:id="183"/>
      <w:bookmarkEnd w:id="184"/>
      <w:bookmarkEnd w:id="185"/>
    </w:p>
    <w:p w14:paraId="7BA04DBF" w14:textId="77777777" w:rsidR="00647BBA" w:rsidRDefault="00647BBA" w:rsidP="00647BBA">
      <w:r>
        <w:t>In this document the following abbreviations and acronyms are used or introduced:</w:t>
      </w:r>
    </w:p>
    <w:p w14:paraId="4FD3907F" w14:textId="6EA775BE" w:rsidR="00647BBA" w:rsidRDefault="00647BBA" w:rsidP="00647BBA">
      <w:pPr>
        <w:rPr>
          <w:color w:val="000000" w:themeColor="text1"/>
        </w:rPr>
      </w:pPr>
      <w:r>
        <w:rPr>
          <w:color w:val="FF0000"/>
        </w:rPr>
        <w:tab/>
      </w:r>
      <w:r>
        <w:rPr>
          <w:color w:val="000000" w:themeColor="text1"/>
        </w:rPr>
        <w:t>AI</w:t>
      </w:r>
      <w:r>
        <w:rPr>
          <w:color w:val="000000" w:themeColor="text1"/>
        </w:rPr>
        <w:tab/>
      </w:r>
      <w:r>
        <w:rPr>
          <w:color w:val="000000" w:themeColor="text1"/>
        </w:rPr>
        <w:tab/>
        <w:t>Artificial Intelligence</w:t>
      </w:r>
    </w:p>
    <w:p w14:paraId="295CEFBD" w14:textId="5ED3FC62" w:rsidR="00E76E8C" w:rsidRDefault="00E76E8C" w:rsidP="00647BBA">
      <w:pPr>
        <w:rPr>
          <w:color w:val="000000" w:themeColor="text1"/>
        </w:rPr>
      </w:pPr>
      <w:r>
        <w:rPr>
          <w:color w:val="000000" w:themeColor="text1"/>
        </w:rPr>
        <w:tab/>
      </w:r>
      <w:r w:rsidRPr="00D81E93">
        <w:rPr>
          <w:color w:val="000000" w:themeColor="text1"/>
        </w:rPr>
        <w:t>DL</w:t>
      </w:r>
      <w:r w:rsidRPr="00D81E93">
        <w:rPr>
          <w:color w:val="000000" w:themeColor="text1"/>
        </w:rPr>
        <w:tab/>
      </w:r>
      <w:r w:rsidRPr="00D81E93">
        <w:rPr>
          <w:color w:val="000000" w:themeColor="text1"/>
        </w:rPr>
        <w:tab/>
        <w:t>Deep Learning</w:t>
      </w:r>
    </w:p>
    <w:p w14:paraId="00960A1E" w14:textId="77777777" w:rsidR="00647BBA" w:rsidRDefault="00647BBA" w:rsidP="00647BBA">
      <w:pPr>
        <w:rPr>
          <w:ins w:id="186" w:author="myytfboys@outlook.com" w:date="2024-02-22T15:32:00Z"/>
          <w:color w:val="000000" w:themeColor="text1"/>
        </w:rPr>
      </w:pPr>
      <w:r>
        <w:rPr>
          <w:color w:val="000000" w:themeColor="text1"/>
        </w:rPr>
        <w:tab/>
        <w:t>EO</w:t>
      </w:r>
      <w:r>
        <w:rPr>
          <w:color w:val="000000" w:themeColor="text1"/>
        </w:rPr>
        <w:tab/>
      </w:r>
      <w:r>
        <w:rPr>
          <w:color w:val="000000" w:themeColor="text1"/>
        </w:rPr>
        <w:tab/>
        <w:t>Earth Observation</w:t>
      </w:r>
    </w:p>
    <w:p w14:paraId="7E54FB5A" w14:textId="4C98D8AC" w:rsidR="005F4656" w:rsidRDefault="005F4656" w:rsidP="00647BBA">
      <w:pPr>
        <w:rPr>
          <w:color w:val="000000" w:themeColor="text1"/>
        </w:rPr>
      </w:pPr>
      <w:ins w:id="187" w:author="myytfboys@outlook.com" w:date="2024-02-22T15:32:00Z">
        <w:r>
          <w:rPr>
            <w:color w:val="000000" w:themeColor="text1"/>
          </w:rPr>
          <w:tab/>
        </w:r>
        <w:r w:rsidRPr="001E436C">
          <w:rPr>
            <w:color w:val="000000" w:themeColor="text1"/>
          </w:rPr>
          <w:t>IETF</w:t>
        </w:r>
        <w:r>
          <w:rPr>
            <w:color w:val="000000" w:themeColor="text1"/>
          </w:rPr>
          <w:tab/>
        </w:r>
        <w:r>
          <w:rPr>
            <w:color w:val="000000" w:themeColor="text1"/>
          </w:rPr>
          <w:tab/>
        </w:r>
        <w:r w:rsidRPr="001E436C">
          <w:rPr>
            <w:color w:val="000000" w:themeColor="text1"/>
          </w:rPr>
          <w:t>Internet Engineering Task Force</w:t>
        </w:r>
      </w:ins>
    </w:p>
    <w:p w14:paraId="170EC28C" w14:textId="77777777" w:rsidR="00647BBA" w:rsidRDefault="00647BBA" w:rsidP="00647BBA">
      <w:pPr>
        <w:rPr>
          <w:color w:val="000000" w:themeColor="text1"/>
        </w:rPr>
      </w:pPr>
      <w:r>
        <w:rPr>
          <w:color w:val="000000" w:themeColor="text1"/>
        </w:rPr>
        <w:tab/>
        <w:t>ISO</w:t>
      </w:r>
      <w:r>
        <w:rPr>
          <w:color w:val="000000" w:themeColor="text1"/>
        </w:rPr>
        <w:tab/>
      </w:r>
      <w:r>
        <w:rPr>
          <w:color w:val="000000" w:themeColor="text1"/>
        </w:rPr>
        <w:tab/>
        <w:t>International Organization for Standardization</w:t>
      </w:r>
    </w:p>
    <w:p w14:paraId="2C4A2E53" w14:textId="77777777" w:rsidR="00647BBA" w:rsidRDefault="00647BBA" w:rsidP="00647BBA">
      <w:pPr>
        <w:rPr>
          <w:color w:val="000000" w:themeColor="text1"/>
        </w:rPr>
      </w:pPr>
      <w:r>
        <w:rPr>
          <w:color w:val="000000" w:themeColor="text1"/>
        </w:rPr>
        <w:tab/>
      </w:r>
      <w:r w:rsidRPr="00853B38">
        <w:rPr>
          <w:color w:val="000000" w:themeColor="text1"/>
        </w:rPr>
        <w:t>JSON</w:t>
      </w:r>
      <w:r w:rsidRPr="00853B38">
        <w:rPr>
          <w:color w:val="000000" w:themeColor="text1"/>
        </w:rPr>
        <w:tab/>
      </w:r>
      <w:r w:rsidRPr="00853B38">
        <w:rPr>
          <w:color w:val="000000" w:themeColor="text1"/>
        </w:rPr>
        <w:tab/>
        <w:t>JavaScript Object Notation</w:t>
      </w:r>
    </w:p>
    <w:p w14:paraId="715620DB" w14:textId="77777777" w:rsidR="00647BBA" w:rsidRDefault="00647BBA" w:rsidP="00647BBA">
      <w:pPr>
        <w:rPr>
          <w:color w:val="000000" w:themeColor="text1"/>
        </w:rPr>
      </w:pPr>
      <w:r>
        <w:rPr>
          <w:color w:val="000000" w:themeColor="text1"/>
        </w:rPr>
        <w:tab/>
        <w:t>ML</w:t>
      </w:r>
      <w:r>
        <w:rPr>
          <w:color w:val="000000" w:themeColor="text1"/>
        </w:rPr>
        <w:tab/>
      </w:r>
      <w:r>
        <w:rPr>
          <w:color w:val="000000" w:themeColor="text1"/>
        </w:rPr>
        <w:tab/>
        <w:t>Machine Learning</w:t>
      </w:r>
    </w:p>
    <w:p w14:paraId="10375F55" w14:textId="77777777" w:rsidR="00647BBA" w:rsidRDefault="00647BBA" w:rsidP="00647BBA">
      <w:pPr>
        <w:rPr>
          <w:color w:val="000000" w:themeColor="text1"/>
        </w:rPr>
      </w:pPr>
      <w:r>
        <w:rPr>
          <w:color w:val="000000" w:themeColor="text1"/>
        </w:rPr>
        <w:tab/>
        <w:t>OGC</w:t>
      </w:r>
      <w:r>
        <w:rPr>
          <w:color w:val="000000" w:themeColor="text1"/>
        </w:rPr>
        <w:tab/>
      </w:r>
      <w:r>
        <w:rPr>
          <w:color w:val="000000" w:themeColor="text1"/>
        </w:rPr>
        <w:tab/>
        <w:t>Open Geospatial Consortium</w:t>
      </w:r>
    </w:p>
    <w:p w14:paraId="3750F767" w14:textId="77777777" w:rsidR="00647BBA" w:rsidRDefault="00647BBA" w:rsidP="00647BBA">
      <w:pPr>
        <w:rPr>
          <w:color w:val="000000" w:themeColor="text1"/>
        </w:rPr>
      </w:pPr>
      <w:r>
        <w:rPr>
          <w:color w:val="000000" w:themeColor="text1"/>
        </w:rPr>
        <w:tab/>
        <w:t>RS</w:t>
      </w:r>
      <w:r>
        <w:rPr>
          <w:color w:val="000000" w:themeColor="text1"/>
        </w:rPr>
        <w:tab/>
      </w:r>
      <w:r>
        <w:rPr>
          <w:color w:val="000000" w:themeColor="text1"/>
        </w:rPr>
        <w:tab/>
        <w:t>Remote Sensing</w:t>
      </w:r>
    </w:p>
    <w:p w14:paraId="382FF4BF" w14:textId="77777777" w:rsidR="00647BBA" w:rsidRDefault="00647BBA" w:rsidP="00647BBA">
      <w:pPr>
        <w:rPr>
          <w:color w:val="000000" w:themeColor="text1"/>
        </w:rPr>
      </w:pPr>
      <w:r>
        <w:rPr>
          <w:color w:val="000000" w:themeColor="text1"/>
        </w:rPr>
        <w:tab/>
        <w:t>TD</w:t>
      </w:r>
      <w:r>
        <w:rPr>
          <w:color w:val="000000" w:themeColor="text1"/>
        </w:rPr>
        <w:tab/>
      </w:r>
      <w:r>
        <w:rPr>
          <w:color w:val="000000" w:themeColor="text1"/>
        </w:rPr>
        <w:tab/>
        <w:t>Training Data</w:t>
      </w:r>
    </w:p>
    <w:p w14:paraId="22CD246C" w14:textId="77777777" w:rsidR="00647BBA" w:rsidDel="00BA4C00" w:rsidRDefault="00647BBA" w:rsidP="00647BBA">
      <w:pPr>
        <w:ind w:left="240" w:right="240"/>
        <w:rPr>
          <w:del w:id="188" w:author="myytfboys@outlook.com" w:date="2024-02-22T15:33:00Z"/>
          <w:color w:val="000000" w:themeColor="text1"/>
        </w:rPr>
      </w:pPr>
      <w:r>
        <w:rPr>
          <w:color w:val="000000" w:themeColor="text1"/>
        </w:rPr>
        <w:tab/>
        <w:t>UML</w:t>
      </w:r>
      <w:r>
        <w:rPr>
          <w:color w:val="000000" w:themeColor="text1"/>
        </w:rPr>
        <w:tab/>
      </w:r>
      <w:r>
        <w:rPr>
          <w:color w:val="000000" w:themeColor="text1"/>
        </w:rPr>
        <w:tab/>
        <w:t>Unified Modelling Language</w:t>
      </w:r>
    </w:p>
    <w:p w14:paraId="156FFC1A" w14:textId="77777777" w:rsidR="00BA4C00" w:rsidRDefault="00647BBA" w:rsidP="00BA4C00">
      <w:pPr>
        <w:rPr>
          <w:ins w:id="189" w:author="myytfboys@outlook.com" w:date="2024-02-22T15:33:00Z"/>
          <w:color w:val="000000" w:themeColor="text1"/>
        </w:rPr>
      </w:pPr>
      <w:del w:id="190" w:author="myytfboys@outlook.com" w:date="2024-02-22T15:33:00Z">
        <w:r w:rsidDel="00BA4C00">
          <w:rPr>
            <w:color w:val="000000" w:themeColor="text1"/>
          </w:rPr>
          <w:tab/>
        </w:r>
      </w:del>
    </w:p>
    <w:p w14:paraId="2613AEA0" w14:textId="77777777" w:rsidR="00BA4C00" w:rsidRDefault="00BA4C00">
      <w:pPr>
        <w:ind w:firstLine="720"/>
        <w:rPr>
          <w:ins w:id="191" w:author="myytfboys@outlook.com" w:date="2024-02-22T15:33:00Z"/>
          <w:color w:val="000000" w:themeColor="text1"/>
        </w:rPr>
        <w:pPrChange w:id="192" w:author="myytfboys@outlook.com" w:date="2024-02-22T15:33:00Z">
          <w:pPr/>
        </w:pPrChange>
      </w:pPr>
      <w:ins w:id="193" w:author="myytfboys@outlook.com" w:date="2024-02-22T15:33:00Z">
        <w:r>
          <w:rPr>
            <w:color w:val="000000" w:themeColor="text1"/>
          </w:rPr>
          <w:t>URL</w:t>
        </w:r>
        <w:r w:rsidRPr="00D81E93">
          <w:rPr>
            <w:color w:val="000000" w:themeColor="text1"/>
          </w:rPr>
          <w:tab/>
        </w:r>
        <w:r w:rsidRPr="00D81E93">
          <w:rPr>
            <w:color w:val="000000" w:themeColor="text1"/>
          </w:rPr>
          <w:tab/>
        </w:r>
        <w:r>
          <w:rPr>
            <w:color w:val="000000" w:themeColor="text1"/>
          </w:rPr>
          <w:t>Uniform Resource Locator</w:t>
        </w:r>
      </w:ins>
    </w:p>
    <w:p w14:paraId="5C1F0684" w14:textId="1A3155D2" w:rsidR="00BA4C00" w:rsidRDefault="00BA4C00" w:rsidP="00BA4C00">
      <w:pPr>
        <w:rPr>
          <w:ins w:id="194" w:author="Ruixiang Liu" w:date="2024-02-22T23:43:00Z"/>
          <w:color w:val="000000" w:themeColor="text1"/>
        </w:rPr>
      </w:pPr>
      <w:ins w:id="195" w:author="myytfboys@outlook.com" w:date="2024-02-22T15:33:00Z">
        <w:r>
          <w:rPr>
            <w:color w:val="000000" w:themeColor="text1"/>
          </w:rPr>
          <w:tab/>
        </w:r>
        <w:r w:rsidRPr="00C47EA6">
          <w:rPr>
            <w:color w:val="000000" w:themeColor="text1"/>
          </w:rPr>
          <w:t>UTC                Coordinated Universal Time</w:t>
        </w:r>
      </w:ins>
    </w:p>
    <w:p w14:paraId="71B6269D" w14:textId="7B50DE51" w:rsidR="001C3B02" w:rsidRDefault="001C3B02" w:rsidP="00BA4C00">
      <w:pPr>
        <w:rPr>
          <w:ins w:id="196" w:author="myytfboys@outlook.com" w:date="2024-02-22T15:33:00Z"/>
          <w:color w:val="000000" w:themeColor="text1"/>
        </w:rPr>
      </w:pPr>
      <w:ins w:id="197" w:author="Ruixiang Liu" w:date="2024-02-22T23:43:00Z">
        <w:r>
          <w:rPr>
            <w:color w:val="000000" w:themeColor="text1"/>
          </w:rPr>
          <w:tab/>
        </w:r>
      </w:ins>
      <w:ins w:id="198" w:author="Ruixiang Liu" w:date="2024-02-22T23:44:00Z">
        <w:r>
          <w:rPr>
            <w:color w:val="000000" w:themeColor="text1"/>
          </w:rPr>
          <w:t>W3C</w:t>
        </w:r>
        <w:r>
          <w:rPr>
            <w:color w:val="000000" w:themeColor="text1"/>
          </w:rPr>
          <w:tab/>
        </w:r>
        <w:r>
          <w:rPr>
            <w:color w:val="000000" w:themeColor="text1"/>
          </w:rPr>
          <w:tab/>
        </w:r>
        <w:r w:rsidRPr="001C3B02">
          <w:rPr>
            <w:color w:val="000000" w:themeColor="text1"/>
          </w:rPr>
          <w:t>World Wide Web Consortium</w:t>
        </w:r>
      </w:ins>
      <w:bookmarkStart w:id="199" w:name="_GoBack"/>
      <w:bookmarkEnd w:id="199"/>
    </w:p>
    <w:p w14:paraId="03E9ECC8" w14:textId="65A63914" w:rsidR="00DA72BD" w:rsidDel="00BA4C00" w:rsidRDefault="00BA4C00" w:rsidP="00BA4C00">
      <w:pPr>
        <w:ind w:left="240" w:right="240"/>
        <w:rPr>
          <w:del w:id="200" w:author="myytfboys@outlook.com" w:date="2024-02-22T15:33:00Z"/>
          <w:color w:val="000000" w:themeColor="text1"/>
        </w:rPr>
      </w:pPr>
      <w:ins w:id="201" w:author="myytfboys@outlook.com" w:date="2024-02-22T15:33:00Z">
        <w:r>
          <w:rPr>
            <w:color w:val="000000" w:themeColor="text1"/>
          </w:rPr>
          <w:tab/>
          <w:t>XML</w:t>
        </w:r>
        <w:r>
          <w:rPr>
            <w:color w:val="000000" w:themeColor="text1"/>
          </w:rPr>
          <w:tab/>
        </w:r>
        <w:r>
          <w:rPr>
            <w:color w:val="000000" w:themeColor="text1"/>
          </w:rPr>
          <w:tab/>
          <w:t>Extensible Markup Language</w:t>
        </w:r>
      </w:ins>
      <w:del w:id="202" w:author="myytfboys@outlook.com" w:date="2024-02-22T15:33:00Z">
        <w:r w:rsidR="00647BBA" w:rsidDel="00BA4C00">
          <w:rPr>
            <w:color w:val="000000" w:themeColor="text1"/>
          </w:rPr>
          <w:delText>XML</w:delText>
        </w:r>
        <w:r w:rsidR="00647BBA" w:rsidDel="00BA4C00">
          <w:rPr>
            <w:color w:val="000000" w:themeColor="text1"/>
          </w:rPr>
          <w:tab/>
        </w:r>
        <w:r w:rsidR="00647BBA" w:rsidDel="00BA4C00">
          <w:rPr>
            <w:color w:val="000000" w:themeColor="text1"/>
          </w:rPr>
          <w:tab/>
          <w:delText>Extensible Markup Language</w:delText>
        </w:r>
      </w:del>
    </w:p>
    <w:p w14:paraId="01B1F58D" w14:textId="4A36742D" w:rsidR="00BA4C00" w:rsidRDefault="00DA72BD" w:rsidP="00BA4C00">
      <w:pPr>
        <w:rPr>
          <w:color w:val="000000" w:themeColor="text1"/>
        </w:rPr>
      </w:pPr>
      <w:del w:id="203" w:author="myytfboys@outlook.com" w:date="2024-02-22T15:33:00Z">
        <w:r w:rsidDel="00BA4C00">
          <w:rPr>
            <w:color w:val="000000" w:themeColor="text1"/>
          </w:rPr>
          <w:tab/>
        </w:r>
        <w:r w:rsidRPr="00C47EA6" w:rsidDel="00BA4C00">
          <w:rPr>
            <w:color w:val="000000" w:themeColor="text1"/>
          </w:rPr>
          <w:delText>UTC                Coordinated Universal Time</w:delText>
        </w:r>
      </w:del>
    </w:p>
    <w:p w14:paraId="4A931B1C" w14:textId="3C5194F6" w:rsidR="009A7B37" w:rsidRDefault="00B70F75">
      <w:pPr>
        <w:pStyle w:val="1"/>
      </w:pPr>
      <w:bookmarkStart w:id="204" w:name="_Toc157175758"/>
      <w:r>
        <w:lastRenderedPageBreak/>
        <w:t>Overview</w:t>
      </w:r>
      <w:bookmarkEnd w:id="204"/>
    </w:p>
    <w:p w14:paraId="535C0AD4" w14:textId="2F510F4B" w:rsidR="007C1CC2" w:rsidRDefault="0067788A" w:rsidP="007C1CC2">
      <w:r>
        <w:t xml:space="preserve">The </w:t>
      </w:r>
      <w:proofErr w:type="spellStart"/>
      <w:r w:rsidRPr="00DC3A90">
        <w:t>TrainingDML</w:t>
      </w:r>
      <w:proofErr w:type="spellEnd"/>
      <w:r>
        <w:t xml:space="preserve"> </w:t>
      </w:r>
      <w:r w:rsidRPr="00DC3A90">
        <w:t>-</w:t>
      </w:r>
      <w:r>
        <w:t xml:space="preserve"> </w:t>
      </w:r>
      <w:r w:rsidRPr="00DC3A90">
        <w:t xml:space="preserve">AI Part </w:t>
      </w:r>
      <w:r>
        <w:t>3</w:t>
      </w:r>
      <w:r w:rsidRPr="00DC3A90">
        <w:t xml:space="preserve">: </w:t>
      </w:r>
      <w:r>
        <w:t>XML</w:t>
      </w:r>
      <w:r w:rsidRPr="00DC3A90">
        <w:t xml:space="preserve"> Encoding</w:t>
      </w:r>
      <w:r>
        <w:t xml:space="preserve"> Standard</w:t>
      </w:r>
      <w:r w:rsidR="007C1CC2">
        <w:t xml:space="preserve"> defines </w:t>
      </w:r>
      <w:proofErr w:type="gramStart"/>
      <w:r w:rsidR="007C1CC2">
        <w:t>a</w:t>
      </w:r>
      <w:proofErr w:type="gramEnd"/>
      <w:r w:rsidR="007C1CC2">
        <w:t xml:space="preserve"> </w:t>
      </w:r>
      <w:r w:rsidR="007714B5">
        <w:t>XML</w:t>
      </w:r>
      <w:r w:rsidR="007C1CC2">
        <w:t>-based serialization syntax for geospatial training dataset</w:t>
      </w:r>
      <w:r w:rsidR="007C1CC2">
        <w:rPr>
          <w:rFonts w:hint="eastAsia"/>
          <w:lang w:eastAsia="zh-CN"/>
        </w:rPr>
        <w:t>s</w:t>
      </w:r>
      <w:r w:rsidR="007C1CC2">
        <w:t>. While other serialization form</w:t>
      </w:r>
      <w:r>
        <w:t>at</w:t>
      </w:r>
      <w:r w:rsidR="007C1CC2">
        <w:t xml:space="preserve">s are possible, such alternatives are not discussed in this </w:t>
      </w:r>
      <w:r>
        <w:t>Standard</w:t>
      </w:r>
      <w:r w:rsidR="007C1CC2">
        <w:t>.</w:t>
      </w:r>
    </w:p>
    <w:p w14:paraId="577635A4" w14:textId="226071D3" w:rsidR="007714B5" w:rsidRDefault="007714B5" w:rsidP="007714B5">
      <w:r>
        <w:t>When serialized, absent properties in XML are typically represented by leaving the corresponding elements empty, without any content. Alternatively, certain XML-based formats may use attributes to signify the absence of a property. These representations convey semantic equivalence. An empty or missing element signifies that no value has been assigned, distinct from the interpretation that the provided value is empty or nil.</w:t>
      </w:r>
    </w:p>
    <w:p w14:paraId="04329542" w14:textId="52425881" w:rsidR="007714B5" w:rsidRDefault="007714B5" w:rsidP="007714B5">
      <w:r>
        <w:t>XML employs a formal class model through the use of elements and attributes, allowing for a more structured representation of data. XML documents are hierarchical in nature, composed of nested elements that can contain both data and metadata.</w:t>
      </w:r>
    </w:p>
    <w:p w14:paraId="5A5A8561" w14:textId="53C475A1" w:rsidR="007714B5" w:rsidRDefault="007714B5" w:rsidP="007714B5">
      <w:r>
        <w:t xml:space="preserve">A training dataset document </w:t>
      </w:r>
      <w:r w:rsidR="00747D85">
        <w:t>conforming</w:t>
      </w:r>
      <w:r>
        <w:t xml:space="preserve"> to this </w:t>
      </w:r>
      <w:r w:rsidR="0067788A">
        <w:t>S</w:t>
      </w:r>
      <w:r>
        <w:t xml:space="preserve">tandard is an XML document </w:t>
      </w:r>
      <w:r w:rsidR="007E78C6">
        <w:t>whose</w:t>
      </w:r>
      <w:r>
        <w:t xml:space="preserve"> root element </w:t>
      </w:r>
      <w:r w:rsidR="007E78C6">
        <w:t>is</w:t>
      </w:r>
      <w:r>
        <w:t xml:space="preserve"> an "</w:t>
      </w:r>
      <w:proofErr w:type="spellStart"/>
      <w:r>
        <w:t>AI_TrainingDataset</w:t>
      </w:r>
      <w:proofErr w:type="spellEnd"/>
      <w:r>
        <w:t>" element.</w:t>
      </w:r>
    </w:p>
    <w:p w14:paraId="576CC06F" w14:textId="71D49A87" w:rsidR="001C5635" w:rsidRDefault="008D3D59" w:rsidP="001C5635">
      <w:pPr>
        <w:pStyle w:val="2"/>
      </w:pPr>
      <w:bookmarkStart w:id="205" w:name="_Toc157175759"/>
      <w:r>
        <w:t>Extensible Markup Language</w:t>
      </w:r>
      <w:bookmarkEnd w:id="205"/>
    </w:p>
    <w:p w14:paraId="57EE309B" w14:textId="25875A42" w:rsidR="00DE18A7" w:rsidRDefault="00DE18A7" w:rsidP="00DE18A7">
      <w:r>
        <w:t>Ex</w:t>
      </w:r>
      <w:r w:rsidR="002367F0">
        <w:t>tensible Markup Language (XML)</w:t>
      </w:r>
      <w:r>
        <w:t xml:space="preserve"> is a versatile and widely used markup language designed for encoding documents in a format that is both human-readable and machine-readable. It provides a set of rules for defining custom markup languages and is often employed for representing structured data in a hierarchical and platform-independent manner. XML documents consist of elements, attributes, and text content organized within a tree-like structure. Elements are enclosed within tags, and attributes provide additional information about the elements.</w:t>
      </w:r>
    </w:p>
    <w:p w14:paraId="67088053" w14:textId="246B67EA" w:rsidR="00DE18A7" w:rsidRDefault="00DE18A7" w:rsidP="00DE18A7">
      <w:r>
        <w:t>XML has widespread applicability and is utilized in various domains, including web development, data interchange, configuration files, and more. Its flexibility allows users to define their own document structures, making it suitable for a broad range of applications. XML is supported by many programming languages and technologies, contributing to its interoperability and adoption.</w:t>
      </w:r>
    </w:p>
    <w:p w14:paraId="4A8785BF" w14:textId="499002E1" w:rsidR="009A7B37" w:rsidRDefault="00447FB1">
      <w:pPr>
        <w:pStyle w:val="1"/>
      </w:pPr>
      <w:bookmarkStart w:id="206" w:name="_Toc157175760"/>
      <w:r>
        <w:t xml:space="preserve">Requirements for </w:t>
      </w:r>
      <w:proofErr w:type="spellStart"/>
      <w:r w:rsidR="006F15EC">
        <w:t>TrainingDML</w:t>
      </w:r>
      <w:proofErr w:type="spellEnd"/>
      <w:r w:rsidR="00F0513C">
        <w:t>-</w:t>
      </w:r>
      <w:r w:rsidR="006F15EC">
        <w:t xml:space="preserve">AI </w:t>
      </w:r>
      <w:r w:rsidR="0036718E">
        <w:t>XML</w:t>
      </w:r>
      <w:r w:rsidR="001C5635" w:rsidRPr="001C5635">
        <w:t xml:space="preserve"> Encoding</w:t>
      </w:r>
      <w:bookmarkEnd w:id="206"/>
    </w:p>
    <w:p w14:paraId="37CB16EE" w14:textId="32E182F9" w:rsidR="00893F6A" w:rsidRDefault="00F55E7A" w:rsidP="003A289F">
      <w:pPr>
        <w:pStyle w:val="2"/>
      </w:pPr>
      <w:bookmarkStart w:id="207" w:name="_Toc157175761"/>
      <w:r>
        <w:rPr>
          <w:lang w:eastAsia="zh-CN"/>
        </w:rPr>
        <w:t xml:space="preserve">Requirements </w:t>
      </w:r>
      <w:r w:rsidR="00BE31D2">
        <w:rPr>
          <w:lang w:eastAsia="zh-CN"/>
        </w:rPr>
        <w:t>C</w:t>
      </w:r>
      <w:r>
        <w:rPr>
          <w:lang w:eastAsia="zh-CN"/>
        </w:rPr>
        <w:t>lass:</w:t>
      </w:r>
      <w:r w:rsidR="00F43BDD">
        <w:rPr>
          <w:lang w:eastAsia="zh-CN"/>
        </w:rPr>
        <w:t xml:space="preserve"> </w:t>
      </w:r>
      <w:r w:rsidR="00ED223D">
        <w:rPr>
          <w:lang w:eastAsia="zh-CN"/>
        </w:rPr>
        <w:t>B</w:t>
      </w:r>
      <w:r w:rsidR="00F43BDD">
        <w:rPr>
          <w:lang w:eastAsia="zh-CN"/>
        </w:rPr>
        <w:t>ase</w:t>
      </w:r>
      <w:bookmarkEnd w:id="207"/>
    </w:p>
    <w:p w14:paraId="6AC07B9E" w14:textId="3BD0478A" w:rsidR="0064604D" w:rsidRDefault="00C11E2A" w:rsidP="000222CD">
      <w:pPr>
        <w:pStyle w:val="3"/>
      </w:pPr>
      <w:bookmarkStart w:id="208" w:name="_Toc157175762"/>
      <w:r>
        <w:t>Requirements Class:</w:t>
      </w:r>
      <w:r w:rsidR="0036549D">
        <w:t xml:space="preserve"> </w:t>
      </w:r>
      <w:r w:rsidR="009D2325">
        <w:t>XML</w:t>
      </w:r>
      <w:r w:rsidR="0064604D">
        <w:t xml:space="preserve"> </w:t>
      </w:r>
      <w:r w:rsidR="00ED223D">
        <w:t>B</w:t>
      </w:r>
      <w:r w:rsidR="0064604D">
        <w:t xml:space="preserve">ase </w:t>
      </w:r>
      <w:r w:rsidR="00ED223D">
        <w:t>T</w:t>
      </w:r>
      <w:r w:rsidR="0064604D">
        <w:t>ype</w:t>
      </w:r>
      <w:bookmarkEnd w:id="208"/>
    </w:p>
    <w:p w14:paraId="030AF06D" w14:textId="03F9E4D5" w:rsidR="0064604D" w:rsidRDefault="003042E2" w:rsidP="0064604D">
      <w:r>
        <w:t>Th</w:t>
      </w:r>
      <w:r w:rsidR="00ED223D">
        <w:t>e XML Base Type</w:t>
      </w:r>
      <w:r>
        <w:t xml:space="preserve"> requirements class</w:t>
      </w:r>
      <w:r w:rsidR="0036549D" w:rsidRPr="0036549D">
        <w:t xml:space="preserve"> defines the base requirements for </w:t>
      </w:r>
      <w:r w:rsidR="00BF181B">
        <w:t>XML</w:t>
      </w:r>
      <w:r w:rsidR="0036549D" w:rsidRPr="0036549D">
        <w:t xml:space="preserve"> encodings</w:t>
      </w:r>
      <w:r w:rsidR="003B10C9">
        <w:t>, which</w:t>
      </w:r>
      <w:r w:rsidR="0036549D" w:rsidRPr="0036549D">
        <w:t xml:space="preserve"> includes definitions of common types used in</w:t>
      </w:r>
      <w:r w:rsidR="009D293D">
        <w:t xml:space="preserve"> the </w:t>
      </w:r>
      <w:proofErr w:type="spellStart"/>
      <w:r w:rsidR="009D293D">
        <w:t>TrainingDML</w:t>
      </w:r>
      <w:proofErr w:type="spellEnd"/>
      <w:r w:rsidR="009D293D">
        <w:t xml:space="preserve">-AI </w:t>
      </w:r>
      <w:r w:rsidR="00BF181B">
        <w:t>XML</w:t>
      </w:r>
      <w:r w:rsidR="009D293D">
        <w:t xml:space="preserve"> encoding</w:t>
      </w:r>
      <w:r w:rsidR="0036549D">
        <w:t>.</w:t>
      </w:r>
    </w:p>
    <w:tbl>
      <w:tblPr>
        <w:tblStyle w:val="af1"/>
        <w:tblW w:w="0" w:type="auto"/>
        <w:tblLayout w:type="fixed"/>
        <w:tblLook w:val="04A0" w:firstRow="1" w:lastRow="0" w:firstColumn="1" w:lastColumn="0" w:noHBand="0" w:noVBand="1"/>
      </w:tblPr>
      <w:tblGrid>
        <w:gridCol w:w="1837"/>
        <w:gridCol w:w="6970"/>
      </w:tblGrid>
      <w:tr w:rsidR="00E767C4" w14:paraId="3BFEF168" w14:textId="77777777" w:rsidTr="002522C2">
        <w:tc>
          <w:tcPr>
            <w:tcW w:w="8630" w:type="dxa"/>
            <w:gridSpan w:val="2"/>
          </w:tcPr>
          <w:p w14:paraId="5FD6516F" w14:textId="633DF112" w:rsidR="00E767C4" w:rsidRPr="008202E5" w:rsidRDefault="00E767C4"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E767C4" w14:paraId="4DB520D3" w14:textId="77777777" w:rsidTr="002522C2">
        <w:tc>
          <w:tcPr>
            <w:tcW w:w="8630" w:type="dxa"/>
            <w:gridSpan w:val="2"/>
          </w:tcPr>
          <w:p w14:paraId="3E7FF3B4" w14:textId="7A96F1A8" w:rsidR="00E767C4" w:rsidRDefault="00F43BDD" w:rsidP="00D95FC8">
            <w:pPr>
              <w:rPr>
                <w:lang w:eastAsia="zh-CN"/>
              </w:rPr>
            </w:pPr>
            <w:r>
              <w:rPr>
                <w:rFonts w:hint="eastAsia"/>
                <w:lang w:eastAsia="zh-CN"/>
              </w:rPr>
              <w:lastRenderedPageBreak/>
              <w:t>/req/base</w:t>
            </w:r>
            <w:r w:rsidR="00BE49E1">
              <w:rPr>
                <w:rFonts w:hint="eastAsia"/>
                <w:lang w:eastAsia="zh-CN"/>
              </w:rPr>
              <w:t>/</w:t>
            </w:r>
            <w:proofErr w:type="spellStart"/>
            <w:r w:rsidR="00774AF2">
              <w:rPr>
                <w:lang w:eastAsia="zh-CN"/>
              </w:rPr>
              <w:t>xmlbasetype</w:t>
            </w:r>
            <w:proofErr w:type="spellEnd"/>
          </w:p>
        </w:tc>
      </w:tr>
      <w:tr w:rsidR="00E767C4" w14:paraId="5C116898" w14:textId="77777777" w:rsidTr="002522C2">
        <w:tc>
          <w:tcPr>
            <w:tcW w:w="1837" w:type="dxa"/>
          </w:tcPr>
          <w:p w14:paraId="38B90FBA" w14:textId="77777777" w:rsidR="00E767C4" w:rsidRDefault="00E767C4" w:rsidP="003A289F">
            <w:pPr>
              <w:rPr>
                <w:lang w:eastAsia="zh-CN"/>
              </w:rPr>
            </w:pPr>
            <w:r>
              <w:rPr>
                <w:rFonts w:hint="eastAsia"/>
                <w:lang w:eastAsia="zh-CN"/>
              </w:rPr>
              <w:t>D</w:t>
            </w:r>
            <w:r>
              <w:rPr>
                <w:lang w:eastAsia="zh-CN"/>
              </w:rPr>
              <w:t>ependency</w:t>
            </w:r>
          </w:p>
        </w:tc>
        <w:tc>
          <w:tcPr>
            <w:tcW w:w="6970" w:type="dxa"/>
          </w:tcPr>
          <w:p w14:paraId="2E9D1A94" w14:textId="0472630C" w:rsidR="00E767C4" w:rsidRDefault="00E914B3" w:rsidP="003A289F">
            <w:pPr>
              <w:rPr>
                <w:lang w:eastAsia="zh-CN"/>
              </w:rPr>
            </w:pPr>
            <w:r>
              <w:rPr>
                <w:lang w:eastAsia="zh-CN"/>
              </w:rPr>
              <w:t>XML</w:t>
            </w:r>
          </w:p>
        </w:tc>
      </w:tr>
      <w:tr w:rsidR="00E767C4" w14:paraId="5B9B9599" w14:textId="77777777" w:rsidTr="002522C2">
        <w:tc>
          <w:tcPr>
            <w:tcW w:w="1837" w:type="dxa"/>
          </w:tcPr>
          <w:p w14:paraId="22E67E57" w14:textId="57E7E5B6" w:rsidR="00E767C4" w:rsidRDefault="007028A1" w:rsidP="003A289F">
            <w:r>
              <w:rPr>
                <w:lang w:eastAsia="zh-CN"/>
              </w:rPr>
              <w:t>Requirement</w:t>
            </w:r>
            <w:r w:rsidR="00517DD5">
              <w:rPr>
                <w:lang w:eastAsia="zh-CN"/>
              </w:rPr>
              <w:t xml:space="preserve"> 1</w:t>
            </w:r>
          </w:p>
        </w:tc>
        <w:tc>
          <w:tcPr>
            <w:tcW w:w="6970" w:type="dxa"/>
          </w:tcPr>
          <w:p w14:paraId="7F899164" w14:textId="2300F6E3"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3875CC">
              <w:rPr>
                <w:lang w:eastAsia="zh-CN"/>
              </w:rPr>
              <w:t>/xml</w:t>
            </w:r>
          </w:p>
        </w:tc>
      </w:tr>
      <w:tr w:rsidR="00E767C4" w14:paraId="58BCDF36" w14:textId="77777777" w:rsidTr="002522C2">
        <w:tc>
          <w:tcPr>
            <w:tcW w:w="1837" w:type="dxa"/>
          </w:tcPr>
          <w:p w14:paraId="7AC6FA8D" w14:textId="6578D204" w:rsidR="00E767C4" w:rsidRDefault="007028A1" w:rsidP="003A289F">
            <w:r>
              <w:rPr>
                <w:lang w:eastAsia="zh-CN"/>
              </w:rPr>
              <w:t>Requirement</w:t>
            </w:r>
            <w:r w:rsidR="00517DD5">
              <w:rPr>
                <w:lang w:eastAsia="zh-CN"/>
              </w:rPr>
              <w:t xml:space="preserve"> 2</w:t>
            </w:r>
          </w:p>
        </w:tc>
        <w:tc>
          <w:tcPr>
            <w:tcW w:w="6970" w:type="dxa"/>
          </w:tcPr>
          <w:p w14:paraId="3E86E99C" w14:textId="5BADAE65" w:rsidR="00E767C4"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9D293D">
              <w:rPr>
                <w:lang w:eastAsia="zh-CN"/>
              </w:rPr>
              <w:t>/</w:t>
            </w:r>
            <w:r w:rsidR="00774AF2">
              <w:rPr>
                <w:lang w:eastAsia="zh-CN"/>
              </w:rPr>
              <w:t>datetime</w:t>
            </w:r>
          </w:p>
        </w:tc>
      </w:tr>
      <w:tr w:rsidR="004F060A" w14:paraId="47114B7D" w14:textId="77777777" w:rsidTr="002522C2">
        <w:tc>
          <w:tcPr>
            <w:tcW w:w="1837" w:type="dxa"/>
          </w:tcPr>
          <w:p w14:paraId="79A8C8CC" w14:textId="36D7CECD" w:rsidR="004F060A" w:rsidRDefault="004F060A" w:rsidP="003A289F">
            <w:pPr>
              <w:rPr>
                <w:lang w:eastAsia="zh-CN"/>
              </w:rPr>
            </w:pPr>
            <w:r>
              <w:rPr>
                <w:lang w:eastAsia="zh-CN"/>
              </w:rPr>
              <w:t>Requirement</w:t>
            </w:r>
            <w:r w:rsidR="00517DD5">
              <w:rPr>
                <w:lang w:eastAsia="zh-CN"/>
              </w:rPr>
              <w:t xml:space="preserve"> 3</w:t>
            </w:r>
          </w:p>
        </w:tc>
        <w:tc>
          <w:tcPr>
            <w:tcW w:w="6970" w:type="dxa"/>
          </w:tcPr>
          <w:p w14:paraId="5B2C2196" w14:textId="4DBE3698" w:rsidR="004F060A"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4F060A">
              <w:rPr>
                <w:lang w:eastAsia="zh-CN"/>
              </w:rPr>
              <w:t>/</w:t>
            </w:r>
            <w:proofErr w:type="spellStart"/>
            <w:r w:rsidR="00774AF2">
              <w:rPr>
                <w:lang w:eastAsia="zh-CN"/>
              </w:rPr>
              <w:t>namedvalue</w:t>
            </w:r>
            <w:proofErr w:type="spellEnd"/>
          </w:p>
        </w:tc>
      </w:tr>
      <w:tr w:rsidR="00035840" w14:paraId="5881094E" w14:textId="77777777" w:rsidTr="00C1208C">
        <w:tc>
          <w:tcPr>
            <w:tcW w:w="1837" w:type="dxa"/>
          </w:tcPr>
          <w:p w14:paraId="69587C14" w14:textId="15C660AB" w:rsidR="00035840" w:rsidRDefault="00035840" w:rsidP="003A289F">
            <w:pPr>
              <w:rPr>
                <w:lang w:eastAsia="zh-CN"/>
              </w:rPr>
            </w:pPr>
            <w:r>
              <w:rPr>
                <w:lang w:eastAsia="zh-CN"/>
              </w:rPr>
              <w:t>Requirement 4</w:t>
            </w:r>
          </w:p>
        </w:tc>
        <w:tc>
          <w:tcPr>
            <w:tcW w:w="6970" w:type="dxa"/>
          </w:tcPr>
          <w:p w14:paraId="029CE81B" w14:textId="56786DCA" w:rsidR="00035840" w:rsidRDefault="00035840" w:rsidP="003A289F">
            <w:pPr>
              <w:rPr>
                <w:lang w:eastAsia="zh-CN"/>
              </w:rPr>
            </w:pPr>
            <w:r>
              <w:rPr>
                <w:rFonts w:hint="eastAsia"/>
                <w:lang w:eastAsia="zh-CN"/>
              </w:rPr>
              <w:t>/req/base/</w:t>
            </w:r>
            <w:proofErr w:type="spellStart"/>
            <w:r>
              <w:rPr>
                <w:rFonts w:hint="eastAsia"/>
                <w:lang w:eastAsia="zh-CN"/>
              </w:rPr>
              <w:t>xmlbasetype</w:t>
            </w:r>
            <w:proofErr w:type="spellEnd"/>
            <w:r>
              <w:rPr>
                <w:lang w:eastAsia="zh-CN"/>
              </w:rPr>
              <w:t>/</w:t>
            </w:r>
            <w:proofErr w:type="spellStart"/>
            <w:r>
              <w:rPr>
                <w:lang w:eastAsia="zh-CN"/>
              </w:rPr>
              <w:t>url</w:t>
            </w:r>
            <w:proofErr w:type="spellEnd"/>
          </w:p>
        </w:tc>
      </w:tr>
    </w:tbl>
    <w:p w14:paraId="293BB7E6" w14:textId="3E4229FF" w:rsidR="0036549D" w:rsidRDefault="0036549D" w:rsidP="0064604D"/>
    <w:p w14:paraId="0B51F09C" w14:textId="2F804FC4" w:rsidR="005609CD" w:rsidRDefault="005609CD" w:rsidP="0064604D">
      <w:r w:rsidRPr="005609CD">
        <w:t xml:space="preserve">The first requirement is that a </w:t>
      </w:r>
      <w:proofErr w:type="spellStart"/>
      <w:r>
        <w:t>TrainingDML</w:t>
      </w:r>
      <w:proofErr w:type="spellEnd"/>
      <w:r>
        <w:t xml:space="preserve">-AI </w:t>
      </w:r>
      <w:r w:rsidR="009F56EB">
        <w:t>XML</w:t>
      </w:r>
      <w:r w:rsidRPr="005609CD">
        <w:t xml:space="preserve"> document is a valid </w:t>
      </w:r>
      <w:r w:rsidR="009F56EB">
        <w:t>XML</w:t>
      </w:r>
      <w:r w:rsidRPr="005609CD">
        <w:t xml:space="preserve"> document.</w:t>
      </w:r>
    </w:p>
    <w:tbl>
      <w:tblPr>
        <w:tblStyle w:val="af1"/>
        <w:tblW w:w="0" w:type="auto"/>
        <w:tblLook w:val="04A0" w:firstRow="1" w:lastRow="0" w:firstColumn="1" w:lastColumn="0" w:noHBand="0" w:noVBand="1"/>
      </w:tblPr>
      <w:tblGrid>
        <w:gridCol w:w="1805"/>
        <w:gridCol w:w="6825"/>
      </w:tblGrid>
      <w:tr w:rsidR="00EB191C" w14:paraId="296C96CE" w14:textId="77777777" w:rsidTr="002522C2">
        <w:tc>
          <w:tcPr>
            <w:tcW w:w="1837" w:type="dxa"/>
          </w:tcPr>
          <w:p w14:paraId="49BDE1D9" w14:textId="265B42F1" w:rsidR="00EB191C" w:rsidRDefault="00EB191C" w:rsidP="0064604D">
            <w:r>
              <w:rPr>
                <w:lang w:eastAsia="zh-CN"/>
              </w:rPr>
              <w:t>Requirement</w:t>
            </w:r>
            <w:r w:rsidR="00517DD5">
              <w:rPr>
                <w:lang w:eastAsia="zh-CN"/>
              </w:rPr>
              <w:t xml:space="preserve"> 1</w:t>
            </w:r>
          </w:p>
        </w:tc>
        <w:tc>
          <w:tcPr>
            <w:tcW w:w="7188" w:type="dxa"/>
          </w:tcPr>
          <w:p w14:paraId="6B9BAA72" w14:textId="02F1D611" w:rsidR="00EB191C" w:rsidRDefault="00F43BDD" w:rsidP="0064604D">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D32E58">
              <w:rPr>
                <w:lang w:eastAsia="zh-CN"/>
              </w:rPr>
              <w:t>/</w:t>
            </w:r>
            <w:r w:rsidR="0046397D">
              <w:rPr>
                <w:lang w:eastAsia="zh-CN"/>
              </w:rPr>
              <w:t>xml</w:t>
            </w:r>
          </w:p>
          <w:p w14:paraId="148E129C" w14:textId="24CC7B79" w:rsidR="00D32E58" w:rsidRDefault="00D32E58" w:rsidP="00846EDA">
            <w:pPr>
              <w:rPr>
                <w:lang w:eastAsia="zh-CN"/>
              </w:rPr>
            </w:pPr>
            <w:r w:rsidRPr="00D32E58">
              <w:rPr>
                <w:lang w:eastAsia="zh-CN"/>
              </w:rPr>
              <w:t>A</w:t>
            </w:r>
            <w:r w:rsidR="000B047A">
              <w:rPr>
                <w:lang w:eastAsia="zh-CN"/>
              </w:rPr>
              <w:t>n</w:t>
            </w:r>
            <w:r>
              <w:rPr>
                <w:lang w:eastAsia="zh-CN"/>
              </w:rPr>
              <w:t xml:space="preserve"> </w:t>
            </w:r>
            <w:r w:rsidRPr="00D32E58">
              <w:rPr>
                <w:lang w:eastAsia="zh-CN"/>
              </w:rPr>
              <w:t xml:space="preserve">instance </w:t>
            </w:r>
            <w:r w:rsidR="00517DD5">
              <w:rPr>
                <w:lang w:eastAsia="zh-CN"/>
              </w:rPr>
              <w:t>SHALL</w:t>
            </w:r>
            <w:r w:rsidRPr="00D32E58">
              <w:rPr>
                <w:lang w:eastAsia="zh-CN"/>
              </w:rPr>
              <w:t xml:space="preserve"> be a conformant </w:t>
            </w:r>
            <w:r w:rsidR="0046397D">
              <w:rPr>
                <w:lang w:eastAsia="zh-CN"/>
              </w:rPr>
              <w:t>XML</w:t>
            </w:r>
            <w:r w:rsidRPr="00D32E58">
              <w:rPr>
                <w:lang w:eastAsia="zh-CN"/>
              </w:rPr>
              <w:t xml:space="preserve"> document, as defined </w:t>
            </w:r>
            <w:r w:rsidR="00846EDA">
              <w:rPr>
                <w:lang w:eastAsia="zh-CN"/>
              </w:rPr>
              <w:t xml:space="preserve">by </w:t>
            </w:r>
            <w:r w:rsidR="00846EDA" w:rsidRPr="00846EDA">
              <w:rPr>
                <w:lang w:eastAsia="zh-CN"/>
              </w:rPr>
              <w:t>W3C Recommendation</w:t>
            </w:r>
          </w:p>
        </w:tc>
      </w:tr>
    </w:tbl>
    <w:p w14:paraId="4FAA2E7A" w14:textId="01B4B8B3" w:rsidR="005609CD" w:rsidRDefault="005609CD" w:rsidP="0064604D"/>
    <w:p w14:paraId="6AC9A9EE" w14:textId="29BEF0D5" w:rsidR="0084695B" w:rsidRDefault="00912FAD" w:rsidP="0064604D">
      <w:r>
        <w:t>XML</w:t>
      </w:r>
      <w:r w:rsidR="00227947" w:rsidRPr="00227947">
        <w:t xml:space="preserve"> has a limited range of built-in types (</w:t>
      </w:r>
      <w:r w:rsidR="00994DB5" w:rsidRPr="00994DB5">
        <w:t>https://www.w3.org/TR/xmlschema11-2/</w:t>
      </w:r>
      <w:r w:rsidR="00227947" w:rsidRPr="00227947">
        <w:t xml:space="preserve">). The </w:t>
      </w:r>
      <w:r w:rsidR="00F35DFC">
        <w:t>following</w:t>
      </w:r>
      <w:r w:rsidR="00227947" w:rsidRPr="00227947">
        <w:t xml:space="preserve"> requirements provide standard </w:t>
      </w:r>
      <w:r w:rsidR="00C17B6B">
        <w:t>XML</w:t>
      </w:r>
      <w:r w:rsidR="00227947" w:rsidRPr="00227947">
        <w:t xml:space="preserve"> representations of additional types required across all requirements within this specification.</w:t>
      </w:r>
    </w:p>
    <w:p w14:paraId="79CA523C" w14:textId="53A9A9DB" w:rsidR="00D65AA1" w:rsidRDefault="00517DD5" w:rsidP="00EB4F37">
      <w:pPr>
        <w:rPr>
          <w:lang w:val="en-GB" w:eastAsia="zh-CN"/>
        </w:rPr>
      </w:pPr>
      <w:r>
        <w:rPr>
          <w:lang w:val="en-GB" w:eastAsia="zh-CN"/>
        </w:rPr>
        <w:t>The</w:t>
      </w:r>
      <w:r w:rsidRPr="00D65AA1">
        <w:rPr>
          <w:lang w:val="en-GB" w:eastAsia="zh-CN"/>
        </w:rPr>
        <w:t xml:space="preserve"> </w:t>
      </w:r>
      <w:proofErr w:type="spellStart"/>
      <w:r w:rsidR="00D65AA1" w:rsidRPr="00D65AA1">
        <w:rPr>
          <w:lang w:val="en-GB" w:eastAsia="zh-CN"/>
        </w:rPr>
        <w:t>DateTime</w:t>
      </w:r>
      <w:proofErr w:type="spellEnd"/>
      <w:r w:rsidR="00D65AA1" w:rsidRPr="00D65AA1">
        <w:rPr>
          <w:lang w:val="en-GB" w:eastAsia="zh-CN"/>
        </w:rPr>
        <w:t xml:space="preserve"> is encoded as an XML element defined as one of three elements of type "data", "time", "</w:t>
      </w:r>
      <w:proofErr w:type="spellStart"/>
      <w:r w:rsidR="00D65AA1" w:rsidRPr="00D65AA1">
        <w:rPr>
          <w:lang w:val="en-GB" w:eastAsia="zh-CN"/>
        </w:rPr>
        <w:t>dataTime</w:t>
      </w:r>
      <w:proofErr w:type="spellEnd"/>
      <w:r w:rsidR="00D65AA1" w:rsidRPr="00D65AA1">
        <w:rPr>
          <w:lang w:val="en-GB" w:eastAsia="zh-CN"/>
        </w:rPr>
        <w:t>".</w:t>
      </w:r>
    </w:p>
    <w:tbl>
      <w:tblPr>
        <w:tblStyle w:val="af1"/>
        <w:tblW w:w="0" w:type="auto"/>
        <w:tblLook w:val="04A0" w:firstRow="1" w:lastRow="0" w:firstColumn="1" w:lastColumn="0" w:noHBand="0" w:noVBand="1"/>
      </w:tblPr>
      <w:tblGrid>
        <w:gridCol w:w="1802"/>
        <w:gridCol w:w="6828"/>
      </w:tblGrid>
      <w:tr w:rsidR="00EB4F37" w14:paraId="5D7D2183" w14:textId="77777777" w:rsidTr="002522C2">
        <w:tc>
          <w:tcPr>
            <w:tcW w:w="1837" w:type="dxa"/>
          </w:tcPr>
          <w:p w14:paraId="36A6BA2B" w14:textId="5E3DDA1C" w:rsidR="00EB4F37" w:rsidRDefault="00EB4F37" w:rsidP="00436470">
            <w:r>
              <w:rPr>
                <w:lang w:eastAsia="zh-CN"/>
              </w:rPr>
              <w:t>Requirement</w:t>
            </w:r>
            <w:r w:rsidR="00517DD5">
              <w:rPr>
                <w:lang w:eastAsia="zh-CN"/>
              </w:rPr>
              <w:t xml:space="preserve"> 2</w:t>
            </w:r>
          </w:p>
        </w:tc>
        <w:tc>
          <w:tcPr>
            <w:tcW w:w="7188" w:type="dxa"/>
          </w:tcPr>
          <w:p w14:paraId="56F9F16D" w14:textId="359B7BDB" w:rsidR="00B20595" w:rsidRDefault="00B20595" w:rsidP="00B20595">
            <w:pPr>
              <w:rPr>
                <w:lang w:eastAsia="zh-CN"/>
              </w:rPr>
            </w:pPr>
            <w:r>
              <w:rPr>
                <w:rFonts w:hint="eastAsia"/>
                <w:lang w:eastAsia="zh-CN"/>
              </w:rPr>
              <w:t>/req/base/</w:t>
            </w:r>
            <w:proofErr w:type="spellStart"/>
            <w:r w:rsidR="00774AF2">
              <w:rPr>
                <w:rFonts w:hint="eastAsia"/>
                <w:lang w:eastAsia="zh-CN"/>
              </w:rPr>
              <w:t>xmlbasetype</w:t>
            </w:r>
            <w:proofErr w:type="spellEnd"/>
            <w:r>
              <w:rPr>
                <w:lang w:eastAsia="zh-CN"/>
              </w:rPr>
              <w:t>/</w:t>
            </w:r>
            <w:r w:rsidR="00774AF2">
              <w:rPr>
                <w:lang w:eastAsia="zh-CN"/>
              </w:rPr>
              <w:t>datetime</w:t>
            </w:r>
          </w:p>
          <w:p w14:paraId="16CF0583" w14:textId="1E0ABDB1" w:rsidR="00E01E2B" w:rsidRDefault="00E01E2B" w:rsidP="00517DD5">
            <w:pPr>
              <w:rPr>
                <w:lang w:eastAsia="zh-CN"/>
              </w:rPr>
            </w:pPr>
            <w:r w:rsidRPr="00E01E2B">
              <w:rPr>
                <w:lang w:eastAsia="zh-CN"/>
              </w:rPr>
              <w:t xml:space="preserve">Each </w:t>
            </w:r>
            <w:proofErr w:type="spellStart"/>
            <w:r w:rsidRPr="00E01E2B">
              <w:rPr>
                <w:lang w:eastAsia="zh-CN"/>
              </w:rPr>
              <w:t>DateTime</w:t>
            </w:r>
            <w:proofErr w:type="spellEnd"/>
            <w:r w:rsidRPr="00E01E2B">
              <w:rPr>
                <w:lang w:eastAsia="zh-CN"/>
              </w:rPr>
              <w:t xml:space="preserve"> value SHALL be encoded as a text string defined in </w:t>
            </w:r>
            <w:hyperlink r:id="rId20" w:anchor="dateTime" w:history="1">
              <w:r w:rsidRPr="00EE2556">
                <w:rPr>
                  <w:rStyle w:val="a3"/>
                  <w:lang w:eastAsia="zh-CN"/>
                </w:rPr>
                <w:t>Section 3.3.7</w:t>
              </w:r>
            </w:hyperlink>
            <w:r w:rsidRPr="00E01E2B">
              <w:rPr>
                <w:lang w:eastAsia="zh-CN"/>
              </w:rPr>
              <w:t xml:space="preserve">, </w:t>
            </w:r>
            <w:hyperlink r:id="rId21" w:anchor="time" w:history="1">
              <w:r w:rsidRPr="00EE2556">
                <w:rPr>
                  <w:rStyle w:val="a3"/>
                  <w:lang w:eastAsia="zh-CN"/>
                </w:rPr>
                <w:t>Section 3.3.8</w:t>
              </w:r>
            </w:hyperlink>
            <w:r w:rsidRPr="00E01E2B">
              <w:rPr>
                <w:lang w:eastAsia="zh-CN"/>
              </w:rPr>
              <w:t xml:space="preserve"> or </w:t>
            </w:r>
            <w:hyperlink r:id="rId22" w:anchor="date" w:history="1">
              <w:r w:rsidRPr="00EE2556">
                <w:rPr>
                  <w:rStyle w:val="a3"/>
                  <w:lang w:eastAsia="zh-CN"/>
                </w:rPr>
                <w:t>Section 3.3.9</w:t>
              </w:r>
            </w:hyperlink>
            <w:r w:rsidRPr="00E01E2B">
              <w:rPr>
                <w:lang w:eastAsia="zh-CN"/>
              </w:rPr>
              <w:t xml:space="preserve"> of W3C XML Schema Definition Langu</w:t>
            </w:r>
            <w:r>
              <w:rPr>
                <w:lang w:eastAsia="zh-CN"/>
              </w:rPr>
              <w:t>age (XSD) 1.1 Part 2: Datatypes</w:t>
            </w:r>
            <w:r w:rsidRPr="00E01E2B">
              <w:rPr>
                <w:lang w:eastAsia="zh-CN"/>
              </w:rPr>
              <w:t>.</w:t>
            </w:r>
          </w:p>
          <w:p w14:paraId="1254E25F" w14:textId="3D3433F4" w:rsidR="00EB4F37" w:rsidRDefault="00517DD5" w:rsidP="00517DD5">
            <w:pPr>
              <w:rPr>
                <w:lang w:eastAsia="zh-CN"/>
              </w:rPr>
            </w:pPr>
            <w:r w:rsidRPr="001521C1">
              <w:rPr>
                <w:lang w:eastAsia="zh-CN"/>
              </w:rPr>
              <w:t xml:space="preserve">The specification of date and time in any </w:t>
            </w:r>
            <w:r>
              <w:rPr>
                <w:lang w:eastAsia="zh-CN"/>
              </w:rPr>
              <w:t>XML</w:t>
            </w:r>
            <w:r w:rsidRPr="001521C1">
              <w:rPr>
                <w:lang w:eastAsia="zh-CN"/>
              </w:rPr>
              <w:t xml:space="preserve"> encoding of training set data SHALL be specified in UTC.</w:t>
            </w:r>
          </w:p>
        </w:tc>
      </w:tr>
    </w:tbl>
    <w:p w14:paraId="57A81BB4" w14:textId="34969084" w:rsidR="00EB4F37" w:rsidRDefault="00EB4F37" w:rsidP="00EB4F37">
      <w:pPr>
        <w:rPr>
          <w:lang w:eastAsia="zh-CN"/>
        </w:rPr>
      </w:pPr>
      <w:r>
        <w:rPr>
          <w:rFonts w:hint="eastAsia"/>
          <w:lang w:eastAsia="zh-CN"/>
        </w:rPr>
        <w:t>E</w:t>
      </w:r>
      <w:r>
        <w:rPr>
          <w:lang w:eastAsia="zh-CN"/>
        </w:rPr>
        <w:t>xample</w:t>
      </w:r>
      <w:r w:rsidR="00937060">
        <w:rPr>
          <w:lang w:eastAsia="zh-CN"/>
        </w:rPr>
        <w:t>s</w:t>
      </w:r>
      <w:r>
        <w:rPr>
          <w:lang w:eastAsia="zh-CN"/>
        </w:rPr>
        <w:t>:</w:t>
      </w:r>
    </w:p>
    <w:p w14:paraId="66138452" w14:textId="28BA626E" w:rsidR="00F6475A" w:rsidRP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r w:rsidRPr="00F6475A">
        <w:rPr>
          <w:lang w:eastAsia="zh-CN"/>
        </w:rPr>
        <w:t>T0</w:t>
      </w:r>
      <w:r>
        <w:rPr>
          <w:lang w:eastAsia="zh-CN"/>
        </w:rPr>
        <w:t>8</w:t>
      </w:r>
      <w:r w:rsidRPr="00F6475A">
        <w:rPr>
          <w:lang w:eastAsia="zh-CN"/>
        </w:rPr>
        <w:t>:0</w:t>
      </w:r>
      <w:r>
        <w:rPr>
          <w:lang w:eastAsia="zh-CN"/>
        </w:rPr>
        <w:t>8</w:t>
      </w:r>
      <w:r w:rsidRPr="00F6475A">
        <w:rPr>
          <w:lang w:eastAsia="zh-CN"/>
        </w:rPr>
        <w:t>:00.00Z</w:t>
      </w:r>
    </w:p>
    <w:p w14:paraId="3C94DB3E" w14:textId="32C9D2FC" w:rsidR="00F6475A" w:rsidRDefault="00F6475A" w:rsidP="00812230">
      <w:pPr>
        <w:pStyle w:val="List1OGCletters"/>
        <w:numPr>
          <w:ilvl w:val="0"/>
          <w:numId w:val="13"/>
        </w:numPr>
        <w:rPr>
          <w:lang w:eastAsia="zh-CN"/>
        </w:rPr>
      </w:pPr>
      <w:r w:rsidRPr="00F6475A">
        <w:rPr>
          <w:lang w:eastAsia="zh-CN"/>
        </w:rPr>
        <w:t>20</w:t>
      </w:r>
      <w:r>
        <w:rPr>
          <w:lang w:eastAsia="zh-CN"/>
        </w:rPr>
        <w:t>22</w:t>
      </w:r>
      <w:r w:rsidRPr="00F6475A">
        <w:rPr>
          <w:lang w:eastAsia="zh-CN"/>
        </w:rPr>
        <w:t>-0</w:t>
      </w:r>
      <w:r>
        <w:rPr>
          <w:lang w:eastAsia="zh-CN"/>
        </w:rPr>
        <w:t>8</w:t>
      </w:r>
      <w:r w:rsidRPr="00F6475A">
        <w:rPr>
          <w:lang w:eastAsia="zh-CN"/>
        </w:rPr>
        <w:t>-</w:t>
      </w:r>
      <w:r>
        <w:rPr>
          <w:lang w:eastAsia="zh-CN"/>
        </w:rPr>
        <w:t>08</w:t>
      </w:r>
    </w:p>
    <w:p w14:paraId="773A2FE5" w14:textId="40276AF7" w:rsidR="009C29B5" w:rsidRDefault="009C29B5" w:rsidP="00812230">
      <w:pPr>
        <w:pStyle w:val="List1OGCletters"/>
        <w:numPr>
          <w:ilvl w:val="0"/>
          <w:numId w:val="13"/>
        </w:numPr>
        <w:rPr>
          <w:lang w:eastAsia="zh-CN"/>
        </w:rPr>
      </w:pPr>
      <w:r w:rsidRPr="009C29B5">
        <w:rPr>
          <w:lang w:eastAsia="zh-CN"/>
        </w:rPr>
        <w:t>12:34:56</w:t>
      </w:r>
    </w:p>
    <w:p w14:paraId="7D272392" w14:textId="41707965" w:rsidR="00841102" w:rsidRPr="00F6475A" w:rsidRDefault="00841102" w:rsidP="00812230">
      <w:pPr>
        <w:pStyle w:val="List1OGCletters"/>
        <w:numPr>
          <w:ilvl w:val="0"/>
          <w:numId w:val="13"/>
        </w:numPr>
        <w:rPr>
          <w:lang w:eastAsia="zh-CN"/>
        </w:rPr>
      </w:pPr>
      <w:r>
        <w:rPr>
          <w:lang w:eastAsia="zh-CN"/>
        </w:rPr>
        <w:t>12:34:56.123</w:t>
      </w:r>
    </w:p>
    <w:p w14:paraId="2EF9FF7A" w14:textId="77777777" w:rsidR="00C109CB" w:rsidRPr="00F6475A" w:rsidRDefault="00C109CB" w:rsidP="00EC609B">
      <w:pPr>
        <w:pStyle w:val="List1OGCletters"/>
        <w:numPr>
          <w:ilvl w:val="0"/>
          <w:numId w:val="0"/>
        </w:numPr>
        <w:rPr>
          <w:lang w:eastAsia="zh-CN"/>
        </w:rPr>
      </w:pPr>
    </w:p>
    <w:p w14:paraId="1392F2F2" w14:textId="0292BA00" w:rsidR="00F6475A" w:rsidRDefault="00AA3138" w:rsidP="0064604D">
      <w:pPr>
        <w:rPr>
          <w:lang w:eastAsia="zh-CN"/>
        </w:rPr>
      </w:pPr>
      <w:r>
        <w:rPr>
          <w:lang w:eastAsia="zh-CN"/>
        </w:rPr>
        <w:t xml:space="preserve">The </w:t>
      </w:r>
      <w:proofErr w:type="spellStart"/>
      <w:r w:rsidR="00325D04">
        <w:rPr>
          <w:lang w:eastAsia="zh-CN"/>
        </w:rPr>
        <w:t>NamedValue</w:t>
      </w:r>
      <w:proofErr w:type="spellEnd"/>
      <w:r w:rsidR="00325D04">
        <w:rPr>
          <w:lang w:eastAsia="zh-CN"/>
        </w:rPr>
        <w:t xml:space="preserve"> is encoded as </w:t>
      </w:r>
      <w:r w:rsidR="00CA3710">
        <w:rPr>
          <w:lang w:eastAsia="zh-CN"/>
        </w:rPr>
        <w:t>an XML element</w:t>
      </w:r>
      <w:r w:rsidR="00325D04">
        <w:rPr>
          <w:lang w:eastAsia="zh-CN"/>
        </w:rPr>
        <w:t xml:space="preserve"> with</w:t>
      </w:r>
      <w:r w:rsidR="000E09D6">
        <w:rPr>
          <w:lang w:eastAsia="zh-CN"/>
        </w:rPr>
        <w:t xml:space="preserve"> two </w:t>
      </w:r>
      <w:r w:rsidR="00914452">
        <w:rPr>
          <w:lang w:eastAsia="zh-CN"/>
        </w:rPr>
        <w:t>elements</w:t>
      </w:r>
      <w:r w:rsidR="000E09D6">
        <w:rPr>
          <w:lang w:eastAsia="zh-CN"/>
        </w:rPr>
        <w:t xml:space="preserve"> named</w:t>
      </w:r>
      <w:r w:rsidR="00325D04">
        <w:rPr>
          <w:lang w:eastAsia="zh-CN"/>
        </w:rPr>
        <w:t xml:space="preserve"> </w:t>
      </w:r>
      <w:r w:rsidR="00FC3581">
        <w:rPr>
          <w:lang w:eastAsia="zh-CN"/>
        </w:rPr>
        <w:t>“</w:t>
      </w:r>
      <w:r w:rsidR="00325D04">
        <w:rPr>
          <w:lang w:eastAsia="zh-CN"/>
        </w:rPr>
        <w:t>key</w:t>
      </w:r>
      <w:r w:rsidR="00FC3581">
        <w:rPr>
          <w:lang w:eastAsia="zh-CN"/>
        </w:rPr>
        <w:t>”</w:t>
      </w:r>
      <w:r w:rsidR="00325D04">
        <w:rPr>
          <w:lang w:eastAsia="zh-CN"/>
        </w:rPr>
        <w:t xml:space="preserve"> and </w:t>
      </w:r>
      <w:r w:rsidR="00FC3581">
        <w:rPr>
          <w:lang w:eastAsia="zh-CN"/>
        </w:rPr>
        <w:t>“</w:t>
      </w:r>
      <w:r w:rsidR="00325D04">
        <w:rPr>
          <w:lang w:eastAsia="zh-CN"/>
        </w:rPr>
        <w:t>value</w:t>
      </w:r>
      <w:r w:rsidR="00FC3581">
        <w:rPr>
          <w:lang w:eastAsia="zh-CN"/>
        </w:rPr>
        <w:t>”</w:t>
      </w:r>
      <w:r w:rsidR="00325D04">
        <w:rPr>
          <w:lang w:eastAsia="zh-CN"/>
        </w:rPr>
        <w:t>.</w:t>
      </w:r>
    </w:p>
    <w:tbl>
      <w:tblPr>
        <w:tblStyle w:val="af1"/>
        <w:tblW w:w="0" w:type="auto"/>
        <w:tblLook w:val="04A0" w:firstRow="1" w:lastRow="0" w:firstColumn="1" w:lastColumn="0" w:noHBand="0" w:noVBand="1"/>
      </w:tblPr>
      <w:tblGrid>
        <w:gridCol w:w="1799"/>
        <w:gridCol w:w="6831"/>
      </w:tblGrid>
      <w:tr w:rsidR="00EB51ED" w14:paraId="524A651B" w14:textId="77777777" w:rsidTr="002522C2">
        <w:tc>
          <w:tcPr>
            <w:tcW w:w="1837" w:type="dxa"/>
          </w:tcPr>
          <w:p w14:paraId="3DC59116" w14:textId="4FDB2F0C" w:rsidR="00EB51ED" w:rsidRDefault="00EB51ED" w:rsidP="003A289F">
            <w:r>
              <w:rPr>
                <w:lang w:eastAsia="zh-CN"/>
              </w:rPr>
              <w:t>Requirement</w:t>
            </w:r>
            <w:r w:rsidR="00AA3138">
              <w:rPr>
                <w:lang w:eastAsia="zh-CN"/>
              </w:rPr>
              <w:t xml:space="preserve"> 3</w:t>
            </w:r>
          </w:p>
        </w:tc>
        <w:tc>
          <w:tcPr>
            <w:tcW w:w="7188" w:type="dxa"/>
          </w:tcPr>
          <w:p w14:paraId="5F5BC93D" w14:textId="65B8E697" w:rsidR="00EB51ED"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r w:rsidR="00EB51ED">
              <w:rPr>
                <w:lang w:eastAsia="zh-CN"/>
              </w:rPr>
              <w:t>/</w:t>
            </w:r>
            <w:proofErr w:type="spellStart"/>
            <w:r w:rsidR="00774AF2">
              <w:rPr>
                <w:lang w:eastAsia="zh-CN"/>
              </w:rPr>
              <w:t>namedvalue</w:t>
            </w:r>
            <w:proofErr w:type="spellEnd"/>
          </w:p>
          <w:p w14:paraId="5F44179A" w14:textId="51F63909" w:rsidR="00EB51ED" w:rsidRDefault="00EB51ED" w:rsidP="004849AE">
            <w:pPr>
              <w:rPr>
                <w:lang w:eastAsia="zh-CN"/>
              </w:rPr>
            </w:pPr>
            <w:r>
              <w:rPr>
                <w:lang w:eastAsia="zh-CN"/>
              </w:rPr>
              <w:t xml:space="preserve">Each </w:t>
            </w:r>
            <w:proofErr w:type="spellStart"/>
            <w:r w:rsidR="00B339CA">
              <w:rPr>
                <w:lang w:eastAsia="zh-CN"/>
              </w:rPr>
              <w:t>NamedValue</w:t>
            </w:r>
            <w:proofErr w:type="spellEnd"/>
            <w:r w:rsidR="00B339CA">
              <w:rPr>
                <w:lang w:eastAsia="zh-CN"/>
              </w:rPr>
              <w:t xml:space="preserve"> v</w:t>
            </w:r>
            <w:r w:rsidR="00A519EC">
              <w:rPr>
                <w:lang w:eastAsia="zh-CN"/>
              </w:rPr>
              <w:t xml:space="preserve">alue </w:t>
            </w:r>
            <w:r w:rsidR="00AA3138">
              <w:rPr>
                <w:lang w:eastAsia="zh-CN"/>
              </w:rPr>
              <w:t>SHALL</w:t>
            </w:r>
            <w:r w:rsidR="00A519EC">
              <w:rPr>
                <w:lang w:eastAsia="zh-CN"/>
              </w:rPr>
              <w:t xml:space="preserve"> be encoded as </w:t>
            </w:r>
            <w:r w:rsidR="00CA3710">
              <w:rPr>
                <w:lang w:eastAsia="zh-CN"/>
              </w:rPr>
              <w:t>an XML element</w:t>
            </w:r>
            <w:r w:rsidR="00A519EC">
              <w:rPr>
                <w:lang w:eastAsia="zh-CN"/>
              </w:rPr>
              <w:t xml:space="preserve"> with</w:t>
            </w:r>
            <w:r w:rsidR="008302D4">
              <w:rPr>
                <w:lang w:eastAsia="zh-CN"/>
              </w:rPr>
              <w:t xml:space="preserve"> </w:t>
            </w:r>
            <w:r w:rsidR="00914452">
              <w:rPr>
                <w:lang w:eastAsia="zh-CN"/>
              </w:rPr>
              <w:t>element</w:t>
            </w:r>
            <w:r w:rsidR="00A519EC">
              <w:rPr>
                <w:lang w:eastAsia="zh-CN"/>
              </w:rPr>
              <w:t xml:space="preserve">s </w:t>
            </w:r>
            <w:r w:rsidR="001479AE" w:rsidRPr="005D1142">
              <w:rPr>
                <w:lang w:eastAsia="zh-CN"/>
              </w:rPr>
              <w:t>"</w:t>
            </w:r>
            <w:r w:rsidR="00A519EC">
              <w:rPr>
                <w:lang w:eastAsia="zh-CN"/>
              </w:rPr>
              <w:t>key</w:t>
            </w:r>
            <w:r w:rsidR="001479AE" w:rsidRPr="005D1142">
              <w:rPr>
                <w:lang w:eastAsia="zh-CN"/>
              </w:rPr>
              <w:t>"</w:t>
            </w:r>
            <w:r w:rsidR="00A519EC">
              <w:rPr>
                <w:lang w:eastAsia="zh-CN"/>
              </w:rPr>
              <w:t xml:space="preserve"> and </w:t>
            </w:r>
            <w:r w:rsidR="001479AE" w:rsidRPr="005D1142">
              <w:rPr>
                <w:lang w:eastAsia="zh-CN"/>
              </w:rPr>
              <w:t>"</w:t>
            </w:r>
            <w:r w:rsidR="00A519EC">
              <w:rPr>
                <w:lang w:eastAsia="zh-CN"/>
              </w:rPr>
              <w:t>value</w:t>
            </w:r>
            <w:r w:rsidR="001479AE" w:rsidRPr="005D1142">
              <w:rPr>
                <w:lang w:eastAsia="zh-CN"/>
              </w:rPr>
              <w:t>"</w:t>
            </w:r>
            <w:r w:rsidR="00AF2296">
              <w:rPr>
                <w:lang w:eastAsia="zh-CN"/>
              </w:rPr>
              <w:t>, wh</w:t>
            </w:r>
            <w:r w:rsidR="000942DC">
              <w:rPr>
                <w:lang w:eastAsia="zh-CN"/>
              </w:rPr>
              <w:t>ile</w:t>
            </w:r>
            <w:r w:rsidR="00AF2296">
              <w:rPr>
                <w:lang w:eastAsia="zh-CN"/>
              </w:rPr>
              <w:t xml:space="preserve"> the </w:t>
            </w:r>
            <w:r w:rsidR="00585EFB">
              <w:rPr>
                <w:lang w:eastAsia="zh-CN"/>
              </w:rPr>
              <w:t>type</w:t>
            </w:r>
            <w:r w:rsidR="00AF2296">
              <w:rPr>
                <w:lang w:eastAsia="zh-CN"/>
              </w:rPr>
              <w:t xml:space="preserve"> of </w:t>
            </w:r>
            <w:r w:rsidR="001479AE" w:rsidRPr="005D1142">
              <w:rPr>
                <w:lang w:eastAsia="zh-CN"/>
              </w:rPr>
              <w:t>"</w:t>
            </w:r>
            <w:r w:rsidR="00AF2296">
              <w:rPr>
                <w:lang w:eastAsia="zh-CN"/>
              </w:rPr>
              <w:t>key</w:t>
            </w:r>
            <w:r w:rsidR="001479AE" w:rsidRPr="005D1142">
              <w:rPr>
                <w:lang w:eastAsia="zh-CN"/>
              </w:rPr>
              <w:t>"</w:t>
            </w:r>
            <w:r w:rsidR="00AF2296">
              <w:rPr>
                <w:lang w:eastAsia="zh-CN"/>
              </w:rPr>
              <w:t xml:space="preserve"> is </w:t>
            </w:r>
            <w:proofErr w:type="spellStart"/>
            <w:r w:rsidR="00311DDE">
              <w:rPr>
                <w:lang w:eastAsia="zh-CN"/>
              </w:rPr>
              <w:t>CharacterString</w:t>
            </w:r>
            <w:proofErr w:type="spellEnd"/>
            <w:r w:rsidR="00A345C3">
              <w:rPr>
                <w:lang w:eastAsia="zh-CN"/>
              </w:rPr>
              <w:t>.</w:t>
            </w:r>
          </w:p>
        </w:tc>
      </w:tr>
    </w:tbl>
    <w:p w14:paraId="073C4830" w14:textId="77777777" w:rsidR="003C02C2" w:rsidRDefault="003C02C2" w:rsidP="003C02C2">
      <w:pPr>
        <w:rPr>
          <w:lang w:eastAsia="zh-CN"/>
        </w:rPr>
      </w:pPr>
      <w:r>
        <w:rPr>
          <w:rFonts w:hint="eastAsia"/>
          <w:lang w:eastAsia="zh-CN"/>
        </w:rPr>
        <w:t>E</w:t>
      </w:r>
      <w:r>
        <w:rPr>
          <w:lang w:eastAsia="zh-CN"/>
        </w:rPr>
        <w:t>xamples:</w:t>
      </w:r>
    </w:p>
    <w:p w14:paraId="7B2F437D" w14:textId="77777777" w:rsidR="00A70E6E" w:rsidRDefault="00A70E6E" w:rsidP="00A70E6E">
      <w:pPr>
        <w:pStyle w:val="List1OGCletters"/>
        <w:numPr>
          <w:ilvl w:val="0"/>
          <w:numId w:val="16"/>
        </w:numPr>
        <w:rPr>
          <w:lang w:eastAsia="zh-CN"/>
        </w:rPr>
      </w:pPr>
      <w:r>
        <w:rPr>
          <w:lang w:eastAsia="zh-CN"/>
        </w:rPr>
        <w:t>&lt;key&gt;forest&lt;/key&gt;</w:t>
      </w:r>
    </w:p>
    <w:p w14:paraId="39DADD41" w14:textId="2E6BDDF8" w:rsidR="00A70E6E" w:rsidRDefault="00A70E6E" w:rsidP="00A70E6E">
      <w:pPr>
        <w:pStyle w:val="List1OGCletters"/>
        <w:numPr>
          <w:ilvl w:val="0"/>
          <w:numId w:val="0"/>
        </w:numPr>
        <w:ind w:left="720"/>
        <w:rPr>
          <w:lang w:eastAsia="zh-CN"/>
        </w:rPr>
      </w:pPr>
      <w:r>
        <w:rPr>
          <w:lang w:eastAsia="zh-CN"/>
        </w:rPr>
        <w:t>&lt;value&gt;</w:t>
      </w:r>
      <w:proofErr w:type="gramStart"/>
      <w:r>
        <w:rPr>
          <w:lang w:eastAsia="zh-CN"/>
        </w:rPr>
        <w:t>RGB(</w:t>
      </w:r>
      <w:proofErr w:type="gramEnd"/>
      <w:r>
        <w:rPr>
          <w:lang w:eastAsia="zh-CN"/>
        </w:rPr>
        <w:t>0,255,255)&lt;/value&gt;</w:t>
      </w:r>
    </w:p>
    <w:p w14:paraId="59C4756F" w14:textId="19D1646B" w:rsidR="00A70E6E" w:rsidRDefault="00A70E6E" w:rsidP="00A70E6E">
      <w:pPr>
        <w:pStyle w:val="List1OGCletters"/>
        <w:numPr>
          <w:ilvl w:val="0"/>
          <w:numId w:val="16"/>
        </w:numPr>
        <w:rPr>
          <w:lang w:eastAsia="zh-CN"/>
        </w:rPr>
      </w:pPr>
      <w:r>
        <w:rPr>
          <w:lang w:eastAsia="zh-CN"/>
        </w:rPr>
        <w:t>&lt;key&gt;precision&lt;/key&gt;</w:t>
      </w:r>
    </w:p>
    <w:p w14:paraId="231B3CFA" w14:textId="6BE3173C" w:rsidR="009D7C07" w:rsidRDefault="00A70E6E" w:rsidP="00A70E6E">
      <w:pPr>
        <w:pStyle w:val="List1OGCletters"/>
        <w:numPr>
          <w:ilvl w:val="0"/>
          <w:numId w:val="0"/>
        </w:numPr>
        <w:ind w:left="720"/>
        <w:rPr>
          <w:lang w:eastAsia="zh-CN"/>
        </w:rPr>
      </w:pPr>
      <w:r>
        <w:rPr>
          <w:lang w:eastAsia="zh-CN"/>
        </w:rPr>
        <w:t>&lt;value&gt;0.8&lt;/value&gt;</w:t>
      </w:r>
    </w:p>
    <w:p w14:paraId="01FF4812" w14:textId="77777777" w:rsidR="00BE2B19" w:rsidRPr="00812230" w:rsidRDefault="00BE2B19" w:rsidP="00BE2B19">
      <w:pPr>
        <w:pStyle w:val="List1OGCletters"/>
        <w:numPr>
          <w:ilvl w:val="0"/>
          <w:numId w:val="0"/>
        </w:numPr>
        <w:rPr>
          <w:lang w:eastAsia="zh-CN"/>
        </w:rPr>
      </w:pPr>
    </w:p>
    <w:p w14:paraId="113FEBB1" w14:textId="7C185FC8" w:rsidR="00BE2B19" w:rsidRDefault="00BE2B19" w:rsidP="00BE2B19">
      <w:pPr>
        <w:rPr>
          <w:lang w:eastAsia="zh-CN"/>
        </w:rPr>
      </w:pPr>
      <w:r>
        <w:rPr>
          <w:lang w:eastAsia="zh-CN"/>
        </w:rPr>
        <w:t xml:space="preserve">The URL is encoded as </w:t>
      </w:r>
      <w:r w:rsidR="00ED0438">
        <w:rPr>
          <w:lang w:eastAsia="zh-CN"/>
        </w:rPr>
        <w:t>an XML element defined as the type of “</w:t>
      </w:r>
      <w:proofErr w:type="spellStart"/>
      <w:r w:rsidR="00ED0438">
        <w:rPr>
          <w:lang w:eastAsia="zh-CN"/>
        </w:rPr>
        <w:t>anyURI</w:t>
      </w:r>
      <w:proofErr w:type="spellEnd"/>
      <w:r w:rsidR="00ED0438">
        <w:rPr>
          <w:lang w:eastAsia="zh-CN"/>
        </w:rPr>
        <w:t>”</w:t>
      </w:r>
      <w:r>
        <w:rPr>
          <w:lang w:eastAsia="zh-CN"/>
        </w:rPr>
        <w:t>.</w:t>
      </w:r>
    </w:p>
    <w:tbl>
      <w:tblPr>
        <w:tblStyle w:val="af1"/>
        <w:tblW w:w="0" w:type="auto"/>
        <w:tblLook w:val="04A0" w:firstRow="1" w:lastRow="0" w:firstColumn="1" w:lastColumn="0" w:noHBand="0" w:noVBand="1"/>
      </w:tblPr>
      <w:tblGrid>
        <w:gridCol w:w="1658"/>
        <w:gridCol w:w="6972"/>
      </w:tblGrid>
      <w:tr w:rsidR="00BE2B19" w14:paraId="1965BE20" w14:textId="77777777" w:rsidTr="00BE2B19">
        <w:tc>
          <w:tcPr>
            <w:tcW w:w="1668" w:type="dxa"/>
          </w:tcPr>
          <w:p w14:paraId="5C41AA02" w14:textId="77777777" w:rsidR="00BE2B19" w:rsidRDefault="00BE2B19" w:rsidP="00BE2B19">
            <w:r>
              <w:rPr>
                <w:lang w:eastAsia="zh-CN"/>
              </w:rPr>
              <w:t>Requirement 4</w:t>
            </w:r>
          </w:p>
        </w:tc>
        <w:tc>
          <w:tcPr>
            <w:tcW w:w="7188" w:type="dxa"/>
          </w:tcPr>
          <w:p w14:paraId="5E23FE38" w14:textId="50F12E6F" w:rsidR="00BE2B19" w:rsidRDefault="00BE2B19" w:rsidP="00BE2B19">
            <w:pPr>
              <w:rPr>
                <w:lang w:eastAsia="zh-CN"/>
              </w:rPr>
            </w:pPr>
            <w:r>
              <w:rPr>
                <w:rFonts w:hint="eastAsia"/>
                <w:lang w:eastAsia="zh-CN"/>
              </w:rPr>
              <w:t>/req/base/</w:t>
            </w:r>
            <w:proofErr w:type="spellStart"/>
            <w:r w:rsidR="00B36847">
              <w:rPr>
                <w:lang w:eastAsia="zh-CN"/>
              </w:rPr>
              <w:t>xml</w:t>
            </w:r>
            <w:r>
              <w:rPr>
                <w:rFonts w:hint="eastAsia"/>
                <w:lang w:eastAsia="zh-CN"/>
              </w:rPr>
              <w:t>basetype</w:t>
            </w:r>
            <w:proofErr w:type="spellEnd"/>
            <w:r>
              <w:rPr>
                <w:lang w:eastAsia="zh-CN"/>
              </w:rPr>
              <w:t>/</w:t>
            </w:r>
            <w:proofErr w:type="spellStart"/>
            <w:r>
              <w:rPr>
                <w:lang w:eastAsia="zh-CN"/>
              </w:rPr>
              <w:t>url</w:t>
            </w:r>
            <w:proofErr w:type="spellEnd"/>
          </w:p>
          <w:p w14:paraId="25DC8EF9" w14:textId="2E942C6B" w:rsidR="00BE2B19" w:rsidRDefault="00BE2B19" w:rsidP="00BE2B19">
            <w:pPr>
              <w:rPr>
                <w:lang w:eastAsia="zh-CN"/>
              </w:rPr>
            </w:pPr>
            <w:r>
              <w:rPr>
                <w:lang w:eastAsia="zh-CN"/>
              </w:rPr>
              <w:t xml:space="preserve">Each URL value SHALL be encoded as a text string defined in </w:t>
            </w:r>
            <w:hyperlink r:id="rId23" w:anchor="anyURI" w:history="1">
              <w:r w:rsidR="00DF39C2" w:rsidRPr="00DF39C2">
                <w:rPr>
                  <w:rStyle w:val="a3"/>
                  <w:lang w:eastAsia="zh-CN"/>
                </w:rPr>
                <w:t>Section 3.3.17</w:t>
              </w:r>
            </w:hyperlink>
            <w:r w:rsidR="00DF39C2" w:rsidRPr="00E01E2B">
              <w:rPr>
                <w:lang w:eastAsia="zh-CN"/>
              </w:rPr>
              <w:t xml:space="preserve"> of W3C XML Schema Definition Langu</w:t>
            </w:r>
            <w:r w:rsidR="00DF39C2">
              <w:rPr>
                <w:lang w:eastAsia="zh-CN"/>
              </w:rPr>
              <w:t>age (XSD) 1.1 Part 2: Datatypes</w:t>
            </w:r>
            <w:r w:rsidR="00DF39C2" w:rsidRPr="00E01E2B">
              <w:rPr>
                <w:lang w:eastAsia="zh-CN"/>
              </w:rPr>
              <w:t>.</w:t>
            </w:r>
          </w:p>
        </w:tc>
      </w:tr>
    </w:tbl>
    <w:p w14:paraId="6F3B9907" w14:textId="77777777" w:rsidR="00BE2B19" w:rsidRDefault="00BE2B19" w:rsidP="00BE2B19">
      <w:pPr>
        <w:rPr>
          <w:lang w:eastAsia="zh-CN"/>
        </w:rPr>
      </w:pPr>
    </w:p>
    <w:p w14:paraId="5C6AA5B7" w14:textId="77777777" w:rsidR="00BE2B19" w:rsidRDefault="00BE2B19" w:rsidP="00BE2B19">
      <w:pPr>
        <w:rPr>
          <w:lang w:eastAsia="zh-CN"/>
        </w:rPr>
      </w:pPr>
      <w:r>
        <w:rPr>
          <w:rFonts w:hint="eastAsia"/>
          <w:lang w:eastAsia="zh-CN"/>
        </w:rPr>
        <w:t>E</w:t>
      </w:r>
      <w:r>
        <w:rPr>
          <w:lang w:eastAsia="zh-CN"/>
        </w:rPr>
        <w:t>xamples:</w:t>
      </w:r>
    </w:p>
    <w:p w14:paraId="02644735" w14:textId="117A66AA" w:rsidR="00BE2B19" w:rsidRDefault="00BE2B19" w:rsidP="00BE2B19">
      <w:pPr>
        <w:pStyle w:val="List1OGCletters"/>
        <w:numPr>
          <w:ilvl w:val="0"/>
          <w:numId w:val="40"/>
        </w:numPr>
        <w:rPr>
          <w:lang w:eastAsia="zh-CN"/>
        </w:rPr>
      </w:pPr>
      <w:r w:rsidRPr="00622A3D">
        <w:rPr>
          <w:lang w:eastAsia="zh-CN"/>
        </w:rPr>
        <w:t>http://www.opengeospatial.org</w:t>
      </w:r>
    </w:p>
    <w:p w14:paraId="5C0C7B0B" w14:textId="54718E4D" w:rsidR="00BE2B19" w:rsidRDefault="00BE2B19" w:rsidP="00BE2B19">
      <w:pPr>
        <w:pStyle w:val="List1OGCletters"/>
        <w:numPr>
          <w:ilvl w:val="0"/>
          <w:numId w:val="13"/>
        </w:numPr>
        <w:rPr>
          <w:lang w:eastAsia="zh-CN"/>
        </w:rPr>
      </w:pPr>
      <w:bookmarkStart w:id="209" w:name="OLE_LINK7"/>
      <w:bookmarkStart w:id="210" w:name="OLE_LINK8"/>
      <w:r>
        <w:rPr>
          <w:lang w:eastAsia="zh-CN"/>
        </w:rPr>
        <w:t>/file.txt</w:t>
      </w:r>
    </w:p>
    <w:bookmarkEnd w:id="209"/>
    <w:bookmarkEnd w:id="210"/>
    <w:p w14:paraId="3AD12AD1" w14:textId="77777777" w:rsidR="007364B0" w:rsidRPr="007364B0" w:rsidRDefault="007364B0" w:rsidP="007364B0">
      <w:pPr>
        <w:pStyle w:val="List1OGCletters"/>
        <w:numPr>
          <w:ilvl w:val="0"/>
          <w:numId w:val="0"/>
        </w:numPr>
        <w:rPr>
          <w:lang w:eastAsia="zh-CN"/>
        </w:rPr>
      </w:pPr>
    </w:p>
    <w:p w14:paraId="0170E05A" w14:textId="47D57816" w:rsidR="006030A0" w:rsidRDefault="00C11E2A" w:rsidP="008F6C38">
      <w:pPr>
        <w:pStyle w:val="3"/>
      </w:pPr>
      <w:bookmarkStart w:id="211" w:name="_Toc157175763"/>
      <w:r>
        <w:t>Requirements Class:</w:t>
      </w:r>
      <w:r w:rsidR="008F6C38">
        <w:t xml:space="preserve"> </w:t>
      </w:r>
      <w:r w:rsidR="006368B9">
        <w:t xml:space="preserve">ISO </w:t>
      </w:r>
      <w:r w:rsidR="00AA3138">
        <w:t>M</w:t>
      </w:r>
      <w:r w:rsidR="006368B9">
        <w:t>etadata</w:t>
      </w:r>
      <w:r w:rsidR="006A0B1F">
        <w:t xml:space="preserve"> </w:t>
      </w:r>
      <w:r w:rsidR="00AA3138">
        <w:t>T</w:t>
      </w:r>
      <w:r w:rsidR="006A0B1F">
        <w:t>ype</w:t>
      </w:r>
      <w:bookmarkEnd w:id="211"/>
    </w:p>
    <w:p w14:paraId="3E9BC0AC" w14:textId="2223CF2D" w:rsidR="008F6C38" w:rsidRDefault="00AA3138" w:rsidP="008F6C38">
      <w:pPr>
        <w:rPr>
          <w:lang w:val="en-GB" w:eastAsia="zh-CN"/>
        </w:rPr>
      </w:pPr>
      <w:r>
        <w:rPr>
          <w:rFonts w:hint="eastAsia"/>
          <w:lang w:val="en-GB" w:eastAsia="zh-CN"/>
        </w:rPr>
        <w:t>T</w:t>
      </w:r>
      <w:r>
        <w:rPr>
          <w:lang w:val="en-GB" w:eastAsia="zh-CN"/>
        </w:rPr>
        <w:t>he ISO Metadata Type</w:t>
      </w:r>
      <w:r w:rsidR="00BF6527">
        <w:rPr>
          <w:lang w:val="en-GB" w:eastAsia="zh-CN"/>
        </w:rPr>
        <w:t xml:space="preserve"> requirement</w:t>
      </w:r>
      <w:r>
        <w:rPr>
          <w:rFonts w:hint="eastAsia"/>
          <w:lang w:val="en-GB" w:eastAsia="zh-CN"/>
        </w:rPr>
        <w:t>s</w:t>
      </w:r>
      <w:r w:rsidR="00BF6527">
        <w:rPr>
          <w:lang w:val="en-GB" w:eastAsia="zh-CN"/>
        </w:rPr>
        <w:t xml:space="preserve"> class defines the requirements for </w:t>
      </w:r>
      <w:r w:rsidR="00384C84">
        <w:rPr>
          <w:lang w:val="en-GB" w:eastAsia="zh-CN"/>
        </w:rPr>
        <w:t>XML</w:t>
      </w:r>
      <w:r w:rsidR="00BF6527">
        <w:rPr>
          <w:lang w:val="en-GB" w:eastAsia="zh-CN"/>
        </w:rPr>
        <w:t xml:space="preserve"> encoding of </w:t>
      </w:r>
      <w:r w:rsidR="003165C4">
        <w:rPr>
          <w:lang w:val="en-GB" w:eastAsia="zh-CN"/>
        </w:rPr>
        <w:t>ISO metadata types</w:t>
      </w:r>
      <w:r w:rsidR="007B4531">
        <w:rPr>
          <w:lang w:val="en-GB" w:eastAsia="zh-CN"/>
        </w:rPr>
        <w:t>.</w:t>
      </w:r>
    </w:p>
    <w:tbl>
      <w:tblPr>
        <w:tblStyle w:val="af1"/>
        <w:tblW w:w="0" w:type="auto"/>
        <w:tblLayout w:type="fixed"/>
        <w:tblLook w:val="04A0" w:firstRow="1" w:lastRow="0" w:firstColumn="1" w:lastColumn="0" w:noHBand="0" w:noVBand="1"/>
      </w:tblPr>
      <w:tblGrid>
        <w:gridCol w:w="1837"/>
        <w:gridCol w:w="6970"/>
      </w:tblGrid>
      <w:tr w:rsidR="007B4531" w14:paraId="11061547" w14:textId="77777777" w:rsidTr="002522C2">
        <w:tc>
          <w:tcPr>
            <w:tcW w:w="8630" w:type="dxa"/>
            <w:gridSpan w:val="2"/>
          </w:tcPr>
          <w:p w14:paraId="4086DE2C" w14:textId="6D1BEC1C" w:rsidR="007B4531" w:rsidRPr="008202E5" w:rsidRDefault="007B4531"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7B4531" w14:paraId="7346F842" w14:textId="77777777" w:rsidTr="002522C2">
        <w:tc>
          <w:tcPr>
            <w:tcW w:w="8630" w:type="dxa"/>
            <w:gridSpan w:val="2"/>
          </w:tcPr>
          <w:p w14:paraId="316B0FB9" w14:textId="3A474E7A"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7B4531" w14:paraId="4059D444" w14:textId="77777777" w:rsidTr="002522C2">
        <w:tc>
          <w:tcPr>
            <w:tcW w:w="1837" w:type="dxa"/>
          </w:tcPr>
          <w:p w14:paraId="04AEE3D5" w14:textId="77777777" w:rsidR="007B4531" w:rsidRDefault="007B4531" w:rsidP="003A289F">
            <w:pPr>
              <w:rPr>
                <w:lang w:eastAsia="zh-CN"/>
              </w:rPr>
            </w:pPr>
            <w:r>
              <w:rPr>
                <w:rFonts w:hint="eastAsia"/>
                <w:lang w:eastAsia="zh-CN"/>
              </w:rPr>
              <w:lastRenderedPageBreak/>
              <w:t>D</w:t>
            </w:r>
            <w:r>
              <w:rPr>
                <w:lang w:eastAsia="zh-CN"/>
              </w:rPr>
              <w:t>ependency</w:t>
            </w:r>
          </w:p>
        </w:tc>
        <w:tc>
          <w:tcPr>
            <w:tcW w:w="6970" w:type="dxa"/>
          </w:tcPr>
          <w:p w14:paraId="44670C90" w14:textId="1CF1243B" w:rsidR="007B4531" w:rsidRDefault="00BD39FB" w:rsidP="003A289F">
            <w:pPr>
              <w:rPr>
                <w:lang w:eastAsia="zh-CN"/>
              </w:rPr>
            </w:pPr>
            <w:r>
              <w:rPr>
                <w:lang w:eastAsia="zh-CN"/>
              </w:rPr>
              <w:t>XML</w:t>
            </w:r>
          </w:p>
        </w:tc>
      </w:tr>
      <w:tr w:rsidR="007B4531" w14:paraId="6B118AA5" w14:textId="77777777" w:rsidTr="002522C2">
        <w:tc>
          <w:tcPr>
            <w:tcW w:w="1837" w:type="dxa"/>
          </w:tcPr>
          <w:p w14:paraId="49299C5A" w14:textId="52CFC50B" w:rsidR="007B4531" w:rsidRDefault="007B4531" w:rsidP="003A289F">
            <w:r>
              <w:rPr>
                <w:lang w:eastAsia="zh-CN"/>
              </w:rPr>
              <w:t>Requirement</w:t>
            </w:r>
            <w:r w:rsidR="00AA3138">
              <w:rPr>
                <w:lang w:eastAsia="zh-CN"/>
              </w:rPr>
              <w:t xml:space="preserve"> </w:t>
            </w:r>
            <w:r w:rsidR="000C51ED">
              <w:rPr>
                <w:lang w:eastAsia="zh-CN"/>
              </w:rPr>
              <w:t>5</w:t>
            </w:r>
          </w:p>
        </w:tc>
        <w:tc>
          <w:tcPr>
            <w:tcW w:w="6970" w:type="dxa"/>
          </w:tcPr>
          <w:p w14:paraId="5C6007A1" w14:textId="5C9A7217" w:rsidR="007B453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E126AD">
              <w:rPr>
                <w:lang w:eastAsia="zh-CN"/>
              </w:rPr>
              <w:t>/</w:t>
            </w:r>
            <w:r w:rsidR="00B55E99">
              <w:rPr>
                <w:lang w:eastAsia="zh-CN"/>
              </w:rPr>
              <w:t>band</w:t>
            </w:r>
          </w:p>
        </w:tc>
      </w:tr>
      <w:tr w:rsidR="00231E4C" w14:paraId="3A12DA96" w14:textId="77777777" w:rsidTr="002522C2">
        <w:tc>
          <w:tcPr>
            <w:tcW w:w="1837" w:type="dxa"/>
          </w:tcPr>
          <w:p w14:paraId="10CB837A" w14:textId="07C70CB8"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6</w:t>
            </w:r>
          </w:p>
        </w:tc>
        <w:tc>
          <w:tcPr>
            <w:tcW w:w="6970" w:type="dxa"/>
          </w:tcPr>
          <w:p w14:paraId="6A7F8B60" w14:textId="2C17B90B"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/extent</w:t>
            </w:r>
          </w:p>
        </w:tc>
      </w:tr>
      <w:tr w:rsidR="00231E4C" w14:paraId="34382400" w14:textId="77777777" w:rsidTr="002522C2">
        <w:tc>
          <w:tcPr>
            <w:tcW w:w="1837" w:type="dxa"/>
          </w:tcPr>
          <w:p w14:paraId="6895BF1E" w14:textId="7A3F9A86" w:rsidR="00231E4C" w:rsidRDefault="00231E4C"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7</w:t>
            </w:r>
          </w:p>
        </w:tc>
        <w:tc>
          <w:tcPr>
            <w:tcW w:w="6970" w:type="dxa"/>
          </w:tcPr>
          <w:p w14:paraId="53D1D729" w14:textId="2522A8EC" w:rsidR="00231E4C"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31E4C">
              <w:rPr>
                <w:lang w:eastAsia="zh-CN"/>
              </w:rPr>
              <w:t>/citation</w:t>
            </w:r>
          </w:p>
        </w:tc>
      </w:tr>
      <w:tr w:rsidR="00F61E88" w14:paraId="2D7C7E05" w14:textId="77777777" w:rsidTr="002522C2">
        <w:tc>
          <w:tcPr>
            <w:tcW w:w="1837" w:type="dxa"/>
          </w:tcPr>
          <w:p w14:paraId="6E480089" w14:textId="751802E8" w:rsidR="00F61E88" w:rsidRDefault="00F61E88" w:rsidP="003A289F">
            <w:pPr>
              <w:rPr>
                <w:lang w:eastAsia="zh-CN"/>
              </w:rPr>
            </w:pPr>
            <w:r>
              <w:rPr>
                <w:rFonts w:hint="eastAsia"/>
                <w:lang w:eastAsia="zh-CN"/>
              </w:rPr>
              <w:t>R</w:t>
            </w:r>
            <w:r>
              <w:rPr>
                <w:lang w:eastAsia="zh-CN"/>
              </w:rPr>
              <w:t>equirement</w:t>
            </w:r>
            <w:r w:rsidR="00AA3138">
              <w:rPr>
                <w:lang w:eastAsia="zh-CN"/>
              </w:rPr>
              <w:t xml:space="preserve"> </w:t>
            </w:r>
            <w:r w:rsidR="000C51ED">
              <w:rPr>
                <w:lang w:eastAsia="zh-CN"/>
              </w:rPr>
              <w:t>8</w:t>
            </w:r>
          </w:p>
        </w:tc>
        <w:tc>
          <w:tcPr>
            <w:tcW w:w="6970" w:type="dxa"/>
          </w:tcPr>
          <w:p w14:paraId="5B497E3B" w14:textId="3DB73BFA" w:rsidR="00F61E88" w:rsidRDefault="00F61E88" w:rsidP="003A289F">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w:t>
            </w:r>
            <w:r w:rsidR="007373AB">
              <w:rPr>
                <w:lang w:eastAsia="zh-CN"/>
              </w:rPr>
              <w:t>scope</w:t>
            </w:r>
          </w:p>
        </w:tc>
      </w:tr>
    </w:tbl>
    <w:p w14:paraId="5DA75F3F" w14:textId="426A74B7" w:rsidR="007B4531" w:rsidRDefault="007B4531" w:rsidP="008F6C38">
      <w:pPr>
        <w:rPr>
          <w:lang w:val="en-GB"/>
        </w:rPr>
      </w:pPr>
    </w:p>
    <w:p w14:paraId="090C58DD" w14:textId="3AD6A1EE" w:rsidR="00155957" w:rsidRDefault="00AA3138" w:rsidP="008F6C38">
      <w:pPr>
        <w:rPr>
          <w:lang w:val="en-GB" w:eastAsia="zh-CN"/>
        </w:rPr>
      </w:pPr>
      <w:r>
        <w:rPr>
          <w:lang w:val="en-GB" w:eastAsia="zh-CN"/>
        </w:rPr>
        <w:t xml:space="preserve">The </w:t>
      </w:r>
      <w:proofErr w:type="spellStart"/>
      <w:r w:rsidR="00155957">
        <w:rPr>
          <w:lang w:val="en-GB" w:eastAsia="zh-CN"/>
        </w:rPr>
        <w:t>MD_Band</w:t>
      </w:r>
      <w:proofErr w:type="spellEnd"/>
      <w:r w:rsidR="001C2FAD">
        <w:rPr>
          <w:lang w:val="en-GB" w:eastAsia="zh-CN"/>
        </w:rPr>
        <w:t xml:space="preserve"> is encoded </w:t>
      </w:r>
      <w:r w:rsidR="00E60F94">
        <w:rPr>
          <w:lang w:val="en-GB" w:eastAsia="zh-CN"/>
        </w:rPr>
        <w:t>as a text string</w:t>
      </w:r>
      <w:r w:rsidR="003A289F">
        <w:rPr>
          <w:lang w:val="en-GB" w:eastAsia="zh-CN"/>
        </w:rPr>
        <w:t xml:space="preserve"> or </w:t>
      </w:r>
      <w:r w:rsidR="00CA3710">
        <w:rPr>
          <w:lang w:val="en-GB" w:eastAsia="zh-CN"/>
        </w:rPr>
        <w:t>an XML element</w:t>
      </w:r>
      <w:r w:rsidR="007203E4">
        <w:rPr>
          <w:lang w:val="en-GB" w:eastAsia="zh-CN"/>
        </w:rPr>
        <w:t>.</w:t>
      </w:r>
    </w:p>
    <w:tbl>
      <w:tblPr>
        <w:tblStyle w:val="af1"/>
        <w:tblW w:w="0" w:type="auto"/>
        <w:tblLook w:val="04A0" w:firstRow="1" w:lastRow="0" w:firstColumn="1" w:lastColumn="0" w:noHBand="0" w:noVBand="1"/>
      </w:tblPr>
      <w:tblGrid>
        <w:gridCol w:w="1797"/>
        <w:gridCol w:w="6833"/>
      </w:tblGrid>
      <w:tr w:rsidR="00695D23" w14:paraId="643B8B30" w14:textId="77777777" w:rsidTr="002522C2">
        <w:tc>
          <w:tcPr>
            <w:tcW w:w="1837" w:type="dxa"/>
          </w:tcPr>
          <w:p w14:paraId="0C8C86F4" w14:textId="570F06EB" w:rsidR="00695D23" w:rsidRDefault="00695D23" w:rsidP="003A289F">
            <w:r>
              <w:rPr>
                <w:lang w:eastAsia="zh-CN"/>
              </w:rPr>
              <w:t>Requirement</w:t>
            </w:r>
            <w:r w:rsidR="00AA3138">
              <w:rPr>
                <w:lang w:eastAsia="zh-CN"/>
              </w:rPr>
              <w:t xml:space="preserve"> </w:t>
            </w:r>
            <w:r w:rsidR="000C51ED">
              <w:rPr>
                <w:lang w:eastAsia="zh-CN"/>
              </w:rPr>
              <w:t>5</w:t>
            </w:r>
          </w:p>
        </w:tc>
        <w:tc>
          <w:tcPr>
            <w:tcW w:w="7188" w:type="dxa"/>
          </w:tcPr>
          <w:p w14:paraId="062208E6" w14:textId="3984C248" w:rsidR="00695D23"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695D23">
              <w:rPr>
                <w:lang w:eastAsia="zh-CN"/>
              </w:rPr>
              <w:t>/band</w:t>
            </w:r>
          </w:p>
          <w:p w14:paraId="46B20F1E" w14:textId="76894EF1" w:rsidR="00AA3138" w:rsidRDefault="00695D23" w:rsidP="00AA3138">
            <w:pPr>
              <w:rPr>
                <w:lang w:eastAsia="zh-CN"/>
              </w:rPr>
            </w:pPr>
            <w:r>
              <w:rPr>
                <w:lang w:eastAsia="zh-CN"/>
              </w:rPr>
              <w:t xml:space="preserve">Each </w:t>
            </w:r>
            <w:proofErr w:type="spellStart"/>
            <w:r>
              <w:rPr>
                <w:lang w:eastAsia="zh-CN"/>
              </w:rPr>
              <w:t>MD_Band</w:t>
            </w:r>
            <w:proofErr w:type="spellEnd"/>
            <w:r>
              <w:rPr>
                <w:lang w:eastAsia="zh-CN"/>
              </w:rPr>
              <w:t xml:space="preserve"> value </w:t>
            </w:r>
            <w:r w:rsidR="00AA3138">
              <w:rPr>
                <w:lang w:eastAsia="zh-CN"/>
              </w:rPr>
              <w:t>SHALL</w:t>
            </w:r>
            <w:r>
              <w:rPr>
                <w:lang w:eastAsia="zh-CN"/>
              </w:rPr>
              <w:t xml:space="preserve"> be encoded as a text string</w:t>
            </w:r>
            <w:r w:rsidR="003A289F">
              <w:rPr>
                <w:lang w:eastAsia="zh-CN"/>
              </w:rPr>
              <w:t xml:space="preserve"> </w:t>
            </w:r>
            <w:r w:rsidR="00920266">
              <w:rPr>
                <w:lang w:eastAsia="zh-CN"/>
              </w:rPr>
              <w:t xml:space="preserve">or </w:t>
            </w:r>
            <w:r w:rsidR="00CA3710">
              <w:rPr>
                <w:lang w:eastAsia="zh-CN"/>
              </w:rPr>
              <w:t>an XML element</w:t>
            </w:r>
            <w:r w:rsidR="00920266">
              <w:rPr>
                <w:lang w:eastAsia="zh-CN"/>
              </w:rPr>
              <w:t xml:space="preserve"> matching the XML Schema type</w:t>
            </w:r>
            <w:r w:rsidR="0030575D">
              <w:rPr>
                <w:lang w:eastAsia="zh-CN"/>
              </w:rPr>
              <w:t xml:space="preserve"> as defined in:</w:t>
            </w:r>
          </w:p>
          <w:bookmarkStart w:id="212" w:name="OLE_LINK9"/>
          <w:bookmarkStart w:id="213" w:name="OLE_LINK10"/>
          <w:p w14:paraId="62BC1341" w14:textId="3659723D" w:rsidR="00695D23" w:rsidRDefault="00AA3138" w:rsidP="001560B5">
            <w:pPr>
              <w:rPr>
                <w:lang w:eastAsia="zh-CN"/>
              </w:rPr>
            </w:pPr>
            <w:r>
              <w:rPr>
                <w:lang w:eastAsia="zh-CN"/>
              </w:rPr>
              <w:fldChar w:fldCharType="begin"/>
            </w:r>
            <w:r>
              <w:rPr>
                <w:lang w:eastAsia="zh-CN"/>
              </w:rPr>
              <w:instrText xml:space="preserve"> HYPERLINK "https://schemas.isotc211.org/19115/-1/mrc/1.3.0/content.xsd" </w:instrText>
            </w:r>
            <w:r>
              <w:rPr>
                <w:lang w:eastAsia="zh-CN"/>
              </w:rPr>
              <w:fldChar w:fldCharType="separate"/>
            </w:r>
            <w:r w:rsidRPr="000F46CA">
              <w:rPr>
                <w:rStyle w:val="a3"/>
                <w:lang w:eastAsia="zh-CN"/>
              </w:rPr>
              <w:t>https://schemas.isotc211.org/19115/-1/mrc/1.3.0/content.xsd</w:t>
            </w:r>
            <w:r>
              <w:rPr>
                <w:lang w:eastAsia="zh-CN"/>
              </w:rPr>
              <w:fldChar w:fldCharType="end"/>
            </w:r>
            <w:bookmarkEnd w:id="212"/>
            <w:bookmarkEnd w:id="213"/>
          </w:p>
        </w:tc>
      </w:tr>
    </w:tbl>
    <w:p w14:paraId="6337F0D4" w14:textId="7C2442C0" w:rsidR="004C008C" w:rsidRDefault="004C008C" w:rsidP="004C008C">
      <w:pPr>
        <w:rPr>
          <w:lang w:eastAsia="zh-CN"/>
        </w:rPr>
      </w:pPr>
      <w:r>
        <w:rPr>
          <w:rFonts w:hint="eastAsia"/>
          <w:lang w:eastAsia="zh-CN"/>
        </w:rPr>
        <w:t>E</w:t>
      </w:r>
      <w:r>
        <w:rPr>
          <w:lang w:eastAsia="zh-CN"/>
        </w:rPr>
        <w:t>xample</w:t>
      </w:r>
      <w:r w:rsidR="004433A4">
        <w:rPr>
          <w:lang w:eastAsia="zh-CN"/>
        </w:rPr>
        <w:t>s</w:t>
      </w:r>
      <w:r>
        <w:rPr>
          <w:lang w:eastAsia="zh-CN"/>
        </w:rPr>
        <w:t>:</w:t>
      </w:r>
    </w:p>
    <w:p w14:paraId="741EE268" w14:textId="536AD2B7" w:rsidR="004C008C" w:rsidRDefault="004C008C" w:rsidP="004C008C">
      <w:pPr>
        <w:pStyle w:val="List1OGCletters"/>
        <w:numPr>
          <w:ilvl w:val="0"/>
          <w:numId w:val="22"/>
        </w:numPr>
        <w:rPr>
          <w:lang w:eastAsia="zh-CN"/>
        </w:rPr>
      </w:pPr>
      <w:bookmarkStart w:id="214" w:name="OLE_LINK13"/>
      <w:bookmarkStart w:id="215" w:name="OLE_LINK14"/>
      <w:r>
        <w:rPr>
          <w:lang w:eastAsia="zh-CN"/>
        </w:rPr>
        <w:t>red</w:t>
      </w:r>
    </w:p>
    <w:p w14:paraId="69B8FE8C" w14:textId="0196563E" w:rsidR="002B7966" w:rsidRDefault="002B7966" w:rsidP="004C008C">
      <w:pPr>
        <w:pStyle w:val="List1OGCletters"/>
        <w:numPr>
          <w:ilvl w:val="0"/>
          <w:numId w:val="22"/>
        </w:numPr>
        <w:rPr>
          <w:lang w:eastAsia="zh-CN"/>
        </w:rPr>
      </w:pPr>
      <w:r>
        <w:rPr>
          <w:lang w:eastAsia="zh-CN"/>
        </w:rPr>
        <w:t>B4</w:t>
      </w:r>
    </w:p>
    <w:p w14:paraId="70FD0CDD" w14:textId="109ED36A" w:rsidR="00621401" w:rsidRDefault="00621401" w:rsidP="002B4CDF">
      <w:pPr>
        <w:pStyle w:val="List1OGCletters"/>
        <w:numPr>
          <w:ilvl w:val="0"/>
          <w:numId w:val="22"/>
        </w:numPr>
        <w:rPr>
          <w:lang w:eastAsia="zh-CN"/>
        </w:rPr>
      </w:pPr>
      <w:r>
        <w:rPr>
          <w:lang w:eastAsia="zh-CN"/>
        </w:rPr>
        <w:t>&lt;</w:t>
      </w:r>
      <w:proofErr w:type="spellStart"/>
      <w:proofErr w:type="gramStart"/>
      <w:r w:rsidR="00B7016B">
        <w:rPr>
          <w:lang w:eastAsia="zh-CN"/>
        </w:rPr>
        <w:t>mrc:</w:t>
      </w:r>
      <w:r w:rsidR="002B4CDF">
        <w:rPr>
          <w:lang w:eastAsia="zh-CN"/>
        </w:rPr>
        <w:t>boundMax</w:t>
      </w:r>
      <w:proofErr w:type="spellEnd"/>
      <w:proofErr w:type="gramEnd"/>
      <w:r>
        <w:rPr>
          <w:lang w:eastAsia="zh-CN"/>
        </w:rPr>
        <w:t>&gt;</w:t>
      </w:r>
      <w:r w:rsidR="002B4CDF">
        <w:rPr>
          <w:lang w:eastAsia="zh-CN"/>
        </w:rPr>
        <w:t>690</w:t>
      </w:r>
      <w:r>
        <w:rPr>
          <w:lang w:eastAsia="zh-CN"/>
        </w:rPr>
        <w:t>&lt;/</w:t>
      </w:r>
      <w:proofErr w:type="spellStart"/>
      <w:r w:rsidR="00B7016B">
        <w:rPr>
          <w:lang w:eastAsia="zh-CN"/>
        </w:rPr>
        <w:t>mrc:</w:t>
      </w:r>
      <w:r>
        <w:rPr>
          <w:lang w:eastAsia="zh-CN"/>
        </w:rPr>
        <w:t>boundMax</w:t>
      </w:r>
      <w:proofErr w:type="spellEnd"/>
      <w:r>
        <w:rPr>
          <w:lang w:eastAsia="zh-CN"/>
        </w:rPr>
        <w:t>&gt;</w:t>
      </w:r>
    </w:p>
    <w:p w14:paraId="63ABCEAF" w14:textId="0ACBC03E" w:rsidR="00621401"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Pr>
          <w:lang w:eastAsia="zh-CN"/>
        </w:rPr>
        <w:t>boundMin</w:t>
      </w:r>
      <w:proofErr w:type="spellEnd"/>
      <w:proofErr w:type="gramEnd"/>
      <w:r>
        <w:rPr>
          <w:lang w:eastAsia="zh-CN"/>
        </w:rPr>
        <w:t>&gt;</w:t>
      </w:r>
      <w:r w:rsidR="002B4CDF">
        <w:rPr>
          <w:lang w:eastAsia="zh-CN"/>
        </w:rPr>
        <w:t>630</w:t>
      </w:r>
      <w:r>
        <w:rPr>
          <w:lang w:eastAsia="zh-CN"/>
        </w:rPr>
        <w:t>&lt;/</w:t>
      </w:r>
      <w:proofErr w:type="spellStart"/>
      <w:r w:rsidR="00B7016B">
        <w:rPr>
          <w:lang w:eastAsia="zh-CN"/>
        </w:rPr>
        <w:t>mrc:</w:t>
      </w:r>
      <w:r>
        <w:rPr>
          <w:lang w:eastAsia="zh-CN"/>
        </w:rPr>
        <w:t>boundMin</w:t>
      </w:r>
      <w:proofErr w:type="spellEnd"/>
      <w:r>
        <w:rPr>
          <w:lang w:eastAsia="zh-CN"/>
        </w:rPr>
        <w:t>&gt;</w:t>
      </w:r>
    </w:p>
    <w:p w14:paraId="194F617D" w14:textId="6325AEEF" w:rsidR="003A289F" w:rsidRDefault="00621401" w:rsidP="00621401">
      <w:pPr>
        <w:pStyle w:val="List1OGCletters"/>
        <w:numPr>
          <w:ilvl w:val="0"/>
          <w:numId w:val="0"/>
        </w:numPr>
        <w:ind w:left="720"/>
        <w:rPr>
          <w:lang w:eastAsia="zh-CN"/>
        </w:rPr>
      </w:pPr>
      <w:r>
        <w:rPr>
          <w:lang w:eastAsia="zh-CN"/>
        </w:rPr>
        <w:t>&lt;</w:t>
      </w:r>
      <w:proofErr w:type="spellStart"/>
      <w:proofErr w:type="gramStart"/>
      <w:r w:rsidR="00B7016B">
        <w:rPr>
          <w:lang w:eastAsia="zh-CN"/>
        </w:rPr>
        <w:t>mrc:</w:t>
      </w:r>
      <w:r w:rsidR="002B4CDF" w:rsidRPr="002B4CDF">
        <w:rPr>
          <w:lang w:eastAsia="zh-CN"/>
        </w:rPr>
        <w:t>boundUnits</w:t>
      </w:r>
      <w:proofErr w:type="spellEnd"/>
      <w:proofErr w:type="gramEnd"/>
      <w:r>
        <w:rPr>
          <w:lang w:eastAsia="zh-CN"/>
        </w:rPr>
        <w:t>&gt;</w:t>
      </w:r>
      <w:r w:rsidR="002B4CDF">
        <w:rPr>
          <w:lang w:eastAsia="zh-CN"/>
        </w:rPr>
        <w:t>nm</w:t>
      </w:r>
      <w:r>
        <w:rPr>
          <w:lang w:eastAsia="zh-CN"/>
        </w:rPr>
        <w:t>&lt;/</w:t>
      </w:r>
      <w:proofErr w:type="spellStart"/>
      <w:r w:rsidR="00B7016B">
        <w:rPr>
          <w:lang w:eastAsia="zh-CN"/>
        </w:rPr>
        <w:t>mrc:</w:t>
      </w:r>
      <w:r w:rsidRPr="002B4CDF">
        <w:rPr>
          <w:lang w:eastAsia="zh-CN"/>
        </w:rPr>
        <w:t>boundUnits</w:t>
      </w:r>
      <w:proofErr w:type="spellEnd"/>
      <w:r>
        <w:rPr>
          <w:lang w:eastAsia="zh-CN"/>
        </w:rPr>
        <w:t>&gt;</w:t>
      </w:r>
    </w:p>
    <w:bookmarkEnd w:id="214"/>
    <w:bookmarkEnd w:id="215"/>
    <w:p w14:paraId="17A950D5" w14:textId="77777777" w:rsidR="00C109CB" w:rsidRDefault="00C109CB" w:rsidP="00BC73BF">
      <w:pPr>
        <w:rPr>
          <w:lang w:val="en-GB" w:eastAsia="zh-CN"/>
        </w:rPr>
      </w:pPr>
    </w:p>
    <w:p w14:paraId="57A9C5C0" w14:textId="756E0459" w:rsidR="00A25619" w:rsidRDefault="00AA3138" w:rsidP="00A25619">
      <w:pPr>
        <w:rPr>
          <w:lang w:val="en-GB" w:eastAsia="zh-CN"/>
        </w:rPr>
      </w:pPr>
      <w:r>
        <w:rPr>
          <w:lang w:eastAsia="zh-CN"/>
        </w:rPr>
        <w:t xml:space="preserve">The </w:t>
      </w:r>
      <w:proofErr w:type="spellStart"/>
      <w:r w:rsidR="00A25619">
        <w:rPr>
          <w:lang w:val="en-GB" w:eastAsia="zh-CN"/>
        </w:rPr>
        <w:t>EX_Extent</w:t>
      </w:r>
      <w:proofErr w:type="spellEnd"/>
      <w:r w:rsidR="00A25619" w:rsidRPr="00AA0378">
        <w:rPr>
          <w:lang w:val="en-GB" w:eastAsia="zh-CN"/>
        </w:rPr>
        <w:t xml:space="preserve"> </w:t>
      </w:r>
      <w:r w:rsidR="00A25619">
        <w:rPr>
          <w:lang w:val="en-GB" w:eastAsia="zh-CN"/>
        </w:rPr>
        <w:t>is encoded as a</w:t>
      </w:r>
      <w:r w:rsidR="00A25619" w:rsidRPr="00267851">
        <w:rPr>
          <w:lang w:val="en-GB" w:eastAsia="zh-CN"/>
        </w:rPr>
        <w:t xml:space="preserve"> </w:t>
      </w:r>
      <w:r w:rsidR="00A25619">
        <w:rPr>
          <w:lang w:val="en-GB" w:eastAsia="zh-CN"/>
        </w:rPr>
        <w:t>text string or an XML element.</w:t>
      </w:r>
    </w:p>
    <w:p w14:paraId="2B55F1BA" w14:textId="19C4381C" w:rsidR="00BC73BF" w:rsidRPr="00A25619" w:rsidRDefault="00BC73BF" w:rsidP="00BC73BF">
      <w:pPr>
        <w:rPr>
          <w:lang w:val="en-GB" w:eastAsia="zh-CN"/>
        </w:rPr>
      </w:pPr>
    </w:p>
    <w:tbl>
      <w:tblPr>
        <w:tblStyle w:val="af1"/>
        <w:tblW w:w="0" w:type="auto"/>
        <w:tblLook w:val="04A0" w:firstRow="1" w:lastRow="0" w:firstColumn="1" w:lastColumn="0" w:noHBand="0" w:noVBand="1"/>
      </w:tblPr>
      <w:tblGrid>
        <w:gridCol w:w="1797"/>
        <w:gridCol w:w="6833"/>
      </w:tblGrid>
      <w:tr w:rsidR="00BC73BF" w14:paraId="33EDFFEE" w14:textId="77777777" w:rsidTr="002522C2">
        <w:tc>
          <w:tcPr>
            <w:tcW w:w="1837" w:type="dxa"/>
          </w:tcPr>
          <w:p w14:paraId="1B272D63" w14:textId="18A9B4F5" w:rsidR="00BC73BF" w:rsidRDefault="00BC73BF" w:rsidP="003A289F">
            <w:r>
              <w:rPr>
                <w:lang w:eastAsia="zh-CN"/>
              </w:rPr>
              <w:t>Requirement</w:t>
            </w:r>
            <w:r w:rsidR="00AA3138">
              <w:rPr>
                <w:lang w:eastAsia="zh-CN"/>
              </w:rPr>
              <w:t xml:space="preserve"> </w:t>
            </w:r>
            <w:r w:rsidR="000C51ED">
              <w:rPr>
                <w:lang w:eastAsia="zh-CN"/>
              </w:rPr>
              <w:t>6</w:t>
            </w:r>
          </w:p>
        </w:tc>
        <w:tc>
          <w:tcPr>
            <w:tcW w:w="7188" w:type="dxa"/>
          </w:tcPr>
          <w:p w14:paraId="4904E703" w14:textId="351E238A" w:rsidR="00BC73BF"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BC73BF">
              <w:rPr>
                <w:lang w:eastAsia="zh-CN"/>
              </w:rPr>
              <w:t>/extent</w:t>
            </w:r>
          </w:p>
          <w:p w14:paraId="589591EC" w14:textId="47AE76CD" w:rsidR="00DE5372" w:rsidRDefault="00DE5372" w:rsidP="00DE5372">
            <w:pPr>
              <w:rPr>
                <w:lang w:eastAsia="zh-CN"/>
              </w:rPr>
            </w:pPr>
            <w:r>
              <w:rPr>
                <w:lang w:eastAsia="zh-CN"/>
              </w:rPr>
              <w:t xml:space="preserve">Each </w:t>
            </w:r>
            <w:proofErr w:type="spellStart"/>
            <w:r>
              <w:rPr>
                <w:lang w:val="en-GB" w:eastAsia="zh-CN"/>
              </w:rPr>
              <w:t>EX_Extent</w:t>
            </w:r>
            <w:proofErr w:type="spellEnd"/>
            <w:r>
              <w:rPr>
                <w:lang w:eastAsia="zh-CN"/>
              </w:rPr>
              <w:t xml:space="preserve"> value </w:t>
            </w:r>
            <w:r w:rsidR="00AA3138" w:rsidRPr="003558C3">
              <w:rPr>
                <w:lang w:eastAsia="zh-CN"/>
              </w:rPr>
              <w:t>SHALL</w:t>
            </w:r>
            <w:r>
              <w:rPr>
                <w:lang w:eastAsia="zh-CN"/>
              </w:rPr>
              <w:t xml:space="preserve"> be encoded as a text string or an XML element matching the XML Schema type</w:t>
            </w:r>
            <w:r w:rsidR="006C2089">
              <w:rPr>
                <w:lang w:eastAsia="zh-CN"/>
              </w:rPr>
              <w:t xml:space="preserve"> as defined in</w:t>
            </w:r>
            <w:r>
              <w:rPr>
                <w:lang w:eastAsia="zh-CN"/>
              </w:rPr>
              <w:t>:</w:t>
            </w:r>
          </w:p>
          <w:p w14:paraId="5C1F32D5" w14:textId="0B1067C6" w:rsidR="00BB00C5" w:rsidRPr="00BB00C5" w:rsidRDefault="00636FC1" w:rsidP="003A289F">
            <w:pPr>
              <w:rPr>
                <w:lang w:eastAsia="zh-CN"/>
              </w:rPr>
            </w:pPr>
            <w:hyperlink r:id="rId24" w:history="1">
              <w:r w:rsidR="006C2089" w:rsidRPr="009A2FED">
                <w:rPr>
                  <w:rStyle w:val="a3"/>
                  <w:lang w:eastAsia="zh-CN"/>
                </w:rPr>
                <w:t>https://schemas.isotc211.org/19115/-1/gex/1.3.0/extent.xsd</w:t>
              </w:r>
            </w:hyperlink>
          </w:p>
        </w:tc>
      </w:tr>
    </w:tbl>
    <w:p w14:paraId="4C800C2D" w14:textId="278D7056" w:rsidR="00BC73BF" w:rsidRDefault="00BC73BF" w:rsidP="00BC73BF">
      <w:pPr>
        <w:rPr>
          <w:lang w:eastAsia="zh-CN"/>
        </w:rPr>
      </w:pPr>
      <w:r>
        <w:rPr>
          <w:rFonts w:hint="eastAsia"/>
          <w:lang w:eastAsia="zh-CN"/>
        </w:rPr>
        <w:t>E</w:t>
      </w:r>
      <w:r>
        <w:rPr>
          <w:lang w:eastAsia="zh-CN"/>
        </w:rPr>
        <w:t>xample</w:t>
      </w:r>
      <w:r w:rsidR="003217BD">
        <w:rPr>
          <w:lang w:eastAsia="zh-CN"/>
        </w:rPr>
        <w:t>s</w:t>
      </w:r>
      <w:r>
        <w:rPr>
          <w:lang w:eastAsia="zh-CN"/>
        </w:rPr>
        <w:t>:</w:t>
      </w:r>
    </w:p>
    <w:p w14:paraId="675FF575" w14:textId="773AAC77" w:rsidR="00BC73BF" w:rsidRDefault="00093463" w:rsidP="00BC73BF">
      <w:pPr>
        <w:pStyle w:val="List1OGCletters"/>
        <w:numPr>
          <w:ilvl w:val="0"/>
          <w:numId w:val="21"/>
        </w:numPr>
        <w:rPr>
          <w:lang w:eastAsia="zh-CN"/>
        </w:rPr>
      </w:pPr>
      <w:r>
        <w:rPr>
          <w:lang w:eastAsia="zh-CN"/>
        </w:rPr>
        <w:t>120.0 30.0 130.0 40.0</w:t>
      </w:r>
    </w:p>
    <w:p w14:paraId="5FC4223B" w14:textId="1EE7211E" w:rsidR="00B8437F" w:rsidRDefault="00B8437F" w:rsidP="00BC73BF">
      <w:pPr>
        <w:pStyle w:val="List1OGCletters"/>
        <w:numPr>
          <w:ilvl w:val="0"/>
          <w:numId w:val="21"/>
        </w:numPr>
        <w:rPr>
          <w:lang w:eastAsia="zh-CN"/>
        </w:rPr>
      </w:pPr>
      <w:r>
        <w:rPr>
          <w:lang w:eastAsia="zh-CN"/>
        </w:rPr>
        <w:lastRenderedPageBreak/>
        <w:t>120.0</w:t>
      </w:r>
      <w:r w:rsidR="00093463">
        <w:rPr>
          <w:lang w:eastAsia="zh-CN"/>
        </w:rPr>
        <w:t xml:space="preserve"> 30.0 10.0 130.0 40.0 20.0</w:t>
      </w:r>
    </w:p>
    <w:p w14:paraId="02B67912" w14:textId="6FE1800A" w:rsidR="0094006B" w:rsidRDefault="00950574" w:rsidP="00950574">
      <w:pPr>
        <w:pStyle w:val="List1OGCletters"/>
        <w:numPr>
          <w:ilvl w:val="0"/>
          <w:numId w:val="21"/>
        </w:numPr>
        <w:rPr>
          <w:lang w:eastAsia="zh-CN"/>
        </w:rPr>
      </w:pPr>
      <w:r>
        <w:rPr>
          <w:lang w:eastAsia="zh-CN"/>
        </w:rPr>
        <w:t>&lt;</w:t>
      </w:r>
      <w:proofErr w:type="spellStart"/>
      <w:r w:rsidR="0094006B">
        <w:rPr>
          <w:lang w:eastAsia="zh-CN"/>
        </w:rPr>
        <w:t>geographicElement</w:t>
      </w:r>
      <w:proofErr w:type="spellEnd"/>
      <w:r>
        <w:rPr>
          <w:lang w:eastAsia="zh-CN"/>
        </w:rPr>
        <w:t>&gt;</w:t>
      </w:r>
    </w:p>
    <w:p w14:paraId="2D4F6056" w14:textId="39DC9B7B"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westBoundLongitude</w:t>
      </w:r>
      <w:proofErr w:type="spellEnd"/>
      <w:r w:rsidR="00950574">
        <w:rPr>
          <w:lang w:eastAsia="zh-CN"/>
        </w:rPr>
        <w:t>&gt;</w:t>
      </w:r>
      <w:r>
        <w:rPr>
          <w:lang w:eastAsia="zh-CN"/>
        </w:rPr>
        <w:t>-171.76409</w:t>
      </w:r>
      <w:r w:rsidR="00950574">
        <w:rPr>
          <w:lang w:eastAsia="zh-CN"/>
        </w:rPr>
        <w:t>&lt;/</w:t>
      </w:r>
      <w:proofErr w:type="spellStart"/>
      <w:r w:rsidR="00950574">
        <w:rPr>
          <w:lang w:eastAsia="zh-CN"/>
        </w:rPr>
        <w:t>westBoundLongitude</w:t>
      </w:r>
      <w:proofErr w:type="spellEnd"/>
      <w:r w:rsidR="00950574">
        <w:rPr>
          <w:lang w:eastAsia="zh-CN"/>
        </w:rPr>
        <w:t>&gt;</w:t>
      </w:r>
    </w:p>
    <w:p w14:paraId="592F90F2" w14:textId="419CABD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eastBoundLongitude</w:t>
      </w:r>
      <w:proofErr w:type="spellEnd"/>
      <w:r w:rsidR="00950574">
        <w:rPr>
          <w:lang w:eastAsia="zh-CN"/>
        </w:rPr>
        <w:t>&gt;</w:t>
      </w:r>
      <w:r>
        <w:rPr>
          <w:lang w:eastAsia="zh-CN"/>
        </w:rPr>
        <w:t>-157.86768</w:t>
      </w:r>
      <w:r w:rsidR="00950574">
        <w:rPr>
          <w:lang w:eastAsia="zh-CN"/>
        </w:rPr>
        <w:t>&lt;/</w:t>
      </w:r>
      <w:proofErr w:type="spellStart"/>
      <w:r w:rsidR="00950574">
        <w:rPr>
          <w:lang w:eastAsia="zh-CN"/>
        </w:rPr>
        <w:t>eastBoundLongitude</w:t>
      </w:r>
      <w:proofErr w:type="spellEnd"/>
      <w:r w:rsidR="00950574">
        <w:rPr>
          <w:lang w:eastAsia="zh-CN"/>
        </w:rPr>
        <w:t>&gt;</w:t>
      </w:r>
    </w:p>
    <w:p w14:paraId="10D86C42" w14:textId="394589C3"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southBoundLatitude</w:t>
      </w:r>
      <w:proofErr w:type="spellEnd"/>
      <w:r w:rsidR="00950574">
        <w:rPr>
          <w:lang w:eastAsia="zh-CN"/>
        </w:rPr>
        <w:t>&gt;</w:t>
      </w:r>
      <w:r>
        <w:rPr>
          <w:lang w:eastAsia="zh-CN"/>
        </w:rPr>
        <w:t>-14.42443</w:t>
      </w:r>
      <w:r w:rsidR="00950574">
        <w:rPr>
          <w:lang w:eastAsia="zh-CN"/>
        </w:rPr>
        <w:t>&lt;/</w:t>
      </w:r>
      <w:proofErr w:type="spellStart"/>
      <w:r w:rsidR="00950574">
        <w:rPr>
          <w:lang w:eastAsia="zh-CN"/>
        </w:rPr>
        <w:t>southBoundLatitude</w:t>
      </w:r>
      <w:proofErr w:type="spellEnd"/>
      <w:r w:rsidR="00950574">
        <w:rPr>
          <w:lang w:eastAsia="zh-CN"/>
        </w:rPr>
        <w:t>&gt;</w:t>
      </w:r>
    </w:p>
    <w:p w14:paraId="59BDD95F" w14:textId="49863685" w:rsidR="0094006B" w:rsidRDefault="0094006B" w:rsidP="0094006B">
      <w:pPr>
        <w:pStyle w:val="List1OGCletters"/>
        <w:numPr>
          <w:ilvl w:val="0"/>
          <w:numId w:val="0"/>
        </w:numPr>
        <w:ind w:left="720"/>
        <w:rPr>
          <w:lang w:eastAsia="zh-CN"/>
        </w:rPr>
      </w:pPr>
      <w:r>
        <w:rPr>
          <w:lang w:eastAsia="zh-CN"/>
        </w:rPr>
        <w:t xml:space="preserve">        </w:t>
      </w:r>
      <w:r w:rsidR="00950574">
        <w:rPr>
          <w:lang w:eastAsia="zh-CN"/>
        </w:rPr>
        <w:t>&lt;</w:t>
      </w:r>
      <w:proofErr w:type="spellStart"/>
      <w:r>
        <w:rPr>
          <w:lang w:eastAsia="zh-CN"/>
        </w:rPr>
        <w:t>northBoundLatitude</w:t>
      </w:r>
      <w:proofErr w:type="spellEnd"/>
      <w:r w:rsidR="00950574">
        <w:rPr>
          <w:lang w:eastAsia="zh-CN"/>
        </w:rPr>
        <w:t>&gt;</w:t>
      </w:r>
      <w:r>
        <w:rPr>
          <w:lang w:eastAsia="zh-CN"/>
        </w:rPr>
        <w:t>21.31573</w:t>
      </w:r>
      <w:r w:rsidR="00950574">
        <w:rPr>
          <w:lang w:eastAsia="zh-CN"/>
        </w:rPr>
        <w:t>&lt;/</w:t>
      </w:r>
      <w:proofErr w:type="spellStart"/>
      <w:r w:rsidR="00950574">
        <w:rPr>
          <w:lang w:eastAsia="zh-CN"/>
        </w:rPr>
        <w:t>northBoundLatitude</w:t>
      </w:r>
      <w:proofErr w:type="spellEnd"/>
      <w:r w:rsidR="00950574">
        <w:rPr>
          <w:lang w:eastAsia="zh-CN"/>
        </w:rPr>
        <w:t>&gt;</w:t>
      </w:r>
    </w:p>
    <w:p w14:paraId="1862B18B" w14:textId="155950DB" w:rsidR="0094006B" w:rsidRDefault="00142E26" w:rsidP="00142E26">
      <w:pPr>
        <w:pStyle w:val="List1OGCletters"/>
        <w:numPr>
          <w:ilvl w:val="0"/>
          <w:numId w:val="0"/>
        </w:numPr>
        <w:ind w:left="720"/>
        <w:rPr>
          <w:lang w:eastAsia="zh-CN"/>
        </w:rPr>
      </w:pPr>
      <w:r>
        <w:rPr>
          <w:lang w:eastAsia="zh-CN"/>
        </w:rPr>
        <w:t>&lt;/</w:t>
      </w:r>
      <w:proofErr w:type="spellStart"/>
      <w:r>
        <w:rPr>
          <w:lang w:eastAsia="zh-CN"/>
        </w:rPr>
        <w:t>geographicElement</w:t>
      </w:r>
      <w:proofErr w:type="spellEnd"/>
      <w:r>
        <w:rPr>
          <w:lang w:eastAsia="zh-CN"/>
        </w:rPr>
        <w:t>&gt;</w:t>
      </w:r>
    </w:p>
    <w:p w14:paraId="5F7D6638" w14:textId="77777777" w:rsidR="00C109CB" w:rsidRDefault="00C109CB" w:rsidP="00267851">
      <w:pPr>
        <w:rPr>
          <w:lang w:eastAsia="zh-CN"/>
        </w:rPr>
      </w:pPr>
    </w:p>
    <w:p w14:paraId="58085F3C" w14:textId="68FCA426" w:rsidR="00267851" w:rsidRDefault="006C2089" w:rsidP="00267851">
      <w:pPr>
        <w:rPr>
          <w:lang w:val="en-GB" w:eastAsia="zh-CN"/>
        </w:rPr>
      </w:pPr>
      <w:r>
        <w:rPr>
          <w:lang w:eastAsia="zh-CN"/>
        </w:rPr>
        <w:t xml:space="preserve">The </w:t>
      </w:r>
      <w:proofErr w:type="spellStart"/>
      <w:r w:rsidR="00AA0378">
        <w:rPr>
          <w:lang w:eastAsia="zh-CN"/>
        </w:rPr>
        <w:t>CI_Citation</w:t>
      </w:r>
      <w:proofErr w:type="spellEnd"/>
      <w:r w:rsidR="00AA0378" w:rsidRPr="00AA0378">
        <w:rPr>
          <w:lang w:val="en-GB" w:eastAsia="zh-CN"/>
        </w:rPr>
        <w:t xml:space="preserve"> </w:t>
      </w:r>
      <w:r w:rsidR="00AA0378">
        <w:rPr>
          <w:lang w:val="en-GB" w:eastAsia="zh-CN"/>
        </w:rPr>
        <w:t>is encoded as a</w:t>
      </w:r>
      <w:r w:rsidR="00267851" w:rsidRPr="00267851">
        <w:rPr>
          <w:lang w:val="en-GB" w:eastAsia="zh-CN"/>
        </w:rPr>
        <w:t xml:space="preserve"> </w:t>
      </w:r>
      <w:r w:rsidR="00267851">
        <w:rPr>
          <w:lang w:val="en-GB" w:eastAsia="zh-CN"/>
        </w:rPr>
        <w:t>text string</w:t>
      </w:r>
      <w:r w:rsidR="00EF519C">
        <w:rPr>
          <w:lang w:val="en-GB" w:eastAsia="zh-CN"/>
        </w:rPr>
        <w:t xml:space="preserve"> or </w:t>
      </w:r>
      <w:r w:rsidR="00CA3710">
        <w:rPr>
          <w:lang w:val="en-GB" w:eastAsia="zh-CN"/>
        </w:rPr>
        <w:t>an XML element</w:t>
      </w:r>
      <w:r w:rsidR="00267851">
        <w:rPr>
          <w:lang w:val="en-GB" w:eastAsia="zh-CN"/>
        </w:rPr>
        <w:t>.</w:t>
      </w:r>
    </w:p>
    <w:tbl>
      <w:tblPr>
        <w:tblStyle w:val="af1"/>
        <w:tblW w:w="0" w:type="auto"/>
        <w:tblLook w:val="04A0" w:firstRow="1" w:lastRow="0" w:firstColumn="1" w:lastColumn="0" w:noHBand="0" w:noVBand="1"/>
      </w:tblPr>
      <w:tblGrid>
        <w:gridCol w:w="1797"/>
        <w:gridCol w:w="6833"/>
      </w:tblGrid>
      <w:tr w:rsidR="00267851" w14:paraId="4F4B6697" w14:textId="77777777" w:rsidTr="002522C2">
        <w:tc>
          <w:tcPr>
            <w:tcW w:w="1837" w:type="dxa"/>
          </w:tcPr>
          <w:p w14:paraId="543A65A6" w14:textId="3F32360C" w:rsidR="00267851" w:rsidRDefault="00267851" w:rsidP="003A289F">
            <w:r>
              <w:rPr>
                <w:lang w:eastAsia="zh-CN"/>
              </w:rPr>
              <w:t>Requirement</w:t>
            </w:r>
            <w:r w:rsidR="006C2089">
              <w:rPr>
                <w:lang w:eastAsia="zh-CN"/>
              </w:rPr>
              <w:t xml:space="preserve"> </w:t>
            </w:r>
            <w:r w:rsidR="000C51ED">
              <w:rPr>
                <w:lang w:eastAsia="zh-CN"/>
              </w:rPr>
              <w:t>7</w:t>
            </w:r>
          </w:p>
        </w:tc>
        <w:tc>
          <w:tcPr>
            <w:tcW w:w="7188" w:type="dxa"/>
          </w:tcPr>
          <w:p w14:paraId="5F5A7DE0" w14:textId="604647BD" w:rsidR="00267851" w:rsidRDefault="00F43BDD" w:rsidP="003A289F">
            <w:pPr>
              <w:rPr>
                <w:lang w:eastAsia="zh-CN"/>
              </w:rPr>
            </w:pPr>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r w:rsidR="00267851">
              <w:rPr>
                <w:lang w:eastAsia="zh-CN"/>
              </w:rPr>
              <w:t>/</w:t>
            </w:r>
            <w:r w:rsidR="00D73045">
              <w:rPr>
                <w:lang w:eastAsia="zh-CN"/>
              </w:rPr>
              <w:t>citation</w:t>
            </w:r>
          </w:p>
          <w:p w14:paraId="0206C0F3" w14:textId="16E4E3BC" w:rsidR="00E86FA9" w:rsidRDefault="00267851" w:rsidP="005E3AB7">
            <w:pPr>
              <w:rPr>
                <w:lang w:eastAsia="zh-CN"/>
              </w:rPr>
            </w:pPr>
            <w:bookmarkStart w:id="216" w:name="OLE_LINK15"/>
            <w:bookmarkStart w:id="217" w:name="OLE_LINK16"/>
            <w:r>
              <w:rPr>
                <w:lang w:eastAsia="zh-CN"/>
              </w:rPr>
              <w:t xml:space="preserve">Each </w:t>
            </w:r>
            <w:proofErr w:type="spellStart"/>
            <w:r w:rsidR="00D16A46">
              <w:rPr>
                <w:lang w:eastAsia="zh-CN"/>
              </w:rPr>
              <w:t>CI_Citation</w:t>
            </w:r>
            <w:proofErr w:type="spellEnd"/>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sidR="001C4520">
              <w:rPr>
                <w:lang w:eastAsia="zh-CN"/>
              </w:rPr>
              <w:t xml:space="preserve">encoded as a </w:t>
            </w:r>
            <w:r w:rsidR="001C4520" w:rsidRPr="0009437D">
              <w:rPr>
                <w:lang w:eastAsia="zh-CN"/>
              </w:rPr>
              <w:t>text string</w:t>
            </w:r>
            <w:r w:rsidR="00844A63">
              <w:rPr>
                <w:lang w:eastAsia="zh-CN"/>
              </w:rPr>
              <w:t xml:space="preserve"> </w:t>
            </w:r>
            <w:r w:rsidR="005E3AB7">
              <w:rPr>
                <w:lang w:eastAsia="zh-CN"/>
              </w:rPr>
              <w:t>or</w:t>
            </w:r>
            <w:r w:rsidR="00844A63">
              <w:rPr>
                <w:lang w:eastAsia="zh-CN"/>
              </w:rPr>
              <w:t xml:space="preserve"> </w:t>
            </w:r>
            <w:r w:rsidR="00CA3710">
              <w:rPr>
                <w:lang w:eastAsia="zh-CN"/>
              </w:rPr>
              <w:t>an XML element</w:t>
            </w:r>
            <w:r w:rsidR="00844A63">
              <w:rPr>
                <w:lang w:eastAsia="zh-CN"/>
              </w:rPr>
              <w:t xml:space="preserve"> </w:t>
            </w:r>
            <w:r w:rsidR="00116510">
              <w:rPr>
                <w:lang w:eastAsia="zh-CN"/>
              </w:rPr>
              <w:t>matching the XML Schema typ</w:t>
            </w:r>
            <w:r w:rsidR="00EF519C">
              <w:rPr>
                <w:lang w:eastAsia="zh-CN"/>
              </w:rPr>
              <w:t>e</w:t>
            </w:r>
            <w:r w:rsidR="006C2089">
              <w:rPr>
                <w:lang w:eastAsia="zh-CN"/>
              </w:rPr>
              <w:t xml:space="preserve"> as defined in</w:t>
            </w:r>
            <w:r w:rsidR="00116510">
              <w:rPr>
                <w:lang w:eastAsia="zh-CN"/>
              </w:rPr>
              <w:t>:</w:t>
            </w:r>
            <w:bookmarkEnd w:id="216"/>
            <w:bookmarkEnd w:id="217"/>
          </w:p>
          <w:p w14:paraId="2D9BDBC9" w14:textId="66016E73" w:rsidR="00267851" w:rsidRDefault="00636FC1" w:rsidP="005E3AB7">
            <w:pPr>
              <w:rPr>
                <w:lang w:eastAsia="zh-CN"/>
              </w:rPr>
            </w:pPr>
            <w:hyperlink r:id="rId25" w:history="1">
              <w:r w:rsidR="006C2089" w:rsidRPr="00DC510C">
                <w:rPr>
                  <w:rStyle w:val="a3"/>
                  <w:lang w:eastAsia="zh-CN"/>
                </w:rPr>
                <w:t>https://schemas.isotc211.org/19115/-1/cit/1.3.0/citation.xsd</w:t>
              </w:r>
            </w:hyperlink>
          </w:p>
        </w:tc>
      </w:tr>
    </w:tbl>
    <w:p w14:paraId="1AAB8E04" w14:textId="51C9F2E6" w:rsidR="00267851" w:rsidRDefault="00267851" w:rsidP="00267851">
      <w:pPr>
        <w:rPr>
          <w:lang w:eastAsia="zh-CN"/>
        </w:rPr>
      </w:pPr>
      <w:r>
        <w:rPr>
          <w:rFonts w:hint="eastAsia"/>
          <w:lang w:eastAsia="zh-CN"/>
        </w:rPr>
        <w:t>E</w:t>
      </w:r>
      <w:r>
        <w:rPr>
          <w:lang w:eastAsia="zh-CN"/>
        </w:rPr>
        <w:t>xample</w:t>
      </w:r>
      <w:r w:rsidR="0048327F">
        <w:rPr>
          <w:lang w:eastAsia="zh-CN"/>
        </w:rPr>
        <w:t>s</w:t>
      </w:r>
      <w:r>
        <w:rPr>
          <w:lang w:eastAsia="zh-CN"/>
        </w:rPr>
        <w:t>:</w:t>
      </w:r>
    </w:p>
    <w:p w14:paraId="4273FD27" w14:textId="087A5CDE" w:rsidR="00267851" w:rsidRDefault="006B6B26" w:rsidP="00267851">
      <w:pPr>
        <w:pStyle w:val="List1OGCletters"/>
        <w:numPr>
          <w:ilvl w:val="0"/>
          <w:numId w:val="23"/>
        </w:numPr>
        <w:rPr>
          <w:lang w:eastAsia="zh-CN"/>
        </w:rPr>
      </w:pPr>
      <w:bookmarkStart w:id="218" w:name="OLE_LINK17"/>
      <w:bookmarkStart w:id="219" w:name="OLE_LINK18"/>
      <w:r>
        <w:rPr>
          <w:lang w:eastAsia="zh-CN"/>
        </w:rPr>
        <w:t>http://www.opengeospatial.org</w:t>
      </w:r>
    </w:p>
    <w:p w14:paraId="51CE9B2C" w14:textId="77777777" w:rsidR="0017360C" w:rsidRDefault="0017360C" w:rsidP="00267851">
      <w:pPr>
        <w:pStyle w:val="List1OGCletters"/>
        <w:numPr>
          <w:ilvl w:val="0"/>
          <w:numId w:val="23"/>
        </w:numPr>
        <w:rPr>
          <w:lang w:eastAsia="zh-CN"/>
        </w:rPr>
      </w:pPr>
      <w:r>
        <w:rPr>
          <w:lang w:eastAsia="zh-CN"/>
        </w:rPr>
        <w:t>&lt;</w:t>
      </w:r>
      <w:proofErr w:type="spellStart"/>
      <w:proofErr w:type="gramStart"/>
      <w:r>
        <w:rPr>
          <w:lang w:eastAsia="zh-CN"/>
        </w:rPr>
        <w:t>cit:</w:t>
      </w:r>
      <w:r w:rsidR="006B6B26" w:rsidRPr="006B6B26">
        <w:rPr>
          <w:lang w:eastAsia="zh-CN"/>
        </w:rPr>
        <w:t>title</w:t>
      </w:r>
      <w:proofErr w:type="spellEnd"/>
      <w:proofErr w:type="gramEnd"/>
      <w:r>
        <w:rPr>
          <w:lang w:eastAsia="zh-CN"/>
        </w:rPr>
        <w:t>&gt;</w:t>
      </w:r>
      <w:r w:rsidR="006B6B26" w:rsidRPr="006B6B26">
        <w:rPr>
          <w:lang w:eastAsia="zh-CN"/>
        </w:rPr>
        <w:t>Open Geospatial Consortium</w:t>
      </w:r>
      <w:r>
        <w:rPr>
          <w:lang w:eastAsia="zh-CN"/>
        </w:rPr>
        <w:t>&lt;/</w:t>
      </w:r>
      <w:proofErr w:type="spellStart"/>
      <w:r>
        <w:rPr>
          <w:lang w:eastAsia="zh-CN"/>
        </w:rPr>
        <w:t>cit:</w:t>
      </w:r>
      <w:r w:rsidRPr="006B6B26">
        <w:rPr>
          <w:lang w:eastAsia="zh-CN"/>
        </w:rPr>
        <w:t>title</w:t>
      </w:r>
      <w:proofErr w:type="spellEnd"/>
      <w:r>
        <w:rPr>
          <w:lang w:eastAsia="zh-CN"/>
        </w:rPr>
        <w:t>&gt;</w:t>
      </w:r>
    </w:p>
    <w:p w14:paraId="3C10B6B0" w14:textId="77777777" w:rsidR="0017360C"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alternateTitle</w:t>
      </w:r>
      <w:proofErr w:type="spellEnd"/>
      <w:proofErr w:type="gramEnd"/>
      <w:r>
        <w:rPr>
          <w:lang w:eastAsia="zh-CN"/>
        </w:rPr>
        <w:t>&gt;</w:t>
      </w:r>
      <w:r w:rsidR="006B6B26" w:rsidRPr="006B6B26">
        <w:rPr>
          <w:lang w:eastAsia="zh-CN"/>
        </w:rPr>
        <w:t>OGC</w:t>
      </w:r>
      <w:r>
        <w:rPr>
          <w:lang w:eastAsia="zh-CN"/>
        </w:rPr>
        <w:t>&lt;/</w:t>
      </w:r>
      <w:proofErr w:type="spellStart"/>
      <w:r>
        <w:rPr>
          <w:lang w:eastAsia="zh-CN"/>
        </w:rPr>
        <w:t>cit:</w:t>
      </w:r>
      <w:r w:rsidRPr="006B6B26">
        <w:rPr>
          <w:lang w:eastAsia="zh-CN"/>
        </w:rPr>
        <w:t>alternateTitle</w:t>
      </w:r>
      <w:proofErr w:type="spellEnd"/>
      <w:r>
        <w:rPr>
          <w:lang w:eastAsia="zh-CN"/>
        </w:rPr>
        <w:t>&gt;</w:t>
      </w:r>
      <w:r w:rsidR="006B6B26" w:rsidRPr="006B6B26">
        <w:rPr>
          <w:lang w:eastAsia="zh-CN"/>
        </w:rPr>
        <w:t xml:space="preserve"> </w:t>
      </w:r>
    </w:p>
    <w:p w14:paraId="46A654AA" w14:textId="77777777" w:rsidR="00D63491" w:rsidRDefault="0017360C" w:rsidP="0017360C">
      <w:pPr>
        <w:pStyle w:val="List1OGCletters"/>
        <w:numPr>
          <w:ilvl w:val="0"/>
          <w:numId w:val="0"/>
        </w:numPr>
        <w:ind w:left="720"/>
        <w:rPr>
          <w:lang w:eastAsia="zh-CN"/>
        </w:rPr>
      </w:pPr>
      <w:r>
        <w:rPr>
          <w:lang w:eastAsia="zh-CN"/>
        </w:rPr>
        <w:t>&lt;</w:t>
      </w:r>
      <w:proofErr w:type="spellStart"/>
      <w:proofErr w:type="gramStart"/>
      <w:r>
        <w:rPr>
          <w:lang w:eastAsia="zh-CN"/>
        </w:rPr>
        <w:t>cit:</w:t>
      </w:r>
      <w:r w:rsidR="006B6B26" w:rsidRPr="006B6B26">
        <w:rPr>
          <w:lang w:eastAsia="zh-CN"/>
        </w:rPr>
        <w:t>identifier</w:t>
      </w:r>
      <w:proofErr w:type="spellEnd"/>
      <w:proofErr w:type="gramEnd"/>
      <w:r>
        <w:rPr>
          <w:lang w:eastAsia="zh-CN"/>
        </w:rPr>
        <w:t>&gt;</w:t>
      </w:r>
    </w:p>
    <w:p w14:paraId="6EDBB852" w14:textId="77777777" w:rsidR="00D63491" w:rsidRDefault="0017360C" w:rsidP="00D63491">
      <w:pPr>
        <w:pStyle w:val="List1OGCletters"/>
        <w:numPr>
          <w:ilvl w:val="0"/>
          <w:numId w:val="0"/>
        </w:numPr>
        <w:ind w:left="720" w:firstLine="720"/>
        <w:rPr>
          <w:lang w:eastAsia="zh-CN"/>
        </w:rPr>
      </w:pPr>
      <w:r>
        <w:rPr>
          <w:lang w:eastAsia="zh-CN"/>
        </w:rPr>
        <w:t>&lt;</w:t>
      </w:r>
      <w:proofErr w:type="spellStart"/>
      <w:proofErr w:type="gramStart"/>
      <w:r>
        <w:rPr>
          <w:lang w:eastAsia="zh-CN"/>
        </w:rPr>
        <w:t>cit:</w:t>
      </w:r>
      <w:r w:rsidR="006B6B26" w:rsidRPr="006B6B26">
        <w:rPr>
          <w:lang w:eastAsia="zh-CN"/>
        </w:rPr>
        <w:t>code</w:t>
      </w:r>
      <w:proofErr w:type="spellEnd"/>
      <w:proofErr w:type="gramEnd"/>
      <w:r>
        <w:rPr>
          <w:lang w:eastAsia="zh-CN"/>
        </w:rPr>
        <w:t>&gt;</w:t>
      </w:r>
    </w:p>
    <w:p w14:paraId="52F44E6B" w14:textId="017133C5" w:rsidR="00D63491" w:rsidRDefault="006B6B26" w:rsidP="00D63491">
      <w:pPr>
        <w:pStyle w:val="List1OGCletters"/>
        <w:numPr>
          <w:ilvl w:val="0"/>
          <w:numId w:val="0"/>
        </w:numPr>
        <w:ind w:left="1440" w:firstLine="720"/>
        <w:rPr>
          <w:lang w:eastAsia="zh-CN"/>
        </w:rPr>
      </w:pPr>
      <w:r w:rsidRPr="006B6B26">
        <w:rPr>
          <w:lang w:eastAsia="zh-CN"/>
        </w:rPr>
        <w:t>https://portal.ogc.org/files/?artifact_id=104605&amp;version=1</w:t>
      </w:r>
    </w:p>
    <w:p w14:paraId="1A28CCCE" w14:textId="2A45CDC9" w:rsidR="00D63491" w:rsidRDefault="0017360C" w:rsidP="00D63491">
      <w:pPr>
        <w:pStyle w:val="List1OGCletters"/>
        <w:numPr>
          <w:ilvl w:val="0"/>
          <w:numId w:val="0"/>
        </w:numPr>
        <w:ind w:left="720" w:firstLine="720"/>
        <w:rPr>
          <w:lang w:eastAsia="zh-CN"/>
        </w:rPr>
      </w:pPr>
      <w:r>
        <w:rPr>
          <w:lang w:eastAsia="zh-CN"/>
        </w:rPr>
        <w:t>&lt;</w:t>
      </w:r>
      <w:r>
        <w:rPr>
          <w:rFonts w:hint="eastAsia"/>
          <w:lang w:eastAsia="zh-CN"/>
        </w:rPr>
        <w:t>/</w:t>
      </w:r>
      <w:proofErr w:type="spellStart"/>
      <w:proofErr w:type="gramStart"/>
      <w:r>
        <w:rPr>
          <w:lang w:eastAsia="zh-CN"/>
        </w:rPr>
        <w:t>cit:</w:t>
      </w:r>
      <w:r w:rsidRPr="006B6B26">
        <w:rPr>
          <w:lang w:eastAsia="zh-CN"/>
        </w:rPr>
        <w:t>code</w:t>
      </w:r>
      <w:proofErr w:type="spellEnd"/>
      <w:proofErr w:type="gramEnd"/>
      <w:r>
        <w:rPr>
          <w:lang w:eastAsia="zh-CN"/>
        </w:rPr>
        <w:t>&gt;</w:t>
      </w:r>
    </w:p>
    <w:p w14:paraId="4A203638" w14:textId="760ADF63" w:rsidR="006B6B26" w:rsidRDefault="0017360C" w:rsidP="00D63491">
      <w:pPr>
        <w:pStyle w:val="List1OGCletters"/>
        <w:numPr>
          <w:ilvl w:val="0"/>
          <w:numId w:val="0"/>
        </w:numPr>
        <w:ind w:leftChars="100" w:left="240" w:firstLineChars="200" w:firstLine="480"/>
        <w:rPr>
          <w:lang w:eastAsia="zh-CN"/>
        </w:rPr>
      </w:pPr>
      <w:r>
        <w:rPr>
          <w:lang w:eastAsia="zh-CN"/>
        </w:rPr>
        <w:t>&lt;/</w:t>
      </w:r>
      <w:proofErr w:type="spellStart"/>
      <w:proofErr w:type="gramStart"/>
      <w:r>
        <w:rPr>
          <w:lang w:eastAsia="zh-CN"/>
        </w:rPr>
        <w:t>cit:</w:t>
      </w:r>
      <w:r w:rsidRPr="006B6B26">
        <w:rPr>
          <w:lang w:eastAsia="zh-CN"/>
        </w:rPr>
        <w:t>identifier</w:t>
      </w:r>
      <w:proofErr w:type="spellEnd"/>
      <w:proofErr w:type="gramEnd"/>
      <w:r>
        <w:rPr>
          <w:lang w:eastAsia="zh-CN"/>
        </w:rPr>
        <w:t>&gt;</w:t>
      </w:r>
    </w:p>
    <w:p w14:paraId="7DF2AF42" w14:textId="028F50DC" w:rsidR="005370AA" w:rsidRDefault="005370AA" w:rsidP="005370AA">
      <w:pPr>
        <w:rPr>
          <w:lang w:eastAsia="zh-CN"/>
        </w:rPr>
      </w:pPr>
      <w:bookmarkStart w:id="220" w:name="OLE_LINK5"/>
      <w:bookmarkStart w:id="221" w:name="OLE_LINK6"/>
      <w:bookmarkEnd w:id="218"/>
      <w:bookmarkEnd w:id="219"/>
      <w:r w:rsidRPr="005370AA">
        <w:rPr>
          <w:lang w:eastAsia="zh-CN"/>
        </w:rPr>
        <w:t xml:space="preserve"> </w:t>
      </w:r>
    </w:p>
    <w:p w14:paraId="623A7C33" w14:textId="3F639D8B" w:rsidR="005370AA" w:rsidRDefault="006C2089" w:rsidP="005370AA">
      <w:pPr>
        <w:rPr>
          <w:lang w:val="en-GB" w:eastAsia="zh-CN"/>
        </w:rPr>
      </w:pPr>
      <w:r>
        <w:rPr>
          <w:lang w:eastAsia="zh-CN"/>
        </w:rPr>
        <w:t xml:space="preserve">The </w:t>
      </w:r>
      <w:proofErr w:type="spellStart"/>
      <w:r w:rsidR="00045B87">
        <w:rPr>
          <w:lang w:eastAsia="zh-CN"/>
        </w:rPr>
        <w:t>MD</w:t>
      </w:r>
      <w:r w:rsidR="005370AA">
        <w:rPr>
          <w:lang w:eastAsia="zh-CN"/>
        </w:rPr>
        <w:t>_</w:t>
      </w:r>
      <w:r w:rsidR="00045B87">
        <w:rPr>
          <w:lang w:eastAsia="zh-CN"/>
        </w:rPr>
        <w:t>Scope</w:t>
      </w:r>
      <w:proofErr w:type="spellEnd"/>
      <w:r w:rsidR="005370AA" w:rsidRPr="00AA0378">
        <w:rPr>
          <w:lang w:val="en-GB" w:eastAsia="zh-CN"/>
        </w:rPr>
        <w:t xml:space="preserve"> </w:t>
      </w:r>
      <w:r w:rsidR="005370AA">
        <w:rPr>
          <w:lang w:val="en-GB" w:eastAsia="zh-CN"/>
        </w:rPr>
        <w:t xml:space="preserve">is encoded as </w:t>
      </w:r>
      <w:r w:rsidR="00CA3710">
        <w:rPr>
          <w:lang w:val="en-GB" w:eastAsia="zh-CN"/>
        </w:rPr>
        <w:t>an XML element</w:t>
      </w:r>
      <w:r w:rsidR="005370AA">
        <w:rPr>
          <w:lang w:val="en-GB" w:eastAsia="zh-CN"/>
        </w:rPr>
        <w:t>.</w:t>
      </w:r>
    </w:p>
    <w:tbl>
      <w:tblPr>
        <w:tblStyle w:val="af1"/>
        <w:tblW w:w="0" w:type="auto"/>
        <w:tblLook w:val="04A0" w:firstRow="1" w:lastRow="0" w:firstColumn="1" w:lastColumn="0" w:noHBand="0" w:noVBand="1"/>
      </w:tblPr>
      <w:tblGrid>
        <w:gridCol w:w="1797"/>
        <w:gridCol w:w="6833"/>
      </w:tblGrid>
      <w:tr w:rsidR="00045B87" w14:paraId="2E7E12FD" w14:textId="77777777" w:rsidTr="002522C2">
        <w:tc>
          <w:tcPr>
            <w:tcW w:w="1837" w:type="dxa"/>
          </w:tcPr>
          <w:p w14:paraId="39779B93" w14:textId="6B9FA8F2" w:rsidR="00045B87" w:rsidRDefault="00045B87" w:rsidP="00EF651B">
            <w:r>
              <w:rPr>
                <w:lang w:eastAsia="zh-CN"/>
              </w:rPr>
              <w:t>Requirement</w:t>
            </w:r>
            <w:r w:rsidR="006C2089">
              <w:rPr>
                <w:lang w:eastAsia="zh-CN"/>
              </w:rPr>
              <w:t xml:space="preserve"> </w:t>
            </w:r>
            <w:r w:rsidR="000C51ED">
              <w:rPr>
                <w:lang w:eastAsia="zh-CN"/>
              </w:rPr>
              <w:t>8</w:t>
            </w:r>
          </w:p>
        </w:tc>
        <w:tc>
          <w:tcPr>
            <w:tcW w:w="7188" w:type="dxa"/>
          </w:tcPr>
          <w:p w14:paraId="3C982B26" w14:textId="033AF900" w:rsidR="00045B87" w:rsidRDefault="00045B87" w:rsidP="00EF651B">
            <w:pPr>
              <w:rPr>
                <w:lang w:eastAsia="zh-CN"/>
              </w:rPr>
            </w:pPr>
            <w:r>
              <w:rPr>
                <w:rFonts w:hint="eastAsia"/>
                <w:lang w:eastAsia="zh-CN"/>
              </w:rPr>
              <w:t>/req/base/</w:t>
            </w:r>
            <w:proofErr w:type="spellStart"/>
            <w:r w:rsidR="00774AF2">
              <w:rPr>
                <w:rFonts w:hint="eastAsia"/>
                <w:lang w:eastAsia="zh-CN"/>
              </w:rPr>
              <w:t>isometadatatype</w:t>
            </w:r>
            <w:proofErr w:type="spellEnd"/>
            <w:r>
              <w:rPr>
                <w:lang w:eastAsia="zh-CN"/>
              </w:rPr>
              <w:t>/scope</w:t>
            </w:r>
          </w:p>
          <w:p w14:paraId="37824F0F" w14:textId="02F0928B" w:rsidR="006D0E99" w:rsidRDefault="00045B87" w:rsidP="00EF651B">
            <w:pPr>
              <w:rPr>
                <w:lang w:eastAsia="zh-CN"/>
              </w:rPr>
            </w:pPr>
            <w:r>
              <w:rPr>
                <w:lang w:eastAsia="zh-CN"/>
              </w:rPr>
              <w:lastRenderedPageBreak/>
              <w:t xml:space="preserve">Each </w:t>
            </w:r>
            <w:proofErr w:type="spellStart"/>
            <w:r>
              <w:rPr>
                <w:lang w:eastAsia="zh-CN"/>
              </w:rPr>
              <w:t>MD_Scope</w:t>
            </w:r>
            <w:proofErr w:type="spellEnd"/>
            <w:r>
              <w:rPr>
                <w:lang w:eastAsia="zh-CN"/>
              </w:rPr>
              <w:t xml:space="preserve"> value</w:t>
            </w:r>
            <w:r w:rsidRPr="002352E3">
              <w:rPr>
                <w:lang w:eastAsia="zh-CN"/>
              </w:rPr>
              <w:t xml:space="preserve"> </w:t>
            </w:r>
            <w:r w:rsidR="006C2089">
              <w:rPr>
                <w:lang w:eastAsia="zh-CN"/>
              </w:rPr>
              <w:t>SHALL</w:t>
            </w:r>
            <w:r w:rsidRPr="002352E3">
              <w:rPr>
                <w:lang w:eastAsia="zh-CN"/>
              </w:rPr>
              <w:t xml:space="preserve"> be </w:t>
            </w:r>
            <w:r>
              <w:rPr>
                <w:lang w:eastAsia="zh-CN"/>
              </w:rPr>
              <w:t xml:space="preserve">encoded as </w:t>
            </w:r>
            <w:r w:rsidR="00CA3710">
              <w:rPr>
                <w:lang w:eastAsia="zh-CN"/>
              </w:rPr>
              <w:t>an XML element</w:t>
            </w:r>
            <w:r>
              <w:rPr>
                <w:lang w:eastAsia="zh-CN"/>
              </w:rPr>
              <w:t xml:space="preserve"> matching the XML Schema type</w:t>
            </w:r>
            <w:r w:rsidR="006C2089">
              <w:rPr>
                <w:lang w:eastAsia="zh-CN"/>
              </w:rPr>
              <w:t xml:space="preserve"> as defined in</w:t>
            </w:r>
            <w:r>
              <w:rPr>
                <w:lang w:eastAsia="zh-CN"/>
              </w:rPr>
              <w:t>:</w:t>
            </w:r>
          </w:p>
          <w:p w14:paraId="34BC14FE" w14:textId="62329917" w:rsidR="00045B87" w:rsidRDefault="00636FC1" w:rsidP="00EF651B">
            <w:pPr>
              <w:rPr>
                <w:lang w:eastAsia="zh-CN"/>
              </w:rPr>
            </w:pPr>
            <w:hyperlink r:id="rId26" w:history="1">
              <w:r w:rsidR="006C2089" w:rsidRPr="007728D5">
                <w:rPr>
                  <w:rStyle w:val="a3"/>
                  <w:lang w:eastAsia="zh-CN"/>
                </w:rPr>
                <w:t>https://schemas.isotc211.org/19115/-1/mcc/1.3.0/commonClasses.xsd</w:t>
              </w:r>
            </w:hyperlink>
          </w:p>
        </w:tc>
      </w:tr>
    </w:tbl>
    <w:p w14:paraId="049513CD" w14:textId="77777777" w:rsidR="00045B87" w:rsidRDefault="00045B87" w:rsidP="00045B87">
      <w:pPr>
        <w:rPr>
          <w:lang w:eastAsia="zh-CN"/>
        </w:rPr>
      </w:pPr>
      <w:r>
        <w:rPr>
          <w:rFonts w:hint="eastAsia"/>
          <w:lang w:eastAsia="zh-CN"/>
        </w:rPr>
        <w:lastRenderedPageBreak/>
        <w:t>E</w:t>
      </w:r>
      <w:r>
        <w:rPr>
          <w:lang w:eastAsia="zh-CN"/>
        </w:rPr>
        <w:t>xample:</w:t>
      </w:r>
    </w:p>
    <w:p w14:paraId="652A2039" w14:textId="399D43BD"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w:t>
      </w:r>
      <w:proofErr w:type="spellEnd"/>
      <w:proofErr w:type="gramEnd"/>
      <w:r>
        <w:rPr>
          <w:lang w:eastAsia="zh-CN"/>
        </w:rPr>
        <w:t>&gt;</w:t>
      </w:r>
      <w:r w:rsidR="00910CAE">
        <w:rPr>
          <w:lang w:eastAsia="zh-CN"/>
        </w:rPr>
        <w:t>dataset</w:t>
      </w:r>
      <w:r>
        <w:rPr>
          <w:lang w:eastAsia="zh-CN"/>
        </w:rPr>
        <w:t>&lt;/</w:t>
      </w:r>
      <w:proofErr w:type="spellStart"/>
      <w:r>
        <w:rPr>
          <w:lang w:eastAsia="zh-CN"/>
        </w:rPr>
        <w:t>mcc:level</w:t>
      </w:r>
      <w:proofErr w:type="spellEnd"/>
      <w:r>
        <w:rPr>
          <w:lang w:eastAsia="zh-CN"/>
        </w:rPr>
        <w:t>&gt;</w:t>
      </w:r>
    </w:p>
    <w:p w14:paraId="0A74725E" w14:textId="4D562CB4" w:rsidR="00147A5B" w:rsidRDefault="003E53CB" w:rsidP="00147A5B">
      <w:pPr>
        <w:pStyle w:val="List1OGCletters"/>
        <w:numPr>
          <w:ilvl w:val="0"/>
          <w:numId w:val="0"/>
        </w:numPr>
        <w:ind w:firstLineChars="100" w:firstLine="240"/>
        <w:rPr>
          <w:lang w:eastAsia="zh-CN"/>
        </w:rPr>
      </w:pPr>
      <w:r>
        <w:rPr>
          <w:lang w:eastAsia="zh-CN"/>
        </w:rPr>
        <w:t>&lt;</w:t>
      </w:r>
      <w:proofErr w:type="spellStart"/>
      <w:proofErr w:type="gramStart"/>
      <w:r>
        <w:rPr>
          <w:lang w:eastAsia="zh-CN"/>
        </w:rPr>
        <w:t>mcc:</w:t>
      </w:r>
      <w:r w:rsidR="00910CAE">
        <w:rPr>
          <w:lang w:eastAsia="zh-CN"/>
        </w:rPr>
        <w:t>levelDescription</w:t>
      </w:r>
      <w:proofErr w:type="spellEnd"/>
      <w:proofErr w:type="gramEnd"/>
      <w:r>
        <w:rPr>
          <w:lang w:eastAsia="zh-CN"/>
        </w:rPr>
        <w:t>&gt;</w:t>
      </w:r>
    </w:p>
    <w:p w14:paraId="41E4CBAF" w14:textId="0A3B0D4F" w:rsidR="00C109CB" w:rsidRDefault="003E53CB" w:rsidP="003E53CB">
      <w:pPr>
        <w:pStyle w:val="List1OGCletters"/>
        <w:numPr>
          <w:ilvl w:val="0"/>
          <w:numId w:val="0"/>
        </w:numPr>
        <w:ind w:left="120" w:firstLine="600"/>
        <w:rPr>
          <w:lang w:eastAsia="zh-CN"/>
        </w:rPr>
      </w:pPr>
      <w:r>
        <w:rPr>
          <w:lang w:eastAsia="zh-CN"/>
        </w:rPr>
        <w:t>&lt;</w:t>
      </w:r>
      <w:proofErr w:type="spellStart"/>
      <w:proofErr w:type="gramStart"/>
      <w:r>
        <w:rPr>
          <w:lang w:eastAsia="zh-CN"/>
        </w:rPr>
        <w:t>mcc:</w:t>
      </w:r>
      <w:r w:rsidR="00910CAE">
        <w:rPr>
          <w:lang w:eastAsia="zh-CN"/>
        </w:rPr>
        <w:t>dataset</w:t>
      </w:r>
      <w:proofErr w:type="spellEnd"/>
      <w:proofErr w:type="gramEnd"/>
      <w:r>
        <w:rPr>
          <w:lang w:eastAsia="zh-CN"/>
        </w:rPr>
        <w:t>&gt;</w:t>
      </w:r>
      <w:r w:rsidR="00910CAE">
        <w:rPr>
          <w:lang w:eastAsia="zh-CN"/>
        </w:rPr>
        <w:t>whu_rs19</w:t>
      </w:r>
      <w:r>
        <w:rPr>
          <w:lang w:eastAsia="zh-CN"/>
        </w:rPr>
        <w:t>&lt;/</w:t>
      </w:r>
      <w:proofErr w:type="spellStart"/>
      <w:r>
        <w:rPr>
          <w:lang w:eastAsia="zh-CN"/>
        </w:rPr>
        <w:t>mcc:dataset</w:t>
      </w:r>
      <w:proofErr w:type="spellEnd"/>
      <w:r>
        <w:rPr>
          <w:lang w:eastAsia="zh-CN"/>
        </w:rPr>
        <w:t>&gt;</w:t>
      </w:r>
    </w:p>
    <w:p w14:paraId="167A4BCB" w14:textId="04F217BB" w:rsidR="003E53CB" w:rsidRPr="00040726" w:rsidRDefault="003E53CB" w:rsidP="003E53CB">
      <w:pPr>
        <w:pStyle w:val="List1OGCletters"/>
        <w:numPr>
          <w:ilvl w:val="0"/>
          <w:numId w:val="0"/>
        </w:numPr>
        <w:ind w:firstLineChars="100" w:firstLine="240"/>
        <w:rPr>
          <w:lang w:eastAsia="zh-CN"/>
        </w:rPr>
      </w:pPr>
      <w:r>
        <w:rPr>
          <w:lang w:eastAsia="zh-CN"/>
        </w:rPr>
        <w:t>&lt;/</w:t>
      </w:r>
      <w:proofErr w:type="spellStart"/>
      <w:proofErr w:type="gramStart"/>
      <w:r>
        <w:rPr>
          <w:lang w:eastAsia="zh-CN"/>
        </w:rPr>
        <w:t>mcc:levelDescription</w:t>
      </w:r>
      <w:proofErr w:type="spellEnd"/>
      <w:proofErr w:type="gramEnd"/>
      <w:r>
        <w:rPr>
          <w:lang w:eastAsia="zh-CN"/>
        </w:rPr>
        <w:t>&gt;</w:t>
      </w:r>
    </w:p>
    <w:p w14:paraId="04F2266D" w14:textId="773660FE" w:rsidR="001405CA" w:rsidRDefault="00C11E2A" w:rsidP="001405CA">
      <w:pPr>
        <w:pStyle w:val="3"/>
      </w:pPr>
      <w:bookmarkStart w:id="222" w:name="_Toc157175764"/>
      <w:bookmarkEnd w:id="220"/>
      <w:bookmarkEnd w:id="221"/>
      <w:r>
        <w:t>Requirements Class:</w:t>
      </w:r>
      <w:r w:rsidR="001405CA">
        <w:t xml:space="preserve"> ISO </w:t>
      </w:r>
      <w:r w:rsidR="006C7BC1">
        <w:t>Q</w:t>
      </w:r>
      <w:r w:rsidR="001405CA">
        <w:t xml:space="preserve">uality </w:t>
      </w:r>
      <w:r w:rsidR="006C7BC1">
        <w:t>T</w:t>
      </w:r>
      <w:r w:rsidR="001405CA">
        <w:t>ype</w:t>
      </w:r>
      <w:bookmarkEnd w:id="222"/>
    </w:p>
    <w:p w14:paraId="58B8CAEF" w14:textId="016CD1B0" w:rsidR="001405CA" w:rsidRDefault="001405CA" w:rsidP="001405CA">
      <w:pPr>
        <w:rPr>
          <w:lang w:val="en-GB" w:eastAsia="zh-CN"/>
        </w:rPr>
      </w:pPr>
      <w:r>
        <w:rPr>
          <w:rFonts w:hint="eastAsia"/>
          <w:lang w:val="en-GB" w:eastAsia="zh-CN"/>
        </w:rPr>
        <w:t>T</w:t>
      </w:r>
      <w:r>
        <w:rPr>
          <w:lang w:val="en-GB" w:eastAsia="zh-CN"/>
        </w:rPr>
        <w:t>h</w:t>
      </w:r>
      <w:r w:rsidR="006C7BC1">
        <w:rPr>
          <w:lang w:val="en-GB" w:eastAsia="zh-CN"/>
        </w:rPr>
        <w:t>e ISO Quality Type</w:t>
      </w:r>
      <w:r>
        <w:rPr>
          <w:lang w:val="en-GB" w:eastAsia="zh-CN"/>
        </w:rPr>
        <w:t xml:space="preserve"> requirement</w:t>
      </w:r>
      <w:r w:rsidR="006C7BC1">
        <w:rPr>
          <w:lang w:val="en-GB" w:eastAsia="zh-CN"/>
        </w:rPr>
        <w:t>s</w:t>
      </w:r>
      <w:r>
        <w:rPr>
          <w:lang w:val="en-GB" w:eastAsia="zh-CN"/>
        </w:rPr>
        <w:t xml:space="preserve"> class defines the requirements for </w:t>
      </w:r>
      <w:r w:rsidR="00323060">
        <w:rPr>
          <w:lang w:val="en-GB" w:eastAsia="zh-CN"/>
        </w:rPr>
        <w:t>XML</w:t>
      </w:r>
      <w:r>
        <w:rPr>
          <w:lang w:val="en-GB" w:eastAsia="zh-CN"/>
        </w:rPr>
        <w:t xml:space="preserve"> encoding of ISO </w:t>
      </w:r>
      <w:r w:rsidR="00C2672D">
        <w:rPr>
          <w:lang w:val="en-GB" w:eastAsia="zh-CN"/>
        </w:rPr>
        <w:t>quality</w:t>
      </w:r>
      <w:r>
        <w:rPr>
          <w:lang w:val="en-GB" w:eastAsia="zh-CN"/>
        </w:rPr>
        <w:t xml:space="preserve"> types.</w:t>
      </w:r>
    </w:p>
    <w:tbl>
      <w:tblPr>
        <w:tblStyle w:val="af1"/>
        <w:tblW w:w="0" w:type="auto"/>
        <w:tblLook w:val="04A0" w:firstRow="1" w:lastRow="0" w:firstColumn="1" w:lastColumn="0" w:noHBand="0" w:noVBand="1"/>
      </w:tblPr>
      <w:tblGrid>
        <w:gridCol w:w="1801"/>
        <w:gridCol w:w="6829"/>
      </w:tblGrid>
      <w:tr w:rsidR="001405CA" w14:paraId="035C6F82" w14:textId="77777777" w:rsidTr="003A289F">
        <w:tc>
          <w:tcPr>
            <w:tcW w:w="8856" w:type="dxa"/>
            <w:gridSpan w:val="2"/>
          </w:tcPr>
          <w:p w14:paraId="444E1A86" w14:textId="77777777" w:rsidR="001405CA" w:rsidRPr="008202E5" w:rsidRDefault="001405C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1405CA" w14:paraId="6FDC406E" w14:textId="77777777" w:rsidTr="003A289F">
        <w:tc>
          <w:tcPr>
            <w:tcW w:w="8856" w:type="dxa"/>
            <w:gridSpan w:val="2"/>
          </w:tcPr>
          <w:p w14:paraId="0C2E8620" w14:textId="06248D8C" w:rsidR="001405CA"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p>
        </w:tc>
      </w:tr>
      <w:tr w:rsidR="001405CA" w14:paraId="400D417F" w14:textId="77777777" w:rsidTr="002522C2">
        <w:tc>
          <w:tcPr>
            <w:tcW w:w="1837" w:type="dxa"/>
          </w:tcPr>
          <w:p w14:paraId="6FA0AEC0" w14:textId="77777777" w:rsidR="001405CA" w:rsidRDefault="001405CA" w:rsidP="003A289F">
            <w:pPr>
              <w:rPr>
                <w:lang w:eastAsia="zh-CN"/>
              </w:rPr>
            </w:pPr>
            <w:r>
              <w:rPr>
                <w:rFonts w:hint="eastAsia"/>
                <w:lang w:eastAsia="zh-CN"/>
              </w:rPr>
              <w:t>D</w:t>
            </w:r>
            <w:r>
              <w:rPr>
                <w:lang w:eastAsia="zh-CN"/>
              </w:rPr>
              <w:t>ependency</w:t>
            </w:r>
          </w:p>
        </w:tc>
        <w:tc>
          <w:tcPr>
            <w:tcW w:w="7188" w:type="dxa"/>
          </w:tcPr>
          <w:p w14:paraId="025CE015" w14:textId="052CBC6B" w:rsidR="001405CA" w:rsidRDefault="007E2E74" w:rsidP="003A289F">
            <w:pPr>
              <w:rPr>
                <w:lang w:eastAsia="zh-CN"/>
              </w:rPr>
            </w:pPr>
            <w:r>
              <w:rPr>
                <w:lang w:eastAsia="zh-CN"/>
              </w:rPr>
              <w:t>XML</w:t>
            </w:r>
          </w:p>
        </w:tc>
      </w:tr>
      <w:tr w:rsidR="008E1060" w14:paraId="482A058B" w14:textId="77777777" w:rsidTr="002522C2">
        <w:tc>
          <w:tcPr>
            <w:tcW w:w="1837" w:type="dxa"/>
          </w:tcPr>
          <w:p w14:paraId="36C80823" w14:textId="46B51086" w:rsidR="008E1060" w:rsidRDefault="008E1060" w:rsidP="003A289F">
            <w:pPr>
              <w:rPr>
                <w:lang w:eastAsia="zh-CN"/>
              </w:rPr>
            </w:pPr>
            <w:r>
              <w:rPr>
                <w:rFonts w:hint="eastAsia"/>
                <w:lang w:eastAsia="zh-CN"/>
              </w:rPr>
              <w:t>R</w:t>
            </w:r>
            <w:r>
              <w:rPr>
                <w:lang w:eastAsia="zh-CN"/>
              </w:rPr>
              <w:t>equirement</w:t>
            </w:r>
            <w:r w:rsidR="006C7BC1">
              <w:rPr>
                <w:lang w:eastAsia="zh-CN"/>
              </w:rPr>
              <w:t xml:space="preserve"> </w:t>
            </w:r>
            <w:r w:rsidR="000C51ED">
              <w:rPr>
                <w:lang w:eastAsia="zh-CN"/>
              </w:rPr>
              <w:t>9</w:t>
            </w:r>
          </w:p>
        </w:tc>
        <w:tc>
          <w:tcPr>
            <w:tcW w:w="7188" w:type="dxa"/>
          </w:tcPr>
          <w:p w14:paraId="32ECF970" w14:textId="4356EDA1" w:rsidR="008E1060"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8E1060">
              <w:rPr>
                <w:lang w:eastAsia="zh-CN"/>
              </w:rPr>
              <w:t>/element</w:t>
            </w:r>
          </w:p>
        </w:tc>
      </w:tr>
    </w:tbl>
    <w:p w14:paraId="48E23D68" w14:textId="77777777" w:rsidR="001405CA" w:rsidRDefault="001405CA" w:rsidP="001405CA">
      <w:pPr>
        <w:rPr>
          <w:lang w:val="en-GB"/>
        </w:rPr>
      </w:pPr>
    </w:p>
    <w:p w14:paraId="61925CCE" w14:textId="2B47B861" w:rsidR="00C157D2" w:rsidRDefault="006C7BC1" w:rsidP="00C157D2">
      <w:pPr>
        <w:rPr>
          <w:lang w:val="en-GB" w:eastAsia="zh-CN"/>
        </w:rPr>
      </w:pPr>
      <w:r>
        <w:rPr>
          <w:lang w:val="en-GB" w:eastAsia="zh-CN"/>
        </w:rPr>
        <w:t xml:space="preserve">The </w:t>
      </w:r>
      <w:proofErr w:type="spellStart"/>
      <w:r w:rsidR="00F4546E">
        <w:rPr>
          <w:lang w:val="en-GB" w:eastAsia="zh-CN"/>
        </w:rPr>
        <w:t>Quality</w:t>
      </w:r>
      <w:r w:rsidR="00E344A7">
        <w:rPr>
          <w:lang w:val="en-GB" w:eastAsia="zh-CN"/>
        </w:rPr>
        <w:t>Element</w:t>
      </w:r>
      <w:proofErr w:type="spellEnd"/>
      <w:r w:rsidR="00EB0501">
        <w:rPr>
          <w:lang w:val="en-GB" w:eastAsia="zh-CN"/>
        </w:rPr>
        <w:t xml:space="preserve"> </w:t>
      </w:r>
      <w:r w:rsidR="00EC773D">
        <w:rPr>
          <w:lang w:val="en-GB" w:eastAsia="zh-CN"/>
        </w:rPr>
        <w:t>object</w:t>
      </w:r>
      <w:r w:rsidR="00C157D2">
        <w:rPr>
          <w:lang w:val="en-GB" w:eastAsia="zh-CN"/>
        </w:rPr>
        <w:t xml:space="preserve"> is encoded as </w:t>
      </w:r>
      <w:r w:rsidR="00CA3710">
        <w:rPr>
          <w:lang w:val="en-GB" w:eastAsia="zh-CN"/>
        </w:rPr>
        <w:t>an XML element</w:t>
      </w:r>
      <w:r w:rsidR="008E1060">
        <w:rPr>
          <w:lang w:val="en-GB" w:eastAsia="zh-CN"/>
        </w:rPr>
        <w:t xml:space="preserve"> with </w:t>
      </w:r>
      <w:r w:rsidR="00E344A7">
        <w:rPr>
          <w:lang w:val="en-GB" w:eastAsia="zh-CN"/>
        </w:rPr>
        <w:t xml:space="preserve">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sidR="00C157D2">
        <w:rPr>
          <w:lang w:val="en-GB" w:eastAsia="zh-CN"/>
        </w:rPr>
        <w:t>.</w:t>
      </w:r>
    </w:p>
    <w:tbl>
      <w:tblPr>
        <w:tblStyle w:val="af1"/>
        <w:tblW w:w="0" w:type="auto"/>
        <w:tblLook w:val="04A0" w:firstRow="1" w:lastRow="0" w:firstColumn="1" w:lastColumn="0" w:noHBand="0" w:noVBand="1"/>
      </w:tblPr>
      <w:tblGrid>
        <w:gridCol w:w="1801"/>
        <w:gridCol w:w="6829"/>
      </w:tblGrid>
      <w:tr w:rsidR="00C157D2" w14:paraId="123D0C7F" w14:textId="77777777" w:rsidTr="002522C2">
        <w:tc>
          <w:tcPr>
            <w:tcW w:w="1837" w:type="dxa"/>
          </w:tcPr>
          <w:p w14:paraId="46FF42CC" w14:textId="79791C0E" w:rsidR="00C157D2" w:rsidRDefault="00C157D2" w:rsidP="003A289F">
            <w:r>
              <w:rPr>
                <w:lang w:eastAsia="zh-CN"/>
              </w:rPr>
              <w:t>Requirement</w:t>
            </w:r>
            <w:r w:rsidR="006C7BC1">
              <w:rPr>
                <w:lang w:eastAsia="zh-CN"/>
              </w:rPr>
              <w:t xml:space="preserve"> </w:t>
            </w:r>
            <w:r w:rsidR="000C51ED">
              <w:rPr>
                <w:lang w:eastAsia="zh-CN"/>
              </w:rPr>
              <w:t>9</w:t>
            </w:r>
          </w:p>
        </w:tc>
        <w:tc>
          <w:tcPr>
            <w:tcW w:w="7188" w:type="dxa"/>
          </w:tcPr>
          <w:p w14:paraId="507270CF" w14:textId="78E7150C" w:rsidR="00E344A7"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isoqualitytype</w:t>
            </w:r>
            <w:proofErr w:type="spellEnd"/>
            <w:r w:rsidR="00E344A7">
              <w:rPr>
                <w:lang w:eastAsia="zh-CN"/>
              </w:rPr>
              <w:t xml:space="preserve">/element </w:t>
            </w:r>
          </w:p>
          <w:p w14:paraId="5AE159C0" w14:textId="3636357B" w:rsidR="00C157D2" w:rsidRDefault="00C157D2" w:rsidP="003A289F">
            <w:pPr>
              <w:rPr>
                <w:lang w:eastAsia="zh-CN"/>
              </w:rPr>
            </w:pPr>
            <w:r>
              <w:rPr>
                <w:lang w:eastAsia="zh-CN"/>
              </w:rPr>
              <w:t xml:space="preserve">Each </w:t>
            </w:r>
            <w:proofErr w:type="spellStart"/>
            <w:r w:rsidR="006A3D31">
              <w:rPr>
                <w:lang w:val="en-GB" w:eastAsia="zh-CN"/>
              </w:rPr>
              <w:t>Quality</w:t>
            </w:r>
            <w:r w:rsidR="00E344A7">
              <w:rPr>
                <w:lang w:val="en-GB" w:eastAsia="zh-CN"/>
              </w:rPr>
              <w:t>Element</w:t>
            </w:r>
            <w:proofErr w:type="spellEnd"/>
            <w:r>
              <w:rPr>
                <w:lang w:eastAsia="zh-CN"/>
              </w:rPr>
              <w:t xml:space="preserve"> value </w:t>
            </w:r>
            <w:r w:rsidR="006C7BC1">
              <w:rPr>
                <w:lang w:eastAsia="zh-CN"/>
              </w:rPr>
              <w:t>SHALL</w:t>
            </w:r>
            <w:r>
              <w:rPr>
                <w:lang w:eastAsia="zh-CN"/>
              </w:rPr>
              <w:t xml:space="preserve"> be encoded as </w:t>
            </w:r>
            <w:r w:rsidR="00CA3710">
              <w:rPr>
                <w:lang w:eastAsia="zh-CN"/>
              </w:rPr>
              <w:t>an XML element</w:t>
            </w:r>
            <w:r w:rsidR="00E344A7">
              <w:rPr>
                <w:lang w:val="en-GB" w:eastAsia="zh-CN"/>
              </w:rPr>
              <w:t xml:space="preserve"> with properties shown in </w:t>
            </w:r>
            <w:r w:rsidR="00962A02">
              <w:rPr>
                <w:lang w:val="en-GB" w:eastAsia="zh-CN"/>
              </w:rPr>
              <w:fldChar w:fldCharType="begin"/>
            </w:r>
            <w:r w:rsidR="00962A02">
              <w:rPr>
                <w:lang w:val="en-GB" w:eastAsia="zh-CN"/>
              </w:rPr>
              <w:instrText xml:space="preserve"> REF _Ref112421793 \h </w:instrText>
            </w:r>
            <w:r w:rsidR="00962A02">
              <w:rPr>
                <w:lang w:val="en-GB" w:eastAsia="zh-CN"/>
              </w:rPr>
            </w:r>
            <w:r w:rsidR="00962A02">
              <w:rPr>
                <w:lang w:val="en-GB" w:eastAsia="zh-CN"/>
              </w:rPr>
              <w:fldChar w:fldCharType="separate"/>
            </w:r>
            <w:r w:rsidR="00533D51">
              <w:t xml:space="preserve">Table </w:t>
            </w:r>
            <w:r w:rsidR="00533D51">
              <w:rPr>
                <w:noProof/>
              </w:rPr>
              <w:t>1</w:t>
            </w:r>
            <w:r w:rsidR="00962A02">
              <w:rPr>
                <w:lang w:val="en-GB" w:eastAsia="zh-CN"/>
              </w:rPr>
              <w:fldChar w:fldCharType="end"/>
            </w:r>
            <w:r>
              <w:rPr>
                <w:lang w:eastAsia="zh-CN"/>
              </w:rPr>
              <w:t>.</w:t>
            </w:r>
          </w:p>
        </w:tc>
      </w:tr>
    </w:tbl>
    <w:p w14:paraId="4B150D46" w14:textId="75F8222F" w:rsidR="00C157D2" w:rsidRDefault="00C157D2" w:rsidP="00C157D2">
      <w:pPr>
        <w:rPr>
          <w:lang w:eastAsia="zh-CN"/>
        </w:rPr>
      </w:pPr>
    </w:p>
    <w:p w14:paraId="184D595F" w14:textId="72FED4DF" w:rsidR="00962A02" w:rsidRDefault="00962A02" w:rsidP="00962A02">
      <w:pPr>
        <w:pStyle w:val="af4"/>
        <w:keepNext/>
        <w:jc w:val="center"/>
      </w:pPr>
      <w:bookmarkStart w:id="223" w:name="_Ref112421793"/>
      <w:r>
        <w:t xml:space="preserve">Table </w:t>
      </w:r>
      <w:r w:rsidR="00636FC1">
        <w:fldChar w:fldCharType="begin"/>
      </w:r>
      <w:r w:rsidR="00636FC1">
        <w:instrText xml:space="preserve"> SEQ Table \* ARABIC </w:instrText>
      </w:r>
      <w:r w:rsidR="00636FC1">
        <w:fldChar w:fldCharType="separate"/>
      </w:r>
      <w:r w:rsidR="00533D51">
        <w:rPr>
          <w:noProof/>
        </w:rPr>
        <w:t>1</w:t>
      </w:r>
      <w:r w:rsidR="00636FC1">
        <w:rPr>
          <w:noProof/>
        </w:rPr>
        <w:fldChar w:fldCharType="end"/>
      </w:r>
      <w:bookmarkEnd w:id="223"/>
      <w:r>
        <w:t xml:space="preserve"> </w:t>
      </w:r>
      <w:proofErr w:type="spellStart"/>
      <w:r w:rsidR="00E367A3">
        <w:t>Quality</w:t>
      </w:r>
      <w:r>
        <w:t>Element</w:t>
      </w:r>
      <w:proofErr w:type="spellEnd"/>
      <w:r>
        <w:t xml:space="preserve"> properties</w:t>
      </w:r>
    </w:p>
    <w:tbl>
      <w:tblPr>
        <w:tblStyle w:val="af1"/>
        <w:tblW w:w="5000" w:type="pct"/>
        <w:tblLook w:val="04A0" w:firstRow="1" w:lastRow="0" w:firstColumn="1" w:lastColumn="0" w:noHBand="0" w:noVBand="1"/>
      </w:tblPr>
      <w:tblGrid>
        <w:gridCol w:w="1980"/>
        <w:gridCol w:w="2126"/>
        <w:gridCol w:w="2693"/>
        <w:gridCol w:w="1831"/>
      </w:tblGrid>
      <w:tr w:rsidR="0033118E" w14:paraId="7AABC861" w14:textId="77777777" w:rsidTr="004673CE">
        <w:tc>
          <w:tcPr>
            <w:tcW w:w="1980" w:type="dxa"/>
            <w:vAlign w:val="center"/>
          </w:tcPr>
          <w:p w14:paraId="140DBA64" w14:textId="11060A5B" w:rsidR="0033118E" w:rsidRPr="009A6478" w:rsidRDefault="00DF20A8" w:rsidP="004673CE">
            <w:pPr>
              <w:jc w:val="center"/>
              <w:rPr>
                <w:b/>
                <w:bCs/>
              </w:rPr>
            </w:pPr>
            <w:r>
              <w:rPr>
                <w:rFonts w:hint="eastAsia"/>
                <w:b/>
                <w:bCs/>
                <w:lang w:eastAsia="zh-CN"/>
              </w:rPr>
              <w:t>XML</w:t>
            </w:r>
            <w:r w:rsidR="0033118E" w:rsidRPr="009A6478">
              <w:rPr>
                <w:b/>
                <w:bCs/>
              </w:rPr>
              <w:t xml:space="preserve"> Property</w:t>
            </w:r>
          </w:p>
        </w:tc>
        <w:tc>
          <w:tcPr>
            <w:tcW w:w="2126" w:type="dxa"/>
            <w:vAlign w:val="center"/>
          </w:tcPr>
          <w:p w14:paraId="6DB44F10" w14:textId="77777777" w:rsidR="0033118E" w:rsidRPr="009A6478" w:rsidRDefault="0033118E" w:rsidP="004673CE">
            <w:pPr>
              <w:jc w:val="center"/>
              <w:rPr>
                <w:b/>
                <w:bCs/>
              </w:rPr>
            </w:pPr>
            <w:r w:rsidRPr="009A6478">
              <w:rPr>
                <w:b/>
                <w:bCs/>
              </w:rPr>
              <w:t>Definition</w:t>
            </w:r>
          </w:p>
        </w:tc>
        <w:tc>
          <w:tcPr>
            <w:tcW w:w="2693" w:type="dxa"/>
            <w:vAlign w:val="center"/>
          </w:tcPr>
          <w:p w14:paraId="394A169E" w14:textId="77777777" w:rsidR="0033118E" w:rsidRPr="009A6478" w:rsidRDefault="0033118E" w:rsidP="004673CE">
            <w:pPr>
              <w:jc w:val="center"/>
              <w:rPr>
                <w:b/>
                <w:bCs/>
              </w:rPr>
            </w:pPr>
            <w:r w:rsidRPr="009A6478">
              <w:rPr>
                <w:b/>
                <w:bCs/>
              </w:rPr>
              <w:t>Data type and values</w:t>
            </w:r>
          </w:p>
        </w:tc>
        <w:tc>
          <w:tcPr>
            <w:tcW w:w="1831" w:type="dxa"/>
            <w:vAlign w:val="center"/>
          </w:tcPr>
          <w:p w14:paraId="6A528456" w14:textId="77777777" w:rsidR="0033118E" w:rsidRPr="009A6478" w:rsidRDefault="0033118E" w:rsidP="004673CE">
            <w:pPr>
              <w:jc w:val="center"/>
              <w:rPr>
                <w:b/>
                <w:bCs/>
              </w:rPr>
            </w:pPr>
            <w:r>
              <w:rPr>
                <w:b/>
                <w:bCs/>
              </w:rPr>
              <w:t>Obligation</w:t>
            </w:r>
          </w:p>
        </w:tc>
      </w:tr>
      <w:tr w:rsidR="0033118E" w14:paraId="2D27E98E" w14:textId="77777777" w:rsidTr="004673CE">
        <w:tc>
          <w:tcPr>
            <w:tcW w:w="1980" w:type="dxa"/>
            <w:vAlign w:val="center"/>
          </w:tcPr>
          <w:p w14:paraId="2B333C15" w14:textId="77777777" w:rsidR="0033118E" w:rsidRDefault="0033118E" w:rsidP="004673CE">
            <w:pPr>
              <w:rPr>
                <w:lang w:eastAsia="zh-CN"/>
              </w:rPr>
            </w:pPr>
            <w:r>
              <w:rPr>
                <w:rFonts w:hint="eastAsia"/>
                <w:lang w:eastAsia="zh-CN"/>
              </w:rPr>
              <w:t>t</w:t>
            </w:r>
            <w:r>
              <w:rPr>
                <w:lang w:eastAsia="zh-CN"/>
              </w:rPr>
              <w:t>ype</w:t>
            </w:r>
          </w:p>
        </w:tc>
        <w:tc>
          <w:tcPr>
            <w:tcW w:w="2126" w:type="dxa"/>
            <w:vAlign w:val="center"/>
          </w:tcPr>
          <w:p w14:paraId="6794BB6E" w14:textId="77777777" w:rsidR="0033118E" w:rsidRDefault="0033118E" w:rsidP="004673CE">
            <w:pPr>
              <w:rPr>
                <w:lang w:eastAsia="zh-CN"/>
              </w:rPr>
            </w:pPr>
            <w:r>
              <w:rPr>
                <w:lang w:eastAsia="zh-CN"/>
              </w:rPr>
              <w:t>The type of the quality element object.</w:t>
            </w:r>
          </w:p>
        </w:tc>
        <w:tc>
          <w:tcPr>
            <w:tcW w:w="2693" w:type="dxa"/>
            <w:vAlign w:val="center"/>
          </w:tcPr>
          <w:p w14:paraId="4FE767F1" w14:textId="77777777" w:rsidR="0033118E" w:rsidRDefault="0033118E" w:rsidP="004673CE">
            <w:pPr>
              <w:rPr>
                <w:lang w:eastAsia="zh-CN"/>
              </w:rPr>
            </w:pPr>
            <w:proofErr w:type="spellStart"/>
            <w:r>
              <w:rPr>
                <w:rFonts w:hint="eastAsia"/>
                <w:lang w:eastAsia="zh-CN"/>
              </w:rPr>
              <w:t>C</w:t>
            </w:r>
            <w:r>
              <w:rPr>
                <w:lang w:eastAsia="zh-CN"/>
              </w:rPr>
              <w:t>haracterString</w:t>
            </w:r>
            <w:proofErr w:type="spellEnd"/>
            <w:r>
              <w:rPr>
                <w:lang w:eastAsia="zh-CN"/>
              </w:rPr>
              <w:t xml:space="preserve"> [</w:t>
            </w:r>
            <w:proofErr w:type="gramStart"/>
            <w:r>
              <w:rPr>
                <w:lang w:eastAsia="zh-CN"/>
              </w:rPr>
              <w:t>1..</w:t>
            </w:r>
            <w:proofErr w:type="gramEnd"/>
            <w:r>
              <w:rPr>
                <w:lang w:eastAsia="zh-CN"/>
              </w:rPr>
              <w:t>1]</w:t>
            </w:r>
          </w:p>
        </w:tc>
        <w:tc>
          <w:tcPr>
            <w:tcW w:w="1831" w:type="dxa"/>
          </w:tcPr>
          <w:p w14:paraId="7B8B617D" w14:textId="77777777" w:rsidR="0033118E" w:rsidRDefault="0033118E" w:rsidP="004673CE">
            <w:pPr>
              <w:rPr>
                <w:lang w:eastAsia="zh-CN"/>
              </w:rPr>
            </w:pPr>
            <w:r>
              <w:rPr>
                <w:rFonts w:hint="eastAsia"/>
                <w:lang w:eastAsia="zh-CN"/>
              </w:rPr>
              <w:t>M</w:t>
            </w:r>
            <w:r>
              <w:rPr>
                <w:lang w:eastAsia="zh-CN"/>
              </w:rPr>
              <w:t>andatory</w:t>
            </w:r>
          </w:p>
        </w:tc>
      </w:tr>
      <w:tr w:rsidR="0033118E" w14:paraId="6F2A64D3" w14:textId="77777777" w:rsidTr="004673CE">
        <w:tc>
          <w:tcPr>
            <w:tcW w:w="1980" w:type="dxa"/>
            <w:vAlign w:val="center"/>
          </w:tcPr>
          <w:p w14:paraId="6F37AAD9" w14:textId="77777777" w:rsidR="0033118E" w:rsidRDefault="0033118E" w:rsidP="004673CE">
            <w:pPr>
              <w:rPr>
                <w:lang w:eastAsia="zh-CN"/>
              </w:rPr>
            </w:pPr>
            <w:r>
              <w:rPr>
                <w:lang w:eastAsia="zh-CN"/>
              </w:rPr>
              <w:lastRenderedPageBreak/>
              <w:t>measure</w:t>
            </w:r>
          </w:p>
        </w:tc>
        <w:tc>
          <w:tcPr>
            <w:tcW w:w="2126" w:type="dxa"/>
            <w:vAlign w:val="center"/>
          </w:tcPr>
          <w:p w14:paraId="45A244DD" w14:textId="77777777" w:rsidR="0033118E" w:rsidRDefault="0033118E" w:rsidP="004673CE">
            <w:pPr>
              <w:rPr>
                <w:lang w:eastAsia="zh-CN"/>
              </w:rPr>
            </w:pPr>
            <w:r>
              <w:rPr>
                <w:rFonts w:hint="eastAsia"/>
                <w:lang w:eastAsia="zh-CN"/>
              </w:rPr>
              <w:t>Reference to measure used</w:t>
            </w:r>
            <w:r>
              <w:rPr>
                <w:lang w:eastAsia="zh-CN"/>
              </w:rPr>
              <w:t>.</w:t>
            </w:r>
          </w:p>
        </w:tc>
        <w:tc>
          <w:tcPr>
            <w:tcW w:w="2693" w:type="dxa"/>
            <w:vAlign w:val="center"/>
          </w:tcPr>
          <w:p w14:paraId="7D3899D7" w14:textId="77777777" w:rsidR="0033118E" w:rsidRDefault="0033118E" w:rsidP="004673CE">
            <w:pPr>
              <w:rPr>
                <w:lang w:eastAsia="zh-CN"/>
              </w:rPr>
            </w:pPr>
            <w:r w:rsidRPr="004C28C2">
              <w:rPr>
                <w:lang w:eastAsia="zh-CN"/>
              </w:rPr>
              <w:t>MeasureReference</w:t>
            </w:r>
            <w:r>
              <w:rPr>
                <w:lang w:eastAsia="zh-CN"/>
              </w:rPr>
              <w:t xml:space="preserve"> [</w:t>
            </w:r>
            <w:proofErr w:type="gramStart"/>
            <w:r>
              <w:rPr>
                <w:lang w:eastAsia="zh-CN"/>
              </w:rPr>
              <w:t>1..</w:t>
            </w:r>
            <w:proofErr w:type="gramEnd"/>
            <w:r>
              <w:rPr>
                <w:lang w:eastAsia="zh-CN"/>
              </w:rPr>
              <w:t>1]</w:t>
            </w:r>
          </w:p>
        </w:tc>
        <w:tc>
          <w:tcPr>
            <w:tcW w:w="1831" w:type="dxa"/>
          </w:tcPr>
          <w:p w14:paraId="7F72B8D9" w14:textId="77777777" w:rsidR="0033118E" w:rsidRDefault="0033118E" w:rsidP="004673CE">
            <w:pPr>
              <w:rPr>
                <w:lang w:eastAsia="zh-CN"/>
              </w:rPr>
            </w:pPr>
            <w:r>
              <w:rPr>
                <w:rFonts w:hint="eastAsia"/>
                <w:lang w:eastAsia="zh-CN"/>
              </w:rPr>
              <w:t>M</w:t>
            </w:r>
            <w:r>
              <w:rPr>
                <w:lang w:eastAsia="zh-CN"/>
              </w:rPr>
              <w:t>andatory</w:t>
            </w:r>
          </w:p>
        </w:tc>
      </w:tr>
      <w:tr w:rsidR="0033118E" w14:paraId="5C7D0840" w14:textId="77777777" w:rsidTr="004673CE">
        <w:tc>
          <w:tcPr>
            <w:tcW w:w="1980" w:type="dxa"/>
            <w:vAlign w:val="center"/>
          </w:tcPr>
          <w:p w14:paraId="486AE691" w14:textId="77777777" w:rsidR="0033118E" w:rsidRDefault="0033118E" w:rsidP="004673CE">
            <w:pPr>
              <w:rPr>
                <w:lang w:eastAsia="zh-CN"/>
              </w:rPr>
            </w:pPr>
            <w:proofErr w:type="spellStart"/>
            <w:r>
              <w:rPr>
                <w:rFonts w:hint="eastAsia"/>
                <w:lang w:eastAsia="zh-CN"/>
              </w:rPr>
              <w:t>e</w:t>
            </w:r>
            <w:r>
              <w:rPr>
                <w:lang w:eastAsia="zh-CN"/>
              </w:rPr>
              <w:t>valuationMethod</w:t>
            </w:r>
            <w:proofErr w:type="spellEnd"/>
          </w:p>
        </w:tc>
        <w:tc>
          <w:tcPr>
            <w:tcW w:w="2126" w:type="dxa"/>
            <w:vAlign w:val="center"/>
          </w:tcPr>
          <w:p w14:paraId="481C2284" w14:textId="77777777" w:rsidR="0033118E" w:rsidRDefault="0033118E" w:rsidP="004673CE">
            <w:pPr>
              <w:rPr>
                <w:lang w:eastAsia="zh-CN"/>
              </w:rPr>
            </w:pPr>
            <w:r>
              <w:rPr>
                <w:lang w:eastAsia="zh-CN"/>
              </w:rPr>
              <w:t xml:space="preserve">Evaluation </w:t>
            </w:r>
            <w:r>
              <w:rPr>
                <w:rFonts w:hint="eastAsia"/>
                <w:lang w:eastAsia="zh-CN"/>
              </w:rPr>
              <w:t>information</w:t>
            </w:r>
            <w:r>
              <w:rPr>
                <w:lang w:eastAsia="zh-CN"/>
              </w:rPr>
              <w:t>.</w:t>
            </w:r>
          </w:p>
        </w:tc>
        <w:tc>
          <w:tcPr>
            <w:tcW w:w="2693" w:type="dxa"/>
            <w:vAlign w:val="center"/>
          </w:tcPr>
          <w:p w14:paraId="7A64F39F" w14:textId="77777777" w:rsidR="0033118E" w:rsidRDefault="0033118E" w:rsidP="004673CE">
            <w:r w:rsidRPr="00B80834">
              <w:rPr>
                <w:lang w:eastAsia="zh-CN"/>
              </w:rPr>
              <w:t>EvaluationMethod</w:t>
            </w:r>
            <w:r>
              <w:rPr>
                <w:lang w:eastAsia="zh-CN"/>
              </w:rPr>
              <w:t xml:space="preserve"> [</w:t>
            </w:r>
            <w:proofErr w:type="gramStart"/>
            <w:r>
              <w:rPr>
                <w:lang w:eastAsia="zh-CN"/>
              </w:rPr>
              <w:t>1..</w:t>
            </w:r>
            <w:proofErr w:type="gramEnd"/>
            <w:r>
              <w:rPr>
                <w:lang w:eastAsia="zh-CN"/>
              </w:rPr>
              <w:t>1]</w:t>
            </w:r>
          </w:p>
        </w:tc>
        <w:tc>
          <w:tcPr>
            <w:tcW w:w="1831" w:type="dxa"/>
          </w:tcPr>
          <w:p w14:paraId="0DE31A85" w14:textId="77777777" w:rsidR="0033118E" w:rsidRDefault="0033118E" w:rsidP="004673CE">
            <w:pPr>
              <w:rPr>
                <w:lang w:eastAsia="zh-CN"/>
              </w:rPr>
            </w:pPr>
            <w:r>
              <w:rPr>
                <w:rFonts w:hint="eastAsia"/>
                <w:lang w:eastAsia="zh-CN"/>
              </w:rPr>
              <w:t>M</w:t>
            </w:r>
            <w:r>
              <w:rPr>
                <w:lang w:eastAsia="zh-CN"/>
              </w:rPr>
              <w:t>andatory</w:t>
            </w:r>
          </w:p>
        </w:tc>
      </w:tr>
      <w:tr w:rsidR="0033118E" w14:paraId="49261C59" w14:textId="77777777" w:rsidTr="004673CE">
        <w:tc>
          <w:tcPr>
            <w:tcW w:w="1980" w:type="dxa"/>
            <w:vAlign w:val="center"/>
          </w:tcPr>
          <w:p w14:paraId="43B27856" w14:textId="77777777" w:rsidR="0033118E" w:rsidRDefault="0033118E" w:rsidP="004673CE">
            <w:pPr>
              <w:rPr>
                <w:lang w:eastAsia="zh-CN"/>
              </w:rPr>
            </w:pPr>
            <w:r>
              <w:rPr>
                <w:rFonts w:hint="eastAsia"/>
                <w:lang w:eastAsia="zh-CN"/>
              </w:rPr>
              <w:t>r</w:t>
            </w:r>
            <w:r>
              <w:rPr>
                <w:lang w:eastAsia="zh-CN"/>
              </w:rPr>
              <w:t>esult</w:t>
            </w:r>
          </w:p>
        </w:tc>
        <w:tc>
          <w:tcPr>
            <w:tcW w:w="2126" w:type="dxa"/>
            <w:vAlign w:val="center"/>
          </w:tcPr>
          <w:p w14:paraId="30BF431A" w14:textId="77777777" w:rsidR="0033118E" w:rsidRDefault="0033118E" w:rsidP="004673CE">
            <w:pPr>
              <w:rPr>
                <w:lang w:eastAsia="zh-CN"/>
              </w:rPr>
            </w:pPr>
            <w:r>
              <w:rPr>
                <w:rFonts w:hint="eastAsia"/>
                <w:lang w:eastAsia="zh-CN"/>
              </w:rPr>
              <w:t>Value obtained from applying a data quality measure</w:t>
            </w:r>
            <w:r>
              <w:rPr>
                <w:lang w:eastAsia="zh-CN"/>
              </w:rPr>
              <w:t>.</w:t>
            </w:r>
          </w:p>
        </w:tc>
        <w:tc>
          <w:tcPr>
            <w:tcW w:w="2693" w:type="dxa"/>
            <w:vAlign w:val="center"/>
          </w:tcPr>
          <w:p w14:paraId="347DF757" w14:textId="77777777" w:rsidR="0033118E" w:rsidRDefault="0033118E" w:rsidP="004673CE">
            <w:pPr>
              <w:rPr>
                <w:lang w:eastAsia="zh-CN"/>
              </w:rPr>
            </w:pPr>
            <w:proofErr w:type="spellStart"/>
            <w:r w:rsidRPr="00E41937">
              <w:rPr>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831" w:type="dxa"/>
          </w:tcPr>
          <w:p w14:paraId="5F86959A" w14:textId="77777777" w:rsidR="0033118E" w:rsidRDefault="0033118E" w:rsidP="004673CE">
            <w:pPr>
              <w:rPr>
                <w:lang w:eastAsia="zh-CN"/>
              </w:rPr>
            </w:pPr>
            <w:r>
              <w:rPr>
                <w:rFonts w:hint="eastAsia"/>
                <w:lang w:eastAsia="zh-CN"/>
              </w:rPr>
              <w:t>M</w:t>
            </w:r>
            <w:r>
              <w:rPr>
                <w:lang w:eastAsia="zh-CN"/>
              </w:rPr>
              <w:t>andatory</w:t>
            </w:r>
          </w:p>
        </w:tc>
      </w:tr>
    </w:tbl>
    <w:p w14:paraId="4B445A69" w14:textId="0509A299" w:rsidR="00962A02" w:rsidRDefault="00962A02" w:rsidP="00C157D2">
      <w:pPr>
        <w:rPr>
          <w:lang w:eastAsia="zh-CN"/>
        </w:rPr>
      </w:pPr>
    </w:p>
    <w:p w14:paraId="01AB058F" w14:textId="5B1E6D8D" w:rsidR="00C157D2" w:rsidRDefault="00C157D2" w:rsidP="00C157D2">
      <w:pPr>
        <w:rPr>
          <w:lang w:eastAsia="zh-CN"/>
        </w:rPr>
      </w:pPr>
      <w:r>
        <w:rPr>
          <w:rFonts w:hint="eastAsia"/>
          <w:lang w:eastAsia="zh-CN"/>
        </w:rPr>
        <w:t>E</w:t>
      </w:r>
      <w:r>
        <w:rPr>
          <w:lang w:eastAsia="zh-CN"/>
        </w:rPr>
        <w:t>xample:</w:t>
      </w:r>
    </w:p>
    <w:p w14:paraId="2D241261" w14:textId="77777777" w:rsidR="00BF3F2C" w:rsidRDefault="00BF3F2C" w:rsidP="00BA33CE">
      <w:pPr>
        <w:pStyle w:val="List1OGCletters"/>
        <w:numPr>
          <w:ilvl w:val="0"/>
          <w:numId w:val="0"/>
        </w:numPr>
        <w:ind w:firstLine="720"/>
        <w:rPr>
          <w:lang w:eastAsia="zh-CN"/>
        </w:rPr>
      </w:pPr>
      <w:bookmarkStart w:id="224" w:name="_Hlk157083253"/>
      <w:r>
        <w:rPr>
          <w:lang w:eastAsia="zh-CN"/>
        </w:rPr>
        <w:t>&lt;type&gt;</w:t>
      </w:r>
      <w:proofErr w:type="spellStart"/>
      <w:r>
        <w:rPr>
          <w:lang w:eastAsia="zh-CN"/>
        </w:rPr>
        <w:t>FormatConsistency</w:t>
      </w:r>
      <w:proofErr w:type="spellEnd"/>
      <w:r>
        <w:rPr>
          <w:lang w:eastAsia="zh-CN"/>
        </w:rPr>
        <w:t>&lt;/type&gt;</w:t>
      </w:r>
    </w:p>
    <w:p w14:paraId="56914E98" w14:textId="77777777" w:rsidR="005952CB" w:rsidRDefault="00BF3F2C" w:rsidP="00BF3F2C">
      <w:pPr>
        <w:pStyle w:val="List1OGCletters"/>
        <w:numPr>
          <w:ilvl w:val="0"/>
          <w:numId w:val="0"/>
        </w:numPr>
        <w:ind w:left="720"/>
        <w:rPr>
          <w:lang w:eastAsia="zh-CN"/>
        </w:rPr>
      </w:pPr>
      <w:r>
        <w:rPr>
          <w:lang w:eastAsia="zh-CN"/>
        </w:rPr>
        <w:t>&lt;measure&gt;</w:t>
      </w:r>
    </w:p>
    <w:p w14:paraId="4941D3B1" w14:textId="77777777" w:rsidR="00E53C18" w:rsidRDefault="005952CB" w:rsidP="005952CB">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B6BA82" w14:textId="77777777" w:rsidR="00E53C18" w:rsidRDefault="00BF3F2C" w:rsidP="00E53C18">
      <w:pPr>
        <w:pStyle w:val="List1OGCletters"/>
        <w:numPr>
          <w:ilvl w:val="0"/>
          <w:numId w:val="0"/>
        </w:numPr>
        <w:ind w:left="1440" w:firstLine="720"/>
        <w:rPr>
          <w:lang w:eastAsia="zh-CN"/>
        </w:rPr>
      </w:pPr>
      <w:r>
        <w:rPr>
          <w:lang w:eastAsia="zh-CN"/>
        </w:rPr>
        <w:t>Percentage of training samples with inconsistent image format</w:t>
      </w:r>
    </w:p>
    <w:p w14:paraId="7730E552" w14:textId="7D630B55" w:rsidR="005952CB" w:rsidRDefault="005952CB" w:rsidP="00E53C1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5BE1E92E" w14:textId="116F5587" w:rsidR="00BF3F2C" w:rsidRDefault="00BF3F2C" w:rsidP="005952CB">
      <w:pPr>
        <w:pStyle w:val="List1OGCletters"/>
        <w:numPr>
          <w:ilvl w:val="0"/>
          <w:numId w:val="0"/>
        </w:numPr>
        <w:ind w:left="720"/>
        <w:rPr>
          <w:lang w:eastAsia="zh-CN"/>
        </w:rPr>
      </w:pPr>
      <w:r>
        <w:rPr>
          <w:lang w:eastAsia="zh-CN"/>
        </w:rPr>
        <w:t>&lt;/measure&gt;</w:t>
      </w:r>
    </w:p>
    <w:p w14:paraId="632F6B78" w14:textId="77777777" w:rsidR="008E02BC" w:rsidRDefault="00BF3F2C" w:rsidP="00BF3F2C">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7213CA66" w14:textId="77777777" w:rsidR="00E53C18" w:rsidRDefault="008E02BC" w:rsidP="008E02BC">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6B74494" w14:textId="7D07DFCD" w:rsidR="00E53C18" w:rsidRDefault="00BF3F2C" w:rsidP="00E53C18">
      <w:pPr>
        <w:pStyle w:val="List1OGCletters"/>
        <w:numPr>
          <w:ilvl w:val="0"/>
          <w:numId w:val="0"/>
        </w:numPr>
        <w:ind w:left="1440" w:firstLine="720"/>
        <w:rPr>
          <w:lang w:eastAsia="zh-CN"/>
        </w:rPr>
      </w:pPr>
      <w:r>
        <w:rPr>
          <w:lang w:eastAsia="zh-CN"/>
        </w:rPr>
        <w:t>Full test method to calculate the percentage of training samples with</w:t>
      </w:r>
      <w:r w:rsidR="006C7BC1">
        <w:rPr>
          <w:lang w:eastAsia="zh-CN"/>
        </w:rPr>
        <w:t xml:space="preserve"> an</w:t>
      </w:r>
      <w:r>
        <w:rPr>
          <w:lang w:eastAsia="zh-CN"/>
        </w:rPr>
        <w:t xml:space="preserve"> inconsistent format</w:t>
      </w:r>
    </w:p>
    <w:p w14:paraId="55D3B68E" w14:textId="7C488F88" w:rsidR="008E02BC" w:rsidRDefault="008E02BC" w:rsidP="00E53C1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4BB70AB" w14:textId="660480F2" w:rsidR="00BF3F2C" w:rsidRDefault="00BF3F2C" w:rsidP="008E02BC">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72C782A0" w14:textId="77777777" w:rsidR="00E53C18" w:rsidRDefault="00BF3F2C" w:rsidP="00BF3F2C">
      <w:pPr>
        <w:pStyle w:val="List1OGCletters"/>
        <w:numPr>
          <w:ilvl w:val="0"/>
          <w:numId w:val="0"/>
        </w:numPr>
        <w:ind w:left="720"/>
        <w:rPr>
          <w:lang w:eastAsia="zh-CN"/>
        </w:rPr>
      </w:pPr>
      <w:r>
        <w:rPr>
          <w:lang w:eastAsia="zh-CN"/>
        </w:rPr>
        <w:t>&lt;result&gt;</w:t>
      </w:r>
    </w:p>
    <w:p w14:paraId="59636D5E" w14:textId="77777777" w:rsidR="00E53C18" w:rsidRDefault="00E53C18" w:rsidP="00E53C1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1C4B564C" w14:textId="72E4977D" w:rsidR="00E53C18" w:rsidRDefault="00E53C18" w:rsidP="00E53C18">
      <w:pPr>
        <w:pStyle w:val="List1OGCletters"/>
        <w:numPr>
          <w:ilvl w:val="0"/>
          <w:numId w:val="0"/>
        </w:numPr>
        <w:ind w:left="720" w:firstLine="720"/>
        <w:rPr>
          <w:lang w:eastAsia="zh-CN"/>
        </w:rPr>
      </w:pPr>
      <w:r>
        <w:rPr>
          <w:lang w:eastAsia="zh-CN"/>
        </w:rPr>
        <w:tab/>
        <w:t>&lt;value&gt;</w:t>
      </w:r>
    </w:p>
    <w:p w14:paraId="60DBF718" w14:textId="77777777" w:rsidR="00E53C18" w:rsidRDefault="00BF3F2C" w:rsidP="00E53C18">
      <w:pPr>
        <w:pStyle w:val="List1OGCletters"/>
        <w:numPr>
          <w:ilvl w:val="0"/>
          <w:numId w:val="0"/>
        </w:numPr>
        <w:ind w:left="2160" w:firstLine="720"/>
        <w:rPr>
          <w:lang w:eastAsia="zh-CN"/>
        </w:rPr>
      </w:pPr>
      <w:r>
        <w:rPr>
          <w:lang w:eastAsia="zh-CN"/>
        </w:rPr>
        <w:t>0</w:t>
      </w:r>
    </w:p>
    <w:p w14:paraId="4019AF18" w14:textId="2EC2391C" w:rsidR="00C829BC" w:rsidRDefault="00C829BC" w:rsidP="00C829BC">
      <w:pPr>
        <w:pStyle w:val="List1OGCletters"/>
        <w:numPr>
          <w:ilvl w:val="0"/>
          <w:numId w:val="0"/>
        </w:numPr>
        <w:ind w:left="1440" w:firstLine="720"/>
        <w:rPr>
          <w:lang w:eastAsia="zh-CN"/>
        </w:rPr>
      </w:pPr>
      <w:r>
        <w:rPr>
          <w:lang w:eastAsia="zh-CN"/>
        </w:rPr>
        <w:t>&lt;/value&gt;</w:t>
      </w:r>
    </w:p>
    <w:p w14:paraId="3E0FFF0B" w14:textId="427380B0" w:rsidR="00E40BC0" w:rsidRDefault="00E40BC0" w:rsidP="00E40BC0">
      <w:pPr>
        <w:pStyle w:val="List1OGCletters"/>
        <w:numPr>
          <w:ilvl w:val="0"/>
          <w:numId w:val="0"/>
        </w:numPr>
        <w:ind w:left="720" w:firstLine="720"/>
        <w:rPr>
          <w:lang w:eastAsia="zh-CN"/>
        </w:rPr>
      </w:pPr>
      <w:r>
        <w:rPr>
          <w:lang w:eastAsia="zh-CN"/>
        </w:rPr>
        <w:tab/>
        <w:t>&lt;</w:t>
      </w:r>
      <w:proofErr w:type="spellStart"/>
      <w:r>
        <w:rPr>
          <w:lang w:eastAsia="zh-CN"/>
        </w:rPr>
        <w:t>value</w:t>
      </w:r>
      <w:r w:rsidR="00AF2E7A">
        <w:rPr>
          <w:lang w:eastAsia="zh-CN"/>
        </w:rPr>
        <w:t>Unit</w:t>
      </w:r>
      <w:proofErr w:type="spellEnd"/>
      <w:r>
        <w:rPr>
          <w:lang w:eastAsia="zh-CN"/>
        </w:rPr>
        <w:t>&gt;</w:t>
      </w:r>
    </w:p>
    <w:p w14:paraId="06B82EFA" w14:textId="059A6145" w:rsidR="00E40BC0" w:rsidRDefault="0080235C" w:rsidP="00E40BC0">
      <w:pPr>
        <w:pStyle w:val="List1OGCletters"/>
        <w:numPr>
          <w:ilvl w:val="0"/>
          <w:numId w:val="0"/>
        </w:numPr>
        <w:ind w:left="2160" w:firstLine="720"/>
        <w:rPr>
          <w:lang w:eastAsia="zh-CN"/>
        </w:rPr>
      </w:pPr>
      <w:r>
        <w:rPr>
          <w:lang w:eastAsia="zh-CN"/>
        </w:rPr>
        <w:lastRenderedPageBreak/>
        <w:t>%</w:t>
      </w:r>
    </w:p>
    <w:p w14:paraId="013A8BC0" w14:textId="59F96B18" w:rsidR="00E40BC0" w:rsidRDefault="00E40BC0" w:rsidP="0080235C">
      <w:pPr>
        <w:pStyle w:val="List1OGCletters"/>
        <w:numPr>
          <w:ilvl w:val="0"/>
          <w:numId w:val="0"/>
        </w:numPr>
        <w:ind w:left="1440" w:firstLine="720"/>
        <w:rPr>
          <w:lang w:eastAsia="zh-CN"/>
        </w:rPr>
      </w:pPr>
      <w:r>
        <w:rPr>
          <w:lang w:eastAsia="zh-CN"/>
        </w:rPr>
        <w:t>&lt;/</w:t>
      </w:r>
      <w:proofErr w:type="spellStart"/>
      <w:r>
        <w:rPr>
          <w:lang w:eastAsia="zh-CN"/>
        </w:rPr>
        <w:t>value</w:t>
      </w:r>
      <w:r w:rsidR="00AF2E7A">
        <w:rPr>
          <w:lang w:eastAsia="zh-CN"/>
        </w:rPr>
        <w:t>Unit</w:t>
      </w:r>
      <w:proofErr w:type="spellEnd"/>
      <w:r>
        <w:rPr>
          <w:lang w:eastAsia="zh-CN"/>
        </w:rPr>
        <w:t>&gt;</w:t>
      </w:r>
    </w:p>
    <w:p w14:paraId="69D3ECB6" w14:textId="64D9771B" w:rsidR="00D546E6" w:rsidRDefault="00D546E6" w:rsidP="00D546E6">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21D50A20" w14:textId="5667A2C3" w:rsidR="001405CA" w:rsidRPr="001405CA" w:rsidRDefault="00BF3F2C" w:rsidP="00E53C18">
      <w:pPr>
        <w:pStyle w:val="List1OGCletters"/>
        <w:numPr>
          <w:ilvl w:val="0"/>
          <w:numId w:val="0"/>
        </w:numPr>
        <w:ind w:left="720"/>
        <w:rPr>
          <w:lang w:eastAsia="zh-CN"/>
        </w:rPr>
      </w:pPr>
      <w:r>
        <w:rPr>
          <w:lang w:eastAsia="zh-CN"/>
        </w:rPr>
        <w:t>&lt;/result&gt;</w:t>
      </w:r>
    </w:p>
    <w:p w14:paraId="71B3C133" w14:textId="37C54F0C" w:rsidR="00D44EB3" w:rsidRDefault="00C11E2A" w:rsidP="00D44EB3">
      <w:pPr>
        <w:pStyle w:val="3"/>
      </w:pPr>
      <w:bookmarkStart w:id="225" w:name="_Toc157175765"/>
      <w:bookmarkEnd w:id="224"/>
      <w:r>
        <w:t>Requirements Class:</w:t>
      </w:r>
      <w:r w:rsidR="00D44EB3">
        <w:t xml:space="preserve"> </w:t>
      </w:r>
      <w:r w:rsidR="006C7BC1">
        <w:t>G</w:t>
      </w:r>
      <w:r w:rsidR="00D44EB3">
        <w:t xml:space="preserve">eospatial </w:t>
      </w:r>
      <w:r w:rsidR="006C7BC1">
        <w:t>T</w:t>
      </w:r>
      <w:r w:rsidR="00D44EB3">
        <w:t>ype</w:t>
      </w:r>
      <w:bookmarkEnd w:id="225"/>
    </w:p>
    <w:p w14:paraId="1807BE70" w14:textId="7DD572EE" w:rsidR="00D44EB3" w:rsidRDefault="00D44EB3" w:rsidP="00D44EB3">
      <w:pPr>
        <w:rPr>
          <w:lang w:val="en-GB" w:eastAsia="zh-CN"/>
        </w:rPr>
      </w:pPr>
      <w:r>
        <w:rPr>
          <w:rFonts w:hint="eastAsia"/>
          <w:lang w:val="en-GB" w:eastAsia="zh-CN"/>
        </w:rPr>
        <w:t>T</w:t>
      </w:r>
      <w:r>
        <w:rPr>
          <w:lang w:val="en-GB" w:eastAsia="zh-CN"/>
        </w:rPr>
        <w:t>h</w:t>
      </w:r>
      <w:r w:rsidR="006C7BC1">
        <w:rPr>
          <w:lang w:val="en-GB" w:eastAsia="zh-CN"/>
        </w:rPr>
        <w:t>e Geospatial Type</w:t>
      </w:r>
      <w:r>
        <w:rPr>
          <w:lang w:val="en-GB" w:eastAsia="zh-CN"/>
        </w:rPr>
        <w:t xml:space="preserve"> requirement</w:t>
      </w:r>
      <w:r w:rsidR="006C7BC1">
        <w:rPr>
          <w:lang w:val="en-GB" w:eastAsia="zh-CN"/>
        </w:rPr>
        <w:t>s</w:t>
      </w:r>
      <w:r>
        <w:rPr>
          <w:lang w:val="en-GB" w:eastAsia="zh-CN"/>
        </w:rPr>
        <w:t xml:space="preserve"> class defines the requirements for </w:t>
      </w:r>
      <w:r w:rsidR="00B917FE">
        <w:rPr>
          <w:lang w:val="en-GB" w:eastAsia="zh-CN"/>
        </w:rPr>
        <w:t>XML</w:t>
      </w:r>
      <w:r>
        <w:rPr>
          <w:lang w:val="en-GB" w:eastAsia="zh-CN"/>
        </w:rPr>
        <w:t xml:space="preserve"> encoding of geospatial types.</w:t>
      </w:r>
    </w:p>
    <w:tbl>
      <w:tblPr>
        <w:tblStyle w:val="af1"/>
        <w:tblW w:w="0" w:type="auto"/>
        <w:tblLook w:val="04A0" w:firstRow="1" w:lastRow="0" w:firstColumn="1" w:lastColumn="0" w:noHBand="0" w:noVBand="1"/>
      </w:tblPr>
      <w:tblGrid>
        <w:gridCol w:w="1806"/>
        <w:gridCol w:w="6824"/>
      </w:tblGrid>
      <w:tr w:rsidR="00D44EB3" w14:paraId="2B606462" w14:textId="77777777" w:rsidTr="003A289F">
        <w:tc>
          <w:tcPr>
            <w:tcW w:w="8856" w:type="dxa"/>
            <w:gridSpan w:val="2"/>
          </w:tcPr>
          <w:p w14:paraId="7C217A5E" w14:textId="7126807B" w:rsidR="00D44EB3" w:rsidRPr="008202E5" w:rsidRDefault="00D44EB3" w:rsidP="003A289F">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D44EB3" w14:paraId="5A28C113" w14:textId="77777777" w:rsidTr="003A289F">
        <w:tc>
          <w:tcPr>
            <w:tcW w:w="8856" w:type="dxa"/>
            <w:gridSpan w:val="2"/>
          </w:tcPr>
          <w:p w14:paraId="2BF7BD5F" w14:textId="7E26C82A" w:rsidR="00D44EB3" w:rsidRDefault="00F43BDD" w:rsidP="003A289F">
            <w:pPr>
              <w:rPr>
                <w:lang w:eastAsia="zh-CN"/>
              </w:rPr>
            </w:pPr>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D44EB3" w14:paraId="29807D06" w14:textId="77777777" w:rsidTr="002522C2">
        <w:tc>
          <w:tcPr>
            <w:tcW w:w="1837" w:type="dxa"/>
          </w:tcPr>
          <w:p w14:paraId="6883CE64"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391C006" w14:textId="7B1891F2" w:rsidR="00D44EB3" w:rsidRDefault="003F0EE6" w:rsidP="003A289F">
            <w:pPr>
              <w:rPr>
                <w:lang w:eastAsia="zh-CN"/>
              </w:rPr>
            </w:pPr>
            <w:r>
              <w:rPr>
                <w:lang w:eastAsia="zh-CN"/>
              </w:rPr>
              <w:t>XML</w:t>
            </w:r>
          </w:p>
        </w:tc>
      </w:tr>
      <w:tr w:rsidR="00D44EB3" w14:paraId="45E61B96" w14:textId="77777777" w:rsidTr="002522C2">
        <w:tc>
          <w:tcPr>
            <w:tcW w:w="1837" w:type="dxa"/>
          </w:tcPr>
          <w:p w14:paraId="414916A9" w14:textId="77777777" w:rsidR="00D44EB3" w:rsidRDefault="00D44EB3" w:rsidP="003A289F">
            <w:pPr>
              <w:rPr>
                <w:lang w:eastAsia="zh-CN"/>
              </w:rPr>
            </w:pPr>
            <w:r>
              <w:rPr>
                <w:rFonts w:hint="eastAsia"/>
                <w:lang w:eastAsia="zh-CN"/>
              </w:rPr>
              <w:t>D</w:t>
            </w:r>
            <w:r>
              <w:rPr>
                <w:lang w:eastAsia="zh-CN"/>
              </w:rPr>
              <w:t>ependency</w:t>
            </w:r>
          </w:p>
        </w:tc>
        <w:tc>
          <w:tcPr>
            <w:tcW w:w="7188" w:type="dxa"/>
          </w:tcPr>
          <w:p w14:paraId="2BF7362D" w14:textId="1D31110D" w:rsidR="00D44EB3" w:rsidRDefault="00D44EB3" w:rsidP="004B1A1D">
            <w:pPr>
              <w:rPr>
                <w:lang w:eastAsia="zh-CN"/>
              </w:rPr>
            </w:pPr>
            <w:r>
              <w:rPr>
                <w:rFonts w:hint="eastAsia"/>
                <w:lang w:eastAsia="zh-CN"/>
              </w:rPr>
              <w:t>G</w:t>
            </w:r>
            <w:r w:rsidR="004B1A1D">
              <w:rPr>
                <w:lang w:eastAsia="zh-CN"/>
              </w:rPr>
              <w:t>ML</w:t>
            </w:r>
          </w:p>
        </w:tc>
      </w:tr>
      <w:tr w:rsidR="003C1996" w14:paraId="01317E2B" w14:textId="77777777" w:rsidTr="002522C2">
        <w:tc>
          <w:tcPr>
            <w:tcW w:w="1837" w:type="dxa"/>
          </w:tcPr>
          <w:p w14:paraId="1BD44BB8" w14:textId="00A70ED3" w:rsidR="003C1996" w:rsidRDefault="003C1996" w:rsidP="003A289F">
            <w:pPr>
              <w:rPr>
                <w:lang w:eastAsia="zh-CN"/>
              </w:rPr>
            </w:pPr>
            <w:r>
              <w:rPr>
                <w:rFonts w:hint="eastAsia"/>
                <w:lang w:eastAsia="zh-CN"/>
              </w:rPr>
              <w:t>R</w:t>
            </w:r>
            <w:r>
              <w:rPr>
                <w:lang w:eastAsia="zh-CN"/>
              </w:rPr>
              <w:t>equirement</w:t>
            </w:r>
            <w:r w:rsidR="006C7BC1">
              <w:rPr>
                <w:lang w:eastAsia="zh-CN"/>
              </w:rPr>
              <w:t xml:space="preserve"> </w:t>
            </w:r>
            <w:r w:rsidR="000C51ED">
              <w:rPr>
                <w:lang w:eastAsia="zh-CN"/>
              </w:rPr>
              <w:t>10</w:t>
            </w:r>
          </w:p>
        </w:tc>
        <w:tc>
          <w:tcPr>
            <w:tcW w:w="7188" w:type="dxa"/>
          </w:tcPr>
          <w:p w14:paraId="3A69A025" w14:textId="30D9EB85" w:rsidR="003C1996" w:rsidRDefault="003C1996" w:rsidP="003A289F">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tc>
      </w:tr>
    </w:tbl>
    <w:p w14:paraId="7E0933E3" w14:textId="77777777" w:rsidR="00D44EB3" w:rsidRDefault="00D44EB3" w:rsidP="00D44EB3">
      <w:pPr>
        <w:rPr>
          <w:lang w:val="en-GB" w:eastAsia="zh-CN"/>
        </w:rPr>
      </w:pPr>
    </w:p>
    <w:p w14:paraId="61073BBC" w14:textId="4EB9787F" w:rsidR="00876785" w:rsidRPr="00D92498" w:rsidRDefault="00D92498" w:rsidP="00D92498">
      <w:pPr>
        <w:rPr>
          <w:lang w:val="en-GB" w:eastAsia="zh-CN"/>
        </w:rPr>
      </w:pPr>
      <w:r>
        <w:rPr>
          <w:lang w:val="en-GB" w:eastAsia="zh-CN"/>
        </w:rPr>
        <w:t>T</w:t>
      </w:r>
      <w:r w:rsidRPr="006E3622">
        <w:rPr>
          <w:lang w:val="en-GB" w:eastAsia="zh-CN"/>
        </w:rPr>
        <w:t>he encoding of</w:t>
      </w:r>
      <w:r w:rsidR="00467E35" w:rsidRPr="006E3622">
        <w:rPr>
          <w:lang w:val="en-GB" w:eastAsia="zh-CN"/>
        </w:rPr>
        <w:t xml:space="preserve"> </w:t>
      </w:r>
      <w:r w:rsidR="00467E35">
        <w:rPr>
          <w:lang w:val="en-GB" w:eastAsia="zh-CN"/>
        </w:rPr>
        <w:t>one or more features</w:t>
      </w:r>
      <w:r w:rsidRPr="006E3622">
        <w:rPr>
          <w:lang w:val="en-GB" w:eastAsia="zh-CN"/>
        </w:rPr>
        <w:t xml:space="preserve"> follows </w:t>
      </w:r>
      <w:r w:rsidR="00005AA4">
        <w:rPr>
          <w:lang w:val="en-GB" w:eastAsia="zh-CN"/>
        </w:rPr>
        <w:t>GML</w:t>
      </w:r>
      <w:r w:rsidRPr="006E3622">
        <w:rPr>
          <w:lang w:val="en-GB" w:eastAsia="zh-CN"/>
        </w:rPr>
        <w:t xml:space="preserve"> for</w:t>
      </w:r>
      <w:r w:rsidR="00467E35">
        <w:rPr>
          <w:lang w:val="en-GB" w:eastAsia="zh-CN"/>
        </w:rPr>
        <w:t xml:space="preserve"> encoding a</w:t>
      </w:r>
      <w:r w:rsidRPr="006E3622">
        <w:rPr>
          <w:lang w:val="en-GB" w:eastAsia="zh-CN"/>
        </w:rPr>
        <w:t xml:space="preserve"> </w:t>
      </w:r>
      <w:r w:rsidR="00CA4297">
        <w:rPr>
          <w:lang w:val="en-GB" w:eastAsia="zh-CN"/>
        </w:rPr>
        <w:t>Feature</w:t>
      </w:r>
      <w:r w:rsidR="00467E35">
        <w:rPr>
          <w:lang w:val="en-GB" w:eastAsia="zh-CN"/>
        </w:rPr>
        <w:t xml:space="preserve"> element, with members “type”, “geometry” and “properties”</w:t>
      </w:r>
      <w:r w:rsidR="00467E35" w:rsidRPr="006E3622">
        <w:rPr>
          <w:lang w:val="en-GB" w:eastAsia="zh-CN"/>
        </w:rPr>
        <w:t>.</w:t>
      </w:r>
      <w:r w:rsidR="00467E35">
        <w:rPr>
          <w:lang w:val="en-GB" w:eastAsia="zh-CN"/>
        </w:rPr>
        <w:t xml:space="preserve"> </w:t>
      </w:r>
      <w:r w:rsidR="00467E35" w:rsidRPr="00873727">
        <w:rPr>
          <w:lang w:val="en-GB" w:eastAsia="zh-CN"/>
        </w:rPr>
        <w:t xml:space="preserve">A Feature </w:t>
      </w:r>
      <w:r w:rsidR="00467E35">
        <w:rPr>
          <w:lang w:val="en-GB" w:eastAsia="zh-CN"/>
        </w:rPr>
        <w:t>element</w:t>
      </w:r>
      <w:r w:rsidR="00467E35" w:rsidRPr="00873727">
        <w:rPr>
          <w:lang w:val="en-GB" w:eastAsia="zh-CN"/>
        </w:rPr>
        <w:t xml:space="preserve"> represents a spatially bounded thing.</w:t>
      </w:r>
      <w:r w:rsidR="00467E35">
        <w:rPr>
          <w:lang w:val="en-GB" w:eastAsia="zh-CN"/>
        </w:rPr>
        <w:t xml:space="preserve"> </w:t>
      </w:r>
      <w:r w:rsidR="00467E35" w:rsidRPr="00873727">
        <w:rPr>
          <w:lang w:val="en-GB" w:eastAsia="zh-CN"/>
        </w:rPr>
        <w:t xml:space="preserve">Every Feature </w:t>
      </w:r>
      <w:r w:rsidR="00467E35">
        <w:rPr>
          <w:lang w:val="en-GB" w:eastAsia="zh-CN"/>
        </w:rPr>
        <w:t>element</w:t>
      </w:r>
      <w:r w:rsidR="00467E35" w:rsidRPr="00873727">
        <w:rPr>
          <w:lang w:val="en-GB" w:eastAsia="zh-CN"/>
        </w:rPr>
        <w:t xml:space="preserve"> is a </w:t>
      </w:r>
      <w:r w:rsidR="00467E35">
        <w:rPr>
          <w:lang w:val="en-GB" w:eastAsia="zh-CN"/>
        </w:rPr>
        <w:t>GML</w:t>
      </w:r>
      <w:r w:rsidR="00467E35" w:rsidRPr="00873727">
        <w:rPr>
          <w:lang w:val="en-GB" w:eastAsia="zh-CN"/>
        </w:rPr>
        <w:t xml:space="preserve"> </w:t>
      </w:r>
      <w:r w:rsidR="00467E35">
        <w:rPr>
          <w:lang w:val="en-GB" w:eastAsia="zh-CN"/>
        </w:rPr>
        <w:t>element</w:t>
      </w:r>
      <w:r w:rsidR="00467E35" w:rsidRPr="00873727">
        <w:rPr>
          <w:lang w:val="en-GB" w:eastAsia="zh-CN"/>
        </w:rPr>
        <w:t xml:space="preserve"> no matter where it occurs in a </w:t>
      </w:r>
      <w:r w:rsidR="00467E35">
        <w:rPr>
          <w:lang w:val="en-GB" w:eastAsia="zh-CN"/>
        </w:rPr>
        <w:t>GML</w:t>
      </w:r>
      <w:r w:rsidR="00467E35" w:rsidRPr="00873727">
        <w:rPr>
          <w:lang w:val="en-GB" w:eastAsia="zh-CN"/>
        </w:rPr>
        <w:t xml:space="preserve"> text.</w:t>
      </w:r>
    </w:p>
    <w:tbl>
      <w:tblPr>
        <w:tblStyle w:val="af1"/>
        <w:tblW w:w="0" w:type="auto"/>
        <w:tblLook w:val="04A0" w:firstRow="1" w:lastRow="0" w:firstColumn="1" w:lastColumn="0" w:noHBand="0" w:noVBand="1"/>
      </w:tblPr>
      <w:tblGrid>
        <w:gridCol w:w="1802"/>
        <w:gridCol w:w="6828"/>
      </w:tblGrid>
      <w:tr w:rsidR="00876785" w14:paraId="548C3373" w14:textId="77777777" w:rsidTr="002522C2">
        <w:tc>
          <w:tcPr>
            <w:tcW w:w="1837" w:type="dxa"/>
          </w:tcPr>
          <w:p w14:paraId="24EA9AA1" w14:textId="3C508118" w:rsidR="00876785" w:rsidRDefault="00876785" w:rsidP="00EF651B">
            <w:r>
              <w:rPr>
                <w:lang w:eastAsia="zh-CN"/>
              </w:rPr>
              <w:t>Requirement</w:t>
            </w:r>
            <w:r w:rsidR="006C7BC1">
              <w:rPr>
                <w:lang w:eastAsia="zh-CN"/>
              </w:rPr>
              <w:t xml:space="preserve"> </w:t>
            </w:r>
            <w:r w:rsidR="000C51ED">
              <w:rPr>
                <w:lang w:eastAsia="zh-CN"/>
              </w:rPr>
              <w:t>10</w:t>
            </w:r>
          </w:p>
        </w:tc>
        <w:tc>
          <w:tcPr>
            <w:tcW w:w="7188" w:type="dxa"/>
          </w:tcPr>
          <w:p w14:paraId="573AC6B6" w14:textId="332D1553" w:rsidR="00876785" w:rsidRDefault="00876785" w:rsidP="00EF651B">
            <w:pPr>
              <w:rPr>
                <w:lang w:eastAsia="zh-CN"/>
              </w:rPr>
            </w:pPr>
            <w:r>
              <w:rPr>
                <w:rFonts w:hint="eastAsia"/>
                <w:lang w:eastAsia="zh-CN"/>
              </w:rPr>
              <w:t>/</w:t>
            </w:r>
            <w:r>
              <w:rPr>
                <w:lang w:eastAsia="zh-CN"/>
              </w:rPr>
              <w:t>req/</w:t>
            </w:r>
            <w:proofErr w:type="spellStart"/>
            <w:r w:rsidR="002F66D3">
              <w:rPr>
                <w:lang w:eastAsia="zh-CN"/>
              </w:rPr>
              <w:t>geospatialtype</w:t>
            </w:r>
            <w:proofErr w:type="spellEnd"/>
            <w:r>
              <w:rPr>
                <w:lang w:eastAsia="zh-CN"/>
              </w:rPr>
              <w:t>/feature</w:t>
            </w:r>
          </w:p>
          <w:p w14:paraId="04E6251D" w14:textId="77755134" w:rsidR="00876785" w:rsidRDefault="00876785" w:rsidP="00EF651B">
            <w:pPr>
              <w:rPr>
                <w:lang w:eastAsia="zh-CN"/>
              </w:rPr>
            </w:pPr>
            <w:bookmarkStart w:id="226" w:name="OLE_LINK19"/>
            <w:bookmarkStart w:id="227" w:name="OLE_LINK20"/>
            <w:r>
              <w:rPr>
                <w:lang w:eastAsia="zh-CN"/>
              </w:rPr>
              <w:t>Each Feature value</w:t>
            </w:r>
            <w:r w:rsidRPr="002352E3">
              <w:rPr>
                <w:lang w:eastAsia="zh-CN"/>
              </w:rPr>
              <w:t xml:space="preserve"> </w:t>
            </w:r>
            <w:r w:rsidR="00467E35">
              <w:rPr>
                <w:lang w:eastAsia="zh-CN"/>
              </w:rPr>
              <w:t>SHALL</w:t>
            </w:r>
            <w:r w:rsidRPr="002352E3">
              <w:rPr>
                <w:lang w:eastAsia="zh-CN"/>
              </w:rPr>
              <w:t xml:space="preserve"> be encoded using the </w:t>
            </w:r>
            <w:r w:rsidR="003B5EF9">
              <w:rPr>
                <w:lang w:eastAsia="zh-CN"/>
              </w:rPr>
              <w:t>GML</w:t>
            </w:r>
            <w:r w:rsidRPr="002352E3">
              <w:rPr>
                <w:lang w:eastAsia="zh-CN"/>
              </w:rPr>
              <w:t xml:space="preserve"> </w:t>
            </w:r>
            <w:r>
              <w:rPr>
                <w:lang w:eastAsia="zh-CN"/>
              </w:rPr>
              <w:t>feature</w:t>
            </w:r>
            <w:r w:rsidRPr="002352E3">
              <w:rPr>
                <w:lang w:eastAsia="zh-CN"/>
              </w:rPr>
              <w:t xml:space="preserve"> encoding</w:t>
            </w:r>
            <w:r w:rsidR="003D2056">
              <w:rPr>
                <w:lang w:eastAsia="zh-CN"/>
              </w:rPr>
              <w:t xml:space="preserve"> defined by</w:t>
            </w:r>
            <w:r>
              <w:rPr>
                <w:lang w:eastAsia="zh-CN"/>
              </w:rPr>
              <w:t xml:space="preserve"> </w:t>
            </w:r>
            <w:proofErr w:type="spellStart"/>
            <w:r w:rsidR="003D2056">
              <w:rPr>
                <w:lang w:eastAsia="zh-CN"/>
              </w:rPr>
              <w:t>O</w:t>
            </w:r>
            <w:r w:rsidR="00005AA4">
              <w:rPr>
                <w:lang w:eastAsia="zh-CN"/>
              </w:rPr>
              <w:t>pen</w:t>
            </w:r>
            <w:r w:rsidR="003D2056">
              <w:rPr>
                <w:lang w:eastAsia="zh-CN"/>
              </w:rPr>
              <w:t>GIS</w:t>
            </w:r>
            <w:proofErr w:type="spellEnd"/>
            <w:r w:rsidR="003D2056">
              <w:rPr>
                <w:lang w:eastAsia="zh-CN"/>
              </w:rPr>
              <w:t xml:space="preserve"> in</w:t>
            </w:r>
            <w:r w:rsidR="00005AA4">
              <w:rPr>
                <w:lang w:eastAsia="zh-CN"/>
              </w:rPr>
              <w:t xml:space="preserve"> </w:t>
            </w:r>
            <w:r w:rsidR="003D2056">
              <w:rPr>
                <w:lang w:eastAsia="zh-CN"/>
              </w:rPr>
              <w:t>GML</w:t>
            </w:r>
            <w:r>
              <w:rPr>
                <w:lang w:eastAsia="zh-CN"/>
              </w:rPr>
              <w:t xml:space="preserve"> Section 3.2</w:t>
            </w:r>
            <w:bookmarkEnd w:id="226"/>
            <w:bookmarkEnd w:id="227"/>
            <w:r>
              <w:rPr>
                <w:lang w:eastAsia="zh-CN"/>
              </w:rPr>
              <w:t>:</w:t>
            </w:r>
          </w:p>
          <w:p w14:paraId="0C2A79B8" w14:textId="35CA68A9" w:rsidR="00876785" w:rsidRDefault="003F0EE6" w:rsidP="00EF651B">
            <w:pPr>
              <w:rPr>
                <w:lang w:eastAsia="zh-CN"/>
              </w:rPr>
            </w:pPr>
            <w:r w:rsidRPr="003F0EE6">
              <w:rPr>
                <w:lang w:eastAsia="zh-CN"/>
              </w:rPr>
              <w:t>http://www.opengis.net/gml/3.2</w:t>
            </w:r>
          </w:p>
        </w:tc>
      </w:tr>
    </w:tbl>
    <w:p w14:paraId="43912D58" w14:textId="10F4172D" w:rsidR="00EA389C" w:rsidRDefault="00285CDB" w:rsidP="00285CDB">
      <w:pPr>
        <w:rPr>
          <w:lang w:eastAsia="zh-CN"/>
        </w:rPr>
      </w:pPr>
      <w:r>
        <w:rPr>
          <w:rFonts w:hint="eastAsia"/>
          <w:lang w:eastAsia="zh-CN"/>
        </w:rPr>
        <w:t>E</w:t>
      </w:r>
      <w:r>
        <w:rPr>
          <w:lang w:eastAsia="zh-CN"/>
        </w:rPr>
        <w:t>xamples</w:t>
      </w:r>
      <w:r w:rsidR="00467E35">
        <w:rPr>
          <w:lang w:eastAsia="zh-CN"/>
        </w:rPr>
        <w:t xml:space="preserve"> of Feature encodings are</w:t>
      </w:r>
      <w:r>
        <w:rPr>
          <w:lang w:eastAsia="zh-CN"/>
        </w:rPr>
        <w:t>:</w:t>
      </w:r>
    </w:p>
    <w:p w14:paraId="1BB6131C" w14:textId="2B766802" w:rsidR="00EA389C" w:rsidRDefault="00EA389C" w:rsidP="00EA389C">
      <w:pPr>
        <w:pStyle w:val="List1OGCletters"/>
        <w:numPr>
          <w:ilvl w:val="0"/>
          <w:numId w:val="39"/>
        </w:numPr>
        <w:rPr>
          <w:lang w:eastAsia="zh-CN"/>
        </w:rPr>
      </w:pPr>
      <w:r>
        <w:rPr>
          <w:lang w:eastAsia="zh-CN"/>
        </w:rPr>
        <w:t>&lt;</w:t>
      </w:r>
      <w:proofErr w:type="spellStart"/>
      <w:proofErr w:type="gramStart"/>
      <w:r>
        <w:rPr>
          <w:lang w:eastAsia="zh-CN"/>
        </w:rPr>
        <w:t>gml:metaDataProperty</w:t>
      </w:r>
      <w:proofErr w:type="spellEnd"/>
      <w:proofErr w:type="gramEnd"/>
      <w:r>
        <w:rPr>
          <w:lang w:eastAsia="zh-CN"/>
        </w:rPr>
        <w:t>&gt;</w:t>
      </w:r>
    </w:p>
    <w:p w14:paraId="3307E334"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50A4070C" w14:textId="77777777" w:rsidR="00EA389C" w:rsidRDefault="00EA389C" w:rsidP="00EA389C">
      <w:pPr>
        <w:pStyle w:val="List1OGCletters"/>
        <w:numPr>
          <w:ilvl w:val="0"/>
          <w:numId w:val="0"/>
        </w:numPr>
        <w:ind w:left="720"/>
        <w:rPr>
          <w:lang w:eastAsia="zh-CN"/>
        </w:rPr>
      </w:pPr>
      <w:r>
        <w:rPr>
          <w:lang w:eastAsia="zh-CN"/>
        </w:rPr>
        <w:tab/>
      </w:r>
      <w:r>
        <w:rPr>
          <w:lang w:eastAsia="zh-CN"/>
        </w:rPr>
        <w:tab/>
        <w:t>&lt;truncated&gt;0.0&lt;/truncated&gt;</w:t>
      </w:r>
    </w:p>
    <w:p w14:paraId="3FAF4A4D" w14:textId="77777777" w:rsidR="00EA389C" w:rsidRDefault="00EA389C" w:rsidP="00EA389C">
      <w:pPr>
        <w:pStyle w:val="List1OGCletters"/>
        <w:numPr>
          <w:ilvl w:val="0"/>
          <w:numId w:val="0"/>
        </w:numPr>
        <w:ind w:left="720"/>
        <w:rPr>
          <w:lang w:eastAsia="zh-CN"/>
        </w:rPr>
      </w:pPr>
      <w:r>
        <w:rPr>
          <w:lang w:eastAsia="zh-CN"/>
        </w:rPr>
        <w:tab/>
      </w:r>
      <w:r>
        <w:rPr>
          <w:lang w:eastAsia="zh-CN"/>
        </w:rPr>
        <w:tab/>
        <w:t>&lt;occluded&gt;0&lt;/occluded&gt;</w:t>
      </w:r>
    </w:p>
    <w:p w14:paraId="42C237E0" w14:textId="77777777" w:rsidR="00EA389C" w:rsidRDefault="00EA389C" w:rsidP="00EA389C">
      <w:pPr>
        <w:pStyle w:val="List1OGCletters"/>
        <w:numPr>
          <w:ilvl w:val="0"/>
          <w:numId w:val="0"/>
        </w:numPr>
        <w:ind w:left="720"/>
        <w:rPr>
          <w:lang w:eastAsia="zh-CN"/>
        </w:rPr>
      </w:pPr>
      <w:r>
        <w:rPr>
          <w:lang w:eastAsia="zh-CN"/>
        </w:rPr>
        <w:tab/>
      </w:r>
      <w:r>
        <w:rPr>
          <w:lang w:eastAsia="zh-CN"/>
        </w:rPr>
        <w:tab/>
        <w:t>&lt;alpha&gt;-0.2&lt;/alpha&gt;</w:t>
      </w:r>
    </w:p>
    <w:p w14:paraId="2FE6664A"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gml:GenericMetaData</w:t>
      </w:r>
      <w:proofErr w:type="spellEnd"/>
      <w:proofErr w:type="gramEnd"/>
      <w:r>
        <w:rPr>
          <w:lang w:eastAsia="zh-CN"/>
        </w:rPr>
        <w:t>&gt;</w:t>
      </w:r>
    </w:p>
    <w:p w14:paraId="34EEFD86" w14:textId="76ACC2D8" w:rsidR="00EA389C" w:rsidRDefault="00EA389C" w:rsidP="00EA389C">
      <w:pPr>
        <w:pStyle w:val="List1OGCletters"/>
        <w:numPr>
          <w:ilvl w:val="0"/>
          <w:numId w:val="0"/>
        </w:numPr>
        <w:ind w:left="720"/>
        <w:rPr>
          <w:lang w:eastAsia="zh-CN"/>
        </w:rPr>
      </w:pPr>
      <w:r>
        <w:rPr>
          <w:lang w:eastAsia="zh-CN"/>
        </w:rPr>
        <w:lastRenderedPageBreak/>
        <w:t>&lt;/</w:t>
      </w:r>
      <w:proofErr w:type="spellStart"/>
      <w:proofErr w:type="gramStart"/>
      <w:r>
        <w:rPr>
          <w:lang w:eastAsia="zh-CN"/>
        </w:rPr>
        <w:t>gml:metaDataProperty</w:t>
      </w:r>
      <w:proofErr w:type="spellEnd"/>
      <w:proofErr w:type="gramEnd"/>
      <w:r>
        <w:rPr>
          <w:lang w:eastAsia="zh-CN"/>
        </w:rPr>
        <w:t>&gt;</w:t>
      </w:r>
    </w:p>
    <w:p w14:paraId="4F80D2F3" w14:textId="77777777" w:rsid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1C2982E1"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7F8EB9F7"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21813CD5"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60773D8" w14:textId="6DA4D7FF"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6F415B7" w14:textId="05D40E76"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2CF1C4DB" w14:textId="6605B248"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5219C1F3" w14:textId="509880DE"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51.556272 -0.2803943 51.5562758 -0.2787397 51.5556539 -0.278736 51.5556501 -0.2803906 51.556272 -0.2803943</w:t>
      </w:r>
    </w:p>
    <w:p w14:paraId="4132708D" w14:textId="1DB5CAE4"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gml:posList</w:t>
      </w:r>
      <w:proofErr w:type="spellEnd"/>
      <w:proofErr w:type="gramEnd"/>
      <w:r>
        <w:rPr>
          <w:lang w:eastAsia="zh-CN"/>
        </w:rPr>
        <w:t>&gt;</w:t>
      </w:r>
    </w:p>
    <w:p w14:paraId="4714B2EE" w14:textId="75AF16E0"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sidR="006C65BF">
        <w:rPr>
          <w:lang w:eastAsia="zh-CN"/>
        </w:rPr>
        <w:tab/>
      </w:r>
      <w:r>
        <w:rPr>
          <w:lang w:eastAsia="zh-CN"/>
        </w:rPr>
        <w:t>&lt;/</w:t>
      </w:r>
      <w:proofErr w:type="spellStart"/>
      <w:proofErr w:type="gramStart"/>
      <w:r>
        <w:rPr>
          <w:lang w:eastAsia="zh-CN"/>
        </w:rPr>
        <w:t>gml:LinearRing</w:t>
      </w:r>
      <w:proofErr w:type="spellEnd"/>
      <w:proofErr w:type="gramEnd"/>
      <w:r>
        <w:rPr>
          <w:lang w:eastAsia="zh-CN"/>
        </w:rPr>
        <w:t>&gt;</w:t>
      </w:r>
    </w:p>
    <w:p w14:paraId="002128E9" w14:textId="335EEAF5"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r>
      <w:r w:rsidR="006C65BF">
        <w:rPr>
          <w:lang w:eastAsia="zh-CN"/>
        </w:rPr>
        <w:tab/>
      </w:r>
      <w:r>
        <w:rPr>
          <w:lang w:eastAsia="zh-CN"/>
        </w:rPr>
        <w:t>&lt;/</w:t>
      </w:r>
      <w:proofErr w:type="spellStart"/>
      <w:proofErr w:type="gramStart"/>
      <w:r>
        <w:rPr>
          <w:lang w:eastAsia="zh-CN"/>
        </w:rPr>
        <w:t>gml:exterior</w:t>
      </w:r>
      <w:proofErr w:type="spellEnd"/>
      <w:proofErr w:type="gramEnd"/>
      <w:r>
        <w:rPr>
          <w:lang w:eastAsia="zh-CN"/>
        </w:rPr>
        <w:t>&gt;</w:t>
      </w:r>
    </w:p>
    <w:p w14:paraId="132B1AF6" w14:textId="77777777" w:rsidR="00EA389C" w:rsidRDefault="00EA389C" w:rsidP="00EA389C">
      <w:pPr>
        <w:pStyle w:val="List1OGCletters"/>
        <w:numPr>
          <w:ilvl w:val="0"/>
          <w:numId w:val="0"/>
        </w:numPr>
        <w:ind w:left="720"/>
        <w:rPr>
          <w:lang w:eastAsia="zh-CN"/>
        </w:rPr>
      </w:pP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77B5F834" w14:textId="77777777" w:rsidR="00EA389C" w:rsidRDefault="00EA389C" w:rsidP="00EA389C">
      <w:pPr>
        <w:pStyle w:val="List1OGCletters"/>
        <w:numPr>
          <w:ilvl w:val="0"/>
          <w:numId w:val="0"/>
        </w:numPr>
        <w:ind w:left="720"/>
        <w:rPr>
          <w:lang w:eastAsia="zh-CN"/>
        </w:rPr>
      </w:pP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AFFCAE0" w14:textId="77777777" w:rsidR="00EA389C" w:rsidRDefault="00EA389C" w:rsidP="00EA389C">
      <w:pPr>
        <w:pStyle w:val="List1OGCletters"/>
        <w:numPr>
          <w:ilvl w:val="0"/>
          <w:numId w:val="0"/>
        </w:numPr>
        <w:ind w:left="720"/>
        <w:rPr>
          <w:lang w:eastAsia="zh-CN"/>
        </w:rPr>
      </w:pPr>
      <w:r>
        <w:rPr>
          <w:lang w:eastAsia="zh-CN"/>
        </w:rPr>
        <w:tab/>
        <w:t>&lt;/</w:t>
      </w:r>
      <w:proofErr w:type="spellStart"/>
      <w:proofErr w:type="gramStart"/>
      <w:r>
        <w:rPr>
          <w:lang w:eastAsia="zh-CN"/>
        </w:rPr>
        <w:t>gml:GeometricComplex</w:t>
      </w:r>
      <w:proofErr w:type="spellEnd"/>
      <w:proofErr w:type="gramEnd"/>
      <w:r>
        <w:rPr>
          <w:lang w:eastAsia="zh-CN"/>
        </w:rPr>
        <w:t>&gt;</w:t>
      </w:r>
    </w:p>
    <w:p w14:paraId="3E5D6444" w14:textId="6216B349" w:rsidR="008378D9" w:rsidRPr="00EA389C" w:rsidRDefault="00EA389C" w:rsidP="00EA389C">
      <w:pPr>
        <w:pStyle w:val="List1OGCletters"/>
        <w:numPr>
          <w:ilvl w:val="0"/>
          <w:numId w:val="0"/>
        </w:numPr>
        <w:ind w:left="720"/>
        <w:rPr>
          <w:lang w:eastAsia="zh-CN"/>
        </w:rPr>
      </w:pPr>
      <w:r>
        <w:rPr>
          <w:lang w:eastAsia="zh-CN"/>
        </w:rPr>
        <w:t>&lt;/</w:t>
      </w:r>
      <w:proofErr w:type="spellStart"/>
      <w:proofErr w:type="gramStart"/>
      <w:r>
        <w:rPr>
          <w:lang w:eastAsia="zh-CN"/>
        </w:rPr>
        <w:t>gml:location</w:t>
      </w:r>
      <w:proofErr w:type="spellEnd"/>
      <w:proofErr w:type="gramEnd"/>
      <w:r>
        <w:rPr>
          <w:lang w:eastAsia="zh-CN"/>
        </w:rPr>
        <w:t>&gt;</w:t>
      </w:r>
    </w:p>
    <w:p w14:paraId="20EEAFB5" w14:textId="77777777" w:rsidR="008F0193" w:rsidRDefault="008F0193" w:rsidP="008F0193">
      <w:pPr>
        <w:pStyle w:val="List1OGCletters"/>
        <w:numPr>
          <w:ilvl w:val="0"/>
          <w:numId w:val="13"/>
        </w:numPr>
        <w:shd w:val="clear" w:color="auto" w:fill="FFFFFF"/>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08E66FA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11CFC078"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r w:rsidRPr="008F0193">
        <w:rPr>
          <w:lang w:eastAsia="zh-CN"/>
        </w:rPr>
        <w:t>iscrowd</w:t>
      </w:r>
      <w:proofErr w:type="spellEnd"/>
      <w:r w:rsidRPr="008F0193">
        <w:rPr>
          <w:lang w:eastAsia="zh-CN"/>
        </w:rPr>
        <w:t>&gt;0&lt;/</w:t>
      </w:r>
      <w:proofErr w:type="spellStart"/>
      <w:r w:rsidRPr="008F0193">
        <w:rPr>
          <w:lang w:eastAsia="zh-CN"/>
        </w:rPr>
        <w:t>iscrowd</w:t>
      </w:r>
      <w:proofErr w:type="spellEnd"/>
      <w:r w:rsidRPr="008F0193">
        <w:rPr>
          <w:lang w:eastAsia="zh-CN"/>
        </w:rPr>
        <w:t>&gt;</w:t>
      </w:r>
    </w:p>
    <w:p w14:paraId="2314F44C"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&lt;area&gt;2580&lt;/area&gt;</w:t>
      </w:r>
    </w:p>
    <w:p w14:paraId="15BB0DB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gml:GenericMetaData</w:t>
      </w:r>
      <w:proofErr w:type="spellEnd"/>
      <w:proofErr w:type="gramEnd"/>
      <w:r w:rsidRPr="008F0193">
        <w:rPr>
          <w:lang w:eastAsia="zh-CN"/>
        </w:rPr>
        <w:t>&gt;</w:t>
      </w:r>
    </w:p>
    <w:p w14:paraId="36BB512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gml:metaDataProperty</w:t>
      </w:r>
      <w:proofErr w:type="spellEnd"/>
      <w:proofErr w:type="gramEnd"/>
      <w:r w:rsidRPr="008F0193">
        <w:rPr>
          <w:lang w:eastAsia="zh-CN"/>
        </w:rPr>
        <w:t>&gt;</w:t>
      </w:r>
    </w:p>
    <w:p w14:paraId="6543D986"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D666EA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983743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lastRenderedPageBreak/>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1192CE5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3869882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4D1852CA"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0E88588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027051C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 xml:space="preserve">274 1602 273 1603 272 1603 271 1603 270 1604 269 1604 268 1604 267 1604 266 1605 265 1605 264 1605 263 1606 262 1606 261 1606 260 1607 259 1607 258 1607 257 1608 256 1608 255 1608 254 </w:t>
      </w:r>
      <w:r>
        <w:rPr>
          <w:lang w:eastAsia="zh-CN"/>
        </w:rPr>
        <w:t>1609 253 1610 252 1611 251 1611</w:t>
      </w:r>
    </w:p>
    <w:p w14:paraId="232E5137"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gml:posList</w:t>
      </w:r>
      <w:proofErr w:type="spellEnd"/>
      <w:proofErr w:type="gramEnd"/>
      <w:r w:rsidRPr="008F0193">
        <w:rPr>
          <w:lang w:eastAsia="zh-CN"/>
        </w:rPr>
        <w:t>&gt;</w:t>
      </w:r>
    </w:p>
    <w:p w14:paraId="4EE3D21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gml:LinearRing</w:t>
      </w:r>
      <w:proofErr w:type="spellEnd"/>
      <w:proofErr w:type="gramEnd"/>
      <w:r w:rsidRPr="008F0193">
        <w:rPr>
          <w:lang w:eastAsia="zh-CN"/>
        </w:rPr>
        <w:t>&gt;</w:t>
      </w:r>
    </w:p>
    <w:p w14:paraId="1C8DA1FD"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gml:exterior</w:t>
      </w:r>
      <w:proofErr w:type="spellEnd"/>
      <w:proofErr w:type="gramEnd"/>
      <w:r w:rsidRPr="008F0193">
        <w:rPr>
          <w:lang w:eastAsia="zh-CN"/>
        </w:rPr>
        <w:t>&gt;</w:t>
      </w:r>
    </w:p>
    <w:p w14:paraId="1D77D020"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r>
      <w:r w:rsidRPr="008F0193">
        <w:rPr>
          <w:lang w:eastAsia="zh-CN"/>
        </w:rPr>
        <w:tab/>
        <w:t>&lt;/</w:t>
      </w:r>
      <w:proofErr w:type="spellStart"/>
      <w:proofErr w:type="gramStart"/>
      <w:r w:rsidRPr="008F0193">
        <w:rPr>
          <w:lang w:eastAsia="zh-CN"/>
        </w:rPr>
        <w:t>gml:Polygon</w:t>
      </w:r>
      <w:proofErr w:type="spellEnd"/>
      <w:proofErr w:type="gramEnd"/>
      <w:r w:rsidRPr="008F0193">
        <w:rPr>
          <w:lang w:eastAsia="zh-CN"/>
        </w:rPr>
        <w:t>&gt;</w:t>
      </w:r>
    </w:p>
    <w:p w14:paraId="53D0B41F"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&lt;/</w:t>
      </w:r>
      <w:proofErr w:type="spellStart"/>
      <w:proofErr w:type="gramStart"/>
      <w:r w:rsidRPr="008F0193">
        <w:rPr>
          <w:lang w:eastAsia="zh-CN"/>
        </w:rPr>
        <w:t>gml:element</w:t>
      </w:r>
      <w:proofErr w:type="spellEnd"/>
      <w:proofErr w:type="gramEnd"/>
      <w:r w:rsidRPr="008F0193">
        <w:rPr>
          <w:lang w:eastAsia="zh-CN"/>
        </w:rPr>
        <w:t>&gt;</w:t>
      </w:r>
    </w:p>
    <w:p w14:paraId="3C2D79CE"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gml:GeometricComplex</w:t>
      </w:r>
      <w:proofErr w:type="spellEnd"/>
      <w:proofErr w:type="gramEnd"/>
      <w:r w:rsidRPr="008F0193">
        <w:rPr>
          <w:lang w:eastAsia="zh-CN"/>
        </w:rPr>
        <w:t>&gt;</w:t>
      </w:r>
    </w:p>
    <w:p w14:paraId="0F08A70B"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gml:location</w:t>
      </w:r>
      <w:proofErr w:type="spellEnd"/>
      <w:proofErr w:type="gramEnd"/>
      <w:r w:rsidRPr="008F0193">
        <w:rPr>
          <w:lang w:eastAsia="zh-CN"/>
        </w:rPr>
        <w:t>&gt;</w:t>
      </w:r>
    </w:p>
    <w:p w14:paraId="59EF2FA5"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2DC6D64"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365BC0D3"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r>
      <w:r w:rsidRPr="008F0193">
        <w:rPr>
          <w:lang w:eastAsia="zh-CN"/>
        </w:rPr>
        <w:tab/>
        <w:t>244 1602 306 1653</w:t>
      </w:r>
    </w:p>
    <w:p w14:paraId="3FC70119" w14:textId="77777777" w:rsidR="008F0193" w:rsidRDefault="008F0193" w:rsidP="008F0193">
      <w:pPr>
        <w:pStyle w:val="List1OGCletters"/>
        <w:numPr>
          <w:ilvl w:val="0"/>
          <w:numId w:val="0"/>
        </w:numPr>
        <w:shd w:val="clear" w:color="auto" w:fill="FFFFFF"/>
        <w:ind w:left="720"/>
        <w:rPr>
          <w:lang w:eastAsia="zh-CN"/>
        </w:rPr>
      </w:pPr>
      <w:r w:rsidRPr="008F0193">
        <w:rPr>
          <w:lang w:eastAsia="zh-CN"/>
        </w:rPr>
        <w:tab/>
        <w:t>&lt;/</w:t>
      </w:r>
      <w:proofErr w:type="spellStart"/>
      <w:proofErr w:type="gramStart"/>
      <w:r w:rsidRPr="008F0193">
        <w:rPr>
          <w:lang w:eastAsia="zh-CN"/>
        </w:rPr>
        <w:t>gml:Envelope</w:t>
      </w:r>
      <w:proofErr w:type="spellEnd"/>
      <w:proofErr w:type="gramEnd"/>
      <w:r w:rsidRPr="008F0193">
        <w:rPr>
          <w:lang w:eastAsia="zh-CN"/>
        </w:rPr>
        <w:t>&gt;</w:t>
      </w:r>
    </w:p>
    <w:p w14:paraId="6CD4D132" w14:textId="79013E7C" w:rsidR="008F0193" w:rsidRDefault="008F0193" w:rsidP="008F0193">
      <w:pPr>
        <w:pStyle w:val="List1OGCletters"/>
        <w:numPr>
          <w:ilvl w:val="0"/>
          <w:numId w:val="0"/>
        </w:numPr>
        <w:shd w:val="clear" w:color="auto" w:fill="FFFFFF"/>
        <w:ind w:left="720"/>
        <w:rPr>
          <w:lang w:eastAsia="zh-CN"/>
        </w:rPr>
      </w:pPr>
      <w:r w:rsidRPr="008F0193">
        <w:rPr>
          <w:lang w:eastAsia="zh-CN"/>
        </w:rPr>
        <w:t>&lt;/</w:t>
      </w:r>
      <w:proofErr w:type="spellStart"/>
      <w:proofErr w:type="gramStart"/>
      <w:r w:rsidRPr="008F0193">
        <w:rPr>
          <w:lang w:eastAsia="zh-CN"/>
        </w:rPr>
        <w:t>gml:boundedBy</w:t>
      </w:r>
      <w:proofErr w:type="spellEnd"/>
      <w:proofErr w:type="gramEnd"/>
      <w:r w:rsidRPr="008F0193">
        <w:rPr>
          <w:lang w:eastAsia="zh-CN"/>
        </w:rPr>
        <w:t>&gt;</w:t>
      </w:r>
    </w:p>
    <w:p w14:paraId="54CF0473" w14:textId="77777777" w:rsidR="00876785" w:rsidRPr="002B5455" w:rsidRDefault="00876785" w:rsidP="00FB430F">
      <w:pPr>
        <w:pStyle w:val="List1OGCletters"/>
        <w:numPr>
          <w:ilvl w:val="0"/>
          <w:numId w:val="0"/>
        </w:numPr>
        <w:rPr>
          <w:lang w:eastAsia="zh-CN"/>
        </w:rPr>
      </w:pPr>
    </w:p>
    <w:p w14:paraId="5D5E25DC" w14:textId="6397D9FB" w:rsidR="008B0118" w:rsidRDefault="00C11E2A" w:rsidP="00D96E86">
      <w:pPr>
        <w:pStyle w:val="2"/>
      </w:pPr>
      <w:bookmarkStart w:id="228" w:name="_Toc157175766"/>
      <w:r>
        <w:t>Requirements Class:</w:t>
      </w:r>
      <w:r w:rsidR="00F07878">
        <w:t xml:space="preserve"> </w:t>
      </w:r>
      <w:proofErr w:type="spellStart"/>
      <w:r w:rsidR="00B32192">
        <w:t>AI_TrainingDataset</w:t>
      </w:r>
      <w:bookmarkEnd w:id="228"/>
      <w:proofErr w:type="spellEnd"/>
    </w:p>
    <w:p w14:paraId="0BB3CDB1" w14:textId="610B65DA" w:rsidR="00CD698E" w:rsidRPr="00CD698E" w:rsidRDefault="003042E2" w:rsidP="00CD698E">
      <w:pPr>
        <w:rPr>
          <w:lang w:eastAsia="zh-CN"/>
        </w:rPr>
      </w:pPr>
      <w:r>
        <w:rPr>
          <w:rFonts w:hint="eastAsia"/>
          <w:lang w:eastAsia="zh-CN"/>
        </w:rPr>
        <w:t>Th</w:t>
      </w:r>
      <w:r w:rsidR="00467E35">
        <w:rPr>
          <w:lang w:eastAsia="zh-CN"/>
        </w:rPr>
        <w:t xml:space="preserve">e </w:t>
      </w:r>
      <w:proofErr w:type="spellStart"/>
      <w:r w:rsidR="00467E35">
        <w:rPr>
          <w:lang w:eastAsia="zh-CN"/>
        </w:rPr>
        <w:t>AI_TrainingDataset</w:t>
      </w:r>
      <w:proofErr w:type="spellEnd"/>
      <w:r>
        <w:rPr>
          <w:rFonts w:hint="eastAsia"/>
          <w:lang w:eastAsia="zh-CN"/>
        </w:rPr>
        <w:t xml:space="preserve"> requirements class</w:t>
      </w:r>
      <w:r w:rsidR="00CD698E">
        <w:rPr>
          <w:lang w:eastAsia="zh-CN"/>
        </w:rPr>
        <w:t xml:space="preserve"> defines </w:t>
      </w:r>
      <w:proofErr w:type="gramStart"/>
      <w:r w:rsidR="00CD698E">
        <w:rPr>
          <w:lang w:eastAsia="zh-CN"/>
        </w:rPr>
        <w:t>a</w:t>
      </w:r>
      <w:proofErr w:type="gramEnd"/>
      <w:r w:rsidR="00CD698E">
        <w:rPr>
          <w:lang w:eastAsia="zh-CN"/>
        </w:rPr>
        <w:t xml:space="preserve"> </w:t>
      </w:r>
      <w:r w:rsidR="000C7C90">
        <w:rPr>
          <w:lang w:eastAsia="zh-CN"/>
        </w:rPr>
        <w:t>XML</w:t>
      </w:r>
      <w:r w:rsidR="00CD698E">
        <w:rPr>
          <w:lang w:eastAsia="zh-CN"/>
        </w:rPr>
        <w:t xml:space="preserve"> encoding for </w:t>
      </w:r>
      <w:r w:rsidR="00467E35">
        <w:rPr>
          <w:lang w:eastAsia="zh-CN"/>
        </w:rPr>
        <w:t xml:space="preserve">the </w:t>
      </w:r>
      <w:proofErr w:type="spellStart"/>
      <w:r w:rsidR="00CD698E">
        <w:rPr>
          <w:lang w:eastAsia="zh-CN"/>
        </w:rPr>
        <w:t>AI_TrainingDataset</w:t>
      </w:r>
      <w:proofErr w:type="spellEnd"/>
      <w:r w:rsidR="00527140">
        <w:rPr>
          <w:lang w:eastAsia="zh-CN"/>
        </w:rPr>
        <w:t xml:space="preserve"> module</w:t>
      </w:r>
      <w:r w:rsidR="00CD698E">
        <w:rPr>
          <w:lang w:eastAsia="zh-CN"/>
        </w:rPr>
        <w:t xml:space="preserve">, which is based on </w:t>
      </w:r>
      <w:r w:rsidR="00B87160">
        <w:rPr>
          <w:lang w:eastAsia="zh-CN"/>
        </w:rPr>
        <w:t xml:space="preserve">the </w:t>
      </w:r>
      <w:r w:rsidR="00CD698E">
        <w:rPr>
          <w:lang w:eastAsia="zh-CN"/>
        </w:rPr>
        <w:t>UML model</w:t>
      </w:r>
      <w:r w:rsidR="00C25C51">
        <w:rPr>
          <w:lang w:eastAsia="zh-CN"/>
        </w:rPr>
        <w:t xml:space="preserve"> </w:t>
      </w:r>
      <w:r w:rsidR="00467E35">
        <w:rPr>
          <w:lang w:eastAsia="zh-CN"/>
        </w:rPr>
        <w:t>specified</w:t>
      </w:r>
      <w:r w:rsidR="00B67F14">
        <w:rPr>
          <w:lang w:eastAsia="zh-CN"/>
        </w:rPr>
        <w:t xml:space="preserve"> </w:t>
      </w:r>
      <w:r w:rsidR="00C25C51">
        <w:rPr>
          <w:lang w:eastAsia="zh-CN"/>
        </w:rPr>
        <w:t>in the</w:t>
      </w:r>
      <w:r w:rsidR="00CB27A5">
        <w:rPr>
          <w:lang w:eastAsia="zh-CN"/>
        </w:rPr>
        <w:t xml:space="preserve"> </w:t>
      </w:r>
      <w:proofErr w:type="spellStart"/>
      <w:r w:rsidR="00CB27A5">
        <w:rPr>
          <w:lang w:eastAsia="zh-CN"/>
        </w:rPr>
        <w:t>TrainingDML</w:t>
      </w:r>
      <w:proofErr w:type="spellEnd"/>
      <w:r w:rsidR="00CB27A5">
        <w:rPr>
          <w:lang w:eastAsia="zh-CN"/>
        </w:rPr>
        <w:t>-AI</w:t>
      </w:r>
      <w:r w:rsidR="00C25C51">
        <w:rPr>
          <w:lang w:eastAsia="zh-CN"/>
        </w:rPr>
        <w:t xml:space="preserve"> </w:t>
      </w:r>
      <w:r w:rsidR="003B10C9">
        <w:rPr>
          <w:lang w:eastAsia="zh-CN"/>
        </w:rPr>
        <w:t>Part 1</w:t>
      </w:r>
      <w:r w:rsidR="00C25C51">
        <w:rPr>
          <w:lang w:eastAsia="zh-CN"/>
        </w:rPr>
        <w:t>: Conceptual Model Standard</w:t>
      </w:r>
      <w:r w:rsidR="00CD698E">
        <w:rPr>
          <w:lang w:eastAsia="zh-CN"/>
        </w:rPr>
        <w:t>.</w:t>
      </w:r>
    </w:p>
    <w:tbl>
      <w:tblPr>
        <w:tblStyle w:val="af1"/>
        <w:tblW w:w="0" w:type="auto"/>
        <w:tblLook w:val="04A0" w:firstRow="1" w:lastRow="0" w:firstColumn="1" w:lastColumn="0" w:noHBand="0" w:noVBand="1"/>
      </w:tblPr>
      <w:tblGrid>
        <w:gridCol w:w="1811"/>
        <w:gridCol w:w="6819"/>
      </w:tblGrid>
      <w:tr w:rsidR="001B29B1" w14:paraId="09816859" w14:textId="77777777" w:rsidTr="003A289F">
        <w:tc>
          <w:tcPr>
            <w:tcW w:w="8856" w:type="dxa"/>
            <w:gridSpan w:val="2"/>
          </w:tcPr>
          <w:p w14:paraId="739A8230" w14:textId="6539B01F" w:rsidR="001B29B1" w:rsidRPr="008202E5" w:rsidRDefault="001B29B1" w:rsidP="001B29B1">
            <w:pPr>
              <w:jc w:val="center"/>
              <w:rPr>
                <w:b/>
                <w:bCs/>
                <w:lang w:eastAsia="zh-CN"/>
              </w:rPr>
            </w:pPr>
            <w:r w:rsidRPr="008202E5">
              <w:rPr>
                <w:rFonts w:hint="eastAsia"/>
                <w:b/>
                <w:bCs/>
                <w:lang w:eastAsia="zh-CN"/>
              </w:rPr>
              <w:t>R</w:t>
            </w:r>
            <w:r w:rsidRPr="008202E5">
              <w:rPr>
                <w:b/>
                <w:bCs/>
                <w:lang w:eastAsia="zh-CN"/>
              </w:rPr>
              <w:t>equirement</w:t>
            </w:r>
            <w:r w:rsidR="006A6AD2">
              <w:rPr>
                <w:b/>
                <w:bCs/>
                <w:lang w:eastAsia="zh-CN"/>
              </w:rPr>
              <w:t>s</w:t>
            </w:r>
            <w:r w:rsidRPr="008202E5">
              <w:rPr>
                <w:b/>
                <w:bCs/>
                <w:lang w:eastAsia="zh-CN"/>
              </w:rPr>
              <w:t xml:space="preserve"> class</w:t>
            </w:r>
          </w:p>
        </w:tc>
      </w:tr>
      <w:tr w:rsidR="008202E5" w14:paraId="672116C5" w14:textId="77777777" w:rsidTr="003A289F">
        <w:tc>
          <w:tcPr>
            <w:tcW w:w="8856" w:type="dxa"/>
            <w:gridSpan w:val="2"/>
          </w:tcPr>
          <w:p w14:paraId="682ED152" w14:textId="6EDDC490" w:rsidR="008202E5" w:rsidRDefault="008202E5" w:rsidP="006F15EC">
            <w:pPr>
              <w:rPr>
                <w:lang w:eastAsia="zh-CN"/>
              </w:rPr>
            </w:pPr>
            <w:r>
              <w:rPr>
                <w:rFonts w:hint="eastAsia"/>
                <w:lang w:eastAsia="zh-CN"/>
              </w:rPr>
              <w:lastRenderedPageBreak/>
              <w:t>/</w:t>
            </w:r>
            <w:r>
              <w:rPr>
                <w:lang w:eastAsia="zh-CN"/>
              </w:rPr>
              <w:t>req/</w:t>
            </w:r>
            <w:proofErr w:type="spellStart"/>
            <w:r w:rsidR="00D32896">
              <w:rPr>
                <w:lang w:eastAsia="zh-CN"/>
              </w:rPr>
              <w:t>aitrainingdata</w:t>
            </w:r>
            <w:r>
              <w:rPr>
                <w:lang w:eastAsia="zh-CN"/>
              </w:rPr>
              <w:t>set</w:t>
            </w:r>
            <w:proofErr w:type="spellEnd"/>
          </w:p>
        </w:tc>
      </w:tr>
      <w:tr w:rsidR="006F15EC" w14:paraId="7DF50771" w14:textId="77777777" w:rsidTr="002522C2">
        <w:tc>
          <w:tcPr>
            <w:tcW w:w="1837" w:type="dxa"/>
          </w:tcPr>
          <w:p w14:paraId="7B73778D" w14:textId="1B87FA1E" w:rsidR="006F15EC" w:rsidRDefault="00A12082" w:rsidP="006F15EC">
            <w:pPr>
              <w:rPr>
                <w:lang w:eastAsia="zh-CN"/>
              </w:rPr>
            </w:pPr>
            <w:r>
              <w:rPr>
                <w:rFonts w:hint="eastAsia"/>
                <w:lang w:eastAsia="zh-CN"/>
              </w:rPr>
              <w:t>D</w:t>
            </w:r>
            <w:r>
              <w:rPr>
                <w:lang w:eastAsia="zh-CN"/>
              </w:rPr>
              <w:t>ependency</w:t>
            </w:r>
          </w:p>
        </w:tc>
        <w:tc>
          <w:tcPr>
            <w:tcW w:w="1667" w:type="dxa"/>
          </w:tcPr>
          <w:p w14:paraId="17BE6352" w14:textId="676D7A5C" w:rsidR="006F15EC" w:rsidRDefault="0027544C" w:rsidP="006F15EC">
            <w:pPr>
              <w:rPr>
                <w:lang w:eastAsia="zh-CN"/>
              </w:rPr>
            </w:pPr>
            <w:r>
              <w:rPr>
                <w:lang w:eastAsia="zh-CN"/>
              </w:rPr>
              <w:t>XML</w:t>
            </w:r>
          </w:p>
        </w:tc>
      </w:tr>
      <w:tr w:rsidR="006F15EC" w14:paraId="7B2D1493" w14:textId="77777777" w:rsidTr="002522C2">
        <w:tc>
          <w:tcPr>
            <w:tcW w:w="1837" w:type="dxa"/>
          </w:tcPr>
          <w:p w14:paraId="3C2B8545" w14:textId="1B552A73" w:rsidR="006F15EC" w:rsidRDefault="00A12082" w:rsidP="006F15EC">
            <w:r>
              <w:rPr>
                <w:rFonts w:hint="eastAsia"/>
                <w:lang w:eastAsia="zh-CN"/>
              </w:rPr>
              <w:t>D</w:t>
            </w:r>
            <w:r>
              <w:rPr>
                <w:lang w:eastAsia="zh-CN"/>
              </w:rPr>
              <w:t>ependency</w:t>
            </w:r>
          </w:p>
        </w:tc>
        <w:tc>
          <w:tcPr>
            <w:tcW w:w="1667" w:type="dxa"/>
          </w:tcPr>
          <w:p w14:paraId="6CA46E6C" w14:textId="4CCAB987"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6F15EC" w14:paraId="151BACD2" w14:textId="77777777" w:rsidTr="002522C2">
        <w:tc>
          <w:tcPr>
            <w:tcW w:w="1837" w:type="dxa"/>
          </w:tcPr>
          <w:p w14:paraId="0B7B489C" w14:textId="2D4A2D0F" w:rsidR="006F15EC" w:rsidRDefault="00A12082" w:rsidP="006F15EC">
            <w:r>
              <w:rPr>
                <w:rFonts w:hint="eastAsia"/>
                <w:lang w:eastAsia="zh-CN"/>
              </w:rPr>
              <w:t>D</w:t>
            </w:r>
            <w:r>
              <w:rPr>
                <w:lang w:eastAsia="zh-CN"/>
              </w:rPr>
              <w:t>ependency</w:t>
            </w:r>
          </w:p>
        </w:tc>
        <w:tc>
          <w:tcPr>
            <w:tcW w:w="1667" w:type="dxa"/>
          </w:tcPr>
          <w:p w14:paraId="139D503B" w14:textId="183C5B91" w:rsidR="006F15EC" w:rsidRDefault="00F43BDD" w:rsidP="006F15EC">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0F070B" w14:paraId="7F072A9C" w14:textId="77777777" w:rsidTr="002522C2">
        <w:tc>
          <w:tcPr>
            <w:tcW w:w="1837" w:type="dxa"/>
          </w:tcPr>
          <w:p w14:paraId="61C1AF68" w14:textId="11AF6388" w:rsidR="000F070B" w:rsidRDefault="000F070B" w:rsidP="000F070B">
            <w:r>
              <w:rPr>
                <w:rFonts w:hint="eastAsia"/>
                <w:lang w:eastAsia="zh-CN"/>
              </w:rPr>
              <w:t>D</w:t>
            </w:r>
            <w:r>
              <w:rPr>
                <w:lang w:eastAsia="zh-CN"/>
              </w:rPr>
              <w:t>ependency</w:t>
            </w:r>
          </w:p>
        </w:tc>
        <w:tc>
          <w:tcPr>
            <w:tcW w:w="1667" w:type="dxa"/>
            <w:vAlign w:val="center"/>
          </w:tcPr>
          <w:p w14:paraId="5E730EAF" w14:textId="6B500139" w:rsidR="000F070B" w:rsidRDefault="000F070B" w:rsidP="000F070B">
            <w:r>
              <w:rPr>
                <w:lang w:eastAsia="zh-CN"/>
              </w:rPr>
              <w:t>/req/</w:t>
            </w:r>
            <w:proofErr w:type="spellStart"/>
            <w:r w:rsidR="00D32896">
              <w:rPr>
                <w:lang w:eastAsia="zh-CN"/>
              </w:rPr>
              <w:t>aitrainingdata</w:t>
            </w:r>
            <w:proofErr w:type="spellEnd"/>
          </w:p>
        </w:tc>
      </w:tr>
      <w:tr w:rsidR="000F070B" w14:paraId="680B3CF8" w14:textId="77777777" w:rsidTr="002522C2">
        <w:tc>
          <w:tcPr>
            <w:tcW w:w="1837" w:type="dxa"/>
          </w:tcPr>
          <w:p w14:paraId="64ABC6B1" w14:textId="17C089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F25748" w14:textId="10D3D3DE" w:rsidR="000F070B" w:rsidRDefault="000F070B" w:rsidP="000F070B">
            <w:r>
              <w:rPr>
                <w:lang w:eastAsia="zh-CN"/>
              </w:rPr>
              <w:t>/req/</w:t>
            </w:r>
            <w:proofErr w:type="spellStart"/>
            <w:r w:rsidR="00D32896">
              <w:rPr>
                <w:lang w:eastAsia="zh-CN"/>
              </w:rPr>
              <w:t>aitask</w:t>
            </w:r>
            <w:proofErr w:type="spellEnd"/>
          </w:p>
        </w:tc>
      </w:tr>
      <w:tr w:rsidR="000F070B" w14:paraId="5F917C9A" w14:textId="77777777" w:rsidTr="002522C2">
        <w:tc>
          <w:tcPr>
            <w:tcW w:w="1837" w:type="dxa"/>
          </w:tcPr>
          <w:p w14:paraId="2EBD391B" w14:textId="505BBE11"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2C449EEC" w14:textId="4817DCFC" w:rsidR="000F070B" w:rsidRDefault="000F070B" w:rsidP="000F070B">
            <w:r>
              <w:rPr>
                <w:lang w:eastAsia="zh-CN"/>
              </w:rPr>
              <w:t>/req/</w:t>
            </w:r>
            <w:proofErr w:type="spellStart"/>
            <w:r w:rsidR="00D32896">
              <w:rPr>
                <w:lang w:eastAsia="zh-CN"/>
              </w:rPr>
              <w:t>ailabeling</w:t>
            </w:r>
            <w:proofErr w:type="spellEnd"/>
          </w:p>
        </w:tc>
      </w:tr>
      <w:tr w:rsidR="000F070B" w14:paraId="32503527" w14:textId="77777777" w:rsidTr="002522C2">
        <w:tc>
          <w:tcPr>
            <w:tcW w:w="1837" w:type="dxa"/>
          </w:tcPr>
          <w:p w14:paraId="101F4E55" w14:textId="6A9784E4"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1C0CCE3A" w14:textId="3EE541CD" w:rsidR="000F070B" w:rsidRDefault="000F070B" w:rsidP="000F070B">
            <w:r>
              <w:rPr>
                <w:lang w:eastAsia="zh-CN"/>
              </w:rPr>
              <w:t>/req/</w:t>
            </w:r>
            <w:proofErr w:type="spellStart"/>
            <w:r w:rsidR="00D32896">
              <w:rPr>
                <w:lang w:eastAsia="zh-CN"/>
              </w:rPr>
              <w:t>aidataquality</w:t>
            </w:r>
            <w:proofErr w:type="spellEnd"/>
          </w:p>
        </w:tc>
      </w:tr>
      <w:tr w:rsidR="000F070B" w14:paraId="57062759" w14:textId="77777777" w:rsidTr="002522C2">
        <w:tc>
          <w:tcPr>
            <w:tcW w:w="1837" w:type="dxa"/>
          </w:tcPr>
          <w:p w14:paraId="636931BC" w14:textId="51D1FC30" w:rsidR="000F070B" w:rsidRDefault="000F070B" w:rsidP="000F070B">
            <w:pPr>
              <w:rPr>
                <w:lang w:eastAsia="zh-CN"/>
              </w:rPr>
            </w:pPr>
            <w:r w:rsidRPr="00087D9B">
              <w:rPr>
                <w:rFonts w:hint="eastAsia"/>
                <w:lang w:eastAsia="zh-CN"/>
              </w:rPr>
              <w:t>D</w:t>
            </w:r>
            <w:r w:rsidRPr="00087D9B">
              <w:rPr>
                <w:lang w:eastAsia="zh-CN"/>
              </w:rPr>
              <w:t>ependency</w:t>
            </w:r>
          </w:p>
        </w:tc>
        <w:tc>
          <w:tcPr>
            <w:tcW w:w="1667" w:type="dxa"/>
            <w:vAlign w:val="center"/>
          </w:tcPr>
          <w:p w14:paraId="55A5DC6D" w14:textId="70B474F4" w:rsidR="000F070B" w:rsidRDefault="000F070B" w:rsidP="000F070B">
            <w:r>
              <w:rPr>
                <w:rFonts w:hint="eastAsia"/>
                <w:lang w:eastAsia="zh-CN"/>
              </w:rPr>
              <w:t>/req/</w:t>
            </w:r>
            <w:proofErr w:type="spellStart"/>
            <w:r w:rsidR="00D32896">
              <w:rPr>
                <w:rFonts w:hint="eastAsia"/>
                <w:lang w:eastAsia="zh-CN"/>
              </w:rPr>
              <w:t>aitdchangeset</w:t>
            </w:r>
            <w:proofErr w:type="spellEnd"/>
          </w:p>
        </w:tc>
      </w:tr>
      <w:tr w:rsidR="00A956ED" w14:paraId="193A2365" w14:textId="77777777" w:rsidTr="002522C2">
        <w:tc>
          <w:tcPr>
            <w:tcW w:w="1837" w:type="dxa"/>
          </w:tcPr>
          <w:p w14:paraId="619F67CB" w14:textId="0D4F4D91" w:rsidR="00A956ED" w:rsidRPr="00087D9B" w:rsidRDefault="00A956ED" w:rsidP="000F070B">
            <w:pPr>
              <w:rPr>
                <w:lang w:eastAsia="zh-CN"/>
              </w:rPr>
            </w:pPr>
            <w:r>
              <w:rPr>
                <w:lang w:eastAsia="zh-CN"/>
              </w:rPr>
              <w:t>Requirement</w:t>
            </w:r>
            <w:r w:rsidR="00467E35">
              <w:rPr>
                <w:lang w:eastAsia="zh-CN"/>
              </w:rPr>
              <w:t xml:space="preserve"> 1</w:t>
            </w:r>
            <w:r w:rsidR="000C51ED">
              <w:rPr>
                <w:lang w:eastAsia="zh-CN"/>
              </w:rPr>
              <w:t>1</w:t>
            </w:r>
          </w:p>
        </w:tc>
        <w:tc>
          <w:tcPr>
            <w:tcW w:w="1667" w:type="dxa"/>
            <w:vAlign w:val="center"/>
          </w:tcPr>
          <w:p w14:paraId="3B5DD17B" w14:textId="3B68CD46" w:rsidR="00A956ED" w:rsidRDefault="00A76A87"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sidR="00B93717">
              <w:rPr>
                <w:lang w:eastAsia="zh-CN"/>
              </w:rPr>
              <w:t>/</w:t>
            </w:r>
            <w:proofErr w:type="spellStart"/>
            <w:r w:rsidR="00D32896">
              <w:rPr>
                <w:lang w:eastAsia="zh-CN"/>
              </w:rPr>
              <w:t>trainingdataset</w:t>
            </w:r>
            <w:proofErr w:type="spellEnd"/>
          </w:p>
        </w:tc>
      </w:tr>
      <w:tr w:rsidR="0009143A" w14:paraId="0B6FD2DB" w14:textId="77777777" w:rsidTr="002522C2">
        <w:tc>
          <w:tcPr>
            <w:tcW w:w="1837" w:type="dxa"/>
          </w:tcPr>
          <w:p w14:paraId="2F3C5C29" w14:textId="365F6055" w:rsidR="0009143A" w:rsidRDefault="00296BF1" w:rsidP="000F070B">
            <w:pPr>
              <w:rPr>
                <w:lang w:eastAsia="zh-CN"/>
              </w:rPr>
            </w:pPr>
            <w:r>
              <w:rPr>
                <w:lang w:eastAsia="zh-CN"/>
              </w:rPr>
              <w:t>Requirement</w:t>
            </w:r>
            <w:r w:rsidR="00467E35">
              <w:rPr>
                <w:lang w:eastAsia="zh-CN"/>
              </w:rPr>
              <w:t xml:space="preserve"> 1</w:t>
            </w:r>
            <w:r w:rsidR="000C51ED">
              <w:rPr>
                <w:lang w:eastAsia="zh-CN"/>
              </w:rPr>
              <w:t>2</w:t>
            </w:r>
          </w:p>
        </w:tc>
        <w:tc>
          <w:tcPr>
            <w:tcW w:w="1667" w:type="dxa"/>
            <w:vAlign w:val="center"/>
          </w:tcPr>
          <w:p w14:paraId="39A85FCB" w14:textId="62BE85FC"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tc>
      </w:tr>
      <w:tr w:rsidR="0009143A" w14:paraId="35D77DED" w14:textId="77777777" w:rsidTr="002522C2">
        <w:tc>
          <w:tcPr>
            <w:tcW w:w="1837" w:type="dxa"/>
          </w:tcPr>
          <w:p w14:paraId="038A4250" w14:textId="03FF809D" w:rsidR="0009143A" w:rsidRDefault="00296BF1" w:rsidP="000F070B">
            <w:pPr>
              <w:rPr>
                <w:lang w:eastAsia="zh-CN"/>
              </w:rPr>
            </w:pPr>
            <w:r>
              <w:rPr>
                <w:lang w:eastAsia="zh-CN"/>
              </w:rPr>
              <w:t>Requirement</w:t>
            </w:r>
            <w:r w:rsidR="00467E35">
              <w:rPr>
                <w:lang w:eastAsia="zh-CN"/>
              </w:rPr>
              <w:t xml:space="preserve"> 1</w:t>
            </w:r>
            <w:r w:rsidR="000C51ED">
              <w:rPr>
                <w:lang w:eastAsia="zh-CN"/>
              </w:rPr>
              <w:t>3</w:t>
            </w:r>
          </w:p>
        </w:tc>
        <w:tc>
          <w:tcPr>
            <w:tcW w:w="1667" w:type="dxa"/>
            <w:vAlign w:val="center"/>
          </w:tcPr>
          <w:p w14:paraId="6A1EACC9" w14:textId="334B1689" w:rsidR="0009143A" w:rsidRDefault="00296BF1" w:rsidP="000F070B">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Pr>
                <w:lang w:eastAsia="zh-CN"/>
              </w:rPr>
              <w:t>eo</w:t>
            </w:r>
            <w:r w:rsidR="00D32896">
              <w:rPr>
                <w:lang w:eastAsia="zh-CN"/>
              </w:rPr>
              <w:t>trainingdataset</w:t>
            </w:r>
            <w:proofErr w:type="spellEnd"/>
          </w:p>
        </w:tc>
      </w:tr>
    </w:tbl>
    <w:p w14:paraId="2C13105B" w14:textId="7267361E" w:rsidR="006F15EC" w:rsidRDefault="006F15EC" w:rsidP="006F15EC"/>
    <w:p w14:paraId="33E04C8A" w14:textId="2BEBA809" w:rsidR="006A6AD2" w:rsidRDefault="00467E35" w:rsidP="006A6AD2">
      <w:pPr>
        <w:rPr>
          <w:lang w:val="en-GB" w:eastAsia="zh-CN"/>
        </w:rPr>
      </w:pPr>
      <w:r>
        <w:rPr>
          <w:lang w:val="en-GB" w:eastAsia="zh-CN"/>
        </w:rPr>
        <w:t xml:space="preserve">The </w:t>
      </w:r>
      <w:proofErr w:type="spellStart"/>
      <w:r w:rsidR="00A05BC6">
        <w:rPr>
          <w:lang w:val="en-GB" w:eastAsia="zh-CN"/>
        </w:rPr>
        <w:t>AI_TrainingDataset</w:t>
      </w:r>
      <w:proofErr w:type="spellEnd"/>
      <w:r w:rsidR="00A05BC6">
        <w:rPr>
          <w:lang w:eastAsia="zh-CN"/>
        </w:rPr>
        <w:t xml:space="preserve"> </w:t>
      </w:r>
      <w:r w:rsidR="00EC773D">
        <w:rPr>
          <w:lang w:val="en-GB" w:eastAsia="zh-CN"/>
        </w:rPr>
        <w:t>object</w:t>
      </w:r>
      <w:r w:rsidR="006A6AD2">
        <w:rPr>
          <w:lang w:val="en-GB" w:eastAsia="zh-CN"/>
        </w:rPr>
        <w:t xml:space="preserve"> is encoded as </w:t>
      </w:r>
      <w:r w:rsidR="00CA3710">
        <w:rPr>
          <w:lang w:val="en-GB" w:eastAsia="zh-CN"/>
        </w:rPr>
        <w:t>an XML element</w:t>
      </w:r>
      <w:r w:rsidR="006A6AD2">
        <w:rPr>
          <w:lang w:val="en-GB" w:eastAsia="zh-CN"/>
        </w:rPr>
        <w:t xml:space="preserve"> with properties shown in </w:t>
      </w:r>
      <w:r w:rsidR="006F7AF5">
        <w:rPr>
          <w:lang w:val="en-GB" w:eastAsia="zh-CN"/>
        </w:rPr>
        <w:fldChar w:fldCharType="begin"/>
      </w:r>
      <w:r w:rsidR="006F7AF5">
        <w:rPr>
          <w:lang w:val="en-GB" w:eastAsia="zh-CN"/>
        </w:rPr>
        <w:instrText xml:space="preserve"> REF _Ref112248173 \h </w:instrText>
      </w:r>
      <w:r w:rsidR="006F7AF5">
        <w:rPr>
          <w:lang w:val="en-GB" w:eastAsia="zh-CN"/>
        </w:rPr>
      </w:r>
      <w:r w:rsidR="006F7AF5">
        <w:rPr>
          <w:lang w:val="en-GB" w:eastAsia="zh-CN"/>
        </w:rPr>
        <w:fldChar w:fldCharType="separate"/>
      </w:r>
      <w:r w:rsidR="00533D51">
        <w:t xml:space="preserve">Table </w:t>
      </w:r>
      <w:r w:rsidR="00533D51">
        <w:rPr>
          <w:noProof/>
        </w:rPr>
        <w:t>2</w:t>
      </w:r>
      <w:r w:rsidR="006F7AF5">
        <w:rPr>
          <w:lang w:val="en-GB" w:eastAsia="zh-CN"/>
        </w:rPr>
        <w:fldChar w:fldCharType="end"/>
      </w:r>
      <w:r w:rsidR="006A6AD2">
        <w:rPr>
          <w:lang w:val="en-GB" w:eastAsia="zh-CN"/>
        </w:rPr>
        <w:t>.</w:t>
      </w:r>
    </w:p>
    <w:tbl>
      <w:tblPr>
        <w:tblStyle w:val="af1"/>
        <w:tblW w:w="0" w:type="auto"/>
        <w:tblLook w:val="04A0" w:firstRow="1" w:lastRow="0" w:firstColumn="1" w:lastColumn="0" w:noHBand="0" w:noVBand="1"/>
      </w:tblPr>
      <w:tblGrid>
        <w:gridCol w:w="1798"/>
        <w:gridCol w:w="6832"/>
      </w:tblGrid>
      <w:tr w:rsidR="006A6AD2" w14:paraId="0EBB72A3" w14:textId="77777777" w:rsidTr="002522C2">
        <w:tc>
          <w:tcPr>
            <w:tcW w:w="1837" w:type="dxa"/>
          </w:tcPr>
          <w:p w14:paraId="3EE51656" w14:textId="0A9A2F80" w:rsidR="006A6AD2" w:rsidRDefault="006A6AD2" w:rsidP="003A289F">
            <w:r>
              <w:rPr>
                <w:lang w:eastAsia="zh-CN"/>
              </w:rPr>
              <w:t>Requirement</w:t>
            </w:r>
            <w:r w:rsidR="00467E35">
              <w:rPr>
                <w:lang w:eastAsia="zh-CN"/>
              </w:rPr>
              <w:t xml:space="preserve"> 1</w:t>
            </w:r>
            <w:r w:rsidR="000C51ED">
              <w:rPr>
                <w:lang w:eastAsia="zh-CN"/>
              </w:rPr>
              <w:t>1</w:t>
            </w:r>
          </w:p>
        </w:tc>
        <w:tc>
          <w:tcPr>
            <w:tcW w:w="7188" w:type="dxa"/>
          </w:tcPr>
          <w:p w14:paraId="481D2A74" w14:textId="0043D0A2" w:rsidR="006F7AF5" w:rsidRDefault="006F7AF5"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trainingdataset</w:t>
            </w:r>
            <w:proofErr w:type="spellEnd"/>
          </w:p>
          <w:p w14:paraId="31045847" w14:textId="581CE6E3" w:rsidR="006A6AD2" w:rsidRDefault="006A6AD2" w:rsidP="003A289F">
            <w:pPr>
              <w:rPr>
                <w:lang w:eastAsia="zh-CN"/>
              </w:rPr>
            </w:pPr>
            <w:r>
              <w:rPr>
                <w:lang w:eastAsia="zh-CN"/>
              </w:rPr>
              <w:t xml:space="preserve">Each </w:t>
            </w:r>
            <w:proofErr w:type="spellStart"/>
            <w:r w:rsidR="00642B6D">
              <w:rPr>
                <w:lang w:val="en-GB" w:eastAsia="zh-CN"/>
              </w:rPr>
              <w:t>AI_TrainingDataset</w:t>
            </w:r>
            <w:proofErr w:type="spellEnd"/>
            <w:r>
              <w:rPr>
                <w:lang w:eastAsia="zh-CN"/>
              </w:rPr>
              <w:t xml:space="preserve"> </w:t>
            </w:r>
            <w:r w:rsidR="00583B08">
              <w:rPr>
                <w:lang w:eastAsia="zh-CN"/>
              </w:rPr>
              <w:t>object</w:t>
            </w:r>
            <w:r>
              <w:rPr>
                <w:lang w:eastAsia="zh-CN"/>
              </w:rPr>
              <w:t xml:space="preserve"> </w:t>
            </w:r>
            <w:r w:rsidR="00467E35">
              <w:rPr>
                <w:lang w:eastAsia="zh-CN"/>
              </w:rPr>
              <w:t>SHALL</w:t>
            </w:r>
            <w:r>
              <w:rPr>
                <w:lang w:eastAsia="zh-CN"/>
              </w:rPr>
              <w:t xml:space="preserve"> </w:t>
            </w:r>
            <w:r w:rsidR="006F7AF5">
              <w:rPr>
                <w:lang w:eastAsia="zh-CN"/>
              </w:rPr>
              <w:t xml:space="preserve">implement the </w:t>
            </w:r>
            <w:r w:rsidR="00467E35" w:rsidRPr="00FA229A">
              <w:rPr>
                <w:lang w:eastAsia="zh-CN"/>
              </w:rPr>
              <w:t>Mandatory</w:t>
            </w:r>
            <w:r w:rsidR="00467E35">
              <w:rPr>
                <w:lang w:eastAsia="zh-CN"/>
              </w:rPr>
              <w:t xml:space="preserve"> </w:t>
            </w:r>
            <w:r w:rsidR="006F7AF5">
              <w:rPr>
                <w:lang w:eastAsia="zh-CN"/>
              </w:rPr>
              <w:t xml:space="preserve">properties shown in </w:t>
            </w:r>
            <w:r w:rsidR="006F7AF5">
              <w:rPr>
                <w:lang w:eastAsia="zh-CN"/>
              </w:rPr>
              <w:fldChar w:fldCharType="begin"/>
            </w:r>
            <w:r w:rsidR="006F7AF5">
              <w:rPr>
                <w:lang w:eastAsia="zh-CN"/>
              </w:rPr>
              <w:instrText xml:space="preserve"> REF _Ref112248173 \h </w:instrText>
            </w:r>
            <w:r w:rsidR="006F7AF5">
              <w:rPr>
                <w:lang w:eastAsia="zh-CN"/>
              </w:rPr>
            </w:r>
            <w:r w:rsidR="006F7AF5">
              <w:rPr>
                <w:lang w:eastAsia="zh-CN"/>
              </w:rPr>
              <w:fldChar w:fldCharType="separate"/>
            </w:r>
            <w:r w:rsidR="00533D51">
              <w:t xml:space="preserve">Table </w:t>
            </w:r>
            <w:r w:rsidR="00533D51">
              <w:rPr>
                <w:noProof/>
              </w:rPr>
              <w:t>2</w:t>
            </w:r>
            <w:r w:rsidR="006F7AF5">
              <w:rPr>
                <w:lang w:eastAsia="zh-CN"/>
              </w:rPr>
              <w:fldChar w:fldCharType="end"/>
            </w:r>
            <w:r>
              <w:rPr>
                <w:lang w:eastAsia="zh-CN"/>
              </w:rPr>
              <w:t>.</w:t>
            </w:r>
          </w:p>
        </w:tc>
      </w:tr>
    </w:tbl>
    <w:p w14:paraId="7C940C8A" w14:textId="77777777" w:rsidR="006F15EC" w:rsidRPr="006F15EC" w:rsidRDefault="006F15EC" w:rsidP="006F15EC"/>
    <w:p w14:paraId="1C87B7B9" w14:textId="349FEC8B" w:rsidR="006A6AD2" w:rsidRDefault="006A6AD2" w:rsidP="006A6AD2">
      <w:pPr>
        <w:pStyle w:val="af4"/>
        <w:keepNext/>
        <w:jc w:val="center"/>
      </w:pPr>
      <w:bookmarkStart w:id="229" w:name="_Ref112248173"/>
      <w:r>
        <w:t xml:space="preserve">Table </w:t>
      </w:r>
      <w:r w:rsidR="00636FC1">
        <w:fldChar w:fldCharType="begin"/>
      </w:r>
      <w:r w:rsidR="00636FC1">
        <w:instrText xml:space="preserve"> SEQ Table \* ARABIC </w:instrText>
      </w:r>
      <w:r w:rsidR="00636FC1">
        <w:fldChar w:fldCharType="separate"/>
      </w:r>
      <w:r w:rsidR="00533D51">
        <w:rPr>
          <w:noProof/>
        </w:rPr>
        <w:t>2</w:t>
      </w:r>
      <w:r w:rsidR="00636FC1">
        <w:rPr>
          <w:noProof/>
        </w:rPr>
        <w:fldChar w:fldCharType="end"/>
      </w:r>
      <w:bookmarkEnd w:id="229"/>
      <w:r>
        <w:t xml:space="preserve"> </w:t>
      </w:r>
      <w:proofErr w:type="spellStart"/>
      <w:r>
        <w:t>AI_TrainingDataset</w:t>
      </w:r>
      <w:proofErr w:type="spellEnd"/>
      <w:r>
        <w:t xml:space="preserve"> properties</w:t>
      </w:r>
    </w:p>
    <w:tbl>
      <w:tblPr>
        <w:tblStyle w:val="af1"/>
        <w:tblW w:w="0" w:type="auto"/>
        <w:tblLayout w:type="fixed"/>
        <w:tblLook w:val="04A0" w:firstRow="1" w:lastRow="0" w:firstColumn="1" w:lastColumn="0" w:noHBand="0" w:noVBand="1"/>
      </w:tblPr>
      <w:tblGrid>
        <w:gridCol w:w="1980"/>
        <w:gridCol w:w="2410"/>
        <w:gridCol w:w="2409"/>
        <w:gridCol w:w="1831"/>
      </w:tblGrid>
      <w:tr w:rsidR="009A6478" w14:paraId="3D6DBA34" w14:textId="77777777" w:rsidTr="006E2BCE">
        <w:tc>
          <w:tcPr>
            <w:tcW w:w="1980" w:type="dxa"/>
            <w:vAlign w:val="center"/>
          </w:tcPr>
          <w:p w14:paraId="0035E0B6" w14:textId="661199B8" w:rsidR="009A6478" w:rsidRPr="009A6478" w:rsidRDefault="000622AF" w:rsidP="009A6478">
            <w:pPr>
              <w:jc w:val="center"/>
              <w:rPr>
                <w:b/>
                <w:bCs/>
              </w:rPr>
            </w:pPr>
            <w:r>
              <w:rPr>
                <w:b/>
                <w:bCs/>
              </w:rPr>
              <w:t>XML Property</w:t>
            </w:r>
          </w:p>
        </w:tc>
        <w:tc>
          <w:tcPr>
            <w:tcW w:w="2410" w:type="dxa"/>
            <w:vAlign w:val="center"/>
          </w:tcPr>
          <w:p w14:paraId="2DFA5087" w14:textId="2AB4CE9B" w:rsidR="009A6478" w:rsidRPr="009A6478" w:rsidRDefault="009A6478" w:rsidP="009A6478">
            <w:pPr>
              <w:jc w:val="center"/>
              <w:rPr>
                <w:b/>
                <w:bCs/>
              </w:rPr>
            </w:pPr>
            <w:r w:rsidRPr="009A6478">
              <w:rPr>
                <w:b/>
                <w:bCs/>
              </w:rPr>
              <w:t>Definition</w:t>
            </w:r>
          </w:p>
        </w:tc>
        <w:tc>
          <w:tcPr>
            <w:tcW w:w="2409" w:type="dxa"/>
            <w:vAlign w:val="center"/>
          </w:tcPr>
          <w:p w14:paraId="76F01D8A" w14:textId="0C2EEAC8" w:rsidR="009A6478" w:rsidRPr="009A6478" w:rsidRDefault="009A6478" w:rsidP="009A6478">
            <w:pPr>
              <w:jc w:val="center"/>
              <w:rPr>
                <w:b/>
                <w:bCs/>
              </w:rPr>
            </w:pPr>
            <w:r w:rsidRPr="009A6478">
              <w:rPr>
                <w:b/>
                <w:bCs/>
              </w:rPr>
              <w:t>Data type and values</w:t>
            </w:r>
          </w:p>
        </w:tc>
        <w:tc>
          <w:tcPr>
            <w:tcW w:w="1831" w:type="dxa"/>
            <w:vAlign w:val="center"/>
          </w:tcPr>
          <w:p w14:paraId="74AA1ED5" w14:textId="234818BD" w:rsidR="009A6478" w:rsidRPr="009A6478" w:rsidRDefault="00E12F89" w:rsidP="009A6478">
            <w:pPr>
              <w:jc w:val="center"/>
              <w:rPr>
                <w:b/>
                <w:bCs/>
              </w:rPr>
            </w:pPr>
            <w:r>
              <w:rPr>
                <w:b/>
                <w:bCs/>
              </w:rPr>
              <w:t>Obligation</w:t>
            </w:r>
          </w:p>
        </w:tc>
      </w:tr>
      <w:tr w:rsidR="009806A3" w14:paraId="5997908E" w14:textId="77777777" w:rsidTr="006E2BCE">
        <w:tc>
          <w:tcPr>
            <w:tcW w:w="1980" w:type="dxa"/>
            <w:vAlign w:val="center"/>
          </w:tcPr>
          <w:p w14:paraId="710583ED" w14:textId="2B323E84" w:rsidR="009806A3" w:rsidRPr="009806A3" w:rsidRDefault="009806A3" w:rsidP="009806A3">
            <w:pPr>
              <w:rPr>
                <w:lang w:eastAsia="zh-CN"/>
              </w:rPr>
            </w:pPr>
            <w:r>
              <w:rPr>
                <w:rFonts w:hint="eastAsia"/>
                <w:lang w:eastAsia="zh-CN"/>
              </w:rPr>
              <w:t>t</w:t>
            </w:r>
            <w:r>
              <w:rPr>
                <w:lang w:eastAsia="zh-CN"/>
              </w:rPr>
              <w:t>ype</w:t>
            </w:r>
          </w:p>
        </w:tc>
        <w:tc>
          <w:tcPr>
            <w:tcW w:w="2410" w:type="dxa"/>
            <w:vAlign w:val="center"/>
          </w:tcPr>
          <w:p w14:paraId="7BA30D83" w14:textId="41950D45" w:rsidR="009806A3" w:rsidRPr="009806A3" w:rsidRDefault="009806A3" w:rsidP="009806A3">
            <w:pPr>
              <w:rPr>
                <w:lang w:eastAsia="zh-CN"/>
              </w:rPr>
            </w:pPr>
            <w:r>
              <w:rPr>
                <w:lang w:eastAsia="zh-CN"/>
              </w:rPr>
              <w:t>Type of the training dataset.</w:t>
            </w:r>
          </w:p>
        </w:tc>
        <w:tc>
          <w:tcPr>
            <w:tcW w:w="2409" w:type="dxa"/>
            <w:vAlign w:val="center"/>
          </w:tcPr>
          <w:p w14:paraId="394A4284" w14:textId="1DF788D9" w:rsidR="009806A3" w:rsidRPr="009806A3" w:rsidRDefault="009806A3" w:rsidP="009806A3">
            <w:pPr>
              <w:rPr>
                <w:lang w:eastAsia="zh-CN"/>
              </w:rPr>
            </w:pPr>
            <w:r>
              <w:rPr>
                <w:lang w:eastAsia="zh-CN"/>
              </w:rPr>
              <w:t>“</w:t>
            </w:r>
            <w:proofErr w:type="spellStart"/>
            <w:r>
              <w:rPr>
                <w:lang w:eastAsia="zh-CN"/>
              </w:rPr>
              <w:t>AI_</w:t>
            </w:r>
            <w:r w:rsidR="00556672">
              <w:rPr>
                <w:lang w:eastAsia="zh-CN"/>
              </w:rPr>
              <w:t>Abstract</w:t>
            </w:r>
            <w:r>
              <w:rPr>
                <w:lang w:eastAsia="zh-CN"/>
              </w:rPr>
              <w:t>TrainingDataset</w:t>
            </w:r>
            <w:proofErr w:type="spellEnd"/>
            <w:r>
              <w:rPr>
                <w:lang w:eastAsia="zh-CN"/>
              </w:rPr>
              <w:t>”</w:t>
            </w:r>
          </w:p>
        </w:tc>
        <w:tc>
          <w:tcPr>
            <w:tcW w:w="1831" w:type="dxa"/>
          </w:tcPr>
          <w:p w14:paraId="70E69964" w14:textId="1C683CF8" w:rsidR="009806A3" w:rsidRPr="009806A3" w:rsidRDefault="009806A3" w:rsidP="009806A3">
            <w:pPr>
              <w:rPr>
                <w:lang w:eastAsia="zh-CN"/>
              </w:rPr>
            </w:pPr>
            <w:r>
              <w:rPr>
                <w:rFonts w:hint="eastAsia"/>
                <w:lang w:eastAsia="zh-CN"/>
              </w:rPr>
              <w:t>M</w:t>
            </w:r>
            <w:r>
              <w:rPr>
                <w:lang w:eastAsia="zh-CN"/>
              </w:rPr>
              <w:t>andatory</w:t>
            </w:r>
          </w:p>
        </w:tc>
      </w:tr>
      <w:tr w:rsidR="009806A3" w14:paraId="7435B481" w14:textId="77777777" w:rsidTr="006E2BCE">
        <w:tc>
          <w:tcPr>
            <w:tcW w:w="1980" w:type="dxa"/>
            <w:vAlign w:val="center"/>
          </w:tcPr>
          <w:p w14:paraId="358D3B3A" w14:textId="17393960" w:rsidR="009806A3" w:rsidRDefault="009806A3" w:rsidP="009806A3">
            <w:pPr>
              <w:rPr>
                <w:lang w:eastAsia="zh-CN"/>
              </w:rPr>
            </w:pPr>
            <w:r>
              <w:rPr>
                <w:lang w:eastAsia="zh-CN"/>
              </w:rPr>
              <w:t>id</w:t>
            </w:r>
          </w:p>
        </w:tc>
        <w:tc>
          <w:tcPr>
            <w:tcW w:w="2410" w:type="dxa"/>
            <w:vAlign w:val="center"/>
          </w:tcPr>
          <w:p w14:paraId="0625EDDA" w14:textId="359C4FE0" w:rsidR="009806A3" w:rsidRDefault="009806A3" w:rsidP="009806A3">
            <w:r>
              <w:rPr>
                <w:rFonts w:hint="eastAsia"/>
                <w:lang w:eastAsia="zh-CN"/>
              </w:rPr>
              <w:t xml:space="preserve">Identification of the </w:t>
            </w:r>
            <w:r>
              <w:rPr>
                <w:lang w:eastAsia="zh-CN"/>
              </w:rPr>
              <w:t xml:space="preserve">AI </w:t>
            </w:r>
            <w:r>
              <w:rPr>
                <w:rFonts w:hint="eastAsia"/>
                <w:lang w:eastAsia="zh-CN"/>
              </w:rPr>
              <w:t>training dataset</w:t>
            </w:r>
            <w:r>
              <w:rPr>
                <w:lang w:eastAsia="zh-CN"/>
              </w:rPr>
              <w:t>.</w:t>
            </w:r>
          </w:p>
        </w:tc>
        <w:tc>
          <w:tcPr>
            <w:tcW w:w="2409" w:type="dxa"/>
            <w:vAlign w:val="center"/>
          </w:tcPr>
          <w:p w14:paraId="78226622" w14:textId="5BBBEE5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5AB5316B" w14:textId="7162CE4E" w:rsidR="009806A3" w:rsidRDefault="009806A3" w:rsidP="009806A3">
            <w:pPr>
              <w:rPr>
                <w:lang w:eastAsia="zh-CN"/>
              </w:rPr>
            </w:pPr>
            <w:r>
              <w:rPr>
                <w:rFonts w:hint="eastAsia"/>
                <w:lang w:eastAsia="zh-CN"/>
              </w:rPr>
              <w:t>M</w:t>
            </w:r>
            <w:r>
              <w:rPr>
                <w:lang w:eastAsia="zh-CN"/>
              </w:rPr>
              <w:t>andatory</w:t>
            </w:r>
          </w:p>
        </w:tc>
      </w:tr>
      <w:tr w:rsidR="009806A3" w14:paraId="51D4ABB3" w14:textId="77777777" w:rsidTr="006E2BCE">
        <w:tc>
          <w:tcPr>
            <w:tcW w:w="1980" w:type="dxa"/>
            <w:vAlign w:val="center"/>
          </w:tcPr>
          <w:p w14:paraId="6B685770" w14:textId="060770D9" w:rsidR="009806A3" w:rsidRDefault="009806A3" w:rsidP="009806A3">
            <w:pPr>
              <w:rPr>
                <w:lang w:eastAsia="zh-CN"/>
              </w:rPr>
            </w:pPr>
            <w:proofErr w:type="spellStart"/>
            <w:r>
              <w:rPr>
                <w:lang w:eastAsia="zh-CN"/>
              </w:rPr>
              <w:lastRenderedPageBreak/>
              <w:t>doi</w:t>
            </w:r>
            <w:proofErr w:type="spellEnd"/>
          </w:p>
        </w:tc>
        <w:tc>
          <w:tcPr>
            <w:tcW w:w="2410" w:type="dxa"/>
            <w:vAlign w:val="center"/>
          </w:tcPr>
          <w:p w14:paraId="1CEF556E" w14:textId="6C761639" w:rsidR="009806A3" w:rsidRDefault="009806A3" w:rsidP="009806A3">
            <w:pPr>
              <w:rPr>
                <w:lang w:eastAsia="zh-CN"/>
              </w:rPr>
            </w:pPr>
            <w:r>
              <w:rPr>
                <w:lang w:eastAsia="zh-CN"/>
              </w:rPr>
              <w:t>D</w:t>
            </w:r>
            <w:r w:rsidRPr="00E32717">
              <w:rPr>
                <w:lang w:eastAsia="zh-CN"/>
              </w:rPr>
              <w:t>igital object identifier</w:t>
            </w:r>
            <w:r>
              <w:rPr>
                <w:lang w:eastAsia="zh-CN"/>
              </w:rPr>
              <w:t xml:space="preserve"> of the AI training dataset.</w:t>
            </w:r>
          </w:p>
        </w:tc>
        <w:tc>
          <w:tcPr>
            <w:tcW w:w="2409" w:type="dxa"/>
            <w:vAlign w:val="center"/>
          </w:tcPr>
          <w:p w14:paraId="24AD2C9D" w14:textId="4DD23479" w:rsidR="009806A3" w:rsidRDefault="00311DDE" w:rsidP="009806A3">
            <w:pPr>
              <w:rPr>
                <w:lang w:eastAsia="zh-CN"/>
              </w:rPr>
            </w:pPr>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229539BC" w14:textId="44327A77" w:rsidR="009806A3" w:rsidRDefault="009806A3" w:rsidP="009806A3">
            <w:pPr>
              <w:rPr>
                <w:lang w:eastAsia="zh-CN"/>
              </w:rPr>
            </w:pPr>
            <w:r>
              <w:rPr>
                <w:rFonts w:hint="eastAsia"/>
                <w:lang w:eastAsia="zh-CN"/>
              </w:rPr>
              <w:t>O</w:t>
            </w:r>
            <w:r>
              <w:rPr>
                <w:lang w:eastAsia="zh-CN"/>
              </w:rPr>
              <w:t>ptional</w:t>
            </w:r>
          </w:p>
        </w:tc>
      </w:tr>
      <w:tr w:rsidR="009806A3" w14:paraId="39436D0F" w14:textId="77777777" w:rsidTr="006E2BCE">
        <w:tc>
          <w:tcPr>
            <w:tcW w:w="1980" w:type="dxa"/>
            <w:vAlign w:val="center"/>
          </w:tcPr>
          <w:p w14:paraId="00D54D5A" w14:textId="2C5AF17B" w:rsidR="009806A3" w:rsidRDefault="009806A3" w:rsidP="009806A3">
            <w:pPr>
              <w:rPr>
                <w:lang w:eastAsia="zh-CN"/>
              </w:rPr>
            </w:pPr>
            <w:r>
              <w:rPr>
                <w:rFonts w:hint="eastAsia"/>
                <w:lang w:eastAsia="zh-CN"/>
              </w:rPr>
              <w:t>s</w:t>
            </w:r>
            <w:r>
              <w:rPr>
                <w:lang w:eastAsia="zh-CN"/>
              </w:rPr>
              <w:t>cope</w:t>
            </w:r>
          </w:p>
        </w:tc>
        <w:tc>
          <w:tcPr>
            <w:tcW w:w="2410" w:type="dxa"/>
            <w:vAlign w:val="center"/>
          </w:tcPr>
          <w:p w14:paraId="120537B6" w14:textId="5AB3A4F9" w:rsidR="009806A3" w:rsidRDefault="009806A3" w:rsidP="009806A3">
            <w:pPr>
              <w:rPr>
                <w:lang w:eastAsia="zh-CN"/>
              </w:rPr>
            </w:pPr>
            <w:r>
              <w:rPr>
                <w:lang w:eastAsia="zh-CN"/>
              </w:rPr>
              <w:t>Description of the scope of the training dataset.</w:t>
            </w:r>
          </w:p>
        </w:tc>
        <w:tc>
          <w:tcPr>
            <w:tcW w:w="2409" w:type="dxa"/>
            <w:vAlign w:val="center"/>
          </w:tcPr>
          <w:p w14:paraId="6D36F591" w14:textId="2C068F9C" w:rsidR="009806A3" w:rsidRDefault="002C37BE" w:rsidP="009806A3">
            <w:pPr>
              <w:rPr>
                <w:lang w:eastAsia="zh-CN"/>
              </w:rPr>
            </w:pPr>
            <w:proofErr w:type="spellStart"/>
            <w:r>
              <w:rPr>
                <w:lang w:eastAsia="zh-CN"/>
              </w:rPr>
              <w:t>MD_Scope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7077A6B5" w14:textId="387977B3" w:rsidR="009806A3" w:rsidRDefault="009806A3" w:rsidP="009806A3">
            <w:pPr>
              <w:rPr>
                <w:lang w:eastAsia="zh-CN"/>
              </w:rPr>
            </w:pPr>
            <w:r>
              <w:rPr>
                <w:rFonts w:hint="eastAsia"/>
                <w:lang w:eastAsia="zh-CN"/>
              </w:rPr>
              <w:t>O</w:t>
            </w:r>
            <w:r>
              <w:rPr>
                <w:lang w:eastAsia="zh-CN"/>
              </w:rPr>
              <w:t>ptional</w:t>
            </w:r>
          </w:p>
        </w:tc>
      </w:tr>
      <w:tr w:rsidR="009806A3" w14:paraId="23FC62A8" w14:textId="77777777" w:rsidTr="006E2BCE">
        <w:tc>
          <w:tcPr>
            <w:tcW w:w="1980" w:type="dxa"/>
            <w:vAlign w:val="center"/>
          </w:tcPr>
          <w:p w14:paraId="4B5AA283" w14:textId="095AE175" w:rsidR="009806A3" w:rsidRDefault="009806A3" w:rsidP="009806A3">
            <w:r>
              <w:rPr>
                <w:lang w:eastAsia="zh-CN"/>
              </w:rPr>
              <w:t>n</w:t>
            </w:r>
            <w:r>
              <w:rPr>
                <w:rFonts w:hint="eastAsia"/>
                <w:lang w:eastAsia="zh-CN"/>
              </w:rPr>
              <w:t>ame</w:t>
            </w:r>
          </w:p>
        </w:tc>
        <w:tc>
          <w:tcPr>
            <w:tcW w:w="2410" w:type="dxa"/>
            <w:vAlign w:val="center"/>
          </w:tcPr>
          <w:p w14:paraId="6F1959EC" w14:textId="48B10377" w:rsidR="009806A3" w:rsidRDefault="009806A3" w:rsidP="009806A3">
            <w:r>
              <w:rPr>
                <w:rFonts w:hint="eastAsia"/>
                <w:lang w:eastAsia="zh-CN"/>
              </w:rPr>
              <w:t xml:space="preserve">Name of the </w:t>
            </w:r>
            <w:r>
              <w:rPr>
                <w:lang w:eastAsia="zh-CN"/>
              </w:rPr>
              <w:t xml:space="preserve">AI </w:t>
            </w:r>
            <w:r>
              <w:rPr>
                <w:rFonts w:hint="eastAsia"/>
                <w:lang w:eastAsia="zh-CN"/>
              </w:rPr>
              <w:t xml:space="preserve">training </w:t>
            </w:r>
            <w:r>
              <w:rPr>
                <w:lang w:eastAsia="zh-CN"/>
              </w:rPr>
              <w:t>dataset.</w:t>
            </w:r>
          </w:p>
        </w:tc>
        <w:tc>
          <w:tcPr>
            <w:tcW w:w="2409" w:type="dxa"/>
            <w:vAlign w:val="center"/>
          </w:tcPr>
          <w:p w14:paraId="3A9BA6E0" w14:textId="26EF11D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005DA7D6" w14:textId="45650A97" w:rsidR="009806A3" w:rsidRDefault="009806A3" w:rsidP="009806A3">
            <w:r>
              <w:rPr>
                <w:rFonts w:hint="eastAsia"/>
                <w:lang w:eastAsia="zh-CN"/>
              </w:rPr>
              <w:t>M</w:t>
            </w:r>
            <w:r>
              <w:rPr>
                <w:lang w:eastAsia="zh-CN"/>
              </w:rPr>
              <w:t>andatory</w:t>
            </w:r>
          </w:p>
        </w:tc>
      </w:tr>
      <w:tr w:rsidR="009806A3" w14:paraId="5777D1B6" w14:textId="77777777" w:rsidTr="006E2BCE">
        <w:tc>
          <w:tcPr>
            <w:tcW w:w="1980" w:type="dxa"/>
            <w:vAlign w:val="center"/>
          </w:tcPr>
          <w:p w14:paraId="24619D6D" w14:textId="7E880736" w:rsidR="009806A3" w:rsidRDefault="009806A3" w:rsidP="009806A3">
            <w:r>
              <w:rPr>
                <w:lang w:eastAsia="zh-CN"/>
              </w:rPr>
              <w:t>description</w:t>
            </w:r>
          </w:p>
        </w:tc>
        <w:tc>
          <w:tcPr>
            <w:tcW w:w="2410" w:type="dxa"/>
            <w:vAlign w:val="center"/>
          </w:tcPr>
          <w:p w14:paraId="4FE13105" w14:textId="49DEC3D2" w:rsidR="009806A3" w:rsidRDefault="009806A3" w:rsidP="009806A3">
            <w:r>
              <w:rPr>
                <w:rFonts w:hint="eastAsia"/>
                <w:lang w:eastAsia="zh-CN"/>
              </w:rPr>
              <w:t>D</w:t>
            </w:r>
            <w:r>
              <w:rPr>
                <w:lang w:eastAsia="zh-CN"/>
              </w:rPr>
              <w:t>escription of the AI training dataset.</w:t>
            </w:r>
          </w:p>
        </w:tc>
        <w:tc>
          <w:tcPr>
            <w:tcW w:w="2409" w:type="dxa"/>
            <w:vAlign w:val="center"/>
          </w:tcPr>
          <w:p w14:paraId="0D225F2B" w14:textId="5D76BB6E"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1..</w:t>
            </w:r>
            <w:proofErr w:type="gramEnd"/>
            <w:r w:rsidR="009806A3">
              <w:rPr>
                <w:lang w:eastAsia="zh-CN"/>
              </w:rPr>
              <w:t>1]</w:t>
            </w:r>
          </w:p>
        </w:tc>
        <w:tc>
          <w:tcPr>
            <w:tcW w:w="1831" w:type="dxa"/>
          </w:tcPr>
          <w:p w14:paraId="7AA999A2" w14:textId="50541D71" w:rsidR="009806A3" w:rsidRDefault="009806A3" w:rsidP="009806A3">
            <w:r>
              <w:rPr>
                <w:rFonts w:hint="eastAsia"/>
                <w:lang w:eastAsia="zh-CN"/>
              </w:rPr>
              <w:t>M</w:t>
            </w:r>
            <w:r>
              <w:rPr>
                <w:lang w:eastAsia="zh-CN"/>
              </w:rPr>
              <w:t>andatory</w:t>
            </w:r>
          </w:p>
        </w:tc>
      </w:tr>
      <w:tr w:rsidR="009806A3" w14:paraId="724E220F" w14:textId="77777777" w:rsidTr="006E2BCE">
        <w:tc>
          <w:tcPr>
            <w:tcW w:w="1980" w:type="dxa"/>
            <w:vAlign w:val="center"/>
          </w:tcPr>
          <w:p w14:paraId="277BE5B3" w14:textId="4389AE49" w:rsidR="009806A3" w:rsidRDefault="009806A3" w:rsidP="009806A3">
            <w:r>
              <w:rPr>
                <w:lang w:eastAsia="zh-CN"/>
              </w:rPr>
              <w:t>version</w:t>
            </w:r>
          </w:p>
        </w:tc>
        <w:tc>
          <w:tcPr>
            <w:tcW w:w="2410" w:type="dxa"/>
            <w:vAlign w:val="center"/>
          </w:tcPr>
          <w:p w14:paraId="5727C0B8" w14:textId="020B3618" w:rsidR="009806A3" w:rsidRDefault="009806A3" w:rsidP="009806A3">
            <w:r>
              <w:rPr>
                <w:rFonts w:hint="eastAsia"/>
                <w:lang w:eastAsia="zh-CN"/>
              </w:rPr>
              <w:t>V</w:t>
            </w:r>
            <w:r>
              <w:rPr>
                <w:lang w:eastAsia="zh-CN"/>
              </w:rPr>
              <w:t>ersion number of the AI training dataset.</w:t>
            </w:r>
          </w:p>
        </w:tc>
        <w:tc>
          <w:tcPr>
            <w:tcW w:w="2409" w:type="dxa"/>
            <w:vAlign w:val="center"/>
          </w:tcPr>
          <w:p w14:paraId="2B1931A1" w14:textId="631A4BB5"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0091BEB7" w14:textId="6B96BC7D" w:rsidR="009806A3" w:rsidRDefault="009806A3" w:rsidP="009806A3">
            <w:pPr>
              <w:rPr>
                <w:lang w:eastAsia="zh-CN"/>
              </w:rPr>
            </w:pPr>
            <w:r>
              <w:rPr>
                <w:rFonts w:hint="eastAsia"/>
                <w:lang w:eastAsia="zh-CN"/>
              </w:rPr>
              <w:t>O</w:t>
            </w:r>
            <w:r>
              <w:rPr>
                <w:lang w:eastAsia="zh-CN"/>
              </w:rPr>
              <w:t>ptional</w:t>
            </w:r>
          </w:p>
        </w:tc>
      </w:tr>
      <w:tr w:rsidR="009806A3" w14:paraId="7AAC588D" w14:textId="77777777" w:rsidTr="006E2BCE">
        <w:tc>
          <w:tcPr>
            <w:tcW w:w="1980" w:type="dxa"/>
            <w:vAlign w:val="center"/>
          </w:tcPr>
          <w:p w14:paraId="5C436CA7" w14:textId="13EFF02D" w:rsidR="009806A3" w:rsidRDefault="009806A3" w:rsidP="009806A3">
            <w:proofErr w:type="spellStart"/>
            <w:r>
              <w:rPr>
                <w:lang w:eastAsia="zh-CN"/>
              </w:rPr>
              <w:t>amountOfTrainingData</w:t>
            </w:r>
            <w:proofErr w:type="spellEnd"/>
          </w:p>
        </w:tc>
        <w:tc>
          <w:tcPr>
            <w:tcW w:w="2410" w:type="dxa"/>
            <w:vAlign w:val="center"/>
          </w:tcPr>
          <w:p w14:paraId="21AC27C0" w14:textId="0326F24A" w:rsidR="009806A3" w:rsidRDefault="009806A3" w:rsidP="009806A3">
            <w:r>
              <w:rPr>
                <w:rFonts w:hint="eastAsia"/>
                <w:lang w:eastAsia="zh-CN"/>
              </w:rPr>
              <w:t>Total number of training samples in the AI training dataset</w:t>
            </w:r>
            <w:r>
              <w:rPr>
                <w:lang w:eastAsia="zh-CN"/>
              </w:rPr>
              <w:t>.</w:t>
            </w:r>
          </w:p>
        </w:tc>
        <w:tc>
          <w:tcPr>
            <w:tcW w:w="2409" w:type="dxa"/>
            <w:vAlign w:val="center"/>
          </w:tcPr>
          <w:p w14:paraId="647DA57F" w14:textId="67D284CE" w:rsidR="009806A3" w:rsidRDefault="00311DDE" w:rsidP="00CB327B">
            <w:r>
              <w:rPr>
                <w:lang w:eastAsia="zh-CN"/>
              </w:rPr>
              <w:t>Int</w:t>
            </w:r>
            <w:r w:rsidR="009806A3">
              <w:rPr>
                <w:lang w:eastAsia="zh-CN"/>
              </w:rPr>
              <w:t xml:space="preserve"> [</w:t>
            </w:r>
            <w:proofErr w:type="gramStart"/>
            <w:r w:rsidR="00CB327B">
              <w:rPr>
                <w:lang w:eastAsia="zh-CN"/>
              </w:rPr>
              <w:t>0</w:t>
            </w:r>
            <w:r w:rsidR="009806A3">
              <w:rPr>
                <w:lang w:eastAsia="zh-CN"/>
              </w:rPr>
              <w:t>..</w:t>
            </w:r>
            <w:proofErr w:type="gramEnd"/>
            <w:r w:rsidR="009806A3">
              <w:rPr>
                <w:lang w:eastAsia="zh-CN"/>
              </w:rPr>
              <w:t>1]</w:t>
            </w:r>
          </w:p>
        </w:tc>
        <w:tc>
          <w:tcPr>
            <w:tcW w:w="1831" w:type="dxa"/>
          </w:tcPr>
          <w:p w14:paraId="4342F48B" w14:textId="64246E5C" w:rsidR="009806A3" w:rsidRDefault="00CB327B" w:rsidP="009806A3">
            <w:r>
              <w:rPr>
                <w:rFonts w:hint="eastAsia"/>
                <w:lang w:eastAsia="zh-CN"/>
              </w:rPr>
              <w:t>O</w:t>
            </w:r>
            <w:r>
              <w:rPr>
                <w:lang w:eastAsia="zh-CN"/>
              </w:rPr>
              <w:t>ptional</w:t>
            </w:r>
          </w:p>
        </w:tc>
      </w:tr>
      <w:tr w:rsidR="009806A3" w14:paraId="40AA910D" w14:textId="77777777" w:rsidTr="006E2BCE">
        <w:tc>
          <w:tcPr>
            <w:tcW w:w="1980" w:type="dxa"/>
            <w:vAlign w:val="center"/>
          </w:tcPr>
          <w:p w14:paraId="4443580F" w14:textId="76DDB706" w:rsidR="009806A3" w:rsidRDefault="009806A3" w:rsidP="009806A3">
            <w:proofErr w:type="spellStart"/>
            <w:r>
              <w:rPr>
                <w:rFonts w:hint="eastAsia"/>
                <w:lang w:eastAsia="zh-CN"/>
              </w:rPr>
              <w:t>createdTime</w:t>
            </w:r>
            <w:proofErr w:type="spellEnd"/>
          </w:p>
        </w:tc>
        <w:tc>
          <w:tcPr>
            <w:tcW w:w="2410" w:type="dxa"/>
            <w:vAlign w:val="center"/>
          </w:tcPr>
          <w:p w14:paraId="669616D5" w14:textId="0829C3E0" w:rsidR="009806A3" w:rsidRDefault="009806A3" w:rsidP="009806A3">
            <w:r>
              <w:rPr>
                <w:rFonts w:hint="eastAsia"/>
                <w:lang w:eastAsia="zh-CN"/>
              </w:rPr>
              <w:t xml:space="preserve">Time when the AI training dataset </w:t>
            </w:r>
            <w:r>
              <w:rPr>
                <w:lang w:eastAsia="zh-CN"/>
              </w:rPr>
              <w:t xml:space="preserve">was </w:t>
            </w:r>
            <w:r>
              <w:rPr>
                <w:rFonts w:hint="eastAsia"/>
                <w:lang w:eastAsia="zh-CN"/>
              </w:rPr>
              <w:t>created.</w:t>
            </w:r>
          </w:p>
        </w:tc>
        <w:tc>
          <w:tcPr>
            <w:tcW w:w="2409" w:type="dxa"/>
            <w:vAlign w:val="center"/>
          </w:tcPr>
          <w:p w14:paraId="26F6CBFD" w14:textId="2D045996" w:rsidR="009806A3" w:rsidRDefault="00311DDE" w:rsidP="009806A3">
            <w:proofErr w:type="spellStart"/>
            <w:r>
              <w:rPr>
                <w:lang w:eastAsia="zh-CN"/>
              </w:rPr>
              <w:t>DateTime</w:t>
            </w:r>
            <w:proofErr w:type="spellEnd"/>
            <w:r w:rsidR="009806A3">
              <w:rPr>
                <w:lang w:eastAsia="zh-CN"/>
              </w:rPr>
              <w:t xml:space="preserve"> [</w:t>
            </w:r>
            <w:proofErr w:type="gramStart"/>
            <w:r w:rsidR="009806A3">
              <w:rPr>
                <w:lang w:eastAsia="zh-CN"/>
              </w:rPr>
              <w:t>0..</w:t>
            </w:r>
            <w:proofErr w:type="gramEnd"/>
            <w:r w:rsidR="009806A3">
              <w:rPr>
                <w:lang w:eastAsia="zh-CN"/>
              </w:rPr>
              <w:t>1]</w:t>
            </w:r>
          </w:p>
        </w:tc>
        <w:tc>
          <w:tcPr>
            <w:tcW w:w="1831" w:type="dxa"/>
          </w:tcPr>
          <w:p w14:paraId="64FC5DE2" w14:textId="0771232C" w:rsidR="009806A3" w:rsidRDefault="009806A3" w:rsidP="009806A3">
            <w:r>
              <w:rPr>
                <w:rFonts w:hint="eastAsia"/>
                <w:lang w:eastAsia="zh-CN"/>
              </w:rPr>
              <w:t>O</w:t>
            </w:r>
            <w:r>
              <w:rPr>
                <w:lang w:eastAsia="zh-CN"/>
              </w:rPr>
              <w:t>ptional</w:t>
            </w:r>
          </w:p>
        </w:tc>
      </w:tr>
      <w:tr w:rsidR="009806A3" w14:paraId="768A2296" w14:textId="77777777" w:rsidTr="006E2BCE">
        <w:tc>
          <w:tcPr>
            <w:tcW w:w="1980" w:type="dxa"/>
            <w:vAlign w:val="center"/>
          </w:tcPr>
          <w:p w14:paraId="14969802" w14:textId="32C368BA" w:rsidR="009806A3" w:rsidRDefault="009806A3" w:rsidP="009806A3">
            <w:proofErr w:type="spellStart"/>
            <w:r>
              <w:rPr>
                <w:lang w:eastAsia="zh-CN"/>
              </w:rPr>
              <w:t>updatedTime</w:t>
            </w:r>
            <w:proofErr w:type="spellEnd"/>
          </w:p>
        </w:tc>
        <w:tc>
          <w:tcPr>
            <w:tcW w:w="2410" w:type="dxa"/>
            <w:vAlign w:val="center"/>
          </w:tcPr>
          <w:p w14:paraId="70524949" w14:textId="454C1B52" w:rsidR="009806A3" w:rsidRDefault="009806A3" w:rsidP="009806A3">
            <w:r>
              <w:rPr>
                <w:rFonts w:hint="eastAsia"/>
                <w:lang w:eastAsia="zh-CN"/>
              </w:rPr>
              <w:t>Time when the AI training dataset was updated.</w:t>
            </w:r>
          </w:p>
        </w:tc>
        <w:tc>
          <w:tcPr>
            <w:tcW w:w="2409" w:type="dxa"/>
            <w:vAlign w:val="center"/>
          </w:tcPr>
          <w:p w14:paraId="1FD25714" w14:textId="76FDDF7D" w:rsidR="009806A3" w:rsidRDefault="00311DDE" w:rsidP="009806A3">
            <w:proofErr w:type="spellStart"/>
            <w:r>
              <w:rPr>
                <w:lang w:eastAsia="zh-CN"/>
              </w:rPr>
              <w:t>DateTime</w:t>
            </w:r>
            <w:proofErr w:type="spellEnd"/>
            <w:r w:rsidR="009806A3">
              <w:rPr>
                <w:lang w:eastAsia="zh-CN"/>
              </w:rPr>
              <w:t xml:space="preserve"> </w:t>
            </w:r>
            <w:r w:rsidR="009806A3">
              <w:rPr>
                <w:rFonts w:hint="eastAsia"/>
                <w:lang w:eastAsia="zh-CN"/>
              </w:rPr>
              <w:t>[</w:t>
            </w:r>
            <w:proofErr w:type="gramStart"/>
            <w:r w:rsidR="009806A3">
              <w:rPr>
                <w:lang w:eastAsia="zh-CN"/>
              </w:rPr>
              <w:t>0..</w:t>
            </w:r>
            <w:proofErr w:type="gramEnd"/>
            <w:r w:rsidR="009806A3">
              <w:rPr>
                <w:lang w:eastAsia="zh-CN"/>
              </w:rPr>
              <w:t>1</w:t>
            </w:r>
            <w:r w:rsidR="009806A3">
              <w:rPr>
                <w:rFonts w:hint="eastAsia"/>
                <w:lang w:eastAsia="zh-CN"/>
              </w:rPr>
              <w:t>]</w:t>
            </w:r>
          </w:p>
        </w:tc>
        <w:tc>
          <w:tcPr>
            <w:tcW w:w="1831" w:type="dxa"/>
          </w:tcPr>
          <w:p w14:paraId="636360EC" w14:textId="1A5F084F" w:rsidR="009806A3" w:rsidRDefault="009806A3" w:rsidP="009806A3">
            <w:r>
              <w:rPr>
                <w:rFonts w:hint="eastAsia"/>
                <w:lang w:eastAsia="zh-CN"/>
              </w:rPr>
              <w:t>O</w:t>
            </w:r>
            <w:r>
              <w:rPr>
                <w:lang w:eastAsia="zh-CN"/>
              </w:rPr>
              <w:t>ptional</w:t>
            </w:r>
          </w:p>
        </w:tc>
      </w:tr>
      <w:tr w:rsidR="009806A3" w14:paraId="4AA8A027" w14:textId="77777777" w:rsidTr="006E2BCE">
        <w:tc>
          <w:tcPr>
            <w:tcW w:w="1980" w:type="dxa"/>
            <w:vAlign w:val="center"/>
          </w:tcPr>
          <w:p w14:paraId="7372778B" w14:textId="0D9571AE" w:rsidR="009806A3" w:rsidRDefault="009806A3" w:rsidP="009806A3">
            <w:r>
              <w:rPr>
                <w:lang w:eastAsia="zh-CN"/>
              </w:rPr>
              <w:t>l</w:t>
            </w:r>
            <w:r>
              <w:rPr>
                <w:rFonts w:hint="eastAsia"/>
                <w:lang w:eastAsia="zh-CN"/>
              </w:rPr>
              <w:t>icense</w:t>
            </w:r>
          </w:p>
        </w:tc>
        <w:tc>
          <w:tcPr>
            <w:tcW w:w="2410" w:type="dxa"/>
            <w:vAlign w:val="center"/>
          </w:tcPr>
          <w:p w14:paraId="0960F3AE" w14:textId="13C0FECA" w:rsidR="009806A3" w:rsidRDefault="009806A3" w:rsidP="009806A3">
            <w:r>
              <w:rPr>
                <w:rFonts w:hint="eastAsia"/>
                <w:lang w:eastAsia="zh-CN"/>
              </w:rPr>
              <w:t>License description of the AI training dataset</w:t>
            </w:r>
            <w:r>
              <w:rPr>
                <w:lang w:eastAsia="zh-CN"/>
              </w:rPr>
              <w:t>.</w:t>
            </w:r>
          </w:p>
        </w:tc>
        <w:tc>
          <w:tcPr>
            <w:tcW w:w="2409" w:type="dxa"/>
          </w:tcPr>
          <w:p w14:paraId="67710824" w14:textId="64AABB6D" w:rsidR="009806A3" w:rsidRDefault="00311DDE" w:rsidP="009806A3">
            <w:proofErr w:type="spellStart"/>
            <w:r>
              <w:rPr>
                <w:lang w:eastAsia="zh-CN"/>
              </w:rPr>
              <w:t>CharacterString</w:t>
            </w:r>
            <w:proofErr w:type="spellEnd"/>
            <w:r w:rsidR="009806A3">
              <w:rPr>
                <w:lang w:eastAsia="zh-CN"/>
              </w:rPr>
              <w:t xml:space="preserve"> [</w:t>
            </w:r>
            <w:proofErr w:type="gramStart"/>
            <w:r w:rsidR="00CB327B">
              <w:rPr>
                <w:lang w:eastAsia="zh-CN"/>
              </w:rPr>
              <w:t>1</w:t>
            </w:r>
            <w:r w:rsidR="009806A3">
              <w:rPr>
                <w:lang w:eastAsia="zh-CN"/>
              </w:rPr>
              <w:t>..</w:t>
            </w:r>
            <w:proofErr w:type="gramEnd"/>
            <w:r w:rsidR="009806A3">
              <w:rPr>
                <w:lang w:eastAsia="zh-CN"/>
              </w:rPr>
              <w:t>1]</w:t>
            </w:r>
          </w:p>
        </w:tc>
        <w:tc>
          <w:tcPr>
            <w:tcW w:w="1831" w:type="dxa"/>
          </w:tcPr>
          <w:p w14:paraId="7652342D" w14:textId="6856F79F" w:rsidR="009806A3" w:rsidRDefault="00CB327B" w:rsidP="009806A3">
            <w:r>
              <w:rPr>
                <w:rFonts w:hint="eastAsia"/>
                <w:lang w:eastAsia="zh-CN"/>
              </w:rPr>
              <w:t>M</w:t>
            </w:r>
            <w:r>
              <w:rPr>
                <w:lang w:eastAsia="zh-CN"/>
              </w:rPr>
              <w:t>andatory</w:t>
            </w:r>
          </w:p>
        </w:tc>
      </w:tr>
      <w:tr w:rsidR="009806A3" w14:paraId="2DF81263" w14:textId="77777777" w:rsidTr="006E2BCE">
        <w:tc>
          <w:tcPr>
            <w:tcW w:w="1980" w:type="dxa"/>
            <w:vAlign w:val="center"/>
          </w:tcPr>
          <w:p w14:paraId="158877E8" w14:textId="3936C5FA" w:rsidR="009806A3" w:rsidRDefault="009806A3" w:rsidP="009806A3">
            <w:r>
              <w:rPr>
                <w:lang w:eastAsia="zh-CN"/>
              </w:rPr>
              <w:t>providers</w:t>
            </w:r>
          </w:p>
        </w:tc>
        <w:tc>
          <w:tcPr>
            <w:tcW w:w="2410" w:type="dxa"/>
            <w:vAlign w:val="center"/>
          </w:tcPr>
          <w:p w14:paraId="2F6CB60E" w14:textId="6DFB3F28" w:rsidR="009806A3" w:rsidRDefault="009806A3" w:rsidP="009806A3">
            <w:r>
              <w:rPr>
                <w:rFonts w:hint="eastAsia"/>
                <w:lang w:eastAsia="zh-CN"/>
              </w:rPr>
              <w:t>People or organization</w:t>
            </w:r>
            <w:r>
              <w:rPr>
                <w:lang w:eastAsia="zh-CN"/>
              </w:rPr>
              <w:t>s</w:t>
            </w:r>
            <w:r>
              <w:rPr>
                <w:rFonts w:hint="eastAsia"/>
                <w:lang w:eastAsia="zh-CN"/>
              </w:rPr>
              <w:t xml:space="preserve"> who provide the AI training dataset.</w:t>
            </w:r>
          </w:p>
        </w:tc>
        <w:tc>
          <w:tcPr>
            <w:tcW w:w="2409" w:type="dxa"/>
          </w:tcPr>
          <w:p w14:paraId="78910874" w14:textId="6C2F374D"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6EFE5461" w14:textId="6CBCDCFE" w:rsidR="009806A3" w:rsidRDefault="009806A3" w:rsidP="009806A3">
            <w:r>
              <w:rPr>
                <w:rFonts w:hint="eastAsia"/>
                <w:lang w:eastAsia="zh-CN"/>
              </w:rPr>
              <w:t>O</w:t>
            </w:r>
            <w:r>
              <w:rPr>
                <w:lang w:eastAsia="zh-CN"/>
              </w:rPr>
              <w:t>ptional</w:t>
            </w:r>
          </w:p>
        </w:tc>
      </w:tr>
      <w:tr w:rsidR="009806A3" w14:paraId="10DA9A08" w14:textId="77777777" w:rsidTr="006E2BCE">
        <w:tc>
          <w:tcPr>
            <w:tcW w:w="1980" w:type="dxa"/>
            <w:vAlign w:val="center"/>
          </w:tcPr>
          <w:p w14:paraId="1AAB79D1" w14:textId="0555D048" w:rsidR="009806A3" w:rsidRDefault="009806A3" w:rsidP="009806A3">
            <w:r>
              <w:rPr>
                <w:rFonts w:hint="eastAsia"/>
                <w:lang w:eastAsia="zh-CN"/>
              </w:rPr>
              <w:t>keywords</w:t>
            </w:r>
          </w:p>
        </w:tc>
        <w:tc>
          <w:tcPr>
            <w:tcW w:w="2410" w:type="dxa"/>
            <w:vAlign w:val="center"/>
          </w:tcPr>
          <w:p w14:paraId="3F6CF562" w14:textId="5AB2CF13" w:rsidR="009806A3" w:rsidRDefault="009806A3" w:rsidP="009806A3">
            <w:r>
              <w:rPr>
                <w:rFonts w:hint="eastAsia"/>
                <w:lang w:eastAsia="zh-CN"/>
              </w:rPr>
              <w:t>Keywords of the AI training dataset.</w:t>
            </w:r>
          </w:p>
        </w:tc>
        <w:tc>
          <w:tcPr>
            <w:tcW w:w="2409" w:type="dxa"/>
          </w:tcPr>
          <w:p w14:paraId="520E7BC1" w14:textId="6D1881D0" w:rsidR="009806A3" w:rsidRDefault="00311DDE" w:rsidP="009806A3">
            <w:proofErr w:type="spellStart"/>
            <w:r>
              <w:rPr>
                <w:lang w:eastAsia="zh-CN"/>
              </w:rPr>
              <w:t>CharacterString</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10AE7C13" w14:textId="2476E7B9" w:rsidR="009806A3" w:rsidRDefault="009806A3" w:rsidP="009806A3">
            <w:r>
              <w:rPr>
                <w:rFonts w:hint="eastAsia"/>
                <w:lang w:eastAsia="zh-CN"/>
              </w:rPr>
              <w:t>O</w:t>
            </w:r>
            <w:r>
              <w:rPr>
                <w:lang w:eastAsia="zh-CN"/>
              </w:rPr>
              <w:t>ptional</w:t>
            </w:r>
          </w:p>
        </w:tc>
      </w:tr>
      <w:tr w:rsidR="009806A3" w14:paraId="246C3043" w14:textId="77777777" w:rsidTr="006E2BCE">
        <w:tc>
          <w:tcPr>
            <w:tcW w:w="1980" w:type="dxa"/>
            <w:vAlign w:val="center"/>
          </w:tcPr>
          <w:p w14:paraId="6B5A02BF" w14:textId="48240012" w:rsidR="009806A3" w:rsidRDefault="009806A3" w:rsidP="009806A3">
            <w:proofErr w:type="spellStart"/>
            <w:r>
              <w:rPr>
                <w:rFonts w:hint="eastAsia"/>
                <w:lang w:eastAsia="zh-CN"/>
              </w:rPr>
              <w:t>metricsInLIT</w:t>
            </w:r>
            <w:proofErr w:type="spellEnd"/>
          </w:p>
        </w:tc>
        <w:tc>
          <w:tcPr>
            <w:tcW w:w="2410" w:type="dxa"/>
            <w:vAlign w:val="center"/>
          </w:tcPr>
          <w:p w14:paraId="77283D1D" w14:textId="2F2C93EE" w:rsidR="009806A3" w:rsidRDefault="009806A3" w:rsidP="009806A3">
            <w:r>
              <w:rPr>
                <w:lang w:eastAsia="zh-CN"/>
              </w:rPr>
              <w:t>R</w:t>
            </w:r>
            <w:r w:rsidRPr="002900BF">
              <w:rPr>
                <w:lang w:eastAsia="zh-CN"/>
              </w:rPr>
              <w:t>esults of performance metrics achieved by AI/ML algorithms</w:t>
            </w:r>
            <w:r>
              <w:rPr>
                <w:lang w:eastAsia="zh-CN"/>
              </w:rPr>
              <w:t xml:space="preserve"> in the peer-reviewed </w:t>
            </w:r>
            <w:r w:rsidRPr="002900BF">
              <w:rPr>
                <w:lang w:eastAsia="zh-CN"/>
              </w:rPr>
              <w:t>literature.</w:t>
            </w:r>
          </w:p>
        </w:tc>
        <w:tc>
          <w:tcPr>
            <w:tcW w:w="2409" w:type="dxa"/>
          </w:tcPr>
          <w:p w14:paraId="5DBD78BF" w14:textId="1F820D79" w:rsidR="009806A3" w:rsidRDefault="009806A3" w:rsidP="009806A3">
            <w:proofErr w:type="spellStart"/>
            <w:r>
              <w:rPr>
                <w:rFonts w:hint="eastAsia"/>
                <w:lang w:eastAsia="zh-CN"/>
              </w:rPr>
              <w:t>AI_MetricsInLiterature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8CE10ED" w14:textId="00A469F8" w:rsidR="009806A3" w:rsidRDefault="009806A3" w:rsidP="009806A3">
            <w:r>
              <w:rPr>
                <w:rFonts w:hint="eastAsia"/>
                <w:lang w:eastAsia="zh-CN"/>
              </w:rPr>
              <w:t>O</w:t>
            </w:r>
            <w:r>
              <w:rPr>
                <w:lang w:eastAsia="zh-CN"/>
              </w:rPr>
              <w:t>ptional</w:t>
            </w:r>
          </w:p>
        </w:tc>
      </w:tr>
      <w:tr w:rsidR="009806A3" w14:paraId="67250599" w14:textId="77777777" w:rsidTr="006E2BCE">
        <w:tc>
          <w:tcPr>
            <w:tcW w:w="1980" w:type="dxa"/>
            <w:vAlign w:val="center"/>
          </w:tcPr>
          <w:p w14:paraId="74C0D64A" w14:textId="282388EF" w:rsidR="009806A3" w:rsidRDefault="009806A3" w:rsidP="009806A3">
            <w:proofErr w:type="spellStart"/>
            <w:r>
              <w:rPr>
                <w:rFonts w:hint="eastAsia"/>
                <w:lang w:eastAsia="zh-CN"/>
              </w:rPr>
              <w:lastRenderedPageBreak/>
              <w:t>statisticsInfo</w:t>
            </w:r>
            <w:proofErr w:type="spellEnd"/>
          </w:p>
        </w:tc>
        <w:tc>
          <w:tcPr>
            <w:tcW w:w="2410" w:type="dxa"/>
            <w:vAlign w:val="center"/>
          </w:tcPr>
          <w:p w14:paraId="24E9C979" w14:textId="53A503A8" w:rsidR="009806A3" w:rsidRDefault="00CB327B" w:rsidP="00CB327B">
            <w:r>
              <w:rPr>
                <w:rFonts w:hint="eastAsia"/>
                <w:lang w:eastAsia="zh-CN"/>
              </w:rPr>
              <w:t>Statistic</w:t>
            </w:r>
            <w:r>
              <w:rPr>
                <w:lang w:eastAsia="zh-CN"/>
              </w:rPr>
              <w:t>al</w:t>
            </w:r>
            <w:r>
              <w:rPr>
                <w:rFonts w:hint="eastAsia"/>
                <w:lang w:eastAsia="zh-CN"/>
              </w:rPr>
              <w:t xml:space="preserve"> </w:t>
            </w:r>
            <w:r w:rsidR="009806A3">
              <w:rPr>
                <w:lang w:eastAsia="zh-CN"/>
              </w:rPr>
              <w:t xml:space="preserve">results </w:t>
            </w:r>
            <w:r>
              <w:rPr>
                <w:lang w:eastAsia="zh-CN"/>
              </w:rPr>
              <w:t xml:space="preserve">for </w:t>
            </w:r>
            <w:r w:rsidR="009806A3">
              <w:rPr>
                <w:lang w:eastAsia="zh-CN"/>
              </w:rPr>
              <w:t>training samples in each class.</w:t>
            </w:r>
          </w:p>
        </w:tc>
        <w:tc>
          <w:tcPr>
            <w:tcW w:w="2409" w:type="dxa"/>
          </w:tcPr>
          <w:p w14:paraId="37E2F2B6" w14:textId="5B4B8DAF" w:rsidR="009806A3" w:rsidRDefault="009806A3" w:rsidP="009806A3">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1885FC19" w14:textId="3E8206B1" w:rsidR="009806A3" w:rsidRDefault="009806A3" w:rsidP="009806A3">
            <w:r>
              <w:rPr>
                <w:rFonts w:hint="eastAsia"/>
                <w:lang w:eastAsia="zh-CN"/>
              </w:rPr>
              <w:t>O</w:t>
            </w:r>
            <w:r>
              <w:rPr>
                <w:lang w:eastAsia="zh-CN"/>
              </w:rPr>
              <w:t>ptional</w:t>
            </w:r>
          </w:p>
        </w:tc>
      </w:tr>
      <w:tr w:rsidR="009806A3" w14:paraId="066FED09" w14:textId="77777777" w:rsidTr="006E2BCE">
        <w:tc>
          <w:tcPr>
            <w:tcW w:w="1980" w:type="dxa"/>
            <w:vAlign w:val="center"/>
          </w:tcPr>
          <w:p w14:paraId="72044954" w14:textId="1CCCDDDD" w:rsidR="009806A3" w:rsidRDefault="009806A3" w:rsidP="009806A3">
            <w:pPr>
              <w:rPr>
                <w:lang w:eastAsia="zh-CN"/>
              </w:rPr>
            </w:pPr>
            <w:proofErr w:type="spellStart"/>
            <w:r>
              <w:rPr>
                <w:lang w:eastAsia="zh-CN"/>
              </w:rPr>
              <w:t>dataSources</w:t>
            </w:r>
            <w:proofErr w:type="spellEnd"/>
          </w:p>
        </w:tc>
        <w:tc>
          <w:tcPr>
            <w:tcW w:w="2410" w:type="dxa"/>
            <w:vAlign w:val="center"/>
          </w:tcPr>
          <w:p w14:paraId="297E0C82" w14:textId="7C8A3971" w:rsidR="009806A3" w:rsidRDefault="009806A3" w:rsidP="00CB327B">
            <w:pPr>
              <w:rPr>
                <w:lang w:eastAsia="zh-CN"/>
              </w:rPr>
            </w:pPr>
            <w:r>
              <w:rPr>
                <w:rFonts w:hint="eastAsia"/>
                <w:lang w:eastAsia="zh-CN"/>
              </w:rPr>
              <w:t>C</w:t>
            </w:r>
            <w:r>
              <w:rPr>
                <w:lang w:eastAsia="zh-CN"/>
              </w:rPr>
              <w:t xml:space="preserve">itation </w:t>
            </w:r>
            <w:r w:rsidR="00CB327B">
              <w:rPr>
                <w:lang w:eastAsia="zh-CN"/>
              </w:rPr>
              <w:t xml:space="preserve">for the </w:t>
            </w:r>
            <w:r>
              <w:rPr>
                <w:rFonts w:hint="eastAsia"/>
                <w:lang w:eastAsia="zh-CN"/>
              </w:rPr>
              <w:t>data</w:t>
            </w:r>
            <w:r>
              <w:rPr>
                <w:lang w:eastAsia="zh-CN"/>
              </w:rPr>
              <w:t xml:space="preserve"> sources.</w:t>
            </w:r>
          </w:p>
        </w:tc>
        <w:tc>
          <w:tcPr>
            <w:tcW w:w="2409" w:type="dxa"/>
          </w:tcPr>
          <w:p w14:paraId="63B2ADC4" w14:textId="11642D9E" w:rsidR="009806A3" w:rsidRDefault="001E4003" w:rsidP="009806A3">
            <w:pPr>
              <w:rPr>
                <w:lang w:eastAsia="zh-CN"/>
              </w:rPr>
            </w:pPr>
            <w:proofErr w:type="spellStart"/>
            <w:r>
              <w:rPr>
                <w:lang w:eastAsia="zh-CN"/>
              </w:rPr>
              <w:t>CI_Citation</w:t>
            </w:r>
            <w:proofErr w:type="spellEnd"/>
            <w:r w:rsidR="009806A3">
              <w:rPr>
                <w:lang w:eastAsia="zh-CN"/>
              </w:rPr>
              <w:t xml:space="preserve"> [</w:t>
            </w:r>
            <w:proofErr w:type="gramStart"/>
            <w:r w:rsidR="009806A3">
              <w:rPr>
                <w:lang w:eastAsia="zh-CN"/>
              </w:rPr>
              <w:t>0..</w:t>
            </w:r>
            <w:proofErr w:type="gramEnd"/>
            <w:r w:rsidR="009806A3">
              <w:rPr>
                <w:lang w:eastAsia="zh-CN"/>
              </w:rPr>
              <w:t>*]</w:t>
            </w:r>
          </w:p>
        </w:tc>
        <w:tc>
          <w:tcPr>
            <w:tcW w:w="1831" w:type="dxa"/>
          </w:tcPr>
          <w:p w14:paraId="58C13089" w14:textId="6235CFB9" w:rsidR="009806A3" w:rsidRDefault="009806A3" w:rsidP="009806A3">
            <w:pPr>
              <w:rPr>
                <w:lang w:eastAsia="zh-CN"/>
              </w:rPr>
            </w:pPr>
            <w:r>
              <w:rPr>
                <w:rFonts w:hint="eastAsia"/>
                <w:lang w:eastAsia="zh-CN"/>
              </w:rPr>
              <w:t>O</w:t>
            </w:r>
            <w:r>
              <w:rPr>
                <w:lang w:eastAsia="zh-CN"/>
              </w:rPr>
              <w:t>ptional</w:t>
            </w:r>
          </w:p>
        </w:tc>
      </w:tr>
      <w:tr w:rsidR="009806A3" w14:paraId="660E748E" w14:textId="77777777" w:rsidTr="006E2BCE">
        <w:tc>
          <w:tcPr>
            <w:tcW w:w="1980" w:type="dxa"/>
            <w:vAlign w:val="center"/>
          </w:tcPr>
          <w:p w14:paraId="6F4B34AB" w14:textId="7648FCDB" w:rsidR="009806A3" w:rsidRDefault="009806A3" w:rsidP="009806A3">
            <w:proofErr w:type="spellStart"/>
            <w:r>
              <w:rPr>
                <w:lang w:eastAsia="zh-CN"/>
              </w:rPr>
              <w:t>numberOfClasses</w:t>
            </w:r>
            <w:proofErr w:type="spellEnd"/>
          </w:p>
        </w:tc>
        <w:tc>
          <w:tcPr>
            <w:tcW w:w="2410" w:type="dxa"/>
            <w:vAlign w:val="center"/>
          </w:tcPr>
          <w:p w14:paraId="3330829A" w14:textId="614D5590" w:rsidR="009806A3" w:rsidRDefault="009806A3" w:rsidP="009806A3">
            <w:r>
              <w:rPr>
                <w:rFonts w:hint="eastAsia"/>
                <w:lang w:eastAsia="zh-CN"/>
              </w:rPr>
              <w:t>Total number of classes in the AI training dataset.</w:t>
            </w:r>
          </w:p>
        </w:tc>
        <w:tc>
          <w:tcPr>
            <w:tcW w:w="2409" w:type="dxa"/>
          </w:tcPr>
          <w:p w14:paraId="670F18CC" w14:textId="5DCA9617" w:rsidR="009806A3" w:rsidRDefault="00311DDE" w:rsidP="00CB327B">
            <w:r>
              <w:rPr>
                <w:lang w:eastAsia="zh-CN"/>
              </w:rPr>
              <w:t>Int</w:t>
            </w:r>
            <w:r w:rsidR="009806A3">
              <w:rPr>
                <w:rFonts w:hint="eastAsia"/>
                <w:lang w:eastAsia="zh-CN"/>
              </w:rPr>
              <w:t xml:space="preserve"> [</w:t>
            </w:r>
            <w:proofErr w:type="gramStart"/>
            <w:r w:rsidR="00CB327B">
              <w:rPr>
                <w:lang w:eastAsia="zh-CN"/>
              </w:rPr>
              <w:t>0</w:t>
            </w:r>
            <w:r w:rsidR="009806A3">
              <w:rPr>
                <w:lang w:eastAsia="zh-CN"/>
              </w:rPr>
              <w:t>..</w:t>
            </w:r>
            <w:proofErr w:type="gramEnd"/>
            <w:r w:rsidR="009806A3">
              <w:rPr>
                <w:lang w:eastAsia="zh-CN"/>
              </w:rPr>
              <w:t>1</w:t>
            </w:r>
            <w:r w:rsidR="009806A3">
              <w:rPr>
                <w:rFonts w:hint="eastAsia"/>
                <w:lang w:eastAsia="zh-CN"/>
              </w:rPr>
              <w:t>]</w:t>
            </w:r>
          </w:p>
        </w:tc>
        <w:tc>
          <w:tcPr>
            <w:tcW w:w="1831" w:type="dxa"/>
          </w:tcPr>
          <w:p w14:paraId="4937358E" w14:textId="7CBC1350" w:rsidR="009806A3" w:rsidRDefault="00CB327B" w:rsidP="009806A3">
            <w:r>
              <w:rPr>
                <w:rFonts w:hint="eastAsia"/>
                <w:lang w:eastAsia="zh-CN"/>
              </w:rPr>
              <w:t>O</w:t>
            </w:r>
            <w:r>
              <w:rPr>
                <w:lang w:eastAsia="zh-CN"/>
              </w:rPr>
              <w:t>ptional</w:t>
            </w:r>
          </w:p>
        </w:tc>
      </w:tr>
      <w:tr w:rsidR="009806A3" w14:paraId="4B6C3E51" w14:textId="77777777" w:rsidTr="006E2BCE">
        <w:tc>
          <w:tcPr>
            <w:tcW w:w="1980" w:type="dxa"/>
            <w:vAlign w:val="center"/>
          </w:tcPr>
          <w:p w14:paraId="6CB65F59" w14:textId="2BFE0CBD" w:rsidR="009806A3" w:rsidRDefault="009806A3" w:rsidP="009806A3">
            <w:proofErr w:type="spellStart"/>
            <w:r>
              <w:rPr>
                <w:rFonts w:hint="eastAsia"/>
                <w:lang w:eastAsia="zh-CN"/>
              </w:rPr>
              <w:t>class</w:t>
            </w:r>
            <w:r w:rsidR="00CB327B">
              <w:rPr>
                <w:lang w:eastAsia="zh-CN"/>
              </w:rPr>
              <w:t>i</w:t>
            </w:r>
            <w:r>
              <w:rPr>
                <w:rFonts w:hint="eastAsia"/>
                <w:lang w:eastAsia="zh-CN"/>
              </w:rPr>
              <w:t>ficationSchema</w:t>
            </w:r>
            <w:proofErr w:type="spellEnd"/>
          </w:p>
        </w:tc>
        <w:tc>
          <w:tcPr>
            <w:tcW w:w="2410" w:type="dxa"/>
            <w:vAlign w:val="center"/>
          </w:tcPr>
          <w:p w14:paraId="2B74BA24" w14:textId="6ED862C8" w:rsidR="009806A3" w:rsidRDefault="009806A3" w:rsidP="009806A3">
            <w:r>
              <w:rPr>
                <w:lang w:val="en-GB" w:eastAsia="zh-CN"/>
              </w:rPr>
              <w:t>Classification schema for classes used in the AI training dataset.</w:t>
            </w:r>
          </w:p>
        </w:tc>
        <w:tc>
          <w:tcPr>
            <w:tcW w:w="2409" w:type="dxa"/>
          </w:tcPr>
          <w:p w14:paraId="3815C4A1" w14:textId="066E4066" w:rsidR="009806A3" w:rsidRDefault="00311DDE" w:rsidP="009806A3">
            <w:proofErr w:type="spellStart"/>
            <w:r>
              <w:rPr>
                <w:lang w:val="en-GB" w:eastAsia="zh-CN"/>
              </w:rPr>
              <w:t>CharacterString</w:t>
            </w:r>
            <w:proofErr w:type="spellEnd"/>
            <w:r w:rsidR="009806A3">
              <w:rPr>
                <w:rFonts w:hint="eastAsia"/>
                <w:lang w:val="en-GB" w:eastAsia="zh-CN"/>
              </w:rPr>
              <w:t xml:space="preserve"> [</w:t>
            </w:r>
            <w:proofErr w:type="gramStart"/>
            <w:r w:rsidR="009806A3">
              <w:rPr>
                <w:lang w:val="en-GB" w:eastAsia="zh-CN"/>
              </w:rPr>
              <w:t>0..</w:t>
            </w:r>
            <w:proofErr w:type="gramEnd"/>
            <w:r w:rsidR="009806A3">
              <w:rPr>
                <w:lang w:val="en-GB" w:eastAsia="zh-CN"/>
              </w:rPr>
              <w:t>1</w:t>
            </w:r>
            <w:r w:rsidR="009806A3">
              <w:rPr>
                <w:rFonts w:hint="eastAsia"/>
                <w:lang w:val="en-GB" w:eastAsia="zh-CN"/>
              </w:rPr>
              <w:t>]</w:t>
            </w:r>
          </w:p>
        </w:tc>
        <w:tc>
          <w:tcPr>
            <w:tcW w:w="1831" w:type="dxa"/>
          </w:tcPr>
          <w:p w14:paraId="36252E41" w14:textId="1D47859A" w:rsidR="009806A3" w:rsidRDefault="009806A3" w:rsidP="009806A3">
            <w:r>
              <w:rPr>
                <w:rFonts w:hint="eastAsia"/>
                <w:lang w:eastAsia="zh-CN"/>
              </w:rPr>
              <w:t>O</w:t>
            </w:r>
            <w:r>
              <w:rPr>
                <w:lang w:eastAsia="zh-CN"/>
              </w:rPr>
              <w:t>ptional</w:t>
            </w:r>
          </w:p>
        </w:tc>
      </w:tr>
      <w:tr w:rsidR="009806A3" w14:paraId="76733D63" w14:textId="77777777" w:rsidTr="006E2BCE">
        <w:tc>
          <w:tcPr>
            <w:tcW w:w="1980" w:type="dxa"/>
            <w:vAlign w:val="center"/>
          </w:tcPr>
          <w:p w14:paraId="3AF0F032" w14:textId="2DC01D51" w:rsidR="009806A3" w:rsidRDefault="009806A3" w:rsidP="009806A3">
            <w:pPr>
              <w:rPr>
                <w:lang w:eastAsia="zh-CN"/>
              </w:rPr>
            </w:pPr>
            <w:r>
              <w:rPr>
                <w:rFonts w:hint="eastAsia"/>
                <w:lang w:eastAsia="zh-CN"/>
              </w:rPr>
              <w:t>c</w:t>
            </w:r>
            <w:r>
              <w:rPr>
                <w:lang w:eastAsia="zh-CN"/>
              </w:rPr>
              <w:t>lasses</w:t>
            </w:r>
          </w:p>
        </w:tc>
        <w:tc>
          <w:tcPr>
            <w:tcW w:w="2410" w:type="dxa"/>
            <w:vAlign w:val="center"/>
          </w:tcPr>
          <w:p w14:paraId="483B76EB" w14:textId="6F086752" w:rsidR="009806A3" w:rsidRDefault="009806A3" w:rsidP="009806A3">
            <w:pPr>
              <w:rPr>
                <w:lang w:val="en-GB" w:eastAsia="zh-CN"/>
              </w:rPr>
            </w:pPr>
            <w:r>
              <w:rPr>
                <w:rFonts w:hint="eastAsia"/>
                <w:lang w:eastAsia="zh-CN"/>
              </w:rPr>
              <w:t xml:space="preserve">Classes </w:t>
            </w:r>
            <w:r>
              <w:rPr>
                <w:lang w:eastAsia="zh-CN"/>
              </w:rPr>
              <w:t xml:space="preserve">used </w:t>
            </w:r>
            <w:r>
              <w:rPr>
                <w:rFonts w:hint="eastAsia"/>
                <w:lang w:eastAsia="zh-CN"/>
              </w:rPr>
              <w:t>in the AI training dataset.</w:t>
            </w:r>
          </w:p>
        </w:tc>
        <w:tc>
          <w:tcPr>
            <w:tcW w:w="2409" w:type="dxa"/>
          </w:tcPr>
          <w:p w14:paraId="2C4DFD86" w14:textId="56F14A5D" w:rsidR="009806A3" w:rsidRDefault="009806A3" w:rsidP="009806A3">
            <w:pPr>
              <w:rPr>
                <w:lang w:val="en-GB" w:eastAsia="zh-CN"/>
              </w:rPr>
            </w:pPr>
            <w:proofErr w:type="spellStart"/>
            <w:r>
              <w:rPr>
                <w:rFonts w:hint="eastAsia"/>
                <w:lang w:eastAsia="zh-CN"/>
              </w:rPr>
              <w:t>NamedValue</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831" w:type="dxa"/>
          </w:tcPr>
          <w:p w14:paraId="4703C396" w14:textId="1D542E82" w:rsidR="009806A3" w:rsidRDefault="00CB327B" w:rsidP="009806A3">
            <w:pPr>
              <w:rPr>
                <w:lang w:eastAsia="zh-CN"/>
              </w:rPr>
            </w:pPr>
            <w:r>
              <w:rPr>
                <w:rFonts w:hint="eastAsia"/>
                <w:lang w:eastAsia="zh-CN"/>
              </w:rPr>
              <w:t>O</w:t>
            </w:r>
            <w:r>
              <w:rPr>
                <w:lang w:eastAsia="zh-CN"/>
              </w:rPr>
              <w:t>ptional</w:t>
            </w:r>
          </w:p>
        </w:tc>
      </w:tr>
      <w:tr w:rsidR="009806A3" w14:paraId="61420992" w14:textId="77777777" w:rsidTr="006E2BCE">
        <w:tc>
          <w:tcPr>
            <w:tcW w:w="1980" w:type="dxa"/>
            <w:vAlign w:val="center"/>
          </w:tcPr>
          <w:p w14:paraId="607C6544" w14:textId="24D60301" w:rsidR="009806A3" w:rsidRDefault="009806A3" w:rsidP="009806A3">
            <w:pPr>
              <w:rPr>
                <w:lang w:eastAsia="zh-CN"/>
              </w:rPr>
            </w:pPr>
            <w:r>
              <w:rPr>
                <w:lang w:eastAsia="zh-CN"/>
              </w:rPr>
              <w:t>tasks</w:t>
            </w:r>
          </w:p>
        </w:tc>
        <w:tc>
          <w:tcPr>
            <w:tcW w:w="2410" w:type="dxa"/>
          </w:tcPr>
          <w:p w14:paraId="1F45DDA3" w14:textId="5C33DB30" w:rsidR="009806A3" w:rsidRDefault="009806A3" w:rsidP="009806A3">
            <w:pPr>
              <w:rPr>
                <w:lang w:eastAsia="zh-CN"/>
              </w:rPr>
            </w:pPr>
            <w:r>
              <w:rPr>
                <w:rFonts w:hint="eastAsia"/>
                <w:lang w:eastAsia="zh-CN"/>
              </w:rPr>
              <w:t>T</w:t>
            </w:r>
            <w:r>
              <w:rPr>
                <w:lang w:eastAsia="zh-CN"/>
              </w:rPr>
              <w:t>ask description of the training dataset.</w:t>
            </w:r>
          </w:p>
        </w:tc>
        <w:tc>
          <w:tcPr>
            <w:tcW w:w="2409" w:type="dxa"/>
          </w:tcPr>
          <w:p w14:paraId="56547A53" w14:textId="48187D24" w:rsidR="009806A3" w:rsidRDefault="009806A3" w:rsidP="009806A3">
            <w:pPr>
              <w:rPr>
                <w:lang w:eastAsia="zh-CN"/>
              </w:rPr>
            </w:pPr>
            <w:proofErr w:type="spellStart"/>
            <w:r>
              <w:rPr>
                <w:rFonts w:hint="eastAsia"/>
                <w:lang w:eastAsia="zh-CN"/>
              </w:rPr>
              <w:t>A</w:t>
            </w:r>
            <w:r>
              <w:rPr>
                <w:lang w:eastAsia="zh-CN"/>
              </w:rPr>
              <w:t>I_Task</w:t>
            </w:r>
            <w:proofErr w:type="spellEnd"/>
            <w:r>
              <w:rPr>
                <w:lang w:eastAsia="zh-CN"/>
              </w:rPr>
              <w:t xml:space="preserve"> [</w:t>
            </w:r>
            <w:proofErr w:type="gramStart"/>
            <w:r>
              <w:rPr>
                <w:lang w:eastAsia="zh-CN"/>
              </w:rPr>
              <w:t>1..</w:t>
            </w:r>
            <w:proofErr w:type="gramEnd"/>
            <w:r>
              <w:rPr>
                <w:lang w:eastAsia="zh-CN"/>
              </w:rPr>
              <w:t>*]</w:t>
            </w:r>
          </w:p>
        </w:tc>
        <w:tc>
          <w:tcPr>
            <w:tcW w:w="1831" w:type="dxa"/>
          </w:tcPr>
          <w:p w14:paraId="01E5A044" w14:textId="3DEDFD1B" w:rsidR="009806A3" w:rsidRDefault="009806A3" w:rsidP="009806A3">
            <w:r>
              <w:rPr>
                <w:rFonts w:hint="eastAsia"/>
                <w:lang w:eastAsia="zh-CN"/>
              </w:rPr>
              <w:t>M</w:t>
            </w:r>
            <w:r>
              <w:rPr>
                <w:lang w:eastAsia="zh-CN"/>
              </w:rPr>
              <w:t>andatory</w:t>
            </w:r>
          </w:p>
        </w:tc>
      </w:tr>
      <w:tr w:rsidR="009806A3" w14:paraId="4E53D3AA" w14:textId="77777777" w:rsidTr="006E2BCE">
        <w:tc>
          <w:tcPr>
            <w:tcW w:w="1980" w:type="dxa"/>
            <w:vAlign w:val="center"/>
          </w:tcPr>
          <w:p w14:paraId="39197AFA" w14:textId="44D15DD6" w:rsidR="009806A3" w:rsidRDefault="009806A3" w:rsidP="009806A3">
            <w:pPr>
              <w:rPr>
                <w:lang w:eastAsia="zh-CN"/>
              </w:rPr>
            </w:pPr>
            <w:r>
              <w:rPr>
                <w:rFonts w:hint="eastAsia"/>
                <w:lang w:eastAsia="zh-CN"/>
              </w:rPr>
              <w:t>l</w:t>
            </w:r>
            <w:r>
              <w:rPr>
                <w:lang w:eastAsia="zh-CN"/>
              </w:rPr>
              <w:t>abeling</w:t>
            </w:r>
          </w:p>
        </w:tc>
        <w:tc>
          <w:tcPr>
            <w:tcW w:w="2410" w:type="dxa"/>
          </w:tcPr>
          <w:p w14:paraId="218F8C08" w14:textId="4C6CB673" w:rsidR="009806A3" w:rsidRDefault="009806A3" w:rsidP="009806A3">
            <w:pPr>
              <w:rPr>
                <w:lang w:eastAsia="zh-CN"/>
              </w:rPr>
            </w:pPr>
            <w:r>
              <w:rPr>
                <w:lang w:eastAsia="zh-CN"/>
              </w:rPr>
              <w:t>Provenance information of how the training dataset is labeled.</w:t>
            </w:r>
          </w:p>
        </w:tc>
        <w:tc>
          <w:tcPr>
            <w:tcW w:w="2409" w:type="dxa"/>
          </w:tcPr>
          <w:p w14:paraId="1AFBE620" w14:textId="3AFA95D7" w:rsidR="009806A3" w:rsidRDefault="009806A3" w:rsidP="009806A3">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831" w:type="dxa"/>
          </w:tcPr>
          <w:p w14:paraId="4CB81D96" w14:textId="5BDD26F5" w:rsidR="009806A3" w:rsidRDefault="009806A3" w:rsidP="009806A3">
            <w:r>
              <w:rPr>
                <w:rFonts w:hint="eastAsia"/>
                <w:lang w:eastAsia="zh-CN"/>
              </w:rPr>
              <w:t>O</w:t>
            </w:r>
            <w:r>
              <w:rPr>
                <w:lang w:eastAsia="zh-CN"/>
              </w:rPr>
              <w:t>ptional</w:t>
            </w:r>
          </w:p>
        </w:tc>
      </w:tr>
      <w:tr w:rsidR="009806A3" w14:paraId="6F80B084" w14:textId="77777777" w:rsidTr="006E2BCE">
        <w:tc>
          <w:tcPr>
            <w:tcW w:w="1980" w:type="dxa"/>
            <w:vAlign w:val="center"/>
          </w:tcPr>
          <w:p w14:paraId="02861DB9" w14:textId="51BDC5EB" w:rsidR="009806A3" w:rsidRDefault="009806A3" w:rsidP="009806A3">
            <w:pPr>
              <w:rPr>
                <w:lang w:eastAsia="zh-CN"/>
              </w:rPr>
            </w:pPr>
            <w:r>
              <w:rPr>
                <w:rFonts w:hint="eastAsia"/>
                <w:lang w:eastAsia="zh-CN"/>
              </w:rPr>
              <w:t>q</w:t>
            </w:r>
            <w:r>
              <w:rPr>
                <w:lang w:eastAsia="zh-CN"/>
              </w:rPr>
              <w:t>uality</w:t>
            </w:r>
          </w:p>
        </w:tc>
        <w:tc>
          <w:tcPr>
            <w:tcW w:w="2410" w:type="dxa"/>
          </w:tcPr>
          <w:p w14:paraId="6E2EFEAC" w14:textId="01A036D8" w:rsidR="009806A3" w:rsidRDefault="009806A3" w:rsidP="009806A3">
            <w:pPr>
              <w:rPr>
                <w:lang w:eastAsia="zh-CN"/>
              </w:rPr>
            </w:pPr>
            <w:r>
              <w:rPr>
                <w:rFonts w:hint="eastAsia"/>
                <w:lang w:eastAsia="zh-CN"/>
              </w:rPr>
              <w:t>Q</w:t>
            </w:r>
            <w:r>
              <w:rPr>
                <w:lang w:eastAsia="zh-CN"/>
              </w:rPr>
              <w:t>uality information of the training dataset.</w:t>
            </w:r>
          </w:p>
        </w:tc>
        <w:tc>
          <w:tcPr>
            <w:tcW w:w="2409" w:type="dxa"/>
          </w:tcPr>
          <w:p w14:paraId="1BECFCBB" w14:textId="70465FF8" w:rsidR="009806A3" w:rsidRDefault="009806A3" w:rsidP="009806A3">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831" w:type="dxa"/>
          </w:tcPr>
          <w:p w14:paraId="6DA8603B" w14:textId="4E2C5FD1" w:rsidR="009806A3" w:rsidRDefault="009806A3" w:rsidP="009806A3">
            <w:r>
              <w:rPr>
                <w:rFonts w:hint="eastAsia"/>
                <w:lang w:eastAsia="zh-CN"/>
              </w:rPr>
              <w:t>O</w:t>
            </w:r>
            <w:r>
              <w:rPr>
                <w:lang w:eastAsia="zh-CN"/>
              </w:rPr>
              <w:t>ptional</w:t>
            </w:r>
          </w:p>
        </w:tc>
      </w:tr>
      <w:tr w:rsidR="009806A3" w14:paraId="7715F789" w14:textId="77777777" w:rsidTr="006E2BCE">
        <w:tc>
          <w:tcPr>
            <w:tcW w:w="1980" w:type="dxa"/>
            <w:vAlign w:val="center"/>
          </w:tcPr>
          <w:p w14:paraId="7B8B6218" w14:textId="1B1C7EE5" w:rsidR="009806A3" w:rsidRDefault="009806A3" w:rsidP="009806A3">
            <w:pPr>
              <w:rPr>
                <w:lang w:eastAsia="zh-CN"/>
              </w:rPr>
            </w:pPr>
            <w:r>
              <w:rPr>
                <w:rFonts w:hint="eastAsia"/>
                <w:lang w:eastAsia="zh-CN"/>
              </w:rPr>
              <w:t>c</w:t>
            </w:r>
            <w:r>
              <w:rPr>
                <w:lang w:eastAsia="zh-CN"/>
              </w:rPr>
              <w:t>hangesets</w:t>
            </w:r>
          </w:p>
        </w:tc>
        <w:tc>
          <w:tcPr>
            <w:tcW w:w="2410" w:type="dxa"/>
          </w:tcPr>
          <w:p w14:paraId="2D3F37CB" w14:textId="7A64A082" w:rsidR="009806A3" w:rsidRDefault="009806A3" w:rsidP="009806A3">
            <w:pPr>
              <w:rPr>
                <w:lang w:eastAsia="zh-CN"/>
              </w:rPr>
            </w:pPr>
            <w:r>
              <w:rPr>
                <w:rFonts w:hint="eastAsia"/>
                <w:lang w:eastAsia="zh-CN"/>
              </w:rPr>
              <w:t>C</w:t>
            </w:r>
            <w:r>
              <w:rPr>
                <w:lang w:eastAsia="zh-CN"/>
              </w:rPr>
              <w:t>hangeset between two versions of the training dataset.</w:t>
            </w:r>
          </w:p>
        </w:tc>
        <w:tc>
          <w:tcPr>
            <w:tcW w:w="2409" w:type="dxa"/>
          </w:tcPr>
          <w:p w14:paraId="6D4C30FF" w14:textId="65702A88" w:rsidR="009806A3" w:rsidRDefault="009806A3" w:rsidP="009806A3">
            <w:pPr>
              <w:rPr>
                <w:lang w:eastAsia="zh-CN"/>
              </w:rPr>
            </w:pPr>
            <w:proofErr w:type="spellStart"/>
            <w:r>
              <w:rPr>
                <w:rFonts w:hint="eastAsia"/>
                <w:lang w:eastAsia="zh-CN"/>
              </w:rPr>
              <w:t>A</w:t>
            </w:r>
            <w:r>
              <w:rPr>
                <w:lang w:eastAsia="zh-CN"/>
              </w:rPr>
              <w:t>I_TDChangeset</w:t>
            </w:r>
            <w:proofErr w:type="spellEnd"/>
            <w:r>
              <w:rPr>
                <w:lang w:eastAsia="zh-CN"/>
              </w:rPr>
              <w:t xml:space="preserve"> [</w:t>
            </w:r>
            <w:proofErr w:type="gramStart"/>
            <w:r>
              <w:rPr>
                <w:lang w:eastAsia="zh-CN"/>
              </w:rPr>
              <w:t>0..</w:t>
            </w:r>
            <w:proofErr w:type="gramEnd"/>
            <w:r>
              <w:rPr>
                <w:lang w:eastAsia="zh-CN"/>
              </w:rPr>
              <w:t>*]</w:t>
            </w:r>
          </w:p>
        </w:tc>
        <w:tc>
          <w:tcPr>
            <w:tcW w:w="1831" w:type="dxa"/>
          </w:tcPr>
          <w:p w14:paraId="1F00A711" w14:textId="1764B476" w:rsidR="009806A3" w:rsidRDefault="009806A3" w:rsidP="009806A3">
            <w:r>
              <w:rPr>
                <w:rFonts w:hint="eastAsia"/>
                <w:lang w:eastAsia="zh-CN"/>
              </w:rPr>
              <w:t>O</w:t>
            </w:r>
            <w:r>
              <w:rPr>
                <w:lang w:eastAsia="zh-CN"/>
              </w:rPr>
              <w:t>ptional</w:t>
            </w:r>
          </w:p>
        </w:tc>
      </w:tr>
      <w:tr w:rsidR="009806A3" w14:paraId="77E2188F" w14:textId="77777777" w:rsidTr="006E2BCE">
        <w:tc>
          <w:tcPr>
            <w:tcW w:w="1980" w:type="dxa"/>
            <w:vAlign w:val="center"/>
          </w:tcPr>
          <w:p w14:paraId="3404EFEB" w14:textId="6EE3BB9E" w:rsidR="009806A3" w:rsidRDefault="009806A3" w:rsidP="009806A3">
            <w:pPr>
              <w:rPr>
                <w:lang w:eastAsia="zh-CN"/>
              </w:rPr>
            </w:pPr>
            <w:r>
              <w:rPr>
                <w:rFonts w:hint="eastAsia"/>
                <w:lang w:eastAsia="zh-CN"/>
              </w:rPr>
              <w:t>d</w:t>
            </w:r>
            <w:r>
              <w:rPr>
                <w:lang w:eastAsia="zh-CN"/>
              </w:rPr>
              <w:t>ata</w:t>
            </w:r>
          </w:p>
        </w:tc>
        <w:tc>
          <w:tcPr>
            <w:tcW w:w="2410" w:type="dxa"/>
          </w:tcPr>
          <w:p w14:paraId="3C74E722" w14:textId="016E833B" w:rsidR="009806A3" w:rsidRDefault="009806A3" w:rsidP="009806A3">
            <w:pPr>
              <w:rPr>
                <w:lang w:eastAsia="zh-CN"/>
              </w:rPr>
            </w:pPr>
            <w:r>
              <w:rPr>
                <w:rFonts w:hint="eastAsia"/>
                <w:lang w:eastAsia="zh-CN"/>
              </w:rPr>
              <w:t>T</w:t>
            </w:r>
            <w:r>
              <w:rPr>
                <w:lang w:eastAsia="zh-CN"/>
              </w:rPr>
              <w:t>raining data in the training dataset.</w:t>
            </w:r>
          </w:p>
        </w:tc>
        <w:tc>
          <w:tcPr>
            <w:tcW w:w="2409" w:type="dxa"/>
          </w:tcPr>
          <w:p w14:paraId="6BD3D83E" w14:textId="4545BFCF" w:rsidR="009806A3" w:rsidRDefault="009806A3" w:rsidP="009806A3">
            <w:pPr>
              <w:rPr>
                <w:lang w:eastAsia="zh-CN"/>
              </w:rPr>
            </w:pPr>
            <w:proofErr w:type="spellStart"/>
            <w:r>
              <w:rPr>
                <w:rFonts w:hint="eastAsia"/>
                <w:lang w:eastAsia="zh-CN"/>
              </w:rPr>
              <w:t>A</w:t>
            </w:r>
            <w:r>
              <w:rPr>
                <w:lang w:eastAsia="zh-CN"/>
              </w:rPr>
              <w:t>I_TrainingData</w:t>
            </w:r>
            <w:proofErr w:type="spellEnd"/>
            <w:r>
              <w:rPr>
                <w:lang w:eastAsia="zh-CN"/>
              </w:rPr>
              <w:t xml:space="preserve"> [</w:t>
            </w:r>
            <w:proofErr w:type="gramStart"/>
            <w:r>
              <w:rPr>
                <w:lang w:eastAsia="zh-CN"/>
              </w:rPr>
              <w:t>1..</w:t>
            </w:r>
            <w:proofErr w:type="gramEnd"/>
            <w:r>
              <w:rPr>
                <w:lang w:eastAsia="zh-CN"/>
              </w:rPr>
              <w:t>*]</w:t>
            </w:r>
          </w:p>
        </w:tc>
        <w:tc>
          <w:tcPr>
            <w:tcW w:w="1831" w:type="dxa"/>
          </w:tcPr>
          <w:p w14:paraId="391BBB02" w14:textId="6E13C3B5" w:rsidR="009806A3" w:rsidRDefault="009806A3" w:rsidP="009806A3">
            <w:r>
              <w:rPr>
                <w:rFonts w:hint="eastAsia"/>
                <w:lang w:eastAsia="zh-CN"/>
              </w:rPr>
              <w:t>M</w:t>
            </w:r>
            <w:r>
              <w:rPr>
                <w:lang w:eastAsia="zh-CN"/>
              </w:rPr>
              <w:t>andatory</w:t>
            </w:r>
          </w:p>
        </w:tc>
      </w:tr>
    </w:tbl>
    <w:p w14:paraId="480DF2E4" w14:textId="0D3EA111" w:rsidR="001E36AD" w:rsidRDefault="001E36AD" w:rsidP="001E36AD">
      <w:pPr>
        <w:rPr>
          <w:lang w:eastAsia="zh-CN"/>
        </w:rPr>
      </w:pPr>
    </w:p>
    <w:p w14:paraId="36B5C412" w14:textId="380B2D44" w:rsidR="00BA33CE" w:rsidRDefault="00BA33CE" w:rsidP="001E36AD">
      <w:pPr>
        <w:rPr>
          <w:lang w:eastAsia="zh-CN"/>
        </w:rPr>
      </w:pPr>
      <w:r>
        <w:rPr>
          <w:lang w:eastAsia="zh-CN"/>
        </w:rPr>
        <w:t>Example:</w:t>
      </w:r>
    </w:p>
    <w:p w14:paraId="3D9DE159" w14:textId="05647D18" w:rsidR="00842BA3" w:rsidRDefault="00842BA3" w:rsidP="00616FA1">
      <w:pPr>
        <w:ind w:firstLine="480"/>
        <w:rPr>
          <w:lang w:eastAsia="zh-CN"/>
        </w:rPr>
      </w:pPr>
      <w:r>
        <w:rPr>
          <w:lang w:eastAsia="zh-CN"/>
        </w:rPr>
        <w:t>&lt;type&gt;</w:t>
      </w:r>
      <w:proofErr w:type="spellStart"/>
      <w:r>
        <w:rPr>
          <w:lang w:eastAsia="zh-CN"/>
        </w:rPr>
        <w:t>AI_</w:t>
      </w:r>
      <w:r w:rsidR="006938DE">
        <w:rPr>
          <w:lang w:eastAsia="zh-CN"/>
        </w:rPr>
        <w:t>Abstract</w:t>
      </w:r>
      <w:r>
        <w:rPr>
          <w:lang w:eastAsia="zh-CN"/>
        </w:rPr>
        <w:t>TrainingDataset</w:t>
      </w:r>
      <w:proofErr w:type="spellEnd"/>
      <w:r>
        <w:rPr>
          <w:lang w:eastAsia="zh-CN"/>
        </w:rPr>
        <w:t>&lt;/type&gt;</w:t>
      </w:r>
    </w:p>
    <w:p w14:paraId="6CDADF62" w14:textId="77777777" w:rsidR="00842BA3" w:rsidRDefault="00842BA3" w:rsidP="00BA33CE">
      <w:pPr>
        <w:ind w:leftChars="200" w:left="480"/>
        <w:rPr>
          <w:lang w:eastAsia="zh-CN"/>
        </w:rPr>
      </w:pPr>
      <w:r>
        <w:rPr>
          <w:lang w:eastAsia="zh-CN"/>
        </w:rPr>
        <w:t>&lt;id&gt;whu_rs19&lt;/id&gt;</w:t>
      </w:r>
    </w:p>
    <w:p w14:paraId="23B89A74" w14:textId="77777777" w:rsidR="00842BA3" w:rsidRDefault="00842BA3" w:rsidP="00BA33CE">
      <w:pPr>
        <w:ind w:leftChars="200" w:left="480"/>
        <w:rPr>
          <w:lang w:eastAsia="zh-CN"/>
        </w:rPr>
      </w:pPr>
      <w:r>
        <w:rPr>
          <w:lang w:eastAsia="zh-CN"/>
        </w:rPr>
        <w:t>&lt;name&gt;WHU-RS19&lt;/name&gt;</w:t>
      </w:r>
    </w:p>
    <w:p w14:paraId="7C0A24AF" w14:textId="77777777" w:rsidR="00842BA3" w:rsidRDefault="00842BA3" w:rsidP="00BA33CE">
      <w:pPr>
        <w:ind w:leftChars="200" w:left="480"/>
        <w:rPr>
          <w:lang w:eastAsia="zh-CN"/>
        </w:rPr>
      </w:pPr>
      <w:r>
        <w:rPr>
          <w:lang w:eastAsia="zh-CN"/>
        </w:rPr>
        <w:lastRenderedPageBreak/>
        <w:t>&lt;description&gt;Wuhan University-Remote Sensing 19 Categories (WHU-RS19) has 19 classes of remote sensing images scenes obtained from Google Earth&lt;/description&gt;</w:t>
      </w:r>
    </w:p>
    <w:p w14:paraId="2C2E57E5" w14:textId="77777777" w:rsidR="00842BA3" w:rsidRDefault="00842BA3"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08EEABA9" w14:textId="77777777" w:rsidR="00842BA3" w:rsidRDefault="00842BA3"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473C201A" w14:textId="77777777" w:rsidR="00842BA3" w:rsidRDefault="00842BA3" w:rsidP="00BA33CE">
      <w:pPr>
        <w:ind w:leftChars="200" w:left="480"/>
        <w:rPr>
          <w:lang w:eastAsia="zh-CN"/>
        </w:rPr>
      </w:pPr>
      <w:r>
        <w:rPr>
          <w:lang w:eastAsia="zh-CN"/>
        </w:rPr>
        <w:t>&lt;providers&gt;</w:t>
      </w:r>
    </w:p>
    <w:p w14:paraId="68A857A4" w14:textId="77777777" w:rsidR="00842BA3" w:rsidRDefault="00842BA3" w:rsidP="00BA33CE">
      <w:pPr>
        <w:ind w:leftChars="200" w:left="480"/>
        <w:rPr>
          <w:lang w:eastAsia="zh-CN"/>
        </w:rPr>
      </w:pPr>
      <w:r>
        <w:rPr>
          <w:lang w:eastAsia="zh-CN"/>
        </w:rPr>
        <w:tab/>
        <w:t>&lt;provider&gt;Wuhan University&lt;/provider&gt;</w:t>
      </w:r>
    </w:p>
    <w:p w14:paraId="1D371263" w14:textId="77777777" w:rsidR="00842BA3" w:rsidRDefault="00842BA3" w:rsidP="00BA33CE">
      <w:pPr>
        <w:ind w:leftChars="200" w:left="480"/>
        <w:rPr>
          <w:lang w:eastAsia="zh-CN"/>
        </w:rPr>
      </w:pPr>
      <w:r>
        <w:rPr>
          <w:lang w:eastAsia="zh-CN"/>
        </w:rPr>
        <w:t>&lt;/providers&gt;</w:t>
      </w:r>
    </w:p>
    <w:p w14:paraId="64C91157" w14:textId="77777777" w:rsidR="00842BA3" w:rsidRDefault="00842BA3" w:rsidP="00BA33CE">
      <w:pPr>
        <w:ind w:leftChars="200" w:left="480"/>
        <w:rPr>
          <w:lang w:eastAsia="zh-CN"/>
        </w:rPr>
      </w:pPr>
      <w:r>
        <w:rPr>
          <w:lang w:eastAsia="zh-CN"/>
        </w:rPr>
        <w:t>&lt;keywords&gt;</w:t>
      </w:r>
    </w:p>
    <w:p w14:paraId="10AB2B59" w14:textId="77777777" w:rsidR="00842BA3" w:rsidRDefault="00842BA3" w:rsidP="00BA33CE">
      <w:pPr>
        <w:ind w:leftChars="200" w:left="480"/>
        <w:rPr>
          <w:lang w:eastAsia="zh-CN"/>
        </w:rPr>
      </w:pPr>
      <w:r>
        <w:rPr>
          <w:lang w:eastAsia="zh-CN"/>
        </w:rPr>
        <w:tab/>
        <w:t>&lt;keyword&gt;Remote Sensing&lt;/keyword&gt;</w:t>
      </w:r>
    </w:p>
    <w:p w14:paraId="11AAA8A9" w14:textId="77777777" w:rsidR="00842BA3" w:rsidRDefault="00842BA3" w:rsidP="00BA33CE">
      <w:pPr>
        <w:ind w:leftChars="200" w:left="480"/>
        <w:rPr>
          <w:lang w:eastAsia="zh-CN"/>
        </w:rPr>
      </w:pPr>
      <w:r>
        <w:rPr>
          <w:lang w:eastAsia="zh-CN"/>
        </w:rPr>
        <w:tab/>
        <w:t>&lt;keyword&gt;Scene Classification&lt;/keyword&gt;</w:t>
      </w:r>
    </w:p>
    <w:p w14:paraId="5B151F21" w14:textId="77777777" w:rsidR="00842BA3" w:rsidRDefault="00842BA3" w:rsidP="00BA33CE">
      <w:pPr>
        <w:ind w:leftChars="200" w:left="480"/>
        <w:rPr>
          <w:lang w:eastAsia="zh-CN"/>
        </w:rPr>
      </w:pPr>
      <w:r>
        <w:rPr>
          <w:lang w:eastAsia="zh-CN"/>
        </w:rPr>
        <w:t>&lt;/keywords&gt;</w:t>
      </w:r>
    </w:p>
    <w:p w14:paraId="5458169E" w14:textId="77777777" w:rsidR="00842BA3" w:rsidRDefault="00842BA3"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52689F3D" w14:textId="77777777" w:rsidR="00842BA3" w:rsidRDefault="00842BA3" w:rsidP="00BA33CE">
      <w:pPr>
        <w:ind w:leftChars="200" w:left="480"/>
        <w:rPr>
          <w:lang w:eastAsia="zh-CN"/>
        </w:rPr>
      </w:pPr>
      <w:r>
        <w:rPr>
          <w:lang w:eastAsia="zh-CN"/>
        </w:rPr>
        <w:t>&lt;classes&gt;</w:t>
      </w:r>
    </w:p>
    <w:p w14:paraId="12B1B9F6" w14:textId="77777777" w:rsidR="00842BA3" w:rsidRDefault="00842BA3" w:rsidP="00BA33CE">
      <w:pPr>
        <w:ind w:leftChars="200" w:left="480"/>
        <w:rPr>
          <w:lang w:eastAsia="zh-CN"/>
        </w:rPr>
      </w:pPr>
      <w:r>
        <w:rPr>
          <w:lang w:eastAsia="zh-CN"/>
        </w:rPr>
        <w:tab/>
        <w:t>&lt;class&gt;Airport&lt;/class&gt;</w:t>
      </w:r>
    </w:p>
    <w:p w14:paraId="4737BAD4" w14:textId="77777777" w:rsidR="00842BA3" w:rsidRDefault="00842BA3" w:rsidP="00BA33CE">
      <w:pPr>
        <w:ind w:leftChars="200" w:left="480"/>
        <w:rPr>
          <w:lang w:eastAsia="zh-CN"/>
        </w:rPr>
      </w:pPr>
      <w:r>
        <w:rPr>
          <w:lang w:eastAsia="zh-CN"/>
        </w:rPr>
        <w:tab/>
        <w:t>&lt;class&gt;Beach&lt;/class&gt;</w:t>
      </w:r>
    </w:p>
    <w:p w14:paraId="40073427" w14:textId="77777777" w:rsidR="00842BA3" w:rsidRDefault="00842BA3" w:rsidP="00BA33CE">
      <w:pPr>
        <w:ind w:leftChars="200" w:left="480"/>
        <w:rPr>
          <w:lang w:eastAsia="zh-CN"/>
        </w:rPr>
      </w:pPr>
      <w:r>
        <w:rPr>
          <w:lang w:eastAsia="zh-CN"/>
        </w:rPr>
        <w:tab/>
        <w:t>&lt;class&gt;Bridge&lt;/class&gt;</w:t>
      </w:r>
    </w:p>
    <w:p w14:paraId="6F688D8A" w14:textId="77777777" w:rsidR="00842BA3" w:rsidRDefault="00842BA3" w:rsidP="00BA33CE">
      <w:pPr>
        <w:ind w:leftChars="200" w:left="480"/>
        <w:rPr>
          <w:lang w:eastAsia="zh-CN"/>
        </w:rPr>
      </w:pPr>
      <w:r>
        <w:rPr>
          <w:lang w:eastAsia="zh-CN"/>
        </w:rPr>
        <w:tab/>
        <w:t>&lt;class&gt;Commercial&lt;/class&gt;</w:t>
      </w:r>
    </w:p>
    <w:p w14:paraId="190ACB04" w14:textId="77777777" w:rsidR="00842BA3" w:rsidRDefault="00842BA3" w:rsidP="00BA33CE">
      <w:pPr>
        <w:ind w:leftChars="200" w:left="480"/>
        <w:rPr>
          <w:lang w:eastAsia="zh-CN"/>
        </w:rPr>
      </w:pPr>
      <w:r>
        <w:rPr>
          <w:lang w:eastAsia="zh-CN"/>
        </w:rPr>
        <w:tab/>
        <w:t>&lt;class&gt;Desert&lt;/class&gt;</w:t>
      </w:r>
    </w:p>
    <w:p w14:paraId="4E1B10E0" w14:textId="77777777" w:rsidR="00842BA3" w:rsidRDefault="00842BA3" w:rsidP="00BA33CE">
      <w:pPr>
        <w:ind w:leftChars="200" w:left="480"/>
        <w:rPr>
          <w:lang w:eastAsia="zh-CN"/>
        </w:rPr>
      </w:pPr>
      <w:r>
        <w:rPr>
          <w:lang w:eastAsia="zh-CN"/>
        </w:rPr>
        <w:tab/>
        <w:t>&lt;class&gt;Farmland&lt;/class&gt;</w:t>
      </w:r>
    </w:p>
    <w:p w14:paraId="7F633298" w14:textId="77777777" w:rsidR="00842BA3" w:rsidRDefault="00842BA3" w:rsidP="00BA33CE">
      <w:pPr>
        <w:ind w:leftChars="200" w:left="480"/>
        <w:rPr>
          <w:lang w:eastAsia="zh-CN"/>
        </w:rPr>
      </w:pPr>
      <w:r>
        <w:rPr>
          <w:lang w:eastAsia="zh-CN"/>
        </w:rPr>
        <w:tab/>
        <w:t>&lt;class&gt;</w:t>
      </w:r>
      <w:proofErr w:type="spellStart"/>
      <w:r>
        <w:rPr>
          <w:lang w:eastAsia="zh-CN"/>
        </w:rPr>
        <w:t>footballField</w:t>
      </w:r>
      <w:proofErr w:type="spellEnd"/>
      <w:r>
        <w:rPr>
          <w:lang w:eastAsia="zh-CN"/>
        </w:rPr>
        <w:t>&lt;/class&gt;</w:t>
      </w:r>
    </w:p>
    <w:p w14:paraId="1B98ED87" w14:textId="77777777" w:rsidR="00842BA3" w:rsidRDefault="00842BA3" w:rsidP="00BA33CE">
      <w:pPr>
        <w:ind w:leftChars="200" w:left="480"/>
        <w:rPr>
          <w:lang w:eastAsia="zh-CN"/>
        </w:rPr>
      </w:pPr>
      <w:r>
        <w:rPr>
          <w:lang w:eastAsia="zh-CN"/>
        </w:rPr>
        <w:tab/>
        <w:t>&lt;class&gt;Forest&lt;/class&gt;</w:t>
      </w:r>
    </w:p>
    <w:p w14:paraId="54DD14B5" w14:textId="77777777" w:rsidR="00842BA3" w:rsidRDefault="00842BA3" w:rsidP="00BA33CE">
      <w:pPr>
        <w:ind w:leftChars="200" w:left="480"/>
        <w:rPr>
          <w:lang w:eastAsia="zh-CN"/>
        </w:rPr>
      </w:pPr>
      <w:r>
        <w:rPr>
          <w:lang w:eastAsia="zh-CN"/>
        </w:rPr>
        <w:tab/>
        <w:t>&lt;class&gt;Industrial&lt;/class&gt;</w:t>
      </w:r>
    </w:p>
    <w:p w14:paraId="4070343A" w14:textId="77777777" w:rsidR="00842BA3" w:rsidRDefault="00842BA3" w:rsidP="00BA33CE">
      <w:pPr>
        <w:ind w:leftChars="200" w:left="480"/>
        <w:rPr>
          <w:lang w:eastAsia="zh-CN"/>
        </w:rPr>
      </w:pPr>
      <w:r>
        <w:rPr>
          <w:lang w:eastAsia="zh-CN"/>
        </w:rPr>
        <w:tab/>
        <w:t>&lt;class&gt;Meadow&lt;/class&gt;</w:t>
      </w:r>
    </w:p>
    <w:p w14:paraId="2B90720F" w14:textId="77777777" w:rsidR="00842BA3" w:rsidRDefault="00842BA3" w:rsidP="00BA33CE">
      <w:pPr>
        <w:ind w:leftChars="200" w:left="480"/>
        <w:rPr>
          <w:lang w:eastAsia="zh-CN"/>
        </w:rPr>
      </w:pPr>
      <w:r>
        <w:rPr>
          <w:lang w:eastAsia="zh-CN"/>
        </w:rPr>
        <w:tab/>
        <w:t>&lt;class&gt;Mountain&lt;/class&gt;</w:t>
      </w:r>
    </w:p>
    <w:p w14:paraId="5F746CE2" w14:textId="77777777" w:rsidR="00842BA3" w:rsidRDefault="00842BA3" w:rsidP="00BA33CE">
      <w:pPr>
        <w:ind w:leftChars="200" w:left="480"/>
        <w:rPr>
          <w:lang w:eastAsia="zh-CN"/>
        </w:rPr>
      </w:pPr>
      <w:r>
        <w:rPr>
          <w:lang w:eastAsia="zh-CN"/>
        </w:rPr>
        <w:tab/>
        <w:t>&lt;class&gt;Park&lt;/class&gt;</w:t>
      </w:r>
    </w:p>
    <w:p w14:paraId="1082063A" w14:textId="77777777" w:rsidR="00842BA3" w:rsidRDefault="00842BA3" w:rsidP="00BA33CE">
      <w:pPr>
        <w:ind w:leftChars="200" w:left="480"/>
        <w:rPr>
          <w:lang w:eastAsia="zh-CN"/>
        </w:rPr>
      </w:pPr>
      <w:r>
        <w:rPr>
          <w:lang w:eastAsia="zh-CN"/>
        </w:rPr>
        <w:lastRenderedPageBreak/>
        <w:tab/>
        <w:t>&lt;class&gt;Parking&lt;/class&gt;</w:t>
      </w:r>
    </w:p>
    <w:p w14:paraId="673596AA" w14:textId="77777777" w:rsidR="00842BA3" w:rsidRDefault="00842BA3" w:rsidP="00BA33CE">
      <w:pPr>
        <w:ind w:leftChars="200" w:left="480"/>
        <w:rPr>
          <w:lang w:eastAsia="zh-CN"/>
        </w:rPr>
      </w:pPr>
      <w:r>
        <w:rPr>
          <w:lang w:eastAsia="zh-CN"/>
        </w:rPr>
        <w:tab/>
        <w:t>&lt;class&gt;Pond&lt;/class&gt;</w:t>
      </w:r>
    </w:p>
    <w:p w14:paraId="0DE1EF6C" w14:textId="77777777" w:rsidR="00842BA3" w:rsidRDefault="00842BA3" w:rsidP="00BA33CE">
      <w:pPr>
        <w:ind w:leftChars="200" w:left="480"/>
        <w:rPr>
          <w:lang w:eastAsia="zh-CN"/>
        </w:rPr>
      </w:pPr>
      <w:r>
        <w:rPr>
          <w:lang w:eastAsia="zh-CN"/>
        </w:rPr>
        <w:tab/>
        <w:t>&lt;class&gt;Port&lt;/class&gt;</w:t>
      </w:r>
    </w:p>
    <w:p w14:paraId="2FAAB8C9" w14:textId="77777777" w:rsidR="00842BA3" w:rsidRDefault="00842BA3" w:rsidP="00BA33CE">
      <w:pPr>
        <w:ind w:leftChars="200" w:left="480"/>
        <w:rPr>
          <w:lang w:eastAsia="zh-CN"/>
        </w:rPr>
      </w:pPr>
      <w:r>
        <w:rPr>
          <w:lang w:eastAsia="zh-CN"/>
        </w:rPr>
        <w:tab/>
        <w:t>&lt;class&gt;</w:t>
      </w:r>
      <w:proofErr w:type="spellStart"/>
      <w:r>
        <w:rPr>
          <w:lang w:eastAsia="zh-CN"/>
        </w:rPr>
        <w:t>railwayStation</w:t>
      </w:r>
      <w:proofErr w:type="spellEnd"/>
      <w:r>
        <w:rPr>
          <w:lang w:eastAsia="zh-CN"/>
        </w:rPr>
        <w:t>&lt;/class&gt;</w:t>
      </w:r>
    </w:p>
    <w:p w14:paraId="437FB37D" w14:textId="77777777" w:rsidR="00842BA3" w:rsidRDefault="00842BA3" w:rsidP="00BA33CE">
      <w:pPr>
        <w:ind w:leftChars="200" w:left="480"/>
        <w:rPr>
          <w:lang w:eastAsia="zh-CN"/>
        </w:rPr>
      </w:pPr>
      <w:r>
        <w:rPr>
          <w:lang w:eastAsia="zh-CN"/>
        </w:rPr>
        <w:tab/>
        <w:t>&lt;class&gt;Residential&lt;/class&gt;</w:t>
      </w:r>
    </w:p>
    <w:p w14:paraId="15158C4B" w14:textId="77777777" w:rsidR="00842BA3" w:rsidRDefault="00842BA3" w:rsidP="00BA33CE">
      <w:pPr>
        <w:ind w:leftChars="200" w:left="480"/>
        <w:rPr>
          <w:lang w:eastAsia="zh-CN"/>
        </w:rPr>
      </w:pPr>
      <w:r>
        <w:rPr>
          <w:lang w:eastAsia="zh-CN"/>
        </w:rPr>
        <w:tab/>
        <w:t>&lt;class&gt;River&lt;/class&gt;</w:t>
      </w:r>
    </w:p>
    <w:p w14:paraId="76B3D077" w14:textId="77777777" w:rsidR="00842BA3" w:rsidRDefault="00842BA3" w:rsidP="00BA33CE">
      <w:pPr>
        <w:ind w:leftChars="200" w:left="480"/>
        <w:rPr>
          <w:lang w:eastAsia="zh-CN"/>
        </w:rPr>
      </w:pPr>
      <w:r>
        <w:rPr>
          <w:lang w:eastAsia="zh-CN"/>
        </w:rPr>
        <w:tab/>
        <w:t>&lt;class&gt;Viaduct&lt;/class&gt;</w:t>
      </w:r>
    </w:p>
    <w:p w14:paraId="6B516069" w14:textId="77777777" w:rsidR="00842BA3" w:rsidRDefault="00842BA3" w:rsidP="00BA33CE">
      <w:pPr>
        <w:ind w:leftChars="200" w:left="480"/>
        <w:rPr>
          <w:lang w:eastAsia="zh-CN"/>
        </w:rPr>
      </w:pPr>
      <w:r>
        <w:rPr>
          <w:lang w:eastAsia="zh-CN"/>
        </w:rPr>
        <w:t>&lt;/classes&gt;</w:t>
      </w:r>
    </w:p>
    <w:p w14:paraId="2BEC8DAA" w14:textId="77777777" w:rsidR="00842BA3" w:rsidRDefault="00842BA3" w:rsidP="00BA33CE">
      <w:pPr>
        <w:ind w:leftChars="200" w:left="480"/>
        <w:rPr>
          <w:lang w:eastAsia="zh-CN"/>
        </w:rPr>
      </w:pPr>
      <w:r>
        <w:rPr>
          <w:lang w:eastAsia="zh-CN"/>
        </w:rPr>
        <w:t>&lt;tasks&gt;</w:t>
      </w:r>
    </w:p>
    <w:p w14:paraId="2D036D6E" w14:textId="77777777" w:rsidR="00842BA3" w:rsidRDefault="00842BA3" w:rsidP="00BA33CE">
      <w:pPr>
        <w:ind w:leftChars="200" w:left="480"/>
        <w:rPr>
          <w:lang w:eastAsia="zh-CN"/>
        </w:rPr>
      </w:pPr>
      <w:r>
        <w:rPr>
          <w:lang w:eastAsia="zh-CN"/>
        </w:rPr>
        <w:tab/>
        <w:t>&lt;type&gt;</w:t>
      </w:r>
      <w:proofErr w:type="spellStart"/>
      <w:r>
        <w:rPr>
          <w:lang w:eastAsia="zh-CN"/>
        </w:rPr>
        <w:t>EOTask</w:t>
      </w:r>
      <w:proofErr w:type="spellEnd"/>
      <w:r>
        <w:rPr>
          <w:lang w:eastAsia="zh-CN"/>
        </w:rPr>
        <w:t>&lt;/type&gt;</w:t>
      </w:r>
    </w:p>
    <w:p w14:paraId="7789D10D" w14:textId="77777777" w:rsidR="00842BA3" w:rsidRDefault="00842BA3" w:rsidP="00BA33CE">
      <w:pPr>
        <w:ind w:leftChars="200" w:left="480"/>
        <w:rPr>
          <w:lang w:eastAsia="zh-CN"/>
        </w:rPr>
      </w:pPr>
      <w:r>
        <w:rPr>
          <w:lang w:eastAsia="zh-CN"/>
        </w:rPr>
        <w:tab/>
        <w:t>&lt;id&gt;whu_rs19-task&lt;/id&gt;</w:t>
      </w:r>
    </w:p>
    <w:p w14:paraId="7D25D37C" w14:textId="77777777" w:rsidR="00842BA3" w:rsidRDefault="00842BA3" w:rsidP="00BA33CE">
      <w:pPr>
        <w:ind w:leftChars="200" w:left="480"/>
        <w:rPr>
          <w:lang w:eastAsia="zh-CN"/>
        </w:rPr>
      </w:pPr>
      <w:r>
        <w:rPr>
          <w:lang w:eastAsia="zh-CN"/>
        </w:rPr>
        <w:tab/>
        <w:t>&lt;description&gt;Structural high-resolution satellite image indexing&lt;/description&gt;</w:t>
      </w:r>
    </w:p>
    <w:p w14:paraId="2F2F2E50" w14:textId="77777777" w:rsidR="00842BA3" w:rsidRDefault="00842BA3"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40108D0D" w14:textId="77777777" w:rsidR="00842BA3" w:rsidRDefault="00842BA3" w:rsidP="00BA33CE">
      <w:pPr>
        <w:ind w:leftChars="200" w:left="480"/>
        <w:rPr>
          <w:lang w:eastAsia="zh-CN"/>
        </w:rPr>
      </w:pPr>
      <w:r>
        <w:rPr>
          <w:lang w:eastAsia="zh-CN"/>
        </w:rPr>
        <w:t>&lt;/tasks&gt;</w:t>
      </w:r>
    </w:p>
    <w:p w14:paraId="56000B55" w14:textId="77777777" w:rsidR="00842BA3" w:rsidRDefault="00842BA3" w:rsidP="00BA33CE">
      <w:pPr>
        <w:ind w:leftChars="200" w:left="480"/>
        <w:rPr>
          <w:lang w:eastAsia="zh-CN"/>
        </w:rPr>
      </w:pPr>
      <w:r>
        <w:rPr>
          <w:lang w:eastAsia="zh-CN"/>
        </w:rPr>
        <w:t>&lt;data&gt;</w:t>
      </w:r>
    </w:p>
    <w:p w14:paraId="5ABF8D06" w14:textId="77777777" w:rsidR="00842BA3" w:rsidRDefault="00842BA3" w:rsidP="00BA33CE">
      <w:pPr>
        <w:ind w:leftChars="200" w:left="480"/>
        <w:rPr>
          <w:lang w:eastAsia="zh-CN"/>
        </w:rPr>
      </w:pPr>
      <w:r>
        <w:rPr>
          <w:lang w:eastAsia="zh-CN"/>
        </w:rPr>
        <w:tab/>
        <w:t>&lt;type&gt;</w:t>
      </w:r>
      <w:proofErr w:type="spellStart"/>
      <w:r>
        <w:rPr>
          <w:lang w:eastAsia="zh-CN"/>
        </w:rPr>
        <w:t>EOTrainingData</w:t>
      </w:r>
      <w:proofErr w:type="spellEnd"/>
      <w:r>
        <w:rPr>
          <w:lang w:eastAsia="zh-CN"/>
        </w:rPr>
        <w:t>&lt;/type&gt;</w:t>
      </w:r>
    </w:p>
    <w:p w14:paraId="01921486" w14:textId="77777777" w:rsidR="00842BA3" w:rsidRDefault="00842BA3" w:rsidP="00BA33CE">
      <w:pPr>
        <w:ind w:leftChars="200" w:left="480"/>
        <w:rPr>
          <w:lang w:eastAsia="zh-CN"/>
        </w:rPr>
      </w:pPr>
      <w:r>
        <w:rPr>
          <w:lang w:eastAsia="zh-CN"/>
        </w:rPr>
        <w:tab/>
        <w:t>&lt;id&gt;airport_01&lt;/id&gt;</w:t>
      </w:r>
    </w:p>
    <w:p w14:paraId="5C29F706"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50F690AC" w14:textId="77777777" w:rsidR="00842BA3" w:rsidRDefault="00842BA3" w:rsidP="00BA33CE">
      <w:pPr>
        <w:ind w:leftChars="200" w:left="480"/>
        <w:rPr>
          <w:lang w:eastAsia="zh-CN"/>
        </w:rPr>
      </w:pPr>
      <w:r>
        <w:rPr>
          <w:lang w:eastAsia="zh-CN"/>
        </w:rPr>
        <w:tab/>
      </w:r>
      <w:r>
        <w:rPr>
          <w:lang w:eastAsia="zh-CN"/>
        </w:rPr>
        <w:tab/>
        <w:t>&lt;</w:t>
      </w:r>
      <w:proofErr w:type="spellStart"/>
      <w:r>
        <w:rPr>
          <w:lang w:eastAsia="zh-CN"/>
        </w:rPr>
        <w:t>dataSource</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w:t>
      </w:r>
      <w:proofErr w:type="spellEnd"/>
      <w:r>
        <w:rPr>
          <w:lang w:eastAsia="zh-CN"/>
        </w:rPr>
        <w:t>&gt;</w:t>
      </w:r>
    </w:p>
    <w:p w14:paraId="1E190694" w14:textId="77777777" w:rsidR="00842BA3" w:rsidRDefault="00842BA3" w:rsidP="00BA33CE">
      <w:pPr>
        <w:ind w:leftChars="200" w:left="480"/>
        <w:rPr>
          <w:lang w:eastAsia="zh-CN"/>
        </w:rPr>
      </w:pPr>
      <w:r>
        <w:rPr>
          <w:lang w:eastAsia="zh-CN"/>
        </w:rPr>
        <w:tab/>
        <w:t>&lt;/</w:t>
      </w:r>
      <w:proofErr w:type="spellStart"/>
      <w:r>
        <w:rPr>
          <w:lang w:eastAsia="zh-CN"/>
        </w:rPr>
        <w:t>dataSources</w:t>
      </w:r>
      <w:proofErr w:type="spellEnd"/>
      <w:r>
        <w:rPr>
          <w:lang w:eastAsia="zh-CN"/>
        </w:rPr>
        <w:t>&gt;</w:t>
      </w:r>
    </w:p>
    <w:p w14:paraId="411E2B6A" w14:textId="77777777" w:rsidR="00842BA3" w:rsidRDefault="00842BA3"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3D745E92" w14:textId="77777777" w:rsidR="00842BA3" w:rsidRDefault="00842BA3" w:rsidP="00BA33CE">
      <w:pPr>
        <w:ind w:leftChars="200" w:left="480"/>
        <w:rPr>
          <w:lang w:eastAsia="zh-CN"/>
        </w:rPr>
      </w:pPr>
      <w:r>
        <w:rPr>
          <w:lang w:eastAsia="zh-CN"/>
        </w:rPr>
        <w:tab/>
        <w:t>&lt;labels&gt;</w:t>
      </w:r>
    </w:p>
    <w:p w14:paraId="345CD172" w14:textId="77777777" w:rsidR="00842BA3" w:rsidRDefault="00842BA3" w:rsidP="00BA33CE">
      <w:pPr>
        <w:ind w:leftChars="200" w:left="480"/>
        <w:rPr>
          <w:lang w:eastAsia="zh-CN"/>
        </w:rPr>
      </w:pPr>
      <w:r>
        <w:rPr>
          <w:lang w:eastAsia="zh-CN"/>
        </w:rPr>
        <w:tab/>
      </w:r>
      <w:r>
        <w:rPr>
          <w:lang w:eastAsia="zh-CN"/>
        </w:rPr>
        <w:tab/>
        <w:t>&lt;type&gt;</w:t>
      </w:r>
      <w:proofErr w:type="spellStart"/>
      <w:r>
        <w:rPr>
          <w:lang w:eastAsia="zh-CN"/>
        </w:rPr>
        <w:t>SceneLabel</w:t>
      </w:r>
      <w:proofErr w:type="spellEnd"/>
      <w:r>
        <w:rPr>
          <w:lang w:eastAsia="zh-CN"/>
        </w:rPr>
        <w:t>&lt;/type&gt;</w:t>
      </w:r>
    </w:p>
    <w:p w14:paraId="67DBC40D" w14:textId="77777777" w:rsidR="00842BA3" w:rsidRDefault="00842BA3" w:rsidP="00BA33CE">
      <w:pPr>
        <w:ind w:leftChars="200" w:left="480"/>
        <w:rPr>
          <w:lang w:eastAsia="zh-CN"/>
        </w:rPr>
      </w:pPr>
      <w:r>
        <w:rPr>
          <w:lang w:eastAsia="zh-CN"/>
        </w:rPr>
        <w:tab/>
      </w:r>
      <w:r>
        <w:rPr>
          <w:lang w:eastAsia="zh-CN"/>
        </w:rPr>
        <w:tab/>
        <w:t>&lt;class&gt;Airport&lt;/class&gt;</w:t>
      </w:r>
    </w:p>
    <w:p w14:paraId="74FD050E" w14:textId="77777777" w:rsidR="00842BA3" w:rsidRDefault="00842BA3" w:rsidP="00BA33CE">
      <w:pPr>
        <w:ind w:leftChars="200" w:left="480"/>
        <w:rPr>
          <w:lang w:eastAsia="zh-CN"/>
        </w:rPr>
      </w:pPr>
      <w:r>
        <w:rPr>
          <w:lang w:eastAsia="zh-CN"/>
        </w:rPr>
        <w:tab/>
        <w:t>&lt;/labels&gt;</w:t>
      </w:r>
    </w:p>
    <w:p w14:paraId="452E53A2" w14:textId="29B7DE3A" w:rsidR="00E454AD" w:rsidRDefault="00842BA3" w:rsidP="00BA33CE">
      <w:pPr>
        <w:ind w:leftChars="200" w:left="480"/>
        <w:rPr>
          <w:lang w:eastAsia="zh-CN"/>
        </w:rPr>
      </w:pPr>
      <w:r>
        <w:rPr>
          <w:lang w:eastAsia="zh-CN"/>
        </w:rPr>
        <w:lastRenderedPageBreak/>
        <w:t>&lt;/data&gt;</w:t>
      </w:r>
    </w:p>
    <w:p w14:paraId="1A642370" w14:textId="7E25FF70" w:rsidR="00A3291F" w:rsidRDefault="00CB327B" w:rsidP="00A3291F">
      <w:pPr>
        <w:rPr>
          <w:lang w:val="en-GB" w:eastAsia="zh-CN"/>
        </w:rPr>
      </w:pPr>
      <w:r>
        <w:rPr>
          <w:lang w:val="en-GB" w:eastAsia="zh-CN"/>
        </w:rPr>
        <w:t xml:space="preserve">If the optional element </w:t>
      </w:r>
      <w:proofErr w:type="spellStart"/>
      <w:r w:rsidRPr="00A3291F">
        <w:rPr>
          <w:lang w:val="en-GB" w:eastAsia="zh-CN"/>
        </w:rPr>
        <w:t>AI_MetricsInLiterature</w:t>
      </w:r>
      <w:proofErr w:type="spellEnd"/>
      <w:r>
        <w:rPr>
          <w:lang w:val="en-GB" w:eastAsia="zh-CN"/>
        </w:rPr>
        <w:t xml:space="preserve"> is specified, this element is encoded as </w:t>
      </w:r>
      <w:proofErr w:type="gramStart"/>
      <w:r>
        <w:rPr>
          <w:lang w:val="en-GB" w:eastAsia="zh-CN"/>
        </w:rPr>
        <w:t>XML  element</w:t>
      </w:r>
      <w:proofErr w:type="gramEnd"/>
      <w:r>
        <w:rPr>
          <w:lang w:val="en-GB" w:eastAsia="zh-CN"/>
        </w:rPr>
        <w:t xml:space="preserve"> with properties as shown in</w:t>
      </w:r>
      <w:r w:rsidR="00A3291F">
        <w:rPr>
          <w:lang w:val="en-GB" w:eastAsia="zh-CN"/>
        </w:rPr>
        <w:t xml:space="preserve"> </w:t>
      </w:r>
      <w:r w:rsidR="00600183">
        <w:rPr>
          <w:lang w:val="en-GB" w:eastAsia="zh-CN"/>
        </w:rPr>
        <w:fldChar w:fldCharType="begin"/>
      </w:r>
      <w:r w:rsidR="00600183">
        <w:rPr>
          <w:lang w:val="en-GB" w:eastAsia="zh-CN"/>
        </w:rPr>
        <w:instrText xml:space="preserve"> REF _Ref112339732 \h </w:instrText>
      </w:r>
      <w:r w:rsidR="00600183">
        <w:rPr>
          <w:lang w:val="en-GB" w:eastAsia="zh-CN"/>
        </w:rPr>
      </w:r>
      <w:r w:rsidR="00600183">
        <w:rPr>
          <w:lang w:val="en-GB" w:eastAsia="zh-CN"/>
        </w:rPr>
        <w:fldChar w:fldCharType="separate"/>
      </w:r>
      <w:r w:rsidR="00533D51">
        <w:t xml:space="preserve">Table </w:t>
      </w:r>
      <w:r w:rsidR="00533D51">
        <w:rPr>
          <w:noProof/>
        </w:rPr>
        <w:t>3</w:t>
      </w:r>
      <w:r w:rsidR="00600183">
        <w:rPr>
          <w:lang w:val="en-GB" w:eastAsia="zh-CN"/>
        </w:rPr>
        <w:fldChar w:fldCharType="end"/>
      </w:r>
      <w:r w:rsidR="00600183">
        <w:rPr>
          <w:lang w:val="en-GB" w:eastAsia="zh-CN"/>
        </w:rPr>
        <w:t>.</w:t>
      </w:r>
    </w:p>
    <w:tbl>
      <w:tblPr>
        <w:tblStyle w:val="af1"/>
        <w:tblW w:w="0" w:type="auto"/>
        <w:tblLook w:val="04A0" w:firstRow="1" w:lastRow="0" w:firstColumn="1" w:lastColumn="0" w:noHBand="0" w:noVBand="1"/>
      </w:tblPr>
      <w:tblGrid>
        <w:gridCol w:w="1794"/>
        <w:gridCol w:w="6836"/>
      </w:tblGrid>
      <w:tr w:rsidR="00A3291F" w14:paraId="48CE40EA" w14:textId="77777777" w:rsidTr="002522C2">
        <w:tc>
          <w:tcPr>
            <w:tcW w:w="1837" w:type="dxa"/>
          </w:tcPr>
          <w:p w14:paraId="0EB03B1C" w14:textId="12C569B8" w:rsidR="00A3291F" w:rsidRDefault="00A3291F" w:rsidP="003A289F">
            <w:r>
              <w:rPr>
                <w:lang w:eastAsia="zh-CN"/>
              </w:rPr>
              <w:t>Requirement</w:t>
            </w:r>
            <w:r w:rsidR="00D70290">
              <w:rPr>
                <w:lang w:eastAsia="zh-CN"/>
              </w:rPr>
              <w:t xml:space="preserve"> 1</w:t>
            </w:r>
            <w:r w:rsidR="000C51ED">
              <w:rPr>
                <w:lang w:eastAsia="zh-CN"/>
              </w:rPr>
              <w:t>2</w:t>
            </w:r>
          </w:p>
        </w:tc>
        <w:tc>
          <w:tcPr>
            <w:tcW w:w="7188" w:type="dxa"/>
          </w:tcPr>
          <w:p w14:paraId="19D85639" w14:textId="69EB7044" w:rsidR="00A3291F" w:rsidRDefault="00A3291F"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D32896">
              <w:rPr>
                <w:lang w:eastAsia="zh-CN"/>
              </w:rPr>
              <w:t>metricsinliterature</w:t>
            </w:r>
            <w:proofErr w:type="spellEnd"/>
          </w:p>
          <w:p w14:paraId="1B709343" w14:textId="3A757F67" w:rsidR="00A3291F" w:rsidRDefault="00A3291F" w:rsidP="003A289F">
            <w:pPr>
              <w:rPr>
                <w:lang w:eastAsia="zh-CN"/>
              </w:rPr>
            </w:pPr>
            <w:r>
              <w:rPr>
                <w:lang w:eastAsia="zh-CN"/>
              </w:rPr>
              <w:t xml:space="preserve">Each </w:t>
            </w:r>
            <w:proofErr w:type="spellStart"/>
            <w:r w:rsidR="00600183" w:rsidRPr="00A3291F">
              <w:rPr>
                <w:lang w:val="en-GB" w:eastAsia="zh-CN"/>
              </w:rPr>
              <w:t>AI_MetricsInLiterature</w:t>
            </w:r>
            <w:proofErr w:type="spellEnd"/>
            <w:r w:rsidR="00600183">
              <w:rPr>
                <w:lang w:val="en-GB" w:eastAsia="zh-CN"/>
              </w:rPr>
              <w:t xml:space="preserve"> value</w:t>
            </w:r>
            <w:r>
              <w:rPr>
                <w:lang w:eastAsia="zh-CN"/>
              </w:rPr>
              <w:t xml:space="preserve"> </w:t>
            </w:r>
            <w:r w:rsidR="00D70290">
              <w:rPr>
                <w:lang w:eastAsia="zh-CN"/>
              </w:rPr>
              <w:t>SHALL</w:t>
            </w:r>
            <w:r>
              <w:rPr>
                <w:lang w:eastAsia="zh-CN"/>
              </w:rPr>
              <w:t xml:space="preserve"> implement the </w:t>
            </w:r>
            <w:r w:rsidR="00D70290">
              <w:rPr>
                <w:lang w:eastAsia="zh-CN"/>
              </w:rPr>
              <w:t xml:space="preserve">Mandatory </w:t>
            </w:r>
            <w:r>
              <w:rPr>
                <w:lang w:eastAsia="zh-CN"/>
              </w:rPr>
              <w:t>properties shown in</w:t>
            </w:r>
            <w:r w:rsidR="00600183">
              <w:rPr>
                <w:lang w:eastAsia="zh-CN"/>
              </w:rPr>
              <w:t xml:space="preserve"> </w:t>
            </w:r>
            <w:r w:rsidR="00600183">
              <w:rPr>
                <w:lang w:eastAsia="zh-CN"/>
              </w:rPr>
              <w:fldChar w:fldCharType="begin"/>
            </w:r>
            <w:r w:rsidR="00600183">
              <w:rPr>
                <w:lang w:eastAsia="zh-CN"/>
              </w:rPr>
              <w:instrText xml:space="preserve"> REF _Ref112339732 \h </w:instrText>
            </w:r>
            <w:r w:rsidR="00600183">
              <w:rPr>
                <w:lang w:eastAsia="zh-CN"/>
              </w:rPr>
            </w:r>
            <w:r w:rsidR="00600183">
              <w:rPr>
                <w:lang w:eastAsia="zh-CN"/>
              </w:rPr>
              <w:fldChar w:fldCharType="separate"/>
            </w:r>
            <w:r w:rsidR="00533D51">
              <w:t xml:space="preserve">Table </w:t>
            </w:r>
            <w:r w:rsidR="00533D51">
              <w:rPr>
                <w:noProof/>
              </w:rPr>
              <w:t>3</w:t>
            </w:r>
            <w:r w:rsidR="00600183">
              <w:rPr>
                <w:lang w:eastAsia="zh-CN"/>
              </w:rPr>
              <w:fldChar w:fldCharType="end"/>
            </w:r>
            <w:r>
              <w:rPr>
                <w:lang w:eastAsia="zh-CN"/>
              </w:rPr>
              <w:t>.</w:t>
            </w:r>
          </w:p>
        </w:tc>
      </w:tr>
    </w:tbl>
    <w:p w14:paraId="2B9D271A" w14:textId="77777777" w:rsidR="00A3291F" w:rsidRPr="00600183" w:rsidRDefault="00A3291F" w:rsidP="00A3291F">
      <w:pPr>
        <w:rPr>
          <w:lang w:eastAsia="zh-CN"/>
        </w:rPr>
      </w:pPr>
    </w:p>
    <w:p w14:paraId="46F1DEF8" w14:textId="5E53072F" w:rsidR="00A3291F" w:rsidRDefault="00A3291F" w:rsidP="00A3291F">
      <w:pPr>
        <w:pStyle w:val="af4"/>
        <w:keepNext/>
        <w:jc w:val="center"/>
      </w:pPr>
      <w:bookmarkStart w:id="230" w:name="_Ref112339732"/>
      <w:r>
        <w:t xml:space="preserve">Table </w:t>
      </w:r>
      <w:r w:rsidR="00636FC1">
        <w:fldChar w:fldCharType="begin"/>
      </w:r>
      <w:r w:rsidR="00636FC1">
        <w:instrText xml:space="preserve"> SEQ Table \* ARABIC </w:instrText>
      </w:r>
      <w:r w:rsidR="00636FC1">
        <w:fldChar w:fldCharType="separate"/>
      </w:r>
      <w:r w:rsidR="00533D51">
        <w:rPr>
          <w:noProof/>
        </w:rPr>
        <w:t>3</w:t>
      </w:r>
      <w:r w:rsidR="00636FC1">
        <w:rPr>
          <w:noProof/>
        </w:rPr>
        <w:fldChar w:fldCharType="end"/>
      </w:r>
      <w:bookmarkEnd w:id="230"/>
      <w:r>
        <w:t xml:space="preserve"> </w:t>
      </w:r>
      <w:proofErr w:type="spellStart"/>
      <w:r w:rsidRPr="00A3291F">
        <w:t>AI_MetricsInLiterature</w:t>
      </w:r>
      <w:proofErr w:type="spellEnd"/>
      <w:r>
        <w:t xml:space="preserve"> properties</w:t>
      </w:r>
    </w:p>
    <w:tbl>
      <w:tblPr>
        <w:tblStyle w:val="af1"/>
        <w:tblW w:w="0" w:type="auto"/>
        <w:tblLook w:val="04A0" w:firstRow="1" w:lastRow="0" w:firstColumn="1" w:lastColumn="0" w:noHBand="0" w:noVBand="1"/>
      </w:tblPr>
      <w:tblGrid>
        <w:gridCol w:w="2375"/>
        <w:gridCol w:w="2069"/>
        <w:gridCol w:w="2097"/>
        <w:gridCol w:w="2089"/>
      </w:tblGrid>
      <w:tr w:rsidR="00A3291F" w14:paraId="45ABFFB7" w14:textId="77777777" w:rsidTr="003A289F">
        <w:tc>
          <w:tcPr>
            <w:tcW w:w="2461" w:type="dxa"/>
            <w:vAlign w:val="center"/>
          </w:tcPr>
          <w:p w14:paraId="4803B7B8" w14:textId="4769E5C6" w:rsidR="00A3291F" w:rsidRPr="009A6478" w:rsidRDefault="000622AF" w:rsidP="003A289F">
            <w:pPr>
              <w:jc w:val="center"/>
              <w:rPr>
                <w:b/>
                <w:bCs/>
              </w:rPr>
            </w:pPr>
            <w:r>
              <w:rPr>
                <w:b/>
                <w:bCs/>
              </w:rPr>
              <w:t>XML Property</w:t>
            </w:r>
          </w:p>
        </w:tc>
        <w:tc>
          <w:tcPr>
            <w:tcW w:w="2128" w:type="dxa"/>
            <w:vAlign w:val="center"/>
          </w:tcPr>
          <w:p w14:paraId="51ABEFB3" w14:textId="77777777" w:rsidR="00A3291F" w:rsidRPr="009A6478" w:rsidRDefault="00A3291F" w:rsidP="003A289F">
            <w:pPr>
              <w:jc w:val="center"/>
              <w:rPr>
                <w:b/>
                <w:bCs/>
              </w:rPr>
            </w:pPr>
            <w:r w:rsidRPr="009A6478">
              <w:rPr>
                <w:b/>
                <w:bCs/>
              </w:rPr>
              <w:t>Definition</w:t>
            </w:r>
          </w:p>
        </w:tc>
        <w:tc>
          <w:tcPr>
            <w:tcW w:w="2123" w:type="dxa"/>
            <w:vAlign w:val="center"/>
          </w:tcPr>
          <w:p w14:paraId="4C178868" w14:textId="77777777" w:rsidR="00A3291F" w:rsidRPr="009A6478" w:rsidRDefault="00A3291F" w:rsidP="003A289F">
            <w:pPr>
              <w:jc w:val="center"/>
              <w:rPr>
                <w:b/>
                <w:bCs/>
              </w:rPr>
            </w:pPr>
            <w:r w:rsidRPr="009A6478">
              <w:rPr>
                <w:b/>
                <w:bCs/>
              </w:rPr>
              <w:t>Data type and values</w:t>
            </w:r>
          </w:p>
        </w:tc>
        <w:tc>
          <w:tcPr>
            <w:tcW w:w="2144" w:type="dxa"/>
            <w:vAlign w:val="center"/>
          </w:tcPr>
          <w:p w14:paraId="3DD8EA94" w14:textId="77777777" w:rsidR="00A3291F" w:rsidRPr="009A6478" w:rsidRDefault="00A3291F" w:rsidP="003A289F">
            <w:pPr>
              <w:jc w:val="center"/>
              <w:rPr>
                <w:b/>
                <w:bCs/>
              </w:rPr>
            </w:pPr>
            <w:r>
              <w:rPr>
                <w:b/>
                <w:bCs/>
              </w:rPr>
              <w:t>Obligation</w:t>
            </w:r>
          </w:p>
        </w:tc>
      </w:tr>
      <w:tr w:rsidR="00A3291F" w14:paraId="309497BE" w14:textId="77777777" w:rsidTr="003A289F">
        <w:tc>
          <w:tcPr>
            <w:tcW w:w="2461" w:type="dxa"/>
            <w:vAlign w:val="center"/>
          </w:tcPr>
          <w:p w14:paraId="727DE20C" w14:textId="7201093D" w:rsidR="00A3291F" w:rsidRDefault="00A3291F" w:rsidP="00A3291F">
            <w:pPr>
              <w:rPr>
                <w:lang w:eastAsia="zh-CN"/>
              </w:rPr>
            </w:pPr>
            <w:proofErr w:type="spellStart"/>
            <w:r>
              <w:rPr>
                <w:rFonts w:hint="eastAsia"/>
                <w:lang w:eastAsia="zh-CN"/>
              </w:rPr>
              <w:t>doi</w:t>
            </w:r>
            <w:proofErr w:type="spellEnd"/>
          </w:p>
        </w:tc>
        <w:tc>
          <w:tcPr>
            <w:tcW w:w="2128" w:type="dxa"/>
            <w:vAlign w:val="center"/>
          </w:tcPr>
          <w:p w14:paraId="6255ED01" w14:textId="4D730D06" w:rsidR="00A3291F" w:rsidRDefault="00A3291F" w:rsidP="00A3291F">
            <w:pPr>
              <w:rPr>
                <w:lang w:eastAsia="zh-CN"/>
              </w:rPr>
            </w:pPr>
            <w:r>
              <w:rPr>
                <w:rFonts w:hint="eastAsia"/>
                <w:lang w:eastAsia="zh-CN"/>
              </w:rPr>
              <w:t xml:space="preserve">Digital object identifier of the </w:t>
            </w:r>
            <w:r>
              <w:rPr>
                <w:lang w:eastAsia="zh-CN"/>
              </w:rPr>
              <w:t>peer-reviewed literature.</w:t>
            </w:r>
          </w:p>
        </w:tc>
        <w:tc>
          <w:tcPr>
            <w:tcW w:w="2123" w:type="dxa"/>
            <w:vAlign w:val="center"/>
          </w:tcPr>
          <w:p w14:paraId="157228F1" w14:textId="503E7FA7" w:rsidR="00A3291F" w:rsidRDefault="00311DDE" w:rsidP="00A3291F">
            <w:pPr>
              <w:rPr>
                <w:lang w:eastAsia="zh-CN"/>
              </w:rPr>
            </w:pPr>
            <w:proofErr w:type="spellStart"/>
            <w:r>
              <w:rPr>
                <w:lang w:eastAsia="zh-CN"/>
              </w:rPr>
              <w:t>CharacterString</w:t>
            </w:r>
            <w:proofErr w:type="spellEnd"/>
            <w:r w:rsidR="00A3291F">
              <w:rPr>
                <w:lang w:eastAsia="zh-CN"/>
              </w:rPr>
              <w:t xml:space="preserve"> [</w:t>
            </w:r>
            <w:proofErr w:type="gramStart"/>
            <w:r w:rsidR="00A3291F">
              <w:rPr>
                <w:lang w:eastAsia="zh-CN"/>
              </w:rPr>
              <w:t>1..</w:t>
            </w:r>
            <w:proofErr w:type="gramEnd"/>
            <w:r w:rsidR="00A3291F">
              <w:rPr>
                <w:lang w:eastAsia="zh-CN"/>
              </w:rPr>
              <w:t>1]</w:t>
            </w:r>
          </w:p>
        </w:tc>
        <w:tc>
          <w:tcPr>
            <w:tcW w:w="2144" w:type="dxa"/>
          </w:tcPr>
          <w:p w14:paraId="57995667" w14:textId="77777777" w:rsidR="00A3291F" w:rsidRDefault="00A3291F" w:rsidP="00A3291F">
            <w:pPr>
              <w:rPr>
                <w:lang w:eastAsia="zh-CN"/>
              </w:rPr>
            </w:pPr>
            <w:r>
              <w:rPr>
                <w:rFonts w:hint="eastAsia"/>
                <w:lang w:eastAsia="zh-CN"/>
              </w:rPr>
              <w:t>M</w:t>
            </w:r>
            <w:r>
              <w:rPr>
                <w:lang w:eastAsia="zh-CN"/>
              </w:rPr>
              <w:t>andatory</w:t>
            </w:r>
          </w:p>
        </w:tc>
      </w:tr>
      <w:tr w:rsidR="00A3291F" w14:paraId="52EF2486" w14:textId="77777777" w:rsidTr="003A289F">
        <w:tc>
          <w:tcPr>
            <w:tcW w:w="2461" w:type="dxa"/>
            <w:vAlign w:val="center"/>
          </w:tcPr>
          <w:p w14:paraId="4F8E2432" w14:textId="369FE13A" w:rsidR="00A3291F" w:rsidRDefault="00A3291F" w:rsidP="00A3291F">
            <w:pPr>
              <w:rPr>
                <w:lang w:eastAsia="zh-CN"/>
              </w:rPr>
            </w:pPr>
            <w:r>
              <w:rPr>
                <w:lang w:eastAsia="zh-CN"/>
              </w:rPr>
              <w:t>algorithm</w:t>
            </w:r>
          </w:p>
        </w:tc>
        <w:tc>
          <w:tcPr>
            <w:tcW w:w="2128" w:type="dxa"/>
            <w:vAlign w:val="center"/>
          </w:tcPr>
          <w:p w14:paraId="1B0F79A5" w14:textId="6F51C5C4" w:rsidR="00A3291F" w:rsidRDefault="00A3291F" w:rsidP="00A3291F">
            <w:r>
              <w:rPr>
                <w:lang w:eastAsia="zh-CN"/>
              </w:rPr>
              <w:t>AI/ML a</w:t>
            </w:r>
            <w:r>
              <w:rPr>
                <w:rFonts w:hint="eastAsia"/>
                <w:lang w:eastAsia="zh-CN"/>
              </w:rPr>
              <w:t xml:space="preserve">lgorithms used </w:t>
            </w:r>
            <w:r>
              <w:rPr>
                <w:lang w:eastAsia="zh-CN"/>
              </w:rPr>
              <w:t>in the peer-reviewed literature.</w:t>
            </w:r>
          </w:p>
        </w:tc>
        <w:tc>
          <w:tcPr>
            <w:tcW w:w="2123" w:type="dxa"/>
            <w:vAlign w:val="center"/>
          </w:tcPr>
          <w:p w14:paraId="3BBA5C80" w14:textId="7C4DCB86" w:rsidR="00A3291F" w:rsidRDefault="00311DDE" w:rsidP="00A3291F">
            <w:proofErr w:type="spellStart"/>
            <w:r>
              <w:rPr>
                <w:lang w:eastAsia="zh-CN"/>
              </w:rPr>
              <w:t>CharacterString</w:t>
            </w:r>
            <w:proofErr w:type="spellEnd"/>
            <w:r w:rsidR="00A3291F">
              <w:rPr>
                <w:lang w:eastAsia="zh-CN"/>
              </w:rPr>
              <w:t xml:space="preserve"> [</w:t>
            </w:r>
            <w:proofErr w:type="gramStart"/>
            <w:r w:rsidR="00A3291F">
              <w:rPr>
                <w:lang w:eastAsia="zh-CN"/>
              </w:rPr>
              <w:t>0..</w:t>
            </w:r>
            <w:proofErr w:type="gramEnd"/>
            <w:r w:rsidR="00A3291F">
              <w:rPr>
                <w:lang w:eastAsia="zh-CN"/>
              </w:rPr>
              <w:t>1]</w:t>
            </w:r>
          </w:p>
        </w:tc>
        <w:tc>
          <w:tcPr>
            <w:tcW w:w="2144" w:type="dxa"/>
          </w:tcPr>
          <w:p w14:paraId="777B5EC2" w14:textId="77777777" w:rsidR="00A3291F" w:rsidRDefault="00A3291F" w:rsidP="00A3291F">
            <w:pPr>
              <w:rPr>
                <w:lang w:eastAsia="zh-CN"/>
              </w:rPr>
            </w:pPr>
            <w:r>
              <w:rPr>
                <w:rFonts w:hint="eastAsia"/>
                <w:lang w:eastAsia="zh-CN"/>
              </w:rPr>
              <w:t>O</w:t>
            </w:r>
            <w:r>
              <w:rPr>
                <w:lang w:eastAsia="zh-CN"/>
              </w:rPr>
              <w:t>ptional</w:t>
            </w:r>
          </w:p>
        </w:tc>
      </w:tr>
      <w:tr w:rsidR="00A3291F" w14:paraId="00849700" w14:textId="77777777" w:rsidTr="003A289F">
        <w:tc>
          <w:tcPr>
            <w:tcW w:w="2461" w:type="dxa"/>
            <w:vAlign w:val="center"/>
          </w:tcPr>
          <w:p w14:paraId="3B58FFD2" w14:textId="716E1871" w:rsidR="00A3291F" w:rsidRDefault="00A3291F" w:rsidP="00A3291F">
            <w:pPr>
              <w:rPr>
                <w:lang w:eastAsia="zh-CN"/>
              </w:rPr>
            </w:pPr>
            <w:r>
              <w:rPr>
                <w:rFonts w:hint="eastAsia"/>
                <w:lang w:eastAsia="zh-CN"/>
              </w:rPr>
              <w:t>metrics</w:t>
            </w:r>
          </w:p>
        </w:tc>
        <w:tc>
          <w:tcPr>
            <w:tcW w:w="2128" w:type="dxa"/>
            <w:vAlign w:val="center"/>
          </w:tcPr>
          <w:p w14:paraId="605AFEA4" w14:textId="0328C427" w:rsidR="00A3291F" w:rsidRDefault="00A3291F" w:rsidP="00A3291F">
            <w:r>
              <w:rPr>
                <w:rFonts w:hint="eastAsia"/>
                <w:lang w:eastAsia="zh-CN"/>
              </w:rPr>
              <w:t xml:space="preserve">Metrics and results of AI/ML algorithms in the </w:t>
            </w:r>
            <w:r>
              <w:rPr>
                <w:lang w:eastAsia="zh-CN"/>
              </w:rPr>
              <w:t>peer-reviewed literature.</w:t>
            </w:r>
          </w:p>
        </w:tc>
        <w:tc>
          <w:tcPr>
            <w:tcW w:w="2123" w:type="dxa"/>
            <w:vAlign w:val="center"/>
          </w:tcPr>
          <w:p w14:paraId="1DE7D43D" w14:textId="45B8774F" w:rsidR="00A3291F" w:rsidRDefault="00A3291F" w:rsidP="00A3291F">
            <w:proofErr w:type="spellStart"/>
            <w:r>
              <w:rPr>
                <w:rFonts w:hint="eastAsia"/>
                <w:lang w:eastAsia="zh-CN"/>
              </w:rPr>
              <w:t>N</w:t>
            </w:r>
            <w:r w:rsidR="009743BA">
              <w:rPr>
                <w:lang w:eastAsia="zh-CN"/>
              </w:rPr>
              <w:t>am</w:t>
            </w:r>
            <w:r>
              <w:rPr>
                <w:rFonts w:hint="eastAsia"/>
                <w:lang w:eastAsia="zh-CN"/>
              </w:rPr>
              <w:t>edValue</w:t>
            </w:r>
            <w:proofErr w:type="spellEnd"/>
            <w:r>
              <w:rPr>
                <w:rFonts w:hint="eastAsia"/>
                <w:lang w:eastAsia="zh-CN"/>
              </w:rPr>
              <w:t xml:space="preserve"> [</w:t>
            </w:r>
            <w:proofErr w:type="gramStart"/>
            <w:r>
              <w:rPr>
                <w:lang w:eastAsia="zh-CN"/>
              </w:rPr>
              <w:t>1..</w:t>
            </w:r>
            <w:proofErr w:type="gramEnd"/>
            <w:r>
              <w:rPr>
                <w:lang w:eastAsia="zh-CN"/>
              </w:rPr>
              <w:t>*</w:t>
            </w:r>
            <w:r>
              <w:rPr>
                <w:rFonts w:hint="eastAsia"/>
                <w:lang w:eastAsia="zh-CN"/>
              </w:rPr>
              <w:t>]</w:t>
            </w:r>
          </w:p>
        </w:tc>
        <w:tc>
          <w:tcPr>
            <w:tcW w:w="2144" w:type="dxa"/>
          </w:tcPr>
          <w:p w14:paraId="61C5E8E5" w14:textId="403F91B0" w:rsidR="00A3291F" w:rsidRDefault="00A3291F" w:rsidP="00A3291F">
            <w:r>
              <w:rPr>
                <w:rFonts w:hint="eastAsia"/>
                <w:lang w:eastAsia="zh-CN"/>
              </w:rPr>
              <w:t>M</w:t>
            </w:r>
            <w:r>
              <w:rPr>
                <w:lang w:eastAsia="zh-CN"/>
              </w:rPr>
              <w:t>andatory</w:t>
            </w:r>
          </w:p>
        </w:tc>
      </w:tr>
    </w:tbl>
    <w:p w14:paraId="739E695D" w14:textId="77777777" w:rsidR="00A3291F" w:rsidRPr="00950176" w:rsidRDefault="00A3291F" w:rsidP="00A3291F">
      <w:pPr>
        <w:rPr>
          <w:lang w:eastAsia="zh-CN"/>
        </w:rPr>
      </w:pPr>
    </w:p>
    <w:p w14:paraId="1F3D05B4" w14:textId="77777777" w:rsidR="00A3291F" w:rsidRDefault="00A3291F" w:rsidP="00A3291F">
      <w:pPr>
        <w:rPr>
          <w:lang w:eastAsia="zh-CN"/>
        </w:rPr>
      </w:pPr>
      <w:r>
        <w:rPr>
          <w:rFonts w:hint="eastAsia"/>
          <w:lang w:eastAsia="zh-CN"/>
        </w:rPr>
        <w:t>E</w:t>
      </w:r>
      <w:r>
        <w:rPr>
          <w:lang w:eastAsia="zh-CN"/>
        </w:rPr>
        <w:t>xample:</w:t>
      </w:r>
    </w:p>
    <w:p w14:paraId="43B6272C" w14:textId="77777777" w:rsidR="00974BE8" w:rsidRDefault="00974BE8" w:rsidP="00616FA1">
      <w:pPr>
        <w:ind w:leftChars="200" w:left="480"/>
        <w:rPr>
          <w:lang w:eastAsia="zh-CN"/>
        </w:rPr>
      </w:pPr>
      <w:r>
        <w:rPr>
          <w:lang w:eastAsia="zh-CN"/>
        </w:rPr>
        <w:t>&lt;</w:t>
      </w:r>
      <w:proofErr w:type="spellStart"/>
      <w:r>
        <w:rPr>
          <w:lang w:eastAsia="zh-CN"/>
        </w:rPr>
        <w:t>doi</w:t>
      </w:r>
      <w:proofErr w:type="spellEnd"/>
      <w:r>
        <w:rPr>
          <w:lang w:eastAsia="zh-CN"/>
        </w:rPr>
        <w:t>&gt;10.1109/TGRS.2019.2917161&lt;/</w:t>
      </w:r>
      <w:proofErr w:type="spellStart"/>
      <w:r>
        <w:rPr>
          <w:lang w:eastAsia="zh-CN"/>
        </w:rPr>
        <w:t>doi</w:t>
      </w:r>
      <w:proofErr w:type="spellEnd"/>
      <w:r>
        <w:rPr>
          <w:lang w:eastAsia="zh-CN"/>
        </w:rPr>
        <w:t>&gt;</w:t>
      </w:r>
    </w:p>
    <w:p w14:paraId="3E09AA3C" w14:textId="77777777" w:rsidR="00974BE8" w:rsidRDefault="00974BE8" w:rsidP="00616FA1">
      <w:pPr>
        <w:ind w:leftChars="200" w:left="480"/>
        <w:rPr>
          <w:lang w:eastAsia="zh-CN"/>
        </w:rPr>
      </w:pPr>
      <w:r>
        <w:rPr>
          <w:lang w:eastAsia="zh-CN"/>
        </w:rPr>
        <w:t>&lt;algorithm&gt;FACNN&lt;/algorithm&gt;</w:t>
      </w:r>
    </w:p>
    <w:p w14:paraId="13D4A52E" w14:textId="77777777" w:rsidR="00974BE8" w:rsidRDefault="00974BE8" w:rsidP="00616FA1">
      <w:pPr>
        <w:ind w:leftChars="200" w:left="480"/>
        <w:rPr>
          <w:lang w:eastAsia="zh-CN"/>
        </w:rPr>
      </w:pPr>
      <w:r>
        <w:rPr>
          <w:lang w:eastAsia="zh-CN"/>
        </w:rPr>
        <w:t>&lt;metrics&gt;</w:t>
      </w:r>
    </w:p>
    <w:p w14:paraId="5FD17FF8" w14:textId="77777777" w:rsidR="00974BE8" w:rsidRDefault="00974BE8" w:rsidP="00616FA1">
      <w:pPr>
        <w:ind w:leftChars="200" w:left="480"/>
        <w:rPr>
          <w:lang w:eastAsia="zh-CN"/>
        </w:rPr>
      </w:pPr>
      <w:r>
        <w:rPr>
          <w:lang w:eastAsia="zh-CN"/>
        </w:rPr>
        <w:tab/>
        <w:t>&lt;key&gt;Overall Accuracy&lt;/key&gt;</w:t>
      </w:r>
    </w:p>
    <w:p w14:paraId="03273805" w14:textId="77777777" w:rsidR="00974BE8" w:rsidRDefault="00974BE8" w:rsidP="00616FA1">
      <w:pPr>
        <w:ind w:leftChars="200" w:left="480"/>
        <w:rPr>
          <w:lang w:eastAsia="zh-CN"/>
        </w:rPr>
      </w:pPr>
      <w:r>
        <w:rPr>
          <w:lang w:eastAsia="zh-CN"/>
        </w:rPr>
        <w:tab/>
        <w:t>&lt;value&gt;0.9881&lt;/value&gt;</w:t>
      </w:r>
    </w:p>
    <w:p w14:paraId="7F6A55A8" w14:textId="129CD303" w:rsidR="00974BE8" w:rsidRDefault="00974BE8" w:rsidP="00616FA1">
      <w:pPr>
        <w:ind w:leftChars="200" w:left="480"/>
        <w:rPr>
          <w:lang w:eastAsia="zh-CN"/>
        </w:rPr>
      </w:pPr>
      <w:r>
        <w:rPr>
          <w:lang w:eastAsia="zh-CN"/>
        </w:rPr>
        <w:t>&lt;/metrics&gt;</w:t>
      </w:r>
    </w:p>
    <w:p w14:paraId="62E9DB42" w14:textId="48A557CD" w:rsidR="00761ED8" w:rsidRDefault="00D70290" w:rsidP="00761ED8">
      <w:pPr>
        <w:rPr>
          <w:lang w:val="en-GB" w:eastAsia="zh-CN"/>
        </w:rPr>
      </w:pPr>
      <w:r>
        <w:rPr>
          <w:lang w:val="en-GB" w:eastAsia="zh-CN"/>
        </w:rPr>
        <w:lastRenderedPageBreak/>
        <w:t xml:space="preserve">The </w:t>
      </w:r>
      <w:proofErr w:type="spellStart"/>
      <w:r w:rsidR="00E9353E">
        <w:rPr>
          <w:lang w:val="en-GB" w:eastAsia="zh-CN"/>
        </w:rPr>
        <w:t>AI_EOTrainingDataset</w:t>
      </w:r>
      <w:proofErr w:type="spellEnd"/>
      <w:r w:rsidR="00E9353E">
        <w:rPr>
          <w:lang w:val="en-GB" w:eastAsia="zh-CN"/>
        </w:rPr>
        <w:t xml:space="preserve"> </w:t>
      </w:r>
      <w:r w:rsidR="008635CA">
        <w:rPr>
          <w:lang w:val="en-GB" w:eastAsia="zh-CN"/>
        </w:rPr>
        <w:t>object</w:t>
      </w:r>
      <w:r w:rsidR="009F3AD9">
        <w:rPr>
          <w:lang w:val="en-GB" w:eastAsia="zh-CN"/>
        </w:rPr>
        <w:t xml:space="preserve"> </w:t>
      </w:r>
      <w:r w:rsidR="00761ED8">
        <w:rPr>
          <w:lang w:val="en-GB" w:eastAsia="zh-CN"/>
        </w:rPr>
        <w:t xml:space="preserve">is encoded as </w:t>
      </w:r>
      <w:r w:rsidR="00CA3710">
        <w:rPr>
          <w:lang w:val="en-GB" w:eastAsia="zh-CN"/>
        </w:rPr>
        <w:t>an XML element</w:t>
      </w:r>
      <w:r w:rsidR="00761ED8">
        <w:rPr>
          <w:lang w:val="en-GB" w:eastAsia="zh-CN"/>
        </w:rPr>
        <w:t xml:space="preserve"> with properties shown in </w:t>
      </w:r>
      <w:r w:rsidR="00761ED8">
        <w:rPr>
          <w:lang w:val="en-GB" w:eastAsia="zh-CN"/>
        </w:rPr>
        <w:fldChar w:fldCharType="begin"/>
      </w:r>
      <w:r w:rsidR="00761ED8">
        <w:rPr>
          <w:lang w:val="en-GB" w:eastAsia="zh-CN"/>
        </w:rPr>
        <w:instrText xml:space="preserve"> REF _Ref112248173 \h </w:instrText>
      </w:r>
      <w:r w:rsidR="00761ED8">
        <w:rPr>
          <w:lang w:val="en-GB" w:eastAsia="zh-CN"/>
        </w:rPr>
      </w:r>
      <w:r w:rsidR="00761ED8">
        <w:rPr>
          <w:lang w:val="en-GB" w:eastAsia="zh-CN"/>
        </w:rPr>
        <w:fldChar w:fldCharType="separate"/>
      </w:r>
      <w:r w:rsidR="00533D51">
        <w:t xml:space="preserve">Table </w:t>
      </w:r>
      <w:r w:rsidR="00533D51">
        <w:rPr>
          <w:noProof/>
        </w:rPr>
        <w:t>2</w:t>
      </w:r>
      <w:r w:rsidR="00761ED8">
        <w:rPr>
          <w:lang w:val="en-GB" w:eastAsia="zh-CN"/>
        </w:rPr>
        <w:fldChar w:fldCharType="end"/>
      </w:r>
      <w:r w:rsidR="00667BD9">
        <w:rPr>
          <w:lang w:val="en-GB" w:eastAsia="zh-CN"/>
        </w:rPr>
        <w:t xml:space="preserve"> and </w:t>
      </w:r>
      <w:r w:rsidR="00035332">
        <w:rPr>
          <w:lang w:val="en-GB" w:eastAsia="zh-CN"/>
        </w:rPr>
        <w:fldChar w:fldCharType="begin"/>
      </w:r>
      <w:r w:rsidR="00035332">
        <w:rPr>
          <w:lang w:val="en-GB" w:eastAsia="zh-CN"/>
        </w:rPr>
        <w:instrText xml:space="preserve"> REF _Ref112337512 \h </w:instrText>
      </w:r>
      <w:r w:rsidR="00035332">
        <w:rPr>
          <w:lang w:val="en-GB" w:eastAsia="zh-CN"/>
        </w:rPr>
      </w:r>
      <w:r w:rsidR="00035332">
        <w:rPr>
          <w:lang w:val="en-GB" w:eastAsia="zh-CN"/>
        </w:rPr>
        <w:fldChar w:fldCharType="separate"/>
      </w:r>
      <w:r w:rsidR="00533D51">
        <w:t xml:space="preserve">Table </w:t>
      </w:r>
      <w:r w:rsidR="00533D51">
        <w:rPr>
          <w:noProof/>
        </w:rPr>
        <w:t>4</w:t>
      </w:r>
      <w:r w:rsidR="00035332">
        <w:rPr>
          <w:lang w:val="en-GB" w:eastAsia="zh-CN"/>
        </w:rPr>
        <w:fldChar w:fldCharType="end"/>
      </w:r>
      <w:r w:rsidR="00761ED8">
        <w:rPr>
          <w:lang w:val="en-GB" w:eastAsia="zh-CN"/>
        </w:rPr>
        <w:t>.</w:t>
      </w:r>
    </w:p>
    <w:tbl>
      <w:tblPr>
        <w:tblStyle w:val="af1"/>
        <w:tblW w:w="0" w:type="auto"/>
        <w:tblLook w:val="04A0" w:firstRow="1" w:lastRow="0" w:firstColumn="1" w:lastColumn="0" w:noHBand="0" w:noVBand="1"/>
      </w:tblPr>
      <w:tblGrid>
        <w:gridCol w:w="1795"/>
        <w:gridCol w:w="6835"/>
      </w:tblGrid>
      <w:tr w:rsidR="00761ED8" w14:paraId="470BF532" w14:textId="77777777" w:rsidTr="002522C2">
        <w:tc>
          <w:tcPr>
            <w:tcW w:w="1837" w:type="dxa"/>
          </w:tcPr>
          <w:p w14:paraId="408D6AF0" w14:textId="0A2634F5" w:rsidR="00761ED8" w:rsidRDefault="00761ED8" w:rsidP="003A289F">
            <w:r>
              <w:rPr>
                <w:lang w:eastAsia="zh-CN"/>
              </w:rPr>
              <w:t>Requirement</w:t>
            </w:r>
            <w:r w:rsidR="00D70290">
              <w:rPr>
                <w:lang w:eastAsia="zh-CN"/>
              </w:rPr>
              <w:t xml:space="preserve"> 1</w:t>
            </w:r>
            <w:r w:rsidR="000C51ED">
              <w:rPr>
                <w:lang w:eastAsia="zh-CN"/>
              </w:rPr>
              <w:t>3</w:t>
            </w:r>
          </w:p>
        </w:tc>
        <w:tc>
          <w:tcPr>
            <w:tcW w:w="7188" w:type="dxa"/>
          </w:tcPr>
          <w:p w14:paraId="0C4C4B9D" w14:textId="5F77DC85" w:rsidR="00761ED8" w:rsidRDefault="00761ED8" w:rsidP="003A289F">
            <w:pPr>
              <w:rPr>
                <w:lang w:eastAsia="zh-CN"/>
              </w:rPr>
            </w:pPr>
            <w:r>
              <w:rPr>
                <w:rFonts w:hint="eastAsia"/>
                <w:lang w:eastAsia="zh-CN"/>
              </w:rPr>
              <w:t>/</w:t>
            </w:r>
            <w:r>
              <w:rPr>
                <w:lang w:eastAsia="zh-CN"/>
              </w:rPr>
              <w:t>req/</w:t>
            </w:r>
            <w:proofErr w:type="spellStart"/>
            <w:r w:rsidR="00035332">
              <w:rPr>
                <w:lang w:eastAsia="zh-CN"/>
              </w:rPr>
              <w:t>ai</w:t>
            </w:r>
            <w:r>
              <w:rPr>
                <w:lang w:eastAsia="zh-CN"/>
              </w:rPr>
              <w:t>trainingdataset</w:t>
            </w:r>
            <w:proofErr w:type="spellEnd"/>
            <w:r>
              <w:rPr>
                <w:lang w:eastAsia="zh-CN"/>
              </w:rPr>
              <w:t>/</w:t>
            </w:r>
            <w:proofErr w:type="spellStart"/>
            <w:r w:rsidR="00784A50">
              <w:rPr>
                <w:lang w:eastAsia="zh-CN"/>
              </w:rPr>
              <w:t>eotrainingdataset</w:t>
            </w:r>
            <w:proofErr w:type="spellEnd"/>
          </w:p>
          <w:p w14:paraId="65FD7204" w14:textId="76CA5A8A" w:rsidR="00761ED8" w:rsidRDefault="00761ED8" w:rsidP="003A289F">
            <w:pPr>
              <w:rPr>
                <w:lang w:eastAsia="zh-CN"/>
              </w:rPr>
            </w:pPr>
            <w:r>
              <w:rPr>
                <w:lang w:eastAsia="zh-CN"/>
              </w:rPr>
              <w:t xml:space="preserve">Each </w:t>
            </w:r>
            <w:proofErr w:type="spellStart"/>
            <w:r w:rsidR="00642B6D">
              <w:rPr>
                <w:lang w:val="en-GB" w:eastAsia="zh-CN"/>
              </w:rPr>
              <w:t>AI_EOTrainingDataset</w:t>
            </w:r>
            <w:proofErr w:type="spellEnd"/>
            <w:r w:rsidR="00642B6D">
              <w:rPr>
                <w:lang w:eastAsia="zh-CN"/>
              </w:rPr>
              <w:t xml:space="preserve"> </w:t>
            </w:r>
            <w:r w:rsidR="00583B08">
              <w:rPr>
                <w:lang w:eastAsia="zh-CN"/>
              </w:rPr>
              <w:t>object</w:t>
            </w:r>
            <w:r w:rsidR="00C13B93">
              <w:rPr>
                <w:lang w:eastAsia="zh-CN"/>
              </w:rPr>
              <w:t xml:space="preserve"> </w:t>
            </w:r>
            <w:r w:rsidR="00D70290">
              <w:rPr>
                <w:lang w:eastAsia="zh-CN"/>
              </w:rPr>
              <w:t>SHALL</w:t>
            </w:r>
            <w:r>
              <w:rPr>
                <w:lang w:eastAsia="zh-CN"/>
              </w:rPr>
              <w:t xml:space="preserve"> implement the </w:t>
            </w:r>
            <w:r w:rsidR="00D70290" w:rsidRPr="006D7797">
              <w:rPr>
                <w:lang w:eastAsia="zh-CN"/>
              </w:rPr>
              <w:t>Mandatory</w:t>
            </w:r>
            <w:r w:rsidR="00D70290">
              <w:rPr>
                <w:lang w:eastAsia="zh-CN"/>
              </w:rPr>
              <w:t xml:space="preserve"> </w:t>
            </w:r>
            <w:r>
              <w:rPr>
                <w:lang w:eastAsia="zh-CN"/>
              </w:rPr>
              <w:t xml:space="preserve">properties </w:t>
            </w:r>
            <w:r w:rsidR="00A775B6">
              <w:rPr>
                <w:lang w:eastAsia="zh-CN"/>
              </w:rPr>
              <w:t xml:space="preserve">both </w:t>
            </w:r>
            <w:r>
              <w:rPr>
                <w:lang w:eastAsia="zh-CN"/>
              </w:rPr>
              <w:t xml:space="preserve">shown in </w:t>
            </w:r>
            <w:r>
              <w:rPr>
                <w:lang w:eastAsia="zh-CN"/>
              </w:rPr>
              <w:fldChar w:fldCharType="begin"/>
            </w:r>
            <w:r>
              <w:rPr>
                <w:lang w:eastAsia="zh-CN"/>
              </w:rPr>
              <w:instrText xml:space="preserve"> REF _Ref112248173 \h </w:instrText>
            </w:r>
            <w:r>
              <w:rPr>
                <w:lang w:eastAsia="zh-CN"/>
              </w:rPr>
            </w:r>
            <w:r>
              <w:rPr>
                <w:lang w:eastAsia="zh-CN"/>
              </w:rPr>
              <w:fldChar w:fldCharType="separate"/>
            </w:r>
            <w:r w:rsidR="00533D51">
              <w:t xml:space="preserve">Table </w:t>
            </w:r>
            <w:r w:rsidR="00533D51">
              <w:rPr>
                <w:noProof/>
              </w:rPr>
              <w:t>2</w:t>
            </w:r>
            <w:r>
              <w:rPr>
                <w:lang w:eastAsia="zh-CN"/>
              </w:rPr>
              <w:fldChar w:fldCharType="end"/>
            </w:r>
            <w:r w:rsidR="00A775B6">
              <w:rPr>
                <w:lang w:eastAsia="zh-CN"/>
              </w:rPr>
              <w:t xml:space="preserve"> and </w:t>
            </w:r>
            <w:r w:rsidR="00A775B6">
              <w:rPr>
                <w:lang w:eastAsia="zh-CN"/>
              </w:rPr>
              <w:fldChar w:fldCharType="begin"/>
            </w:r>
            <w:r w:rsidR="00A775B6">
              <w:rPr>
                <w:lang w:eastAsia="zh-CN"/>
              </w:rPr>
              <w:instrText xml:space="preserve"> REF _Ref112337512 \h </w:instrText>
            </w:r>
            <w:r w:rsidR="00A775B6">
              <w:rPr>
                <w:lang w:eastAsia="zh-CN"/>
              </w:rPr>
            </w:r>
            <w:r w:rsidR="00A775B6">
              <w:rPr>
                <w:lang w:eastAsia="zh-CN"/>
              </w:rPr>
              <w:fldChar w:fldCharType="separate"/>
            </w:r>
            <w:r w:rsidR="00533D51">
              <w:t xml:space="preserve">Table </w:t>
            </w:r>
            <w:r w:rsidR="00533D51">
              <w:rPr>
                <w:noProof/>
              </w:rPr>
              <w:t>4</w:t>
            </w:r>
            <w:r w:rsidR="00A775B6">
              <w:rPr>
                <w:lang w:eastAsia="zh-CN"/>
              </w:rPr>
              <w:fldChar w:fldCharType="end"/>
            </w:r>
            <w:r>
              <w:rPr>
                <w:lang w:eastAsia="zh-CN"/>
              </w:rPr>
              <w:t>.</w:t>
            </w:r>
          </w:p>
        </w:tc>
      </w:tr>
    </w:tbl>
    <w:p w14:paraId="30CA4EAA" w14:textId="77777777" w:rsidR="00761ED8" w:rsidRPr="006F15EC" w:rsidRDefault="00761ED8" w:rsidP="00761ED8"/>
    <w:p w14:paraId="2D9B41CA" w14:textId="07F0A562" w:rsidR="00035332" w:rsidRDefault="00035332" w:rsidP="00035332">
      <w:pPr>
        <w:pStyle w:val="af4"/>
        <w:keepNext/>
        <w:jc w:val="center"/>
      </w:pPr>
      <w:bookmarkStart w:id="231" w:name="_Ref112337512"/>
      <w:r>
        <w:t xml:space="preserve">Table </w:t>
      </w:r>
      <w:r w:rsidR="00636FC1">
        <w:fldChar w:fldCharType="begin"/>
      </w:r>
      <w:r w:rsidR="00636FC1">
        <w:instrText xml:space="preserve"> SEQ Table \* ARABIC </w:instrText>
      </w:r>
      <w:r w:rsidR="00636FC1">
        <w:fldChar w:fldCharType="separate"/>
      </w:r>
      <w:r w:rsidR="00533D51">
        <w:rPr>
          <w:noProof/>
        </w:rPr>
        <w:t>4</w:t>
      </w:r>
      <w:r w:rsidR="00636FC1">
        <w:rPr>
          <w:noProof/>
        </w:rPr>
        <w:fldChar w:fldCharType="end"/>
      </w:r>
      <w:bookmarkEnd w:id="231"/>
      <w:r>
        <w:t xml:space="preserve"> </w:t>
      </w:r>
      <w:proofErr w:type="spellStart"/>
      <w:r w:rsidRPr="00AA0FD0">
        <w:t>AI_</w:t>
      </w:r>
      <w:r>
        <w:t>EO</w:t>
      </w:r>
      <w:r w:rsidRPr="00AA0FD0">
        <w:t>TrainingDataset</w:t>
      </w:r>
      <w:proofErr w:type="spellEnd"/>
      <w:r w:rsidRPr="00AA0FD0">
        <w:t xml:space="preserve"> properties</w:t>
      </w:r>
    </w:p>
    <w:tbl>
      <w:tblPr>
        <w:tblStyle w:val="af1"/>
        <w:tblW w:w="0" w:type="auto"/>
        <w:tblLook w:val="04A0" w:firstRow="1" w:lastRow="0" w:firstColumn="1" w:lastColumn="0" w:noHBand="0" w:noVBand="1"/>
      </w:tblPr>
      <w:tblGrid>
        <w:gridCol w:w="1838"/>
        <w:gridCol w:w="2520"/>
        <w:gridCol w:w="2669"/>
        <w:gridCol w:w="1603"/>
      </w:tblGrid>
      <w:tr w:rsidR="00667BD9" w14:paraId="74EC38DF" w14:textId="77777777" w:rsidTr="00D31ECB">
        <w:tc>
          <w:tcPr>
            <w:tcW w:w="1838" w:type="dxa"/>
            <w:vAlign w:val="center"/>
          </w:tcPr>
          <w:p w14:paraId="59E35273" w14:textId="6343043D" w:rsidR="00667BD9" w:rsidRPr="009A6478" w:rsidRDefault="000622AF" w:rsidP="003A289F">
            <w:pPr>
              <w:jc w:val="center"/>
              <w:rPr>
                <w:b/>
                <w:bCs/>
              </w:rPr>
            </w:pPr>
            <w:r>
              <w:rPr>
                <w:b/>
                <w:bCs/>
              </w:rPr>
              <w:t>XML Property</w:t>
            </w:r>
          </w:p>
        </w:tc>
        <w:tc>
          <w:tcPr>
            <w:tcW w:w="2520" w:type="dxa"/>
            <w:vAlign w:val="center"/>
          </w:tcPr>
          <w:p w14:paraId="00DEECCF" w14:textId="77777777" w:rsidR="00667BD9" w:rsidRPr="009A6478" w:rsidRDefault="00667BD9" w:rsidP="003A289F">
            <w:pPr>
              <w:jc w:val="center"/>
              <w:rPr>
                <w:b/>
                <w:bCs/>
              </w:rPr>
            </w:pPr>
            <w:r w:rsidRPr="009A6478">
              <w:rPr>
                <w:b/>
                <w:bCs/>
              </w:rPr>
              <w:t>Definition</w:t>
            </w:r>
          </w:p>
        </w:tc>
        <w:tc>
          <w:tcPr>
            <w:tcW w:w="2669" w:type="dxa"/>
            <w:vAlign w:val="center"/>
          </w:tcPr>
          <w:p w14:paraId="032F6B50" w14:textId="77777777" w:rsidR="00667BD9" w:rsidRPr="009A6478" w:rsidRDefault="00667BD9" w:rsidP="003A289F">
            <w:pPr>
              <w:jc w:val="center"/>
              <w:rPr>
                <w:b/>
                <w:bCs/>
              </w:rPr>
            </w:pPr>
            <w:r w:rsidRPr="009A6478">
              <w:rPr>
                <w:b/>
                <w:bCs/>
              </w:rPr>
              <w:t>Data type and values</w:t>
            </w:r>
          </w:p>
        </w:tc>
        <w:tc>
          <w:tcPr>
            <w:tcW w:w="1603" w:type="dxa"/>
            <w:vAlign w:val="center"/>
          </w:tcPr>
          <w:p w14:paraId="4D3492B0" w14:textId="77777777" w:rsidR="00667BD9" w:rsidRPr="009A6478" w:rsidRDefault="00667BD9" w:rsidP="003A289F">
            <w:pPr>
              <w:jc w:val="center"/>
              <w:rPr>
                <w:b/>
                <w:bCs/>
              </w:rPr>
            </w:pPr>
            <w:r>
              <w:rPr>
                <w:b/>
                <w:bCs/>
              </w:rPr>
              <w:t>Obligation</w:t>
            </w:r>
          </w:p>
        </w:tc>
      </w:tr>
      <w:tr w:rsidR="0039377A" w14:paraId="206DF6C1" w14:textId="77777777" w:rsidTr="00D31ECB">
        <w:tc>
          <w:tcPr>
            <w:tcW w:w="1838" w:type="dxa"/>
            <w:vAlign w:val="center"/>
          </w:tcPr>
          <w:p w14:paraId="254EA6D1" w14:textId="2BF3D370" w:rsidR="0039377A" w:rsidRDefault="0039377A" w:rsidP="0039377A">
            <w:pPr>
              <w:rPr>
                <w:lang w:eastAsia="zh-CN"/>
              </w:rPr>
            </w:pPr>
            <w:r>
              <w:rPr>
                <w:rFonts w:hint="eastAsia"/>
                <w:lang w:eastAsia="zh-CN"/>
              </w:rPr>
              <w:t>t</w:t>
            </w:r>
            <w:r>
              <w:rPr>
                <w:lang w:eastAsia="zh-CN"/>
              </w:rPr>
              <w:t>ype</w:t>
            </w:r>
          </w:p>
        </w:tc>
        <w:tc>
          <w:tcPr>
            <w:tcW w:w="2520" w:type="dxa"/>
            <w:vAlign w:val="center"/>
          </w:tcPr>
          <w:p w14:paraId="556277AA" w14:textId="44032EA1" w:rsidR="0039377A" w:rsidRDefault="0039377A" w:rsidP="0039377A">
            <w:pPr>
              <w:rPr>
                <w:lang w:eastAsia="zh-CN"/>
              </w:rPr>
            </w:pPr>
            <w:r>
              <w:rPr>
                <w:lang w:eastAsia="zh-CN"/>
              </w:rPr>
              <w:t>Type of the training dataset.</w:t>
            </w:r>
          </w:p>
        </w:tc>
        <w:tc>
          <w:tcPr>
            <w:tcW w:w="2669" w:type="dxa"/>
            <w:vAlign w:val="center"/>
          </w:tcPr>
          <w:p w14:paraId="3D95A97F" w14:textId="087B3933" w:rsidR="0039377A" w:rsidRDefault="00FC3581" w:rsidP="0039377A">
            <w:pPr>
              <w:rPr>
                <w:lang w:eastAsia="zh-CN"/>
              </w:rPr>
            </w:pPr>
            <w:r>
              <w:rPr>
                <w:lang w:eastAsia="zh-CN"/>
              </w:rPr>
              <w:t>“</w:t>
            </w:r>
            <w:proofErr w:type="spellStart"/>
            <w:r w:rsidR="00233051">
              <w:rPr>
                <w:lang w:eastAsia="zh-CN"/>
              </w:rPr>
              <w:t>AI_</w:t>
            </w:r>
            <w:r w:rsidR="00E84F6F">
              <w:rPr>
                <w:lang w:eastAsia="zh-CN"/>
              </w:rPr>
              <w:t>EO</w:t>
            </w:r>
            <w:r w:rsidR="0039377A">
              <w:rPr>
                <w:lang w:eastAsia="zh-CN"/>
              </w:rPr>
              <w:t>TrainingDataset</w:t>
            </w:r>
            <w:proofErr w:type="spellEnd"/>
            <w:r>
              <w:rPr>
                <w:lang w:eastAsia="zh-CN"/>
              </w:rPr>
              <w:t>”</w:t>
            </w:r>
          </w:p>
        </w:tc>
        <w:tc>
          <w:tcPr>
            <w:tcW w:w="1603" w:type="dxa"/>
          </w:tcPr>
          <w:p w14:paraId="319446D4" w14:textId="03AC7420" w:rsidR="0039377A" w:rsidRDefault="0039377A" w:rsidP="0039377A">
            <w:pPr>
              <w:rPr>
                <w:lang w:eastAsia="zh-CN"/>
              </w:rPr>
            </w:pPr>
            <w:r>
              <w:rPr>
                <w:rFonts w:hint="eastAsia"/>
                <w:lang w:eastAsia="zh-CN"/>
              </w:rPr>
              <w:t>M</w:t>
            </w:r>
            <w:r>
              <w:rPr>
                <w:lang w:eastAsia="zh-CN"/>
              </w:rPr>
              <w:t>andatory</w:t>
            </w:r>
          </w:p>
        </w:tc>
      </w:tr>
      <w:tr w:rsidR="00E84F6F" w14:paraId="1EB1965B" w14:textId="77777777" w:rsidTr="00D31ECB">
        <w:tc>
          <w:tcPr>
            <w:tcW w:w="1838" w:type="dxa"/>
            <w:vAlign w:val="center"/>
          </w:tcPr>
          <w:p w14:paraId="35A00562" w14:textId="095D93F6" w:rsidR="00E5246D" w:rsidRDefault="00E5246D" w:rsidP="00E5246D">
            <w:pPr>
              <w:rPr>
                <w:lang w:eastAsia="zh-CN"/>
              </w:rPr>
            </w:pPr>
            <w:r>
              <w:rPr>
                <w:lang w:eastAsia="zh-CN"/>
              </w:rPr>
              <w:t>extent</w:t>
            </w:r>
          </w:p>
        </w:tc>
        <w:tc>
          <w:tcPr>
            <w:tcW w:w="2520" w:type="dxa"/>
            <w:vAlign w:val="center"/>
          </w:tcPr>
          <w:p w14:paraId="56FB4E14" w14:textId="56792661" w:rsidR="00E5246D" w:rsidRDefault="00E5246D" w:rsidP="00E5246D">
            <w:r>
              <w:rPr>
                <w:lang w:eastAsia="zh-CN"/>
              </w:rPr>
              <w:t>Spatial e</w:t>
            </w:r>
            <w:r>
              <w:rPr>
                <w:rFonts w:hint="eastAsia"/>
                <w:lang w:eastAsia="zh-CN"/>
              </w:rPr>
              <w:t>x</w:t>
            </w:r>
            <w:r>
              <w:rPr>
                <w:lang w:eastAsia="zh-CN"/>
              </w:rPr>
              <w:t>tent of the EO training dataset.</w:t>
            </w:r>
          </w:p>
        </w:tc>
        <w:tc>
          <w:tcPr>
            <w:tcW w:w="2669" w:type="dxa"/>
            <w:vAlign w:val="center"/>
          </w:tcPr>
          <w:p w14:paraId="01EF2811" w14:textId="42C17DAD" w:rsidR="00E5246D" w:rsidRDefault="00E5246D" w:rsidP="00E5246D">
            <w:proofErr w:type="spellStart"/>
            <w:r>
              <w:rPr>
                <w:rFonts w:hint="eastAsia"/>
                <w:lang w:eastAsia="zh-CN"/>
              </w:rPr>
              <w:t>EX_Extent</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4EE0BCA3" w14:textId="4ED1594D" w:rsidR="00E5246D" w:rsidRDefault="00CC30B0" w:rsidP="00E5246D">
            <w:pPr>
              <w:rPr>
                <w:lang w:eastAsia="zh-CN"/>
              </w:rPr>
            </w:pPr>
            <w:r>
              <w:rPr>
                <w:rFonts w:hint="eastAsia"/>
                <w:lang w:eastAsia="zh-CN"/>
              </w:rPr>
              <w:t>O</w:t>
            </w:r>
            <w:r>
              <w:rPr>
                <w:lang w:eastAsia="zh-CN"/>
              </w:rPr>
              <w:t>ptional</w:t>
            </w:r>
          </w:p>
        </w:tc>
      </w:tr>
      <w:tr w:rsidR="00E84F6F" w14:paraId="1A21B6A4" w14:textId="77777777" w:rsidTr="00D31ECB">
        <w:tc>
          <w:tcPr>
            <w:tcW w:w="1838" w:type="dxa"/>
            <w:vAlign w:val="center"/>
          </w:tcPr>
          <w:p w14:paraId="696571B9" w14:textId="3964F000" w:rsidR="00CC30B0" w:rsidRDefault="00CC30B0" w:rsidP="00CC30B0">
            <w:pPr>
              <w:rPr>
                <w:lang w:eastAsia="zh-CN"/>
              </w:rPr>
            </w:pPr>
            <w:r>
              <w:rPr>
                <w:rFonts w:hint="eastAsia"/>
                <w:lang w:eastAsia="zh-CN"/>
              </w:rPr>
              <w:t>b</w:t>
            </w:r>
            <w:r>
              <w:rPr>
                <w:lang w:eastAsia="zh-CN"/>
              </w:rPr>
              <w:t>ands</w:t>
            </w:r>
          </w:p>
        </w:tc>
        <w:tc>
          <w:tcPr>
            <w:tcW w:w="2520" w:type="dxa"/>
            <w:vAlign w:val="center"/>
          </w:tcPr>
          <w:p w14:paraId="73C8C788" w14:textId="344C24AA" w:rsidR="00CC30B0" w:rsidRDefault="00CC30B0" w:rsidP="00CC30B0">
            <w:r>
              <w:rPr>
                <w:rFonts w:hint="eastAsia"/>
                <w:lang w:eastAsia="zh-CN"/>
              </w:rPr>
              <w:t>Bands description of the images used in the EO training data</w:t>
            </w:r>
            <w:r>
              <w:rPr>
                <w:lang w:eastAsia="zh-CN"/>
              </w:rPr>
              <w:t>set</w:t>
            </w:r>
            <w:r>
              <w:rPr>
                <w:rFonts w:hint="eastAsia"/>
                <w:lang w:eastAsia="zh-CN"/>
              </w:rPr>
              <w:t>.</w:t>
            </w:r>
          </w:p>
        </w:tc>
        <w:tc>
          <w:tcPr>
            <w:tcW w:w="2669" w:type="dxa"/>
            <w:vAlign w:val="center"/>
          </w:tcPr>
          <w:p w14:paraId="789B99E0" w14:textId="40079FE1" w:rsidR="00CC30B0" w:rsidRDefault="00CC30B0" w:rsidP="007C1CC2">
            <w:proofErr w:type="spellStart"/>
            <w:r>
              <w:rPr>
                <w:rFonts w:hint="eastAsia"/>
                <w:lang w:eastAsia="zh-CN"/>
              </w:rPr>
              <w:t>MD_Band</w:t>
            </w:r>
            <w:proofErr w:type="spellEnd"/>
            <w:r>
              <w:rPr>
                <w:rFonts w:hint="eastAsia"/>
                <w:lang w:eastAsia="zh-CN"/>
              </w:rPr>
              <w:t xml:space="preserve"> [</w:t>
            </w:r>
            <w:proofErr w:type="gramStart"/>
            <w:r>
              <w:rPr>
                <w:lang w:eastAsia="zh-CN"/>
              </w:rPr>
              <w:t>0..</w:t>
            </w:r>
            <w:proofErr w:type="gramEnd"/>
            <w:r>
              <w:rPr>
                <w:lang w:eastAsia="zh-CN"/>
              </w:rPr>
              <w:t>*</w:t>
            </w:r>
            <w:r>
              <w:rPr>
                <w:rFonts w:hint="eastAsia"/>
                <w:lang w:eastAsia="zh-CN"/>
              </w:rPr>
              <w:t>]</w:t>
            </w:r>
          </w:p>
        </w:tc>
        <w:tc>
          <w:tcPr>
            <w:tcW w:w="1603" w:type="dxa"/>
          </w:tcPr>
          <w:p w14:paraId="046B0EC1" w14:textId="6A24115A" w:rsidR="00CC30B0" w:rsidRDefault="00CC30B0" w:rsidP="00CC30B0">
            <w:r>
              <w:rPr>
                <w:rFonts w:hint="eastAsia"/>
                <w:lang w:eastAsia="zh-CN"/>
              </w:rPr>
              <w:t>O</w:t>
            </w:r>
            <w:r>
              <w:rPr>
                <w:lang w:eastAsia="zh-CN"/>
              </w:rPr>
              <w:t>ptional</w:t>
            </w:r>
          </w:p>
        </w:tc>
      </w:tr>
      <w:tr w:rsidR="00CC30B0" w14:paraId="0E7C999A" w14:textId="77777777" w:rsidTr="00D31ECB">
        <w:tc>
          <w:tcPr>
            <w:tcW w:w="1838" w:type="dxa"/>
            <w:vAlign w:val="center"/>
          </w:tcPr>
          <w:p w14:paraId="54D521C9" w14:textId="6AE806BF" w:rsidR="00CC30B0" w:rsidRDefault="00CC30B0" w:rsidP="00CC30B0">
            <w:pPr>
              <w:rPr>
                <w:lang w:eastAsia="zh-CN"/>
              </w:rPr>
            </w:pPr>
            <w:proofErr w:type="spellStart"/>
            <w:r>
              <w:rPr>
                <w:rFonts w:hint="eastAsia"/>
                <w:lang w:eastAsia="zh-CN"/>
              </w:rPr>
              <w:t>i</w:t>
            </w:r>
            <w:r>
              <w:rPr>
                <w:lang w:eastAsia="zh-CN"/>
              </w:rPr>
              <w:t>mageSize</w:t>
            </w:r>
            <w:proofErr w:type="spellEnd"/>
          </w:p>
        </w:tc>
        <w:tc>
          <w:tcPr>
            <w:tcW w:w="2520" w:type="dxa"/>
            <w:vAlign w:val="center"/>
          </w:tcPr>
          <w:p w14:paraId="0F7DFC02" w14:textId="68275743" w:rsidR="00CC30B0" w:rsidRDefault="00CC30B0" w:rsidP="00CC30B0">
            <w:r>
              <w:rPr>
                <w:rFonts w:hint="eastAsia"/>
                <w:lang w:eastAsia="zh-CN"/>
              </w:rPr>
              <w:t>Size of the images used in the EO training data</w:t>
            </w:r>
            <w:r>
              <w:rPr>
                <w:lang w:eastAsia="zh-CN"/>
              </w:rPr>
              <w:t>set</w:t>
            </w:r>
            <w:r>
              <w:rPr>
                <w:rFonts w:hint="eastAsia"/>
                <w:lang w:eastAsia="zh-CN"/>
              </w:rPr>
              <w:t>.</w:t>
            </w:r>
          </w:p>
        </w:tc>
        <w:tc>
          <w:tcPr>
            <w:tcW w:w="2669" w:type="dxa"/>
            <w:vAlign w:val="center"/>
          </w:tcPr>
          <w:p w14:paraId="6F397FFD" w14:textId="5673E276" w:rsidR="00CC30B0" w:rsidRDefault="00CC30B0" w:rsidP="00CC30B0">
            <w:proofErr w:type="spellStart"/>
            <w:r>
              <w:rPr>
                <w:rFonts w:hint="eastAsia"/>
                <w:lang w:eastAsia="zh-CN"/>
              </w:rPr>
              <w:t>ChracterString</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603" w:type="dxa"/>
          </w:tcPr>
          <w:p w14:paraId="0BEFEDA5" w14:textId="04BAA0E9" w:rsidR="00CC30B0" w:rsidRDefault="00CC30B0" w:rsidP="00CC30B0">
            <w:r>
              <w:rPr>
                <w:rFonts w:hint="eastAsia"/>
                <w:lang w:eastAsia="zh-CN"/>
              </w:rPr>
              <w:t>O</w:t>
            </w:r>
            <w:r>
              <w:rPr>
                <w:lang w:eastAsia="zh-CN"/>
              </w:rPr>
              <w:t>ptional</w:t>
            </w:r>
          </w:p>
        </w:tc>
      </w:tr>
    </w:tbl>
    <w:p w14:paraId="317EA76D" w14:textId="4E454161" w:rsidR="00761ED8" w:rsidRDefault="00761ED8" w:rsidP="00072483">
      <w:pPr>
        <w:rPr>
          <w:lang w:eastAsia="zh-CN"/>
        </w:rPr>
      </w:pPr>
    </w:p>
    <w:p w14:paraId="51E9F4C3" w14:textId="3C5DF467" w:rsidR="00532FC5" w:rsidRDefault="00532FC5" w:rsidP="00072483">
      <w:pPr>
        <w:rPr>
          <w:lang w:eastAsia="zh-CN"/>
        </w:rPr>
      </w:pPr>
      <w:r>
        <w:rPr>
          <w:lang w:eastAsia="zh-CN"/>
        </w:rPr>
        <w:t>Example:</w:t>
      </w:r>
    </w:p>
    <w:p w14:paraId="6BA371AD" w14:textId="77777777" w:rsidR="00FF18F2" w:rsidRDefault="00FF18F2" w:rsidP="00BA33CE">
      <w:pPr>
        <w:ind w:leftChars="200" w:left="480"/>
        <w:rPr>
          <w:lang w:eastAsia="zh-CN"/>
        </w:rPr>
      </w:pPr>
      <w:r>
        <w:rPr>
          <w:lang w:eastAsia="zh-CN"/>
        </w:rPr>
        <w:t>&lt;type&gt;</w:t>
      </w:r>
      <w:proofErr w:type="spellStart"/>
      <w:r>
        <w:rPr>
          <w:lang w:eastAsia="zh-CN"/>
        </w:rPr>
        <w:t>AI_EOTrainingDataset</w:t>
      </w:r>
      <w:proofErr w:type="spellEnd"/>
      <w:r>
        <w:rPr>
          <w:lang w:eastAsia="zh-CN"/>
        </w:rPr>
        <w:t>&lt;/type&gt;</w:t>
      </w:r>
    </w:p>
    <w:p w14:paraId="784CF421" w14:textId="77777777" w:rsidR="00FF18F2" w:rsidRDefault="00FF18F2" w:rsidP="00BA33CE">
      <w:pPr>
        <w:ind w:leftChars="200" w:left="480"/>
        <w:rPr>
          <w:lang w:eastAsia="zh-CN"/>
        </w:rPr>
      </w:pPr>
      <w:r>
        <w:rPr>
          <w:lang w:eastAsia="zh-CN"/>
        </w:rPr>
        <w:t>&lt;id&gt;whu_rs19&lt;/id&gt;</w:t>
      </w:r>
    </w:p>
    <w:p w14:paraId="3B3E809D" w14:textId="77777777" w:rsidR="00FF18F2" w:rsidRDefault="00FF18F2" w:rsidP="00BA33CE">
      <w:pPr>
        <w:ind w:leftChars="200" w:left="480"/>
        <w:rPr>
          <w:lang w:eastAsia="zh-CN"/>
        </w:rPr>
      </w:pPr>
      <w:r>
        <w:rPr>
          <w:lang w:eastAsia="zh-CN"/>
        </w:rPr>
        <w:t>&lt;name&gt;WHU-RS19&lt;/name&gt;</w:t>
      </w:r>
    </w:p>
    <w:p w14:paraId="67D8CCCB" w14:textId="77777777" w:rsidR="00FF18F2" w:rsidRDefault="00FF18F2" w:rsidP="00BA33CE">
      <w:pPr>
        <w:ind w:leftChars="200" w:left="480"/>
        <w:rPr>
          <w:lang w:eastAsia="zh-CN"/>
        </w:rPr>
      </w:pPr>
      <w:r>
        <w:rPr>
          <w:lang w:eastAsia="zh-CN"/>
        </w:rPr>
        <w:t>&lt;description&gt;Wuhan University-Remote Sensing 19 Categories (WHU-RS19) has 19 classes of remote sensing images scenes obtained from Google Earth&lt;/description&gt;</w:t>
      </w:r>
    </w:p>
    <w:p w14:paraId="033565B6" w14:textId="77777777" w:rsidR="00FF18F2" w:rsidRDefault="00FF18F2" w:rsidP="00BA33CE">
      <w:pPr>
        <w:ind w:leftChars="200" w:left="480"/>
        <w:rPr>
          <w:lang w:eastAsia="zh-CN"/>
        </w:rPr>
      </w:pPr>
      <w:r>
        <w:rPr>
          <w:lang w:eastAsia="zh-CN"/>
        </w:rPr>
        <w:t>&lt;</w:t>
      </w:r>
      <w:proofErr w:type="spellStart"/>
      <w:r>
        <w:rPr>
          <w:lang w:eastAsia="zh-CN"/>
        </w:rPr>
        <w:t>amountOfTrainingData</w:t>
      </w:r>
      <w:proofErr w:type="spellEnd"/>
      <w:r>
        <w:rPr>
          <w:lang w:eastAsia="zh-CN"/>
        </w:rPr>
        <w:t>&gt;1013&lt;/</w:t>
      </w:r>
      <w:proofErr w:type="spellStart"/>
      <w:r>
        <w:rPr>
          <w:lang w:eastAsia="zh-CN"/>
        </w:rPr>
        <w:t>amountOfTrainingData</w:t>
      </w:r>
      <w:proofErr w:type="spellEnd"/>
      <w:r>
        <w:rPr>
          <w:lang w:eastAsia="zh-CN"/>
        </w:rPr>
        <w:t>&gt;</w:t>
      </w:r>
    </w:p>
    <w:p w14:paraId="328BA20D" w14:textId="77777777" w:rsidR="00FF18F2" w:rsidRDefault="00FF18F2" w:rsidP="00BA33CE">
      <w:pPr>
        <w:ind w:leftChars="200" w:left="480"/>
        <w:rPr>
          <w:lang w:eastAsia="zh-CN"/>
        </w:rPr>
      </w:pPr>
      <w:r>
        <w:rPr>
          <w:lang w:eastAsia="zh-CN"/>
        </w:rPr>
        <w:t>&lt;</w:t>
      </w:r>
      <w:proofErr w:type="spellStart"/>
      <w:r>
        <w:rPr>
          <w:lang w:eastAsia="zh-CN"/>
        </w:rPr>
        <w:t>createdTime</w:t>
      </w:r>
      <w:proofErr w:type="spellEnd"/>
      <w:r>
        <w:rPr>
          <w:lang w:eastAsia="zh-CN"/>
        </w:rPr>
        <w:t>&gt;2010-01-01&lt;/</w:t>
      </w:r>
      <w:proofErr w:type="spellStart"/>
      <w:r>
        <w:rPr>
          <w:lang w:eastAsia="zh-CN"/>
        </w:rPr>
        <w:t>createdTime</w:t>
      </w:r>
      <w:proofErr w:type="spellEnd"/>
      <w:r>
        <w:rPr>
          <w:lang w:eastAsia="zh-CN"/>
        </w:rPr>
        <w:t>&gt;</w:t>
      </w:r>
    </w:p>
    <w:p w14:paraId="31D4A9A3" w14:textId="77777777" w:rsidR="00FF18F2" w:rsidRDefault="00FF18F2" w:rsidP="00BA33CE">
      <w:pPr>
        <w:ind w:leftChars="200" w:left="480"/>
        <w:rPr>
          <w:lang w:eastAsia="zh-CN"/>
        </w:rPr>
      </w:pPr>
      <w:r>
        <w:rPr>
          <w:lang w:eastAsia="zh-CN"/>
        </w:rPr>
        <w:t>&lt;providers&gt;Wuhan University&lt;/providers&gt;</w:t>
      </w:r>
    </w:p>
    <w:p w14:paraId="467CA5AF" w14:textId="77777777" w:rsidR="00FF18F2" w:rsidRDefault="00FF18F2" w:rsidP="00BA33CE">
      <w:pPr>
        <w:ind w:leftChars="200" w:left="480"/>
        <w:rPr>
          <w:lang w:eastAsia="zh-CN"/>
        </w:rPr>
      </w:pPr>
      <w:r>
        <w:rPr>
          <w:lang w:eastAsia="zh-CN"/>
        </w:rPr>
        <w:t>&lt;keywords&gt;Remote Sensing&lt;/keywords&gt;</w:t>
      </w:r>
    </w:p>
    <w:p w14:paraId="36ED11C0" w14:textId="77777777" w:rsidR="00FF18F2" w:rsidRDefault="00FF18F2" w:rsidP="00BA33CE">
      <w:pPr>
        <w:ind w:leftChars="200" w:left="480"/>
        <w:rPr>
          <w:lang w:eastAsia="zh-CN"/>
        </w:rPr>
      </w:pPr>
      <w:r>
        <w:rPr>
          <w:lang w:eastAsia="zh-CN"/>
        </w:rPr>
        <w:lastRenderedPageBreak/>
        <w:t>&lt;keywords&gt;Scene Classification&lt;/keywords&gt;</w:t>
      </w:r>
    </w:p>
    <w:p w14:paraId="3FCED129" w14:textId="77777777" w:rsidR="00FF18F2" w:rsidRDefault="00FF18F2" w:rsidP="00BA33CE">
      <w:pPr>
        <w:ind w:leftChars="200" w:left="480"/>
        <w:rPr>
          <w:lang w:eastAsia="zh-CN"/>
        </w:rPr>
      </w:pPr>
      <w:r>
        <w:rPr>
          <w:lang w:eastAsia="zh-CN"/>
        </w:rPr>
        <w:t>&lt;</w:t>
      </w:r>
      <w:proofErr w:type="spellStart"/>
      <w:r>
        <w:rPr>
          <w:lang w:eastAsia="zh-CN"/>
        </w:rPr>
        <w:t>numberOfClasses</w:t>
      </w:r>
      <w:proofErr w:type="spellEnd"/>
      <w:r>
        <w:rPr>
          <w:lang w:eastAsia="zh-CN"/>
        </w:rPr>
        <w:t>&gt;19&lt;/</w:t>
      </w:r>
      <w:proofErr w:type="spellStart"/>
      <w:r>
        <w:rPr>
          <w:lang w:eastAsia="zh-CN"/>
        </w:rPr>
        <w:t>numberOfClasses</w:t>
      </w:r>
      <w:proofErr w:type="spellEnd"/>
      <w:r>
        <w:rPr>
          <w:lang w:eastAsia="zh-CN"/>
        </w:rPr>
        <w:t>&gt;</w:t>
      </w:r>
    </w:p>
    <w:p w14:paraId="7C3AE6A3" w14:textId="77777777" w:rsidR="00FF18F2" w:rsidRDefault="00FF18F2" w:rsidP="00BA33CE">
      <w:pPr>
        <w:ind w:leftChars="200" w:left="480"/>
        <w:rPr>
          <w:lang w:eastAsia="zh-CN"/>
        </w:rPr>
      </w:pPr>
      <w:r>
        <w:rPr>
          <w:lang w:eastAsia="zh-CN"/>
        </w:rPr>
        <w:t>&lt;extent&gt;-180&lt;/extent&gt;</w:t>
      </w:r>
    </w:p>
    <w:p w14:paraId="7AAEE5C2" w14:textId="77777777" w:rsidR="00FF18F2" w:rsidRDefault="00FF18F2" w:rsidP="00BA33CE">
      <w:pPr>
        <w:ind w:leftChars="200" w:left="480"/>
        <w:rPr>
          <w:lang w:eastAsia="zh-CN"/>
        </w:rPr>
      </w:pPr>
      <w:r>
        <w:rPr>
          <w:lang w:eastAsia="zh-CN"/>
        </w:rPr>
        <w:t>&lt;extent&gt;-90&lt;/extent&gt;</w:t>
      </w:r>
    </w:p>
    <w:p w14:paraId="22B14F12" w14:textId="77777777" w:rsidR="00FF18F2" w:rsidRDefault="00FF18F2" w:rsidP="00BA33CE">
      <w:pPr>
        <w:ind w:leftChars="200" w:left="480"/>
        <w:rPr>
          <w:lang w:eastAsia="zh-CN"/>
        </w:rPr>
      </w:pPr>
      <w:r>
        <w:rPr>
          <w:lang w:eastAsia="zh-CN"/>
        </w:rPr>
        <w:t>&lt;extent&gt;180&lt;/extent&gt;</w:t>
      </w:r>
    </w:p>
    <w:p w14:paraId="0733284E" w14:textId="77777777" w:rsidR="00FF18F2" w:rsidRDefault="00FF18F2" w:rsidP="00BA33CE">
      <w:pPr>
        <w:ind w:leftChars="200" w:left="480"/>
        <w:rPr>
          <w:lang w:eastAsia="zh-CN"/>
        </w:rPr>
      </w:pPr>
      <w:r>
        <w:rPr>
          <w:lang w:eastAsia="zh-CN"/>
        </w:rPr>
        <w:t>&lt;extent&gt;90&lt;/extent&gt;</w:t>
      </w:r>
    </w:p>
    <w:p w14:paraId="509DE5BE" w14:textId="77777777" w:rsidR="00FF18F2" w:rsidRDefault="00FF18F2" w:rsidP="00BA33CE">
      <w:pPr>
        <w:ind w:leftChars="200" w:left="480"/>
        <w:rPr>
          <w:lang w:eastAsia="zh-CN"/>
        </w:rPr>
      </w:pPr>
      <w:r>
        <w:rPr>
          <w:lang w:eastAsia="zh-CN"/>
        </w:rPr>
        <w:t>&lt;bands&gt;red&lt;/bands&gt;</w:t>
      </w:r>
    </w:p>
    <w:p w14:paraId="548386B5" w14:textId="77777777" w:rsidR="00FF18F2" w:rsidRDefault="00FF18F2" w:rsidP="00BA33CE">
      <w:pPr>
        <w:ind w:leftChars="200" w:left="480"/>
        <w:rPr>
          <w:lang w:eastAsia="zh-CN"/>
        </w:rPr>
      </w:pPr>
      <w:r>
        <w:rPr>
          <w:lang w:eastAsia="zh-CN"/>
        </w:rPr>
        <w:t>&lt;bands&gt;green&lt;/bands&gt;</w:t>
      </w:r>
    </w:p>
    <w:p w14:paraId="54D3C20B" w14:textId="77777777" w:rsidR="00FF18F2" w:rsidRDefault="00FF18F2" w:rsidP="00BA33CE">
      <w:pPr>
        <w:ind w:leftChars="200" w:left="480"/>
        <w:rPr>
          <w:lang w:eastAsia="zh-CN"/>
        </w:rPr>
      </w:pPr>
      <w:r>
        <w:rPr>
          <w:lang w:eastAsia="zh-CN"/>
        </w:rPr>
        <w:t>&lt;bands&gt;blue&lt;/bands&gt;</w:t>
      </w:r>
    </w:p>
    <w:p w14:paraId="5AC7F63D" w14:textId="77777777" w:rsidR="00FF18F2" w:rsidRDefault="00FF18F2" w:rsidP="00BA33CE">
      <w:pPr>
        <w:ind w:leftChars="200" w:left="480"/>
        <w:rPr>
          <w:lang w:eastAsia="zh-CN"/>
        </w:rPr>
      </w:pPr>
      <w:r>
        <w:rPr>
          <w:lang w:eastAsia="zh-CN"/>
        </w:rPr>
        <w:t>&lt;</w:t>
      </w:r>
      <w:proofErr w:type="spellStart"/>
      <w:r>
        <w:rPr>
          <w:lang w:eastAsia="zh-CN"/>
        </w:rPr>
        <w:t>imageSize</w:t>
      </w:r>
      <w:proofErr w:type="spellEnd"/>
      <w:r>
        <w:rPr>
          <w:lang w:eastAsia="zh-CN"/>
        </w:rPr>
        <w:t>&gt;6000x7600&lt;/</w:t>
      </w:r>
      <w:proofErr w:type="spellStart"/>
      <w:r>
        <w:rPr>
          <w:lang w:eastAsia="zh-CN"/>
        </w:rPr>
        <w:t>imageSize</w:t>
      </w:r>
      <w:proofErr w:type="spellEnd"/>
      <w:r>
        <w:rPr>
          <w:lang w:eastAsia="zh-CN"/>
        </w:rPr>
        <w:t>&gt;</w:t>
      </w:r>
    </w:p>
    <w:p w14:paraId="443E5E9F" w14:textId="77777777" w:rsidR="00FF18F2" w:rsidRDefault="00FF18F2" w:rsidP="00BA33CE">
      <w:pPr>
        <w:ind w:leftChars="200" w:left="480"/>
        <w:rPr>
          <w:lang w:eastAsia="zh-CN"/>
        </w:rPr>
      </w:pPr>
      <w:r>
        <w:rPr>
          <w:lang w:eastAsia="zh-CN"/>
        </w:rPr>
        <w:t>&lt;classes&gt;Airport&lt;/classes&gt;</w:t>
      </w:r>
    </w:p>
    <w:p w14:paraId="27C0D926" w14:textId="77777777" w:rsidR="00FF18F2" w:rsidRDefault="00FF18F2" w:rsidP="00BA33CE">
      <w:pPr>
        <w:ind w:leftChars="200" w:left="480"/>
        <w:rPr>
          <w:lang w:eastAsia="zh-CN"/>
        </w:rPr>
      </w:pPr>
      <w:r>
        <w:rPr>
          <w:lang w:eastAsia="zh-CN"/>
        </w:rPr>
        <w:t>&lt;classes&gt;Beach&lt;/classes&gt;</w:t>
      </w:r>
    </w:p>
    <w:p w14:paraId="2C57430C" w14:textId="77777777" w:rsidR="00FF18F2" w:rsidRDefault="00FF18F2" w:rsidP="00BA33CE">
      <w:pPr>
        <w:ind w:leftChars="200" w:left="480"/>
        <w:rPr>
          <w:lang w:eastAsia="zh-CN"/>
        </w:rPr>
      </w:pPr>
      <w:r>
        <w:rPr>
          <w:lang w:eastAsia="zh-CN"/>
        </w:rPr>
        <w:t>&lt;classes&gt;Bridge&lt;/classes&gt;</w:t>
      </w:r>
    </w:p>
    <w:p w14:paraId="2AB3FEB3" w14:textId="77777777" w:rsidR="00FF18F2" w:rsidRDefault="00FF18F2" w:rsidP="00BA33CE">
      <w:pPr>
        <w:ind w:leftChars="200" w:left="480"/>
        <w:rPr>
          <w:lang w:eastAsia="zh-CN"/>
        </w:rPr>
      </w:pPr>
      <w:r>
        <w:rPr>
          <w:lang w:eastAsia="zh-CN"/>
        </w:rPr>
        <w:t>&lt;classes&gt;Commercial&lt;/classes&gt;</w:t>
      </w:r>
    </w:p>
    <w:p w14:paraId="563EDC9D" w14:textId="77777777" w:rsidR="00FF18F2" w:rsidRDefault="00FF18F2" w:rsidP="00BA33CE">
      <w:pPr>
        <w:ind w:leftChars="200" w:left="480"/>
        <w:rPr>
          <w:lang w:eastAsia="zh-CN"/>
        </w:rPr>
      </w:pPr>
      <w:r>
        <w:rPr>
          <w:lang w:eastAsia="zh-CN"/>
        </w:rPr>
        <w:t>&lt;classes&gt;Desert&lt;/classes&gt;</w:t>
      </w:r>
    </w:p>
    <w:p w14:paraId="44A246BB" w14:textId="77777777" w:rsidR="00FF18F2" w:rsidRDefault="00FF18F2" w:rsidP="00BA33CE">
      <w:pPr>
        <w:ind w:leftChars="200" w:left="480"/>
        <w:rPr>
          <w:lang w:eastAsia="zh-CN"/>
        </w:rPr>
      </w:pPr>
      <w:r>
        <w:rPr>
          <w:lang w:eastAsia="zh-CN"/>
        </w:rPr>
        <w:t>&lt;classes&gt;Farmland&lt;/classes&gt;</w:t>
      </w:r>
    </w:p>
    <w:p w14:paraId="208049A7" w14:textId="77777777" w:rsidR="00FF18F2" w:rsidRDefault="00FF18F2" w:rsidP="00BA33CE">
      <w:pPr>
        <w:ind w:leftChars="200" w:left="480"/>
        <w:rPr>
          <w:lang w:eastAsia="zh-CN"/>
        </w:rPr>
      </w:pPr>
      <w:r>
        <w:rPr>
          <w:lang w:eastAsia="zh-CN"/>
        </w:rPr>
        <w:t>&lt;classes&gt;</w:t>
      </w:r>
      <w:proofErr w:type="spellStart"/>
      <w:r>
        <w:rPr>
          <w:lang w:eastAsia="zh-CN"/>
        </w:rPr>
        <w:t>footballField</w:t>
      </w:r>
      <w:proofErr w:type="spellEnd"/>
      <w:r>
        <w:rPr>
          <w:lang w:eastAsia="zh-CN"/>
        </w:rPr>
        <w:t>&lt;/classes&gt;</w:t>
      </w:r>
    </w:p>
    <w:p w14:paraId="74965DB6" w14:textId="77777777" w:rsidR="00FF18F2" w:rsidRDefault="00FF18F2" w:rsidP="00BA33CE">
      <w:pPr>
        <w:ind w:leftChars="200" w:left="480"/>
        <w:rPr>
          <w:lang w:eastAsia="zh-CN"/>
        </w:rPr>
      </w:pPr>
      <w:r>
        <w:rPr>
          <w:lang w:eastAsia="zh-CN"/>
        </w:rPr>
        <w:t>&lt;classes&gt;Forest&lt;/classes&gt;</w:t>
      </w:r>
    </w:p>
    <w:p w14:paraId="47960B59" w14:textId="77777777" w:rsidR="00FF18F2" w:rsidRDefault="00FF18F2" w:rsidP="00BA33CE">
      <w:pPr>
        <w:ind w:leftChars="200" w:left="480"/>
        <w:rPr>
          <w:lang w:eastAsia="zh-CN"/>
        </w:rPr>
      </w:pPr>
      <w:r>
        <w:rPr>
          <w:lang w:eastAsia="zh-CN"/>
        </w:rPr>
        <w:t>&lt;classes&gt;Industrial&lt;/classes&gt;</w:t>
      </w:r>
    </w:p>
    <w:p w14:paraId="623E3577" w14:textId="77777777" w:rsidR="00FF18F2" w:rsidRDefault="00FF18F2" w:rsidP="00BA33CE">
      <w:pPr>
        <w:ind w:leftChars="200" w:left="480"/>
        <w:rPr>
          <w:lang w:eastAsia="zh-CN"/>
        </w:rPr>
      </w:pPr>
      <w:r>
        <w:rPr>
          <w:lang w:eastAsia="zh-CN"/>
        </w:rPr>
        <w:t>&lt;classes&gt;Meadow&lt;/classes&gt;</w:t>
      </w:r>
    </w:p>
    <w:p w14:paraId="0795F1CC" w14:textId="77777777" w:rsidR="00FF18F2" w:rsidRDefault="00FF18F2" w:rsidP="00BA33CE">
      <w:pPr>
        <w:ind w:leftChars="200" w:left="480"/>
        <w:rPr>
          <w:lang w:eastAsia="zh-CN"/>
        </w:rPr>
      </w:pPr>
      <w:r>
        <w:rPr>
          <w:lang w:eastAsia="zh-CN"/>
        </w:rPr>
        <w:t>&lt;classes&gt;Mountain&lt;/classes&gt;</w:t>
      </w:r>
    </w:p>
    <w:p w14:paraId="1E69D13D" w14:textId="77777777" w:rsidR="00FF18F2" w:rsidRDefault="00FF18F2" w:rsidP="00BA33CE">
      <w:pPr>
        <w:ind w:leftChars="200" w:left="480"/>
        <w:rPr>
          <w:lang w:eastAsia="zh-CN"/>
        </w:rPr>
      </w:pPr>
      <w:r>
        <w:rPr>
          <w:lang w:eastAsia="zh-CN"/>
        </w:rPr>
        <w:t>&lt;classes&gt;Park&lt;/classes&gt;</w:t>
      </w:r>
    </w:p>
    <w:p w14:paraId="5C8CD87E" w14:textId="77777777" w:rsidR="00FF18F2" w:rsidRDefault="00FF18F2" w:rsidP="00BA33CE">
      <w:pPr>
        <w:ind w:leftChars="200" w:left="480"/>
        <w:rPr>
          <w:lang w:eastAsia="zh-CN"/>
        </w:rPr>
      </w:pPr>
      <w:r>
        <w:rPr>
          <w:lang w:eastAsia="zh-CN"/>
        </w:rPr>
        <w:t>&lt;classes&gt;Parking&lt;/classes&gt;</w:t>
      </w:r>
    </w:p>
    <w:p w14:paraId="225A309E" w14:textId="77777777" w:rsidR="00FF18F2" w:rsidRDefault="00FF18F2" w:rsidP="00BA33CE">
      <w:pPr>
        <w:ind w:leftChars="200" w:left="480"/>
        <w:rPr>
          <w:lang w:eastAsia="zh-CN"/>
        </w:rPr>
      </w:pPr>
      <w:r>
        <w:rPr>
          <w:lang w:eastAsia="zh-CN"/>
        </w:rPr>
        <w:t>&lt;classes&gt;Pond&lt;/classes&gt;</w:t>
      </w:r>
    </w:p>
    <w:p w14:paraId="7907E4E0" w14:textId="77777777" w:rsidR="00FF18F2" w:rsidRDefault="00FF18F2" w:rsidP="00BA33CE">
      <w:pPr>
        <w:ind w:leftChars="200" w:left="480"/>
        <w:rPr>
          <w:lang w:eastAsia="zh-CN"/>
        </w:rPr>
      </w:pPr>
      <w:r>
        <w:rPr>
          <w:lang w:eastAsia="zh-CN"/>
        </w:rPr>
        <w:t>&lt;classes&gt;Port&lt;/classes&gt;</w:t>
      </w:r>
    </w:p>
    <w:p w14:paraId="3EE47084" w14:textId="77777777" w:rsidR="00FF18F2" w:rsidRDefault="00FF18F2" w:rsidP="00BA33CE">
      <w:pPr>
        <w:ind w:leftChars="200" w:left="480"/>
        <w:rPr>
          <w:lang w:eastAsia="zh-CN"/>
        </w:rPr>
      </w:pPr>
      <w:r>
        <w:rPr>
          <w:lang w:eastAsia="zh-CN"/>
        </w:rPr>
        <w:lastRenderedPageBreak/>
        <w:t>&lt;classes&gt;</w:t>
      </w:r>
      <w:proofErr w:type="spellStart"/>
      <w:r>
        <w:rPr>
          <w:lang w:eastAsia="zh-CN"/>
        </w:rPr>
        <w:t>railwayStation</w:t>
      </w:r>
      <w:proofErr w:type="spellEnd"/>
      <w:r>
        <w:rPr>
          <w:lang w:eastAsia="zh-CN"/>
        </w:rPr>
        <w:t>&lt;/classes&gt;</w:t>
      </w:r>
    </w:p>
    <w:p w14:paraId="5CBD5DA1" w14:textId="77777777" w:rsidR="00FF18F2" w:rsidRDefault="00FF18F2" w:rsidP="00BA33CE">
      <w:pPr>
        <w:ind w:leftChars="200" w:left="480"/>
        <w:rPr>
          <w:lang w:eastAsia="zh-CN"/>
        </w:rPr>
      </w:pPr>
      <w:r>
        <w:rPr>
          <w:lang w:eastAsia="zh-CN"/>
        </w:rPr>
        <w:t>&lt;classes&gt;Residential&lt;/classes&gt;</w:t>
      </w:r>
    </w:p>
    <w:p w14:paraId="67BDD5FB" w14:textId="77777777" w:rsidR="00FF18F2" w:rsidRDefault="00FF18F2" w:rsidP="00BA33CE">
      <w:pPr>
        <w:ind w:leftChars="200" w:left="480"/>
        <w:rPr>
          <w:lang w:eastAsia="zh-CN"/>
        </w:rPr>
      </w:pPr>
      <w:r>
        <w:rPr>
          <w:lang w:eastAsia="zh-CN"/>
        </w:rPr>
        <w:t>&lt;classes&gt;River&lt;/classes&gt;</w:t>
      </w:r>
    </w:p>
    <w:p w14:paraId="78C6FEFB" w14:textId="77777777" w:rsidR="00FF18F2" w:rsidRDefault="00FF18F2" w:rsidP="00BA33CE">
      <w:pPr>
        <w:ind w:leftChars="200" w:left="480"/>
        <w:rPr>
          <w:lang w:eastAsia="zh-CN"/>
        </w:rPr>
      </w:pPr>
      <w:r>
        <w:rPr>
          <w:lang w:eastAsia="zh-CN"/>
        </w:rPr>
        <w:t>&lt;classes&gt;Viaduct&lt;/classes&gt;</w:t>
      </w:r>
    </w:p>
    <w:p w14:paraId="0530EC9B" w14:textId="77777777" w:rsidR="00FF18F2" w:rsidRDefault="00FF18F2" w:rsidP="00BA33CE">
      <w:pPr>
        <w:ind w:leftChars="200" w:left="480"/>
        <w:rPr>
          <w:lang w:eastAsia="zh-CN"/>
        </w:rPr>
      </w:pPr>
      <w:r>
        <w:rPr>
          <w:lang w:eastAsia="zh-CN"/>
        </w:rPr>
        <w:t>&lt;tasks&gt;</w:t>
      </w:r>
    </w:p>
    <w:p w14:paraId="40F1AEE1" w14:textId="77777777" w:rsidR="00FF18F2" w:rsidRDefault="00FF18F2" w:rsidP="00BA33CE">
      <w:pPr>
        <w:ind w:leftChars="200" w:left="480"/>
        <w:rPr>
          <w:lang w:eastAsia="zh-CN"/>
        </w:rPr>
      </w:pPr>
      <w:r>
        <w:rPr>
          <w:lang w:eastAsia="zh-CN"/>
        </w:rPr>
        <w:tab/>
        <w:t>&lt;type&gt;</w:t>
      </w:r>
      <w:proofErr w:type="spellStart"/>
      <w:r>
        <w:rPr>
          <w:lang w:eastAsia="zh-CN"/>
        </w:rPr>
        <w:t>AI_EOTask</w:t>
      </w:r>
      <w:proofErr w:type="spellEnd"/>
      <w:r>
        <w:rPr>
          <w:lang w:eastAsia="zh-CN"/>
        </w:rPr>
        <w:t>&lt;/type&gt;</w:t>
      </w:r>
    </w:p>
    <w:p w14:paraId="12CECCE6" w14:textId="77777777" w:rsidR="00FF18F2" w:rsidRDefault="00FF18F2" w:rsidP="00BA33CE">
      <w:pPr>
        <w:ind w:leftChars="200" w:left="480"/>
        <w:rPr>
          <w:lang w:eastAsia="zh-CN"/>
        </w:rPr>
      </w:pPr>
      <w:r>
        <w:rPr>
          <w:lang w:eastAsia="zh-CN"/>
        </w:rPr>
        <w:tab/>
        <w:t>&lt;id&gt;whu_rs19-task&lt;/id&gt;</w:t>
      </w:r>
    </w:p>
    <w:p w14:paraId="22976142" w14:textId="77777777" w:rsidR="00FF18F2" w:rsidRDefault="00FF18F2" w:rsidP="00BA33CE">
      <w:pPr>
        <w:ind w:leftChars="200" w:left="480"/>
        <w:rPr>
          <w:lang w:eastAsia="zh-CN"/>
        </w:rPr>
      </w:pPr>
      <w:r>
        <w:rPr>
          <w:lang w:eastAsia="zh-CN"/>
        </w:rPr>
        <w:tab/>
        <w:t>&lt;description&gt;Structural high-resolution satellite image indexing&lt;/description&gt;</w:t>
      </w:r>
    </w:p>
    <w:p w14:paraId="247AE251" w14:textId="77777777" w:rsidR="00FF18F2" w:rsidRDefault="00FF18F2" w:rsidP="00BA33CE">
      <w:pPr>
        <w:ind w:leftChars="200" w:left="480"/>
        <w:rPr>
          <w:lang w:eastAsia="zh-CN"/>
        </w:rPr>
      </w:pPr>
      <w:r>
        <w:rPr>
          <w:lang w:eastAsia="zh-CN"/>
        </w:rPr>
        <w:tab/>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1948FFE4" w14:textId="77777777" w:rsidR="00FF18F2" w:rsidRDefault="00FF18F2" w:rsidP="00BA33CE">
      <w:pPr>
        <w:ind w:leftChars="200" w:left="480"/>
        <w:rPr>
          <w:lang w:eastAsia="zh-CN"/>
        </w:rPr>
      </w:pPr>
      <w:r>
        <w:rPr>
          <w:lang w:eastAsia="zh-CN"/>
        </w:rPr>
        <w:t>&lt;/tasks&gt;</w:t>
      </w:r>
    </w:p>
    <w:p w14:paraId="208D85BA" w14:textId="77777777" w:rsidR="00FF18F2" w:rsidRDefault="00FF18F2" w:rsidP="00BA33CE">
      <w:pPr>
        <w:ind w:leftChars="200" w:left="480"/>
        <w:rPr>
          <w:lang w:eastAsia="zh-CN"/>
        </w:rPr>
      </w:pPr>
      <w:r>
        <w:rPr>
          <w:lang w:eastAsia="zh-CN"/>
        </w:rPr>
        <w:t>&lt;data&gt;</w:t>
      </w:r>
    </w:p>
    <w:p w14:paraId="704FF760" w14:textId="77777777" w:rsidR="00FF18F2" w:rsidRDefault="00FF18F2" w:rsidP="00BA33CE">
      <w:pPr>
        <w:ind w:leftChars="200" w:left="480"/>
        <w:rPr>
          <w:lang w:eastAsia="zh-CN"/>
        </w:rPr>
      </w:pPr>
      <w:r>
        <w:rPr>
          <w:lang w:eastAsia="zh-CN"/>
        </w:rPr>
        <w:tab/>
        <w:t>&lt;type&gt;</w:t>
      </w:r>
      <w:proofErr w:type="spellStart"/>
      <w:r>
        <w:rPr>
          <w:lang w:eastAsia="zh-CN"/>
        </w:rPr>
        <w:t>AI_EOTrainingData</w:t>
      </w:r>
      <w:proofErr w:type="spellEnd"/>
      <w:r>
        <w:rPr>
          <w:lang w:eastAsia="zh-CN"/>
        </w:rPr>
        <w:t>&lt;/type&gt;</w:t>
      </w:r>
    </w:p>
    <w:p w14:paraId="46D210AA" w14:textId="77777777" w:rsidR="00FF18F2" w:rsidRDefault="00FF18F2" w:rsidP="00BA33CE">
      <w:pPr>
        <w:ind w:leftChars="200" w:left="480"/>
        <w:rPr>
          <w:lang w:eastAsia="zh-CN"/>
        </w:rPr>
      </w:pPr>
      <w:r>
        <w:rPr>
          <w:lang w:eastAsia="zh-CN"/>
        </w:rPr>
        <w:tab/>
        <w:t>&lt;id&gt;airport_01&lt;/id&gt;</w:t>
      </w:r>
    </w:p>
    <w:p w14:paraId="03D62E17" w14:textId="77777777" w:rsidR="00FF18F2" w:rsidRDefault="00FF18F2" w:rsidP="00BA33CE">
      <w:pPr>
        <w:ind w:leftChars="200" w:left="480"/>
        <w:rPr>
          <w:lang w:eastAsia="zh-CN"/>
        </w:rPr>
      </w:pPr>
      <w:r>
        <w:rPr>
          <w:lang w:eastAsia="zh-CN"/>
        </w:rPr>
        <w:tab/>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4AB2E426" w14:textId="77777777" w:rsidR="00FF18F2" w:rsidRDefault="00FF18F2" w:rsidP="00BA33CE">
      <w:pPr>
        <w:ind w:leftChars="200" w:left="480"/>
        <w:rPr>
          <w:lang w:eastAsia="zh-CN"/>
        </w:rPr>
      </w:pPr>
      <w:r>
        <w:rPr>
          <w:lang w:eastAsia="zh-CN"/>
        </w:rPr>
        <w:tab/>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BE75DB2" w14:textId="77777777" w:rsidR="00FF18F2" w:rsidRDefault="00FF18F2" w:rsidP="00BA33CE">
      <w:pPr>
        <w:ind w:leftChars="200" w:left="480"/>
        <w:rPr>
          <w:lang w:eastAsia="zh-CN"/>
        </w:rPr>
      </w:pPr>
      <w:r>
        <w:rPr>
          <w:lang w:eastAsia="zh-CN"/>
        </w:rPr>
        <w:tab/>
        <w:t>&lt;labels&gt;</w:t>
      </w:r>
    </w:p>
    <w:p w14:paraId="060251FB" w14:textId="77777777" w:rsidR="00FF18F2" w:rsidRDefault="00FF18F2" w:rsidP="00BA33CE">
      <w:pPr>
        <w:ind w:leftChars="200" w:left="480"/>
        <w:rPr>
          <w:lang w:eastAsia="zh-CN"/>
        </w:rPr>
      </w:pPr>
      <w:r>
        <w:rPr>
          <w:lang w:eastAsia="zh-CN"/>
        </w:rPr>
        <w:tab/>
      </w:r>
      <w:r>
        <w:rPr>
          <w:lang w:eastAsia="zh-CN"/>
        </w:rPr>
        <w:tab/>
        <w:t>&lt;type&gt;</w:t>
      </w:r>
      <w:proofErr w:type="spellStart"/>
      <w:r>
        <w:rPr>
          <w:lang w:eastAsia="zh-CN"/>
        </w:rPr>
        <w:t>AI_SceneLabel</w:t>
      </w:r>
      <w:proofErr w:type="spellEnd"/>
      <w:r>
        <w:rPr>
          <w:lang w:eastAsia="zh-CN"/>
        </w:rPr>
        <w:t>&lt;/type&gt;</w:t>
      </w:r>
    </w:p>
    <w:p w14:paraId="220FB545" w14:textId="77777777" w:rsidR="00FF18F2" w:rsidRDefault="00FF18F2" w:rsidP="00BA33CE">
      <w:pPr>
        <w:ind w:leftChars="200" w:left="480"/>
        <w:rPr>
          <w:lang w:eastAsia="zh-CN"/>
        </w:rPr>
      </w:pPr>
      <w:r>
        <w:rPr>
          <w:lang w:eastAsia="zh-CN"/>
        </w:rPr>
        <w:tab/>
      </w:r>
      <w:r>
        <w:rPr>
          <w:lang w:eastAsia="zh-CN"/>
        </w:rPr>
        <w:tab/>
        <w:t>&lt;class&gt;Airport&lt;/class&gt;</w:t>
      </w:r>
    </w:p>
    <w:p w14:paraId="4FA9DC8D" w14:textId="77777777" w:rsidR="00FF18F2" w:rsidRDefault="00FF18F2" w:rsidP="00BA33CE">
      <w:pPr>
        <w:ind w:leftChars="200" w:left="480"/>
        <w:rPr>
          <w:lang w:eastAsia="zh-CN"/>
        </w:rPr>
      </w:pPr>
      <w:r>
        <w:rPr>
          <w:lang w:eastAsia="zh-CN"/>
        </w:rPr>
        <w:tab/>
        <w:t>&lt;/labels&gt;</w:t>
      </w:r>
    </w:p>
    <w:p w14:paraId="427EE7D0" w14:textId="77777777" w:rsidR="00FF18F2" w:rsidRDefault="00FF18F2" w:rsidP="00BA33CE">
      <w:pPr>
        <w:ind w:leftChars="200" w:left="480"/>
        <w:rPr>
          <w:lang w:eastAsia="zh-CN"/>
        </w:rPr>
      </w:pPr>
      <w:r>
        <w:rPr>
          <w:lang w:eastAsia="zh-CN"/>
        </w:rPr>
        <w:t>&lt;/data&gt;</w:t>
      </w:r>
    </w:p>
    <w:p w14:paraId="27B8AA6B" w14:textId="77777777" w:rsidR="00FF18F2" w:rsidRDefault="00FF18F2" w:rsidP="00FF18F2">
      <w:pPr>
        <w:rPr>
          <w:lang w:eastAsia="zh-CN"/>
        </w:rPr>
      </w:pPr>
    </w:p>
    <w:p w14:paraId="594E3060" w14:textId="7D9A9318" w:rsidR="00B32192" w:rsidRDefault="00C11E2A" w:rsidP="00B32192">
      <w:pPr>
        <w:pStyle w:val="2"/>
      </w:pPr>
      <w:bookmarkStart w:id="232" w:name="_Toc157175767"/>
      <w:r>
        <w:t>Requirements Class:</w:t>
      </w:r>
      <w:r w:rsidR="00735284">
        <w:t xml:space="preserve"> </w:t>
      </w:r>
      <w:proofErr w:type="spellStart"/>
      <w:r w:rsidR="00B32192">
        <w:t>AI_TrainingData</w:t>
      </w:r>
      <w:bookmarkEnd w:id="232"/>
      <w:proofErr w:type="spellEnd"/>
    </w:p>
    <w:p w14:paraId="64171448" w14:textId="3BD32C85" w:rsidR="00ED7BDA" w:rsidRPr="00CD698E" w:rsidRDefault="00D70290" w:rsidP="00ED7BDA">
      <w:pPr>
        <w:rPr>
          <w:lang w:eastAsia="zh-CN"/>
        </w:rPr>
      </w:pPr>
      <w:r>
        <w:rPr>
          <w:rFonts w:hint="eastAsia"/>
          <w:lang w:eastAsia="zh-CN"/>
        </w:rPr>
        <w:t>T</w:t>
      </w:r>
      <w:r>
        <w:rPr>
          <w:lang w:eastAsia="zh-CN"/>
        </w:rPr>
        <w:t xml:space="preserve">he </w:t>
      </w:r>
      <w:proofErr w:type="spellStart"/>
      <w:r w:rsidRPr="00061DBE">
        <w:rPr>
          <w:lang w:eastAsia="zh-CN"/>
        </w:rPr>
        <w:t>AI_TrainingData</w:t>
      </w:r>
      <w:proofErr w:type="spellEnd"/>
      <w:r>
        <w:rPr>
          <w:lang w:eastAsia="zh-CN"/>
        </w:rPr>
        <w:t xml:space="preserve"> requirements class</w:t>
      </w:r>
      <w:r w:rsidR="00ED7BDA">
        <w:rPr>
          <w:lang w:eastAsia="zh-CN"/>
        </w:rPr>
        <w:t xml:space="preserve"> defines a</w:t>
      </w:r>
      <w:r w:rsidR="004B1CBD">
        <w:rPr>
          <w:rFonts w:hint="eastAsia"/>
          <w:lang w:eastAsia="zh-CN"/>
        </w:rPr>
        <w:t>n</w:t>
      </w:r>
      <w:r w:rsidR="00ED7BDA">
        <w:rPr>
          <w:lang w:eastAsia="zh-CN"/>
        </w:rPr>
        <w:t xml:space="preserve"> </w:t>
      </w:r>
      <w:r w:rsidR="004B1CBD">
        <w:rPr>
          <w:lang w:eastAsia="zh-CN"/>
        </w:rPr>
        <w:t>XML</w:t>
      </w:r>
      <w:r w:rsidR="00ED7BDA">
        <w:rPr>
          <w:lang w:eastAsia="zh-CN"/>
        </w:rPr>
        <w:t xml:space="preserve"> encoding for</w:t>
      </w:r>
      <w:r>
        <w:rPr>
          <w:lang w:eastAsia="zh-CN"/>
        </w:rPr>
        <w:t xml:space="preserve"> the</w:t>
      </w:r>
      <w:r w:rsidR="00ED7BDA">
        <w:rPr>
          <w:lang w:eastAsia="zh-CN"/>
        </w:rPr>
        <w:t xml:space="preserve"> </w:t>
      </w:r>
      <w:proofErr w:type="spellStart"/>
      <w:r w:rsidR="004D65D1">
        <w:rPr>
          <w:lang w:eastAsia="zh-CN"/>
        </w:rPr>
        <w:t>AI_TrainingData</w:t>
      </w:r>
      <w:proofErr w:type="spellEnd"/>
      <w:r w:rsidR="00301B82">
        <w:rPr>
          <w:lang w:eastAsia="zh-CN"/>
        </w:rPr>
        <w:t xml:space="preserve"> module</w:t>
      </w:r>
      <w:r w:rsidR="00ED7BDA">
        <w:rPr>
          <w:lang w:eastAsia="zh-CN"/>
        </w:rPr>
        <w:t xml:space="preserve">, which is based on the UML model </w:t>
      </w:r>
      <w:r>
        <w:rPr>
          <w:lang w:eastAsia="zh-CN"/>
        </w:rPr>
        <w:t>specified</w:t>
      </w:r>
      <w:r w:rsidR="00ED7BDA">
        <w:rPr>
          <w:lang w:eastAsia="zh-CN"/>
        </w:rPr>
        <w:t xml:space="preserve"> in the </w:t>
      </w:r>
      <w:proofErr w:type="spellStart"/>
      <w:r w:rsidR="00ED7BDA">
        <w:rPr>
          <w:lang w:eastAsia="zh-CN"/>
        </w:rPr>
        <w:t>TrainingDML</w:t>
      </w:r>
      <w:proofErr w:type="spellEnd"/>
      <w:r w:rsidR="00ED7BDA">
        <w:rPr>
          <w:lang w:eastAsia="zh-CN"/>
        </w:rPr>
        <w:t xml:space="preserve">-AI </w:t>
      </w:r>
      <w:r w:rsidR="003B10C9">
        <w:rPr>
          <w:lang w:eastAsia="zh-CN"/>
        </w:rPr>
        <w:t>Part 1</w:t>
      </w:r>
      <w:r w:rsidR="00ED7BDA">
        <w:rPr>
          <w:lang w:eastAsia="zh-CN"/>
        </w:rPr>
        <w:t>: Conceptual Model Standard.</w:t>
      </w:r>
    </w:p>
    <w:tbl>
      <w:tblPr>
        <w:tblStyle w:val="af1"/>
        <w:tblW w:w="0" w:type="auto"/>
        <w:tblLook w:val="04A0" w:firstRow="1" w:lastRow="0" w:firstColumn="1" w:lastColumn="0" w:noHBand="0" w:noVBand="1"/>
      </w:tblPr>
      <w:tblGrid>
        <w:gridCol w:w="1812"/>
        <w:gridCol w:w="6818"/>
      </w:tblGrid>
      <w:tr w:rsidR="00ED7BDA" w14:paraId="01C3E8F7" w14:textId="77777777" w:rsidTr="003A289F">
        <w:tc>
          <w:tcPr>
            <w:tcW w:w="8856" w:type="dxa"/>
            <w:gridSpan w:val="2"/>
          </w:tcPr>
          <w:p w14:paraId="6471EDFD" w14:textId="77777777" w:rsidR="00ED7BDA" w:rsidRPr="008202E5" w:rsidRDefault="00ED7BDA"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ED7BDA" w14:paraId="7CAC0BCD" w14:textId="77777777" w:rsidTr="003A289F">
        <w:tc>
          <w:tcPr>
            <w:tcW w:w="8856" w:type="dxa"/>
            <w:gridSpan w:val="2"/>
          </w:tcPr>
          <w:p w14:paraId="53CD0E57" w14:textId="52E0260C" w:rsidR="00ED7BDA" w:rsidRDefault="00ED7BDA" w:rsidP="003A289F">
            <w:pPr>
              <w:rPr>
                <w:lang w:eastAsia="zh-CN"/>
              </w:rPr>
            </w:pPr>
            <w:r>
              <w:rPr>
                <w:rFonts w:hint="eastAsia"/>
                <w:lang w:eastAsia="zh-CN"/>
              </w:rPr>
              <w:lastRenderedPageBreak/>
              <w:t>/</w:t>
            </w:r>
            <w:r>
              <w:rPr>
                <w:lang w:eastAsia="zh-CN"/>
              </w:rPr>
              <w:t>req/</w:t>
            </w:r>
            <w:proofErr w:type="spellStart"/>
            <w:r w:rsidR="00D32896">
              <w:rPr>
                <w:lang w:eastAsia="zh-CN"/>
              </w:rPr>
              <w:t>aitrainingdata</w:t>
            </w:r>
            <w:proofErr w:type="spellEnd"/>
          </w:p>
        </w:tc>
      </w:tr>
      <w:tr w:rsidR="00ED7BDA" w14:paraId="77DFA8C0" w14:textId="77777777" w:rsidTr="002522C2">
        <w:tc>
          <w:tcPr>
            <w:tcW w:w="1837" w:type="dxa"/>
          </w:tcPr>
          <w:p w14:paraId="6F4DB367" w14:textId="77777777" w:rsidR="00ED7BDA" w:rsidRDefault="00ED7BDA" w:rsidP="003A289F">
            <w:pPr>
              <w:rPr>
                <w:lang w:eastAsia="zh-CN"/>
              </w:rPr>
            </w:pPr>
            <w:r>
              <w:rPr>
                <w:rFonts w:hint="eastAsia"/>
                <w:lang w:eastAsia="zh-CN"/>
              </w:rPr>
              <w:t>D</w:t>
            </w:r>
            <w:r>
              <w:rPr>
                <w:lang w:eastAsia="zh-CN"/>
              </w:rPr>
              <w:t>ependency</w:t>
            </w:r>
          </w:p>
        </w:tc>
        <w:tc>
          <w:tcPr>
            <w:tcW w:w="1667" w:type="dxa"/>
          </w:tcPr>
          <w:p w14:paraId="12E8610B" w14:textId="34739095" w:rsidR="00ED7BDA" w:rsidRDefault="00BC5E84" w:rsidP="003A289F">
            <w:pPr>
              <w:rPr>
                <w:lang w:eastAsia="zh-CN"/>
              </w:rPr>
            </w:pPr>
            <w:r>
              <w:rPr>
                <w:lang w:eastAsia="zh-CN"/>
              </w:rPr>
              <w:t>XML</w:t>
            </w:r>
          </w:p>
        </w:tc>
      </w:tr>
      <w:tr w:rsidR="00ED7BDA" w14:paraId="3196E52E" w14:textId="77777777" w:rsidTr="002522C2">
        <w:tc>
          <w:tcPr>
            <w:tcW w:w="1837" w:type="dxa"/>
          </w:tcPr>
          <w:p w14:paraId="5A59D212" w14:textId="77777777" w:rsidR="00ED7BDA" w:rsidRDefault="00ED7BDA" w:rsidP="003A289F">
            <w:r>
              <w:rPr>
                <w:rFonts w:hint="eastAsia"/>
                <w:lang w:eastAsia="zh-CN"/>
              </w:rPr>
              <w:t>D</w:t>
            </w:r>
            <w:r>
              <w:rPr>
                <w:lang w:eastAsia="zh-CN"/>
              </w:rPr>
              <w:t>ependency</w:t>
            </w:r>
          </w:p>
        </w:tc>
        <w:tc>
          <w:tcPr>
            <w:tcW w:w="1667" w:type="dxa"/>
          </w:tcPr>
          <w:p w14:paraId="42DCF459" w14:textId="7C208880"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ED7BDA" w14:paraId="00D0DE7E" w14:textId="77777777" w:rsidTr="002522C2">
        <w:tc>
          <w:tcPr>
            <w:tcW w:w="1837" w:type="dxa"/>
          </w:tcPr>
          <w:p w14:paraId="04E2F04E" w14:textId="77777777" w:rsidR="00ED7BDA" w:rsidRDefault="00ED7BDA" w:rsidP="003A289F">
            <w:r>
              <w:rPr>
                <w:rFonts w:hint="eastAsia"/>
                <w:lang w:eastAsia="zh-CN"/>
              </w:rPr>
              <w:t>D</w:t>
            </w:r>
            <w:r>
              <w:rPr>
                <w:lang w:eastAsia="zh-CN"/>
              </w:rPr>
              <w:t>ependency</w:t>
            </w:r>
          </w:p>
        </w:tc>
        <w:tc>
          <w:tcPr>
            <w:tcW w:w="1667" w:type="dxa"/>
          </w:tcPr>
          <w:p w14:paraId="1129849B" w14:textId="07219728" w:rsidR="00ED7BDA"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ED7BDA" w14:paraId="7E33EF11" w14:textId="77777777" w:rsidTr="002522C2">
        <w:tc>
          <w:tcPr>
            <w:tcW w:w="1837" w:type="dxa"/>
          </w:tcPr>
          <w:p w14:paraId="67F43361" w14:textId="77777777" w:rsidR="00ED7BDA" w:rsidRDefault="00ED7BDA" w:rsidP="003A289F">
            <w:r>
              <w:rPr>
                <w:rFonts w:hint="eastAsia"/>
                <w:lang w:eastAsia="zh-CN"/>
              </w:rPr>
              <w:t>D</w:t>
            </w:r>
            <w:r>
              <w:rPr>
                <w:lang w:eastAsia="zh-CN"/>
              </w:rPr>
              <w:t>ependency</w:t>
            </w:r>
          </w:p>
        </w:tc>
        <w:tc>
          <w:tcPr>
            <w:tcW w:w="1667" w:type="dxa"/>
            <w:vAlign w:val="center"/>
          </w:tcPr>
          <w:p w14:paraId="1E640581" w14:textId="38C4DBB1" w:rsidR="00ED7BDA" w:rsidRDefault="00B93A81"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631C71" w14:paraId="22200455" w14:textId="77777777" w:rsidTr="002522C2">
        <w:tc>
          <w:tcPr>
            <w:tcW w:w="1837" w:type="dxa"/>
          </w:tcPr>
          <w:p w14:paraId="79748898" w14:textId="6CB1162D"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06A925E9" w14:textId="2EB0885D" w:rsidR="00631C71" w:rsidRDefault="00631C71" w:rsidP="00631C71">
            <w:pPr>
              <w:rPr>
                <w:lang w:eastAsia="zh-CN"/>
              </w:rPr>
            </w:pPr>
            <w:r>
              <w:rPr>
                <w:lang w:eastAsia="zh-CN"/>
              </w:rPr>
              <w:t>/req/</w:t>
            </w:r>
            <w:proofErr w:type="spellStart"/>
            <w:r w:rsidR="00D32896">
              <w:rPr>
                <w:lang w:eastAsia="zh-CN"/>
              </w:rPr>
              <w:t>ailabeling</w:t>
            </w:r>
            <w:proofErr w:type="spellEnd"/>
          </w:p>
        </w:tc>
      </w:tr>
      <w:tr w:rsidR="00631C71" w14:paraId="68FDE292" w14:textId="77777777" w:rsidTr="002522C2">
        <w:tc>
          <w:tcPr>
            <w:tcW w:w="1837" w:type="dxa"/>
          </w:tcPr>
          <w:p w14:paraId="0771ECB5" w14:textId="06A94112" w:rsidR="00631C71" w:rsidRDefault="00631C71" w:rsidP="00631C71">
            <w:pPr>
              <w:rPr>
                <w:lang w:eastAsia="zh-CN"/>
              </w:rPr>
            </w:pPr>
            <w:r w:rsidRPr="00087D9B">
              <w:rPr>
                <w:rFonts w:hint="eastAsia"/>
                <w:lang w:eastAsia="zh-CN"/>
              </w:rPr>
              <w:t>D</w:t>
            </w:r>
            <w:r w:rsidRPr="00087D9B">
              <w:rPr>
                <w:lang w:eastAsia="zh-CN"/>
              </w:rPr>
              <w:t>ependency</w:t>
            </w:r>
          </w:p>
        </w:tc>
        <w:tc>
          <w:tcPr>
            <w:tcW w:w="1667" w:type="dxa"/>
            <w:vAlign w:val="center"/>
          </w:tcPr>
          <w:p w14:paraId="38928B7C" w14:textId="456C1F6B" w:rsidR="00631C71" w:rsidRDefault="00631C71" w:rsidP="00631C71">
            <w:pPr>
              <w:rPr>
                <w:lang w:eastAsia="zh-CN"/>
              </w:rPr>
            </w:pPr>
            <w:r>
              <w:rPr>
                <w:lang w:eastAsia="zh-CN"/>
              </w:rPr>
              <w:t>/req/</w:t>
            </w:r>
            <w:proofErr w:type="spellStart"/>
            <w:r w:rsidR="00D32896">
              <w:rPr>
                <w:lang w:eastAsia="zh-CN"/>
              </w:rPr>
              <w:t>aidataquality</w:t>
            </w:r>
            <w:proofErr w:type="spellEnd"/>
          </w:p>
        </w:tc>
      </w:tr>
      <w:tr w:rsidR="00631C71" w14:paraId="07800304" w14:textId="77777777" w:rsidTr="002522C2">
        <w:tc>
          <w:tcPr>
            <w:tcW w:w="1837" w:type="dxa"/>
          </w:tcPr>
          <w:p w14:paraId="21E455E3" w14:textId="2F5FBA6B" w:rsidR="00631C71" w:rsidRPr="00087D9B" w:rsidRDefault="00631C71" w:rsidP="00631C71">
            <w:pPr>
              <w:rPr>
                <w:lang w:eastAsia="zh-CN"/>
              </w:rPr>
            </w:pPr>
            <w:r>
              <w:rPr>
                <w:lang w:eastAsia="zh-CN"/>
              </w:rPr>
              <w:t>Requirement</w:t>
            </w:r>
            <w:r w:rsidR="00D70290">
              <w:rPr>
                <w:lang w:eastAsia="zh-CN"/>
              </w:rPr>
              <w:t xml:space="preserve"> 1</w:t>
            </w:r>
            <w:r w:rsidR="000C51ED">
              <w:rPr>
                <w:lang w:eastAsia="zh-CN"/>
              </w:rPr>
              <w:t>4</w:t>
            </w:r>
          </w:p>
        </w:tc>
        <w:tc>
          <w:tcPr>
            <w:tcW w:w="1667" w:type="dxa"/>
            <w:vAlign w:val="center"/>
          </w:tcPr>
          <w:p w14:paraId="4FBFADEB" w14:textId="135604CA"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trainingdata</w:t>
            </w:r>
            <w:proofErr w:type="spellEnd"/>
          </w:p>
        </w:tc>
      </w:tr>
      <w:tr w:rsidR="00D70290" w14:paraId="4C18D8D1" w14:textId="77777777" w:rsidTr="002522C2">
        <w:tc>
          <w:tcPr>
            <w:tcW w:w="1837" w:type="dxa"/>
          </w:tcPr>
          <w:p w14:paraId="29515067" w14:textId="067F5505" w:rsidR="00D70290" w:rsidRDefault="00D70290" w:rsidP="00631C71">
            <w:pPr>
              <w:rPr>
                <w:lang w:eastAsia="zh-CN"/>
              </w:rPr>
            </w:pPr>
            <w:r>
              <w:rPr>
                <w:lang w:eastAsia="zh-CN"/>
              </w:rPr>
              <w:t>Requirement 1</w:t>
            </w:r>
            <w:r w:rsidR="000C51ED">
              <w:rPr>
                <w:lang w:eastAsia="zh-CN"/>
              </w:rPr>
              <w:t>5</w:t>
            </w:r>
          </w:p>
        </w:tc>
        <w:tc>
          <w:tcPr>
            <w:tcW w:w="1667" w:type="dxa"/>
            <w:vAlign w:val="center"/>
          </w:tcPr>
          <w:p w14:paraId="2F863E82" w14:textId="4FB6C994" w:rsidR="00D70290" w:rsidRDefault="00D70290" w:rsidP="00631C71">
            <w:pPr>
              <w:rPr>
                <w:lang w:eastAsia="zh-CN"/>
              </w:rPr>
            </w:pPr>
            <w:r w:rsidRPr="00BC5875">
              <w:rPr>
                <w:lang w:eastAsia="zh-CN"/>
              </w:rPr>
              <w:t>/req/</w:t>
            </w:r>
            <w:proofErr w:type="spellStart"/>
            <w:r w:rsidRPr="00BC5875">
              <w:rPr>
                <w:lang w:eastAsia="zh-CN"/>
              </w:rPr>
              <w:t>aitrainingdataset</w:t>
            </w:r>
            <w:proofErr w:type="spellEnd"/>
            <w:r w:rsidRPr="00BC5875">
              <w:rPr>
                <w:lang w:eastAsia="zh-CN"/>
              </w:rPr>
              <w:t>/</w:t>
            </w:r>
            <w:proofErr w:type="spellStart"/>
            <w:r w:rsidRPr="00BC5875">
              <w:rPr>
                <w:lang w:eastAsia="zh-CN"/>
              </w:rPr>
              <w:t>trainingtypecode</w:t>
            </w:r>
            <w:proofErr w:type="spellEnd"/>
          </w:p>
        </w:tc>
      </w:tr>
      <w:tr w:rsidR="00631C71" w14:paraId="40D4B1C5" w14:textId="77777777" w:rsidTr="002522C2">
        <w:tc>
          <w:tcPr>
            <w:tcW w:w="1837" w:type="dxa"/>
          </w:tcPr>
          <w:p w14:paraId="5500607B" w14:textId="5DED527E" w:rsidR="00631C71" w:rsidRDefault="00631C71" w:rsidP="00631C71">
            <w:pPr>
              <w:rPr>
                <w:lang w:eastAsia="zh-CN"/>
              </w:rPr>
            </w:pPr>
            <w:r>
              <w:rPr>
                <w:lang w:eastAsia="zh-CN"/>
              </w:rPr>
              <w:t>Requirement</w:t>
            </w:r>
            <w:r w:rsidR="006765C5">
              <w:rPr>
                <w:lang w:eastAsia="zh-CN"/>
              </w:rPr>
              <w:t xml:space="preserve"> 1</w:t>
            </w:r>
            <w:r w:rsidR="000C51ED">
              <w:rPr>
                <w:lang w:eastAsia="zh-CN"/>
              </w:rPr>
              <w:t>6</w:t>
            </w:r>
          </w:p>
        </w:tc>
        <w:tc>
          <w:tcPr>
            <w:tcW w:w="1667" w:type="dxa"/>
            <w:vAlign w:val="center"/>
          </w:tcPr>
          <w:p w14:paraId="0A823916" w14:textId="0DF20B0C" w:rsidR="00631C71" w:rsidRDefault="00631C71" w:rsidP="00631C71">
            <w:pPr>
              <w:rPr>
                <w:lang w:eastAsia="zh-CN"/>
              </w:rPr>
            </w:pPr>
            <w:r>
              <w:rPr>
                <w:rFonts w:hint="eastAsia"/>
                <w:lang w:eastAsia="zh-CN"/>
              </w:rPr>
              <w:t>/</w:t>
            </w:r>
            <w:r>
              <w:rPr>
                <w:lang w:eastAsia="zh-CN"/>
              </w:rPr>
              <w:t>req/</w:t>
            </w:r>
            <w:proofErr w:type="spellStart"/>
            <w:r w:rsidR="00D32896">
              <w:rPr>
                <w:lang w:eastAsia="zh-CN"/>
              </w:rPr>
              <w:t>aitrainingdata</w:t>
            </w:r>
            <w:proofErr w:type="spellEnd"/>
            <w:r>
              <w:rPr>
                <w:lang w:eastAsia="zh-CN"/>
              </w:rPr>
              <w:t>/</w:t>
            </w:r>
            <w:proofErr w:type="spellStart"/>
            <w:r w:rsidR="00784A50">
              <w:rPr>
                <w:lang w:eastAsia="zh-CN"/>
              </w:rPr>
              <w:t>eotrainingdata</w:t>
            </w:r>
            <w:proofErr w:type="spellEnd"/>
          </w:p>
        </w:tc>
      </w:tr>
    </w:tbl>
    <w:p w14:paraId="4009F6CF" w14:textId="243BEE57" w:rsidR="00B32192" w:rsidRDefault="00B32192" w:rsidP="00B32192"/>
    <w:p w14:paraId="489F0BE2" w14:textId="4453F446" w:rsidR="00C73228" w:rsidRDefault="00C041BF" w:rsidP="00C73228">
      <w:pPr>
        <w:rPr>
          <w:lang w:val="en-GB" w:eastAsia="zh-CN"/>
        </w:rPr>
      </w:pPr>
      <w:r>
        <w:rPr>
          <w:lang w:val="en-GB" w:eastAsia="zh-CN"/>
        </w:rPr>
        <w:t xml:space="preserve">The </w:t>
      </w:r>
      <w:proofErr w:type="spellStart"/>
      <w:r w:rsidR="001A336E">
        <w:rPr>
          <w:lang w:val="en-GB" w:eastAsia="zh-CN"/>
        </w:rPr>
        <w:t>AI_TrainingData</w:t>
      </w:r>
      <w:proofErr w:type="spellEnd"/>
      <w:r w:rsidR="001A336E">
        <w:rPr>
          <w:lang w:val="en-GB" w:eastAsia="zh-CN"/>
        </w:rPr>
        <w:t xml:space="preserve"> object</w:t>
      </w:r>
      <w:r w:rsidR="00C73228">
        <w:rPr>
          <w:lang w:val="en-GB" w:eastAsia="zh-CN"/>
        </w:rPr>
        <w:t xml:space="preserve"> is encoded as </w:t>
      </w:r>
      <w:r w:rsidR="00CA3710">
        <w:rPr>
          <w:lang w:val="en-GB" w:eastAsia="zh-CN"/>
        </w:rPr>
        <w:t>an XML element</w:t>
      </w:r>
      <w:r w:rsidR="00C73228">
        <w:rPr>
          <w:lang w:val="en-GB" w:eastAsia="zh-CN"/>
        </w:rPr>
        <w:t xml:space="preserve"> with properties shown in</w:t>
      </w:r>
      <w:r w:rsidR="004803D5">
        <w:rPr>
          <w:lang w:val="en-GB" w:eastAsia="zh-CN"/>
        </w:rPr>
        <w:t xml:space="preserve"> </w:t>
      </w:r>
      <w:r w:rsidR="004803D5">
        <w:rPr>
          <w:lang w:val="en-GB" w:eastAsia="zh-CN"/>
        </w:rPr>
        <w:fldChar w:fldCharType="begin"/>
      </w:r>
      <w:r w:rsidR="004803D5">
        <w:rPr>
          <w:lang w:val="en-GB" w:eastAsia="zh-CN"/>
        </w:rPr>
        <w:instrText xml:space="preserve"> REF _Ref156900984 \h </w:instrText>
      </w:r>
      <w:r w:rsidR="004803D5">
        <w:rPr>
          <w:lang w:val="en-GB" w:eastAsia="zh-CN"/>
        </w:rPr>
      </w:r>
      <w:r w:rsidR="004803D5">
        <w:rPr>
          <w:lang w:val="en-GB" w:eastAsia="zh-CN"/>
        </w:rPr>
        <w:fldChar w:fldCharType="separate"/>
      </w:r>
      <w:r w:rsidR="00533D51">
        <w:t xml:space="preserve">Table </w:t>
      </w:r>
      <w:r w:rsidR="00533D51">
        <w:rPr>
          <w:noProof/>
        </w:rPr>
        <w:t>5</w:t>
      </w:r>
      <w:r w:rsidR="004803D5">
        <w:rPr>
          <w:lang w:val="en-GB" w:eastAsia="zh-CN"/>
        </w:rPr>
        <w:fldChar w:fldCharType="end"/>
      </w:r>
      <w:r w:rsidR="00C73228">
        <w:rPr>
          <w:lang w:val="en-GB" w:eastAsia="zh-CN"/>
        </w:rPr>
        <w:t>.</w:t>
      </w:r>
    </w:p>
    <w:tbl>
      <w:tblPr>
        <w:tblStyle w:val="af1"/>
        <w:tblW w:w="0" w:type="auto"/>
        <w:tblLook w:val="04A0" w:firstRow="1" w:lastRow="0" w:firstColumn="1" w:lastColumn="0" w:noHBand="0" w:noVBand="1"/>
      </w:tblPr>
      <w:tblGrid>
        <w:gridCol w:w="1800"/>
        <w:gridCol w:w="6830"/>
      </w:tblGrid>
      <w:tr w:rsidR="00C73228" w14:paraId="661A75E6" w14:textId="77777777" w:rsidTr="002522C2">
        <w:tc>
          <w:tcPr>
            <w:tcW w:w="1837" w:type="dxa"/>
          </w:tcPr>
          <w:p w14:paraId="1897B6CB" w14:textId="63CEFBF1" w:rsidR="00C73228" w:rsidRDefault="00C73228" w:rsidP="003A289F">
            <w:r>
              <w:rPr>
                <w:lang w:eastAsia="zh-CN"/>
              </w:rPr>
              <w:t>Requirement</w:t>
            </w:r>
            <w:r w:rsidR="00C041BF">
              <w:rPr>
                <w:lang w:eastAsia="zh-CN"/>
              </w:rPr>
              <w:t xml:space="preserve"> 1</w:t>
            </w:r>
            <w:r w:rsidR="000C51ED">
              <w:rPr>
                <w:lang w:eastAsia="zh-CN"/>
              </w:rPr>
              <w:t>4</w:t>
            </w:r>
          </w:p>
        </w:tc>
        <w:tc>
          <w:tcPr>
            <w:tcW w:w="7188" w:type="dxa"/>
          </w:tcPr>
          <w:p w14:paraId="0F4C4D7C" w14:textId="6ADC92B7" w:rsidR="00C73228" w:rsidRDefault="00C7322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trainingdata</w:t>
            </w:r>
            <w:proofErr w:type="spellEnd"/>
          </w:p>
          <w:p w14:paraId="7D454950" w14:textId="16A43694" w:rsidR="00C73228" w:rsidRDefault="00C73228" w:rsidP="00F234EB">
            <w:pPr>
              <w:rPr>
                <w:lang w:eastAsia="zh-CN"/>
              </w:rPr>
            </w:pPr>
            <w:r>
              <w:rPr>
                <w:lang w:eastAsia="zh-CN"/>
              </w:rPr>
              <w:t>Each</w:t>
            </w:r>
            <w:r w:rsidR="00B05FEF">
              <w:rPr>
                <w:lang w:eastAsia="zh-CN"/>
              </w:rPr>
              <w:t xml:space="preserve"> </w:t>
            </w:r>
            <w:proofErr w:type="spellStart"/>
            <w:r w:rsidR="00B05FEF">
              <w:rPr>
                <w:lang w:val="en-GB" w:eastAsia="zh-CN"/>
              </w:rPr>
              <w:t>AI_TrainingData</w:t>
            </w:r>
            <w:proofErr w:type="spellEnd"/>
            <w:r w:rsidR="00B05FEF">
              <w:rPr>
                <w:lang w:eastAsia="zh-CN"/>
              </w:rPr>
              <w:t xml:space="preserve"> </w:t>
            </w:r>
            <w:r>
              <w:rPr>
                <w:lang w:eastAsia="zh-CN"/>
              </w:rPr>
              <w:t xml:space="preserve">object </w:t>
            </w:r>
            <w:r w:rsidR="00C041BF">
              <w:rPr>
                <w:lang w:eastAsia="zh-CN"/>
              </w:rPr>
              <w:t xml:space="preserve">SHALL implement the </w:t>
            </w:r>
            <w:r w:rsidR="00C041BF" w:rsidRPr="006D7797">
              <w:rPr>
                <w:lang w:eastAsia="zh-CN"/>
              </w:rPr>
              <w:t>Mandatory</w:t>
            </w:r>
            <w:r w:rsidR="00C041BF">
              <w:rPr>
                <w:lang w:eastAsia="zh-CN"/>
              </w:rPr>
              <w:t xml:space="preserve"> properties</w:t>
            </w:r>
            <w:r>
              <w:rPr>
                <w:lang w:eastAsia="zh-CN"/>
              </w:rPr>
              <w:t xml:space="preserve"> shown in</w:t>
            </w:r>
            <w:r w:rsidR="004803D5">
              <w:rPr>
                <w:lang w:eastAsia="zh-CN"/>
              </w:rPr>
              <w:t xml:space="preserve"> </w:t>
            </w:r>
            <w:r w:rsidR="004803D5">
              <w:rPr>
                <w:lang w:eastAsia="zh-CN"/>
              </w:rPr>
              <w:fldChar w:fldCharType="begin"/>
            </w:r>
            <w:r w:rsidR="004803D5">
              <w:rPr>
                <w:lang w:eastAsia="zh-CN"/>
              </w:rPr>
              <w:instrText xml:space="preserve"> REF _Ref156900984 \h </w:instrText>
            </w:r>
            <w:r w:rsidR="004803D5">
              <w:rPr>
                <w:lang w:eastAsia="zh-CN"/>
              </w:rPr>
            </w:r>
            <w:r w:rsidR="004803D5">
              <w:rPr>
                <w:lang w:eastAsia="zh-CN"/>
              </w:rPr>
              <w:fldChar w:fldCharType="separate"/>
            </w:r>
            <w:r w:rsidR="00533D51">
              <w:t xml:space="preserve">Table </w:t>
            </w:r>
            <w:r w:rsidR="00533D51">
              <w:rPr>
                <w:noProof/>
              </w:rPr>
              <w:t>5</w:t>
            </w:r>
            <w:r w:rsidR="004803D5">
              <w:rPr>
                <w:lang w:eastAsia="zh-CN"/>
              </w:rPr>
              <w:fldChar w:fldCharType="end"/>
            </w:r>
            <w:r>
              <w:rPr>
                <w:lang w:eastAsia="zh-CN"/>
              </w:rPr>
              <w:t>.</w:t>
            </w:r>
          </w:p>
        </w:tc>
      </w:tr>
    </w:tbl>
    <w:p w14:paraId="2029F1DE" w14:textId="77777777" w:rsidR="00C73228" w:rsidRPr="006F15EC" w:rsidRDefault="00C73228" w:rsidP="00C73228"/>
    <w:p w14:paraId="0430880D" w14:textId="6AFED0B3" w:rsidR="00C73228" w:rsidRPr="004803D5" w:rsidRDefault="004803D5" w:rsidP="004803D5">
      <w:pPr>
        <w:pStyle w:val="af4"/>
        <w:jc w:val="center"/>
      </w:pPr>
      <w:bookmarkStart w:id="233" w:name="_Ref156900984"/>
      <w:r>
        <w:t xml:space="preserve">Table </w:t>
      </w:r>
      <w:r w:rsidR="00636FC1">
        <w:fldChar w:fldCharType="begin"/>
      </w:r>
      <w:r w:rsidR="00636FC1">
        <w:instrText xml:space="preserve"> SEQ Table \* ARABIC </w:instrText>
      </w:r>
      <w:r w:rsidR="00636FC1">
        <w:fldChar w:fldCharType="separate"/>
      </w:r>
      <w:r w:rsidR="00533D51">
        <w:rPr>
          <w:noProof/>
        </w:rPr>
        <w:t>5</w:t>
      </w:r>
      <w:r w:rsidR="00636FC1">
        <w:rPr>
          <w:noProof/>
        </w:rPr>
        <w:fldChar w:fldCharType="end"/>
      </w:r>
      <w:bookmarkEnd w:id="233"/>
      <w:r>
        <w:t xml:space="preserve"> </w:t>
      </w:r>
      <w:proofErr w:type="spellStart"/>
      <w:r w:rsidR="00C73228">
        <w:t>AI_TrainingData</w:t>
      </w:r>
      <w:proofErr w:type="spellEnd"/>
      <w:r w:rsidR="00C73228">
        <w:t xml:space="preserve"> properties</w:t>
      </w:r>
    </w:p>
    <w:tbl>
      <w:tblPr>
        <w:tblStyle w:val="af1"/>
        <w:tblW w:w="0" w:type="auto"/>
        <w:tblLook w:val="04A0" w:firstRow="1" w:lastRow="0" w:firstColumn="1" w:lastColumn="0" w:noHBand="0" w:noVBand="1"/>
      </w:tblPr>
      <w:tblGrid>
        <w:gridCol w:w="2169"/>
        <w:gridCol w:w="1828"/>
        <w:gridCol w:w="2895"/>
        <w:gridCol w:w="1738"/>
      </w:tblGrid>
      <w:tr w:rsidR="00C73228" w14:paraId="035EE4FC" w14:textId="77777777" w:rsidTr="00583478">
        <w:tc>
          <w:tcPr>
            <w:tcW w:w="2315" w:type="dxa"/>
            <w:vAlign w:val="center"/>
          </w:tcPr>
          <w:p w14:paraId="54E00941" w14:textId="1DE55DEE" w:rsidR="00C73228" w:rsidRPr="009A6478" w:rsidRDefault="000622AF" w:rsidP="003A289F">
            <w:pPr>
              <w:jc w:val="center"/>
              <w:rPr>
                <w:b/>
                <w:bCs/>
              </w:rPr>
            </w:pPr>
            <w:r>
              <w:rPr>
                <w:b/>
                <w:bCs/>
              </w:rPr>
              <w:t>XML Property</w:t>
            </w:r>
          </w:p>
        </w:tc>
        <w:tc>
          <w:tcPr>
            <w:tcW w:w="1970" w:type="dxa"/>
            <w:vAlign w:val="center"/>
          </w:tcPr>
          <w:p w14:paraId="31CFD4BC" w14:textId="77777777" w:rsidR="00C73228" w:rsidRPr="009A6478" w:rsidRDefault="00C73228" w:rsidP="003A289F">
            <w:pPr>
              <w:jc w:val="center"/>
              <w:rPr>
                <w:b/>
                <w:bCs/>
              </w:rPr>
            </w:pPr>
            <w:r w:rsidRPr="009A6478">
              <w:rPr>
                <w:b/>
                <w:bCs/>
              </w:rPr>
              <w:t>Definition</w:t>
            </w:r>
          </w:p>
        </w:tc>
        <w:tc>
          <w:tcPr>
            <w:tcW w:w="2416" w:type="dxa"/>
            <w:vAlign w:val="center"/>
          </w:tcPr>
          <w:p w14:paraId="0D210D23" w14:textId="77777777" w:rsidR="00C73228" w:rsidRPr="009A6478" w:rsidRDefault="00C73228" w:rsidP="003A289F">
            <w:pPr>
              <w:jc w:val="center"/>
              <w:rPr>
                <w:b/>
                <w:bCs/>
              </w:rPr>
            </w:pPr>
            <w:r w:rsidRPr="009A6478">
              <w:rPr>
                <w:b/>
                <w:bCs/>
              </w:rPr>
              <w:t>Data type and values</w:t>
            </w:r>
          </w:p>
        </w:tc>
        <w:tc>
          <w:tcPr>
            <w:tcW w:w="1929" w:type="dxa"/>
            <w:vAlign w:val="center"/>
          </w:tcPr>
          <w:p w14:paraId="4801AD37" w14:textId="77777777" w:rsidR="00C73228" w:rsidRPr="009A6478" w:rsidRDefault="00C73228" w:rsidP="003A289F">
            <w:pPr>
              <w:jc w:val="center"/>
              <w:rPr>
                <w:b/>
                <w:bCs/>
              </w:rPr>
            </w:pPr>
            <w:r>
              <w:rPr>
                <w:b/>
                <w:bCs/>
              </w:rPr>
              <w:t>Obligation</w:t>
            </w:r>
          </w:p>
        </w:tc>
      </w:tr>
      <w:tr w:rsidR="005336D4" w14:paraId="46307778" w14:textId="77777777" w:rsidTr="00436470">
        <w:tc>
          <w:tcPr>
            <w:tcW w:w="2315" w:type="dxa"/>
            <w:vAlign w:val="center"/>
          </w:tcPr>
          <w:p w14:paraId="63B5F74A" w14:textId="584F8EF1" w:rsidR="005336D4" w:rsidRPr="005336D4" w:rsidRDefault="005336D4" w:rsidP="005336D4">
            <w:pPr>
              <w:rPr>
                <w:lang w:eastAsia="zh-CN"/>
              </w:rPr>
            </w:pPr>
            <w:r>
              <w:rPr>
                <w:rFonts w:hint="eastAsia"/>
                <w:lang w:eastAsia="zh-CN"/>
              </w:rPr>
              <w:t>t</w:t>
            </w:r>
            <w:r>
              <w:rPr>
                <w:lang w:eastAsia="zh-CN"/>
              </w:rPr>
              <w:t>ype</w:t>
            </w:r>
          </w:p>
        </w:tc>
        <w:tc>
          <w:tcPr>
            <w:tcW w:w="1970" w:type="dxa"/>
            <w:vAlign w:val="center"/>
          </w:tcPr>
          <w:p w14:paraId="56DCC0DA" w14:textId="7F2B8DE9" w:rsidR="005336D4" w:rsidRPr="005336D4" w:rsidRDefault="005336D4" w:rsidP="005336D4">
            <w:pPr>
              <w:rPr>
                <w:lang w:eastAsia="zh-CN"/>
              </w:rPr>
            </w:pPr>
            <w:r>
              <w:rPr>
                <w:lang w:eastAsia="zh-CN"/>
              </w:rPr>
              <w:t>Type of the training data.</w:t>
            </w:r>
          </w:p>
        </w:tc>
        <w:tc>
          <w:tcPr>
            <w:tcW w:w="2416" w:type="dxa"/>
            <w:vAlign w:val="center"/>
          </w:tcPr>
          <w:p w14:paraId="6DDF4568" w14:textId="3E1D9456" w:rsidR="005336D4" w:rsidRPr="005336D4" w:rsidRDefault="005336D4" w:rsidP="005336D4">
            <w:pPr>
              <w:rPr>
                <w:lang w:eastAsia="zh-CN"/>
              </w:rPr>
            </w:pPr>
            <w:r>
              <w:rPr>
                <w:lang w:eastAsia="zh-CN"/>
              </w:rPr>
              <w:t>“</w:t>
            </w:r>
            <w:proofErr w:type="spellStart"/>
            <w:r>
              <w:rPr>
                <w:lang w:eastAsia="zh-CN"/>
              </w:rPr>
              <w:t>AI_</w:t>
            </w:r>
            <w:r w:rsidR="00E2132C">
              <w:rPr>
                <w:lang w:eastAsia="zh-CN"/>
              </w:rPr>
              <w:t>Abstract</w:t>
            </w:r>
            <w:r>
              <w:rPr>
                <w:lang w:eastAsia="zh-CN"/>
              </w:rPr>
              <w:t>TrainingData</w:t>
            </w:r>
            <w:proofErr w:type="spellEnd"/>
            <w:r>
              <w:rPr>
                <w:lang w:eastAsia="zh-CN"/>
              </w:rPr>
              <w:t>”</w:t>
            </w:r>
          </w:p>
        </w:tc>
        <w:tc>
          <w:tcPr>
            <w:tcW w:w="1929" w:type="dxa"/>
          </w:tcPr>
          <w:p w14:paraId="29769B4C" w14:textId="4BF249B3" w:rsidR="005336D4" w:rsidRPr="005336D4" w:rsidRDefault="005336D4" w:rsidP="005336D4">
            <w:pPr>
              <w:rPr>
                <w:lang w:eastAsia="zh-CN"/>
              </w:rPr>
            </w:pPr>
            <w:r>
              <w:rPr>
                <w:rFonts w:hint="eastAsia"/>
                <w:lang w:eastAsia="zh-CN"/>
              </w:rPr>
              <w:t>M</w:t>
            </w:r>
            <w:r>
              <w:rPr>
                <w:lang w:eastAsia="zh-CN"/>
              </w:rPr>
              <w:t>andatory</w:t>
            </w:r>
          </w:p>
        </w:tc>
      </w:tr>
      <w:tr w:rsidR="005336D4" w14:paraId="462A7800" w14:textId="77777777" w:rsidTr="00583478">
        <w:tc>
          <w:tcPr>
            <w:tcW w:w="2315" w:type="dxa"/>
            <w:vAlign w:val="center"/>
          </w:tcPr>
          <w:p w14:paraId="220E945A" w14:textId="77777777" w:rsidR="005336D4" w:rsidRDefault="005336D4" w:rsidP="005336D4">
            <w:pPr>
              <w:rPr>
                <w:lang w:eastAsia="zh-CN"/>
              </w:rPr>
            </w:pPr>
            <w:r>
              <w:rPr>
                <w:lang w:eastAsia="zh-CN"/>
              </w:rPr>
              <w:t>id</w:t>
            </w:r>
          </w:p>
        </w:tc>
        <w:tc>
          <w:tcPr>
            <w:tcW w:w="1970" w:type="dxa"/>
            <w:vAlign w:val="center"/>
          </w:tcPr>
          <w:p w14:paraId="245E02C9" w14:textId="66828619" w:rsidR="005336D4" w:rsidRDefault="005336D4" w:rsidP="005336D4">
            <w:r>
              <w:rPr>
                <w:rFonts w:hint="eastAsia"/>
                <w:lang w:eastAsia="zh-CN"/>
              </w:rPr>
              <w:t xml:space="preserve">Identification of the </w:t>
            </w:r>
            <w:r>
              <w:rPr>
                <w:lang w:eastAsia="zh-CN"/>
              </w:rPr>
              <w:t xml:space="preserve">AI </w:t>
            </w:r>
            <w:r>
              <w:rPr>
                <w:rFonts w:hint="eastAsia"/>
                <w:lang w:eastAsia="zh-CN"/>
              </w:rPr>
              <w:t>training data</w:t>
            </w:r>
            <w:r>
              <w:rPr>
                <w:lang w:eastAsia="zh-CN"/>
              </w:rPr>
              <w:t>.</w:t>
            </w:r>
          </w:p>
        </w:tc>
        <w:tc>
          <w:tcPr>
            <w:tcW w:w="2416" w:type="dxa"/>
            <w:vAlign w:val="center"/>
          </w:tcPr>
          <w:p w14:paraId="459D9470" w14:textId="5DFE6153" w:rsidR="005336D4" w:rsidRDefault="00311DDE" w:rsidP="005336D4">
            <w:proofErr w:type="spellStart"/>
            <w:r>
              <w:rPr>
                <w:lang w:eastAsia="zh-CN"/>
              </w:rPr>
              <w:t>CharacterString</w:t>
            </w:r>
            <w:proofErr w:type="spellEnd"/>
            <w:r w:rsidR="005336D4">
              <w:rPr>
                <w:lang w:eastAsia="zh-CN"/>
              </w:rPr>
              <w:t xml:space="preserve"> [</w:t>
            </w:r>
            <w:proofErr w:type="gramStart"/>
            <w:r w:rsidR="005336D4">
              <w:rPr>
                <w:lang w:eastAsia="zh-CN"/>
              </w:rPr>
              <w:t>1..</w:t>
            </w:r>
            <w:proofErr w:type="gramEnd"/>
            <w:r w:rsidR="005336D4">
              <w:rPr>
                <w:lang w:eastAsia="zh-CN"/>
              </w:rPr>
              <w:t>1]</w:t>
            </w:r>
          </w:p>
        </w:tc>
        <w:tc>
          <w:tcPr>
            <w:tcW w:w="1929" w:type="dxa"/>
          </w:tcPr>
          <w:p w14:paraId="4954681A" w14:textId="77777777" w:rsidR="005336D4" w:rsidRDefault="005336D4" w:rsidP="005336D4">
            <w:pPr>
              <w:rPr>
                <w:lang w:eastAsia="zh-CN"/>
              </w:rPr>
            </w:pPr>
            <w:r>
              <w:rPr>
                <w:rFonts w:hint="eastAsia"/>
                <w:lang w:eastAsia="zh-CN"/>
              </w:rPr>
              <w:t>M</w:t>
            </w:r>
            <w:r>
              <w:rPr>
                <w:lang w:eastAsia="zh-CN"/>
              </w:rPr>
              <w:t>andatory</w:t>
            </w:r>
          </w:p>
        </w:tc>
      </w:tr>
      <w:tr w:rsidR="005336D4" w14:paraId="65169B39" w14:textId="77777777" w:rsidTr="00583478">
        <w:tc>
          <w:tcPr>
            <w:tcW w:w="2315" w:type="dxa"/>
            <w:vAlign w:val="center"/>
          </w:tcPr>
          <w:p w14:paraId="05AE810B" w14:textId="5F34B4C3" w:rsidR="005336D4" w:rsidRDefault="005336D4" w:rsidP="005336D4">
            <w:pPr>
              <w:rPr>
                <w:lang w:eastAsia="zh-CN"/>
              </w:rPr>
            </w:pPr>
            <w:proofErr w:type="spellStart"/>
            <w:r>
              <w:rPr>
                <w:rFonts w:hint="eastAsia"/>
                <w:lang w:eastAsia="zh-CN"/>
              </w:rPr>
              <w:t>d</w:t>
            </w:r>
            <w:r>
              <w:rPr>
                <w:lang w:eastAsia="zh-CN"/>
              </w:rPr>
              <w:t>atasetId</w:t>
            </w:r>
            <w:proofErr w:type="spellEnd"/>
          </w:p>
        </w:tc>
        <w:tc>
          <w:tcPr>
            <w:tcW w:w="1970" w:type="dxa"/>
            <w:vAlign w:val="center"/>
          </w:tcPr>
          <w:p w14:paraId="12992D55" w14:textId="30F5B9A1" w:rsidR="005336D4" w:rsidRDefault="005336D4" w:rsidP="005336D4">
            <w:pPr>
              <w:rPr>
                <w:lang w:eastAsia="zh-CN"/>
              </w:rPr>
            </w:pPr>
            <w:r>
              <w:rPr>
                <w:lang w:eastAsia="zh-CN"/>
              </w:rPr>
              <w:t>Identification</w:t>
            </w:r>
            <w:r>
              <w:rPr>
                <w:rFonts w:hint="eastAsia"/>
                <w:lang w:eastAsia="zh-CN"/>
              </w:rPr>
              <w:t xml:space="preserve"> of the </w:t>
            </w:r>
            <w:r>
              <w:rPr>
                <w:lang w:eastAsia="zh-CN"/>
              </w:rPr>
              <w:t xml:space="preserve">training dataset that the </w:t>
            </w:r>
            <w:r>
              <w:rPr>
                <w:lang w:eastAsia="zh-CN"/>
              </w:rPr>
              <w:lastRenderedPageBreak/>
              <w:t>training sample belongs to.</w:t>
            </w:r>
          </w:p>
        </w:tc>
        <w:tc>
          <w:tcPr>
            <w:tcW w:w="2416" w:type="dxa"/>
            <w:vAlign w:val="center"/>
          </w:tcPr>
          <w:p w14:paraId="196CE169" w14:textId="2FEE14A9" w:rsidR="005336D4" w:rsidRDefault="00311DDE" w:rsidP="005336D4">
            <w:pPr>
              <w:rPr>
                <w:lang w:eastAsia="zh-CN"/>
              </w:rPr>
            </w:pPr>
            <w:proofErr w:type="spellStart"/>
            <w:r>
              <w:rPr>
                <w:lang w:eastAsia="zh-CN"/>
              </w:rPr>
              <w:lastRenderedPageBreak/>
              <w:t>CharacterString</w:t>
            </w:r>
            <w:proofErr w:type="spellEnd"/>
            <w:r w:rsidR="005336D4">
              <w:rPr>
                <w:lang w:eastAsia="zh-CN"/>
              </w:rPr>
              <w:t xml:space="preserve"> [</w:t>
            </w:r>
            <w:proofErr w:type="gramStart"/>
            <w:r w:rsidR="005336D4">
              <w:rPr>
                <w:lang w:eastAsia="zh-CN"/>
              </w:rPr>
              <w:t>0..</w:t>
            </w:r>
            <w:proofErr w:type="gramEnd"/>
            <w:r w:rsidR="005336D4">
              <w:rPr>
                <w:lang w:eastAsia="zh-CN"/>
              </w:rPr>
              <w:t>1]</w:t>
            </w:r>
          </w:p>
        </w:tc>
        <w:tc>
          <w:tcPr>
            <w:tcW w:w="1929" w:type="dxa"/>
          </w:tcPr>
          <w:p w14:paraId="01103039" w14:textId="323ACA53" w:rsidR="005336D4" w:rsidRDefault="005336D4" w:rsidP="005336D4">
            <w:pPr>
              <w:rPr>
                <w:lang w:eastAsia="zh-CN"/>
              </w:rPr>
            </w:pPr>
            <w:r>
              <w:rPr>
                <w:rFonts w:hint="eastAsia"/>
                <w:lang w:eastAsia="zh-CN"/>
              </w:rPr>
              <w:t>O</w:t>
            </w:r>
            <w:r>
              <w:rPr>
                <w:lang w:eastAsia="zh-CN"/>
              </w:rPr>
              <w:t>ptional</w:t>
            </w:r>
          </w:p>
        </w:tc>
      </w:tr>
      <w:tr w:rsidR="005336D4" w14:paraId="59357EAC" w14:textId="77777777" w:rsidTr="00583478">
        <w:tc>
          <w:tcPr>
            <w:tcW w:w="2315" w:type="dxa"/>
            <w:vAlign w:val="center"/>
          </w:tcPr>
          <w:p w14:paraId="664A6792" w14:textId="135B41A2" w:rsidR="005336D4" w:rsidRDefault="005336D4" w:rsidP="005336D4">
            <w:proofErr w:type="spellStart"/>
            <w:r>
              <w:rPr>
                <w:lang w:eastAsia="zh-CN"/>
              </w:rPr>
              <w:t>trainingType</w:t>
            </w:r>
            <w:proofErr w:type="spellEnd"/>
          </w:p>
        </w:tc>
        <w:tc>
          <w:tcPr>
            <w:tcW w:w="1970" w:type="dxa"/>
            <w:vAlign w:val="center"/>
          </w:tcPr>
          <w:p w14:paraId="4F74487F" w14:textId="2EEA6883" w:rsidR="005336D4" w:rsidRDefault="005336D4" w:rsidP="005336D4">
            <w:r>
              <w:rPr>
                <w:rFonts w:hint="eastAsia"/>
                <w:lang w:eastAsia="zh-CN"/>
              </w:rPr>
              <w:t xml:space="preserve">Training type of the </w:t>
            </w:r>
            <w:r>
              <w:rPr>
                <w:lang w:eastAsia="zh-CN"/>
              </w:rPr>
              <w:t xml:space="preserve">individual AI </w:t>
            </w:r>
            <w:r>
              <w:rPr>
                <w:rFonts w:hint="eastAsia"/>
                <w:lang w:eastAsia="zh-CN"/>
              </w:rPr>
              <w:t>training sample.</w:t>
            </w:r>
          </w:p>
        </w:tc>
        <w:tc>
          <w:tcPr>
            <w:tcW w:w="2416" w:type="dxa"/>
            <w:vAlign w:val="center"/>
          </w:tcPr>
          <w:p w14:paraId="3B0DFEAA" w14:textId="249A7D95" w:rsidR="005336D4" w:rsidRDefault="005336D4" w:rsidP="005336D4">
            <w:proofErr w:type="spellStart"/>
            <w:r>
              <w:rPr>
                <w:rFonts w:hint="eastAsia"/>
                <w:lang w:eastAsia="zh-CN"/>
              </w:rPr>
              <w:t>AI_TrainingTypeCode</w:t>
            </w:r>
            <w:proofErr w:type="spellEnd"/>
            <w:r>
              <w:rPr>
                <w:rFonts w:hint="eastAsia"/>
                <w:lang w:eastAsia="zh-CN"/>
              </w:rPr>
              <w:t xml:space="preserve"> [</w:t>
            </w:r>
            <w:proofErr w:type="gramStart"/>
            <w:r>
              <w:rPr>
                <w:lang w:eastAsia="zh-CN"/>
              </w:rPr>
              <w:t>0..</w:t>
            </w:r>
            <w:proofErr w:type="gramEnd"/>
            <w:r>
              <w:rPr>
                <w:lang w:eastAsia="zh-CN"/>
              </w:rPr>
              <w:t>1</w:t>
            </w:r>
            <w:r>
              <w:rPr>
                <w:rFonts w:hint="eastAsia"/>
                <w:lang w:eastAsia="zh-CN"/>
              </w:rPr>
              <w:t>]</w:t>
            </w:r>
          </w:p>
        </w:tc>
        <w:tc>
          <w:tcPr>
            <w:tcW w:w="1929" w:type="dxa"/>
          </w:tcPr>
          <w:p w14:paraId="22EF8106" w14:textId="4D9CB7A5" w:rsidR="005336D4" w:rsidRDefault="005336D4" w:rsidP="005336D4">
            <w:r>
              <w:rPr>
                <w:rFonts w:hint="eastAsia"/>
                <w:lang w:eastAsia="zh-CN"/>
              </w:rPr>
              <w:t>O</w:t>
            </w:r>
            <w:r>
              <w:rPr>
                <w:lang w:eastAsia="zh-CN"/>
              </w:rPr>
              <w:t>ptional</w:t>
            </w:r>
          </w:p>
        </w:tc>
      </w:tr>
      <w:tr w:rsidR="005336D4" w14:paraId="47EC2586" w14:textId="77777777" w:rsidTr="00583478">
        <w:tc>
          <w:tcPr>
            <w:tcW w:w="2315" w:type="dxa"/>
            <w:vAlign w:val="center"/>
          </w:tcPr>
          <w:p w14:paraId="74496EDD" w14:textId="63F8D2B6" w:rsidR="005336D4" w:rsidRDefault="005336D4" w:rsidP="005336D4">
            <w:proofErr w:type="spellStart"/>
            <w:r>
              <w:rPr>
                <w:rFonts w:hint="eastAsia"/>
                <w:lang w:eastAsia="zh-CN"/>
              </w:rPr>
              <w:t>numberOfLab</w:t>
            </w:r>
            <w:r>
              <w:rPr>
                <w:lang w:eastAsia="zh-CN"/>
              </w:rPr>
              <w:t>e</w:t>
            </w:r>
            <w:r>
              <w:rPr>
                <w:rFonts w:hint="eastAsia"/>
                <w:lang w:eastAsia="zh-CN"/>
              </w:rPr>
              <w:t>ls</w:t>
            </w:r>
            <w:proofErr w:type="spellEnd"/>
          </w:p>
        </w:tc>
        <w:tc>
          <w:tcPr>
            <w:tcW w:w="1970" w:type="dxa"/>
            <w:vAlign w:val="center"/>
          </w:tcPr>
          <w:p w14:paraId="402F0115" w14:textId="71B84274" w:rsidR="005336D4" w:rsidRDefault="005336D4" w:rsidP="005336D4">
            <w:r>
              <w:rPr>
                <w:rFonts w:hint="eastAsia"/>
                <w:lang w:eastAsia="zh-CN"/>
              </w:rPr>
              <w:t xml:space="preserve">Total number of labels in the </w:t>
            </w:r>
            <w:r>
              <w:rPr>
                <w:lang w:eastAsia="zh-CN"/>
              </w:rPr>
              <w:t xml:space="preserve">individual AI </w:t>
            </w:r>
            <w:r>
              <w:rPr>
                <w:rFonts w:hint="eastAsia"/>
                <w:lang w:eastAsia="zh-CN"/>
              </w:rPr>
              <w:t>training sample</w:t>
            </w:r>
            <w:r>
              <w:rPr>
                <w:lang w:eastAsia="zh-CN"/>
              </w:rPr>
              <w:t>.</w:t>
            </w:r>
          </w:p>
        </w:tc>
        <w:tc>
          <w:tcPr>
            <w:tcW w:w="2416" w:type="dxa"/>
            <w:vAlign w:val="center"/>
          </w:tcPr>
          <w:p w14:paraId="66495293" w14:textId="6F16F6F6" w:rsidR="005336D4" w:rsidRDefault="00311DDE" w:rsidP="005336D4">
            <w:r>
              <w:rPr>
                <w:lang w:eastAsia="zh-CN"/>
              </w:rPr>
              <w:t>Int</w:t>
            </w:r>
            <w:r w:rsidR="005336D4">
              <w:rPr>
                <w:rFonts w:hint="eastAsia"/>
                <w:lang w:eastAsia="zh-CN"/>
              </w:rPr>
              <w:t xml:space="preserve"> [</w:t>
            </w:r>
            <w:proofErr w:type="gramStart"/>
            <w:r w:rsidR="005336D4">
              <w:rPr>
                <w:lang w:eastAsia="zh-CN"/>
              </w:rPr>
              <w:t>0..</w:t>
            </w:r>
            <w:proofErr w:type="gramEnd"/>
            <w:r w:rsidR="005336D4">
              <w:rPr>
                <w:lang w:eastAsia="zh-CN"/>
              </w:rPr>
              <w:t>1</w:t>
            </w:r>
            <w:r w:rsidR="005336D4">
              <w:rPr>
                <w:rFonts w:hint="eastAsia"/>
                <w:lang w:eastAsia="zh-CN"/>
              </w:rPr>
              <w:t>]</w:t>
            </w:r>
          </w:p>
        </w:tc>
        <w:tc>
          <w:tcPr>
            <w:tcW w:w="1929" w:type="dxa"/>
          </w:tcPr>
          <w:p w14:paraId="25F1CA57" w14:textId="2DA7BCC9" w:rsidR="005336D4" w:rsidRDefault="005336D4" w:rsidP="005336D4">
            <w:r>
              <w:rPr>
                <w:rFonts w:hint="eastAsia"/>
                <w:lang w:eastAsia="zh-CN"/>
              </w:rPr>
              <w:t>O</w:t>
            </w:r>
            <w:r>
              <w:rPr>
                <w:lang w:eastAsia="zh-CN"/>
              </w:rPr>
              <w:t>ptional</w:t>
            </w:r>
          </w:p>
        </w:tc>
      </w:tr>
      <w:tr w:rsidR="005336D4" w14:paraId="4798F3D3" w14:textId="77777777" w:rsidTr="00583478">
        <w:tc>
          <w:tcPr>
            <w:tcW w:w="2315" w:type="dxa"/>
            <w:vAlign w:val="center"/>
          </w:tcPr>
          <w:p w14:paraId="543F2F83" w14:textId="43337552" w:rsidR="005336D4" w:rsidRDefault="005336D4" w:rsidP="005336D4">
            <w:pPr>
              <w:rPr>
                <w:lang w:eastAsia="zh-CN"/>
              </w:rPr>
            </w:pPr>
            <w:proofErr w:type="spellStart"/>
            <w:r>
              <w:rPr>
                <w:rFonts w:hint="eastAsia"/>
                <w:lang w:eastAsia="zh-CN"/>
              </w:rPr>
              <w:t>d</w:t>
            </w:r>
            <w:r>
              <w:rPr>
                <w:lang w:eastAsia="zh-CN"/>
              </w:rPr>
              <w:t>ataSources</w:t>
            </w:r>
            <w:proofErr w:type="spellEnd"/>
          </w:p>
        </w:tc>
        <w:tc>
          <w:tcPr>
            <w:tcW w:w="1970" w:type="dxa"/>
            <w:vAlign w:val="center"/>
          </w:tcPr>
          <w:p w14:paraId="170EA61C" w14:textId="0F28718A" w:rsidR="005336D4" w:rsidRDefault="005336D4" w:rsidP="005336D4">
            <w:pPr>
              <w:rPr>
                <w:lang w:eastAsia="zh-CN"/>
              </w:rPr>
            </w:pPr>
            <w:r>
              <w:rPr>
                <w:rFonts w:hint="eastAsia"/>
                <w:lang w:eastAsia="zh-CN"/>
              </w:rPr>
              <w:t>C</w:t>
            </w:r>
            <w:r>
              <w:rPr>
                <w:lang w:eastAsia="zh-CN"/>
              </w:rPr>
              <w:t xml:space="preserve">itation of inputs </w:t>
            </w:r>
            <w:r>
              <w:rPr>
                <w:rFonts w:hint="eastAsia"/>
                <w:lang w:eastAsia="zh-CN"/>
              </w:rPr>
              <w:t>t</w:t>
            </w:r>
            <w:r>
              <w:rPr>
                <w:lang w:eastAsia="zh-CN"/>
              </w:rPr>
              <w:t>o prepare a training sample.</w:t>
            </w:r>
          </w:p>
        </w:tc>
        <w:tc>
          <w:tcPr>
            <w:tcW w:w="2416" w:type="dxa"/>
            <w:vAlign w:val="center"/>
          </w:tcPr>
          <w:p w14:paraId="28073AC5" w14:textId="50177B37" w:rsidR="005336D4" w:rsidRDefault="001E4003" w:rsidP="005336D4">
            <w:pPr>
              <w:rPr>
                <w:lang w:eastAsia="zh-CN"/>
              </w:rPr>
            </w:pPr>
            <w:proofErr w:type="spellStart"/>
            <w:r>
              <w:rPr>
                <w:lang w:eastAsia="zh-CN"/>
              </w:rPr>
              <w:t>CI_Citation</w:t>
            </w:r>
            <w:proofErr w:type="spellEnd"/>
            <w:r w:rsidR="005336D4">
              <w:rPr>
                <w:lang w:eastAsia="zh-CN"/>
              </w:rPr>
              <w:t xml:space="preserve"> [</w:t>
            </w:r>
            <w:proofErr w:type="gramStart"/>
            <w:r w:rsidR="005336D4">
              <w:rPr>
                <w:lang w:eastAsia="zh-CN"/>
              </w:rPr>
              <w:t>0..</w:t>
            </w:r>
            <w:proofErr w:type="gramEnd"/>
            <w:r w:rsidR="005336D4">
              <w:rPr>
                <w:lang w:eastAsia="zh-CN"/>
              </w:rPr>
              <w:t>*]</w:t>
            </w:r>
          </w:p>
        </w:tc>
        <w:tc>
          <w:tcPr>
            <w:tcW w:w="1929" w:type="dxa"/>
          </w:tcPr>
          <w:p w14:paraId="38664CB1" w14:textId="64A7E137" w:rsidR="005336D4" w:rsidRDefault="005336D4" w:rsidP="005336D4">
            <w:pPr>
              <w:rPr>
                <w:lang w:eastAsia="zh-CN"/>
              </w:rPr>
            </w:pPr>
            <w:r>
              <w:rPr>
                <w:rFonts w:hint="eastAsia"/>
                <w:lang w:eastAsia="zh-CN"/>
              </w:rPr>
              <w:t>O</w:t>
            </w:r>
            <w:r>
              <w:rPr>
                <w:lang w:eastAsia="zh-CN"/>
              </w:rPr>
              <w:t>ptional</w:t>
            </w:r>
          </w:p>
        </w:tc>
      </w:tr>
      <w:tr w:rsidR="005336D4" w14:paraId="185F54A8" w14:textId="77777777" w:rsidTr="00583478">
        <w:tc>
          <w:tcPr>
            <w:tcW w:w="2315" w:type="dxa"/>
            <w:vAlign w:val="center"/>
          </w:tcPr>
          <w:p w14:paraId="15819EA8" w14:textId="73337E31" w:rsidR="005336D4" w:rsidRDefault="005336D4" w:rsidP="005336D4">
            <w:pPr>
              <w:rPr>
                <w:lang w:eastAsia="zh-CN"/>
              </w:rPr>
            </w:pPr>
            <w:r>
              <w:rPr>
                <w:rFonts w:hint="eastAsia"/>
                <w:lang w:eastAsia="zh-CN"/>
              </w:rPr>
              <w:t>l</w:t>
            </w:r>
            <w:r>
              <w:rPr>
                <w:lang w:eastAsia="zh-CN"/>
              </w:rPr>
              <w:t>abels</w:t>
            </w:r>
          </w:p>
        </w:tc>
        <w:tc>
          <w:tcPr>
            <w:tcW w:w="1970" w:type="dxa"/>
          </w:tcPr>
          <w:p w14:paraId="28B049A8" w14:textId="00BDE4A2" w:rsidR="005336D4" w:rsidRDefault="005336D4" w:rsidP="005336D4">
            <w:pPr>
              <w:rPr>
                <w:lang w:eastAsia="zh-CN"/>
              </w:rPr>
            </w:pPr>
            <w:r>
              <w:rPr>
                <w:rFonts w:hint="eastAsia"/>
                <w:lang w:eastAsia="zh-CN"/>
              </w:rPr>
              <w:t>L</w:t>
            </w:r>
            <w:r>
              <w:rPr>
                <w:lang w:eastAsia="zh-CN"/>
              </w:rPr>
              <w:t>abels in the training data.</w:t>
            </w:r>
          </w:p>
        </w:tc>
        <w:tc>
          <w:tcPr>
            <w:tcW w:w="2416" w:type="dxa"/>
          </w:tcPr>
          <w:p w14:paraId="0E067578" w14:textId="5E6FB026" w:rsidR="005336D4" w:rsidRPr="00A409BE" w:rsidRDefault="005336D4" w:rsidP="005336D4">
            <w:pPr>
              <w:rPr>
                <w:lang w:eastAsia="zh-CN"/>
              </w:rPr>
            </w:pPr>
            <w:proofErr w:type="spellStart"/>
            <w:r>
              <w:rPr>
                <w:lang w:eastAsia="zh-CN"/>
              </w:rPr>
              <w:t>AI_L</w:t>
            </w:r>
            <w:r>
              <w:rPr>
                <w:rFonts w:hint="eastAsia"/>
                <w:lang w:eastAsia="zh-CN"/>
              </w:rPr>
              <w:t>ab</w:t>
            </w:r>
            <w:r>
              <w:rPr>
                <w:lang w:eastAsia="zh-CN"/>
              </w:rPr>
              <w:t>el</w:t>
            </w:r>
            <w:proofErr w:type="spellEnd"/>
            <w:r>
              <w:rPr>
                <w:lang w:eastAsia="zh-CN"/>
              </w:rPr>
              <w:t xml:space="preserve"> [</w:t>
            </w:r>
            <w:proofErr w:type="gramStart"/>
            <w:r>
              <w:rPr>
                <w:lang w:eastAsia="zh-CN"/>
              </w:rPr>
              <w:t>1..</w:t>
            </w:r>
            <w:proofErr w:type="gramEnd"/>
            <w:r>
              <w:rPr>
                <w:lang w:eastAsia="zh-CN"/>
              </w:rPr>
              <w:t>*]</w:t>
            </w:r>
          </w:p>
        </w:tc>
        <w:tc>
          <w:tcPr>
            <w:tcW w:w="1929" w:type="dxa"/>
          </w:tcPr>
          <w:p w14:paraId="28D5425B" w14:textId="2413AF14" w:rsidR="005336D4" w:rsidRDefault="005336D4" w:rsidP="005336D4">
            <w:pPr>
              <w:rPr>
                <w:lang w:eastAsia="zh-CN"/>
              </w:rPr>
            </w:pPr>
            <w:r>
              <w:rPr>
                <w:rFonts w:hint="eastAsia"/>
                <w:lang w:eastAsia="zh-CN"/>
              </w:rPr>
              <w:t>M</w:t>
            </w:r>
            <w:r>
              <w:rPr>
                <w:lang w:eastAsia="zh-CN"/>
              </w:rPr>
              <w:t>andatory</w:t>
            </w:r>
          </w:p>
        </w:tc>
      </w:tr>
      <w:tr w:rsidR="005336D4" w14:paraId="50D4F9A6" w14:textId="77777777" w:rsidTr="00583478">
        <w:tc>
          <w:tcPr>
            <w:tcW w:w="2315" w:type="dxa"/>
            <w:vAlign w:val="center"/>
          </w:tcPr>
          <w:p w14:paraId="7B0BC745" w14:textId="5F63B5BE" w:rsidR="005336D4" w:rsidRDefault="005336D4" w:rsidP="005336D4">
            <w:pPr>
              <w:rPr>
                <w:lang w:eastAsia="zh-CN"/>
              </w:rPr>
            </w:pPr>
            <w:r>
              <w:rPr>
                <w:rFonts w:hint="eastAsia"/>
                <w:lang w:eastAsia="zh-CN"/>
              </w:rPr>
              <w:t>l</w:t>
            </w:r>
            <w:r>
              <w:rPr>
                <w:lang w:eastAsia="zh-CN"/>
              </w:rPr>
              <w:t>abeling</w:t>
            </w:r>
          </w:p>
        </w:tc>
        <w:tc>
          <w:tcPr>
            <w:tcW w:w="1970" w:type="dxa"/>
          </w:tcPr>
          <w:p w14:paraId="0DE8A292" w14:textId="3FD3C64F" w:rsidR="005336D4" w:rsidRDefault="005336D4" w:rsidP="005336D4">
            <w:pPr>
              <w:rPr>
                <w:lang w:eastAsia="zh-CN"/>
              </w:rPr>
            </w:pPr>
            <w:r>
              <w:rPr>
                <w:lang w:eastAsia="zh-CN"/>
              </w:rPr>
              <w:t>Provenance information of how the training data is labeled.</w:t>
            </w:r>
          </w:p>
        </w:tc>
        <w:tc>
          <w:tcPr>
            <w:tcW w:w="2416" w:type="dxa"/>
          </w:tcPr>
          <w:p w14:paraId="30B1824C" w14:textId="28F06F54" w:rsidR="005336D4" w:rsidRDefault="005336D4" w:rsidP="005336D4">
            <w:pPr>
              <w:rPr>
                <w:lang w:eastAsia="zh-CN"/>
              </w:rPr>
            </w:pPr>
            <w:proofErr w:type="spellStart"/>
            <w:r>
              <w:rPr>
                <w:rFonts w:hint="eastAsia"/>
                <w:lang w:eastAsia="zh-CN"/>
              </w:rPr>
              <w:t>A</w:t>
            </w:r>
            <w:r>
              <w:rPr>
                <w:lang w:eastAsia="zh-CN"/>
              </w:rPr>
              <w:t>I_Labeling</w:t>
            </w:r>
            <w:proofErr w:type="spellEnd"/>
            <w:r>
              <w:rPr>
                <w:lang w:eastAsia="zh-CN"/>
              </w:rPr>
              <w:t xml:space="preserve"> [</w:t>
            </w:r>
            <w:proofErr w:type="gramStart"/>
            <w:r>
              <w:rPr>
                <w:lang w:eastAsia="zh-CN"/>
              </w:rPr>
              <w:t>0..</w:t>
            </w:r>
            <w:proofErr w:type="gramEnd"/>
            <w:r>
              <w:rPr>
                <w:lang w:eastAsia="zh-CN"/>
              </w:rPr>
              <w:t>*]</w:t>
            </w:r>
          </w:p>
        </w:tc>
        <w:tc>
          <w:tcPr>
            <w:tcW w:w="1929" w:type="dxa"/>
          </w:tcPr>
          <w:p w14:paraId="24E06D7C" w14:textId="2AEBB5F2" w:rsidR="005336D4" w:rsidRDefault="005336D4" w:rsidP="005336D4">
            <w:pPr>
              <w:rPr>
                <w:lang w:eastAsia="zh-CN"/>
              </w:rPr>
            </w:pPr>
            <w:r>
              <w:rPr>
                <w:rFonts w:hint="eastAsia"/>
                <w:lang w:eastAsia="zh-CN"/>
              </w:rPr>
              <w:t>O</w:t>
            </w:r>
            <w:r>
              <w:rPr>
                <w:lang w:eastAsia="zh-CN"/>
              </w:rPr>
              <w:t>ptional</w:t>
            </w:r>
          </w:p>
        </w:tc>
      </w:tr>
      <w:tr w:rsidR="005336D4" w14:paraId="3E24AE07" w14:textId="77777777" w:rsidTr="00583478">
        <w:tc>
          <w:tcPr>
            <w:tcW w:w="2315" w:type="dxa"/>
            <w:vAlign w:val="center"/>
          </w:tcPr>
          <w:p w14:paraId="63051341" w14:textId="570C1015" w:rsidR="005336D4" w:rsidRDefault="005336D4" w:rsidP="005336D4">
            <w:pPr>
              <w:rPr>
                <w:lang w:eastAsia="zh-CN"/>
              </w:rPr>
            </w:pPr>
            <w:r>
              <w:rPr>
                <w:rFonts w:hint="eastAsia"/>
                <w:lang w:eastAsia="zh-CN"/>
              </w:rPr>
              <w:t>q</w:t>
            </w:r>
            <w:r>
              <w:rPr>
                <w:lang w:eastAsia="zh-CN"/>
              </w:rPr>
              <w:t>uality</w:t>
            </w:r>
          </w:p>
        </w:tc>
        <w:tc>
          <w:tcPr>
            <w:tcW w:w="1970" w:type="dxa"/>
          </w:tcPr>
          <w:p w14:paraId="54C099CD" w14:textId="17CD73BD" w:rsidR="005336D4" w:rsidRDefault="005336D4" w:rsidP="005336D4">
            <w:pPr>
              <w:rPr>
                <w:lang w:eastAsia="zh-CN"/>
              </w:rPr>
            </w:pPr>
            <w:r>
              <w:rPr>
                <w:rFonts w:hint="eastAsia"/>
                <w:lang w:eastAsia="zh-CN"/>
              </w:rPr>
              <w:t>Q</w:t>
            </w:r>
            <w:r>
              <w:rPr>
                <w:lang w:eastAsia="zh-CN"/>
              </w:rPr>
              <w:t>uality information of the training data.</w:t>
            </w:r>
          </w:p>
        </w:tc>
        <w:tc>
          <w:tcPr>
            <w:tcW w:w="2416" w:type="dxa"/>
          </w:tcPr>
          <w:p w14:paraId="7BD92A9B" w14:textId="6158FFC1" w:rsidR="005336D4" w:rsidRDefault="005336D4" w:rsidP="005336D4">
            <w:pPr>
              <w:rPr>
                <w:lang w:eastAsia="zh-CN"/>
              </w:rPr>
            </w:pPr>
            <w:proofErr w:type="spellStart"/>
            <w:r>
              <w:rPr>
                <w:lang w:eastAsia="zh-CN"/>
              </w:rPr>
              <w:t>DataQuality</w:t>
            </w:r>
            <w:proofErr w:type="spellEnd"/>
            <w:r>
              <w:rPr>
                <w:lang w:eastAsia="zh-CN"/>
              </w:rPr>
              <w:t xml:space="preserve"> [</w:t>
            </w:r>
            <w:proofErr w:type="gramStart"/>
            <w:r>
              <w:rPr>
                <w:lang w:eastAsia="zh-CN"/>
              </w:rPr>
              <w:t>0..</w:t>
            </w:r>
            <w:proofErr w:type="gramEnd"/>
            <w:r>
              <w:rPr>
                <w:lang w:eastAsia="zh-CN"/>
              </w:rPr>
              <w:t>*]</w:t>
            </w:r>
          </w:p>
        </w:tc>
        <w:tc>
          <w:tcPr>
            <w:tcW w:w="1929" w:type="dxa"/>
          </w:tcPr>
          <w:p w14:paraId="5544740B" w14:textId="5E57B07C" w:rsidR="005336D4" w:rsidRDefault="005336D4" w:rsidP="005336D4">
            <w:pPr>
              <w:rPr>
                <w:lang w:eastAsia="zh-CN"/>
              </w:rPr>
            </w:pPr>
            <w:r>
              <w:rPr>
                <w:rFonts w:hint="eastAsia"/>
                <w:lang w:eastAsia="zh-CN"/>
              </w:rPr>
              <w:t>O</w:t>
            </w:r>
            <w:r>
              <w:rPr>
                <w:lang w:eastAsia="zh-CN"/>
              </w:rPr>
              <w:t>ptional</w:t>
            </w:r>
          </w:p>
        </w:tc>
      </w:tr>
    </w:tbl>
    <w:p w14:paraId="2A334AC3" w14:textId="377DF90F" w:rsidR="002A6BAD" w:rsidRDefault="002A6BAD" w:rsidP="00B32192"/>
    <w:p w14:paraId="76C88C69" w14:textId="553B7B81" w:rsidR="00C056E4" w:rsidRDefault="00C056E4" w:rsidP="00B32192">
      <w:pPr>
        <w:rPr>
          <w:lang w:eastAsia="zh-CN"/>
        </w:rPr>
      </w:pPr>
      <w:r>
        <w:rPr>
          <w:rFonts w:hint="eastAsia"/>
          <w:lang w:eastAsia="zh-CN"/>
        </w:rPr>
        <w:t>E</w:t>
      </w:r>
      <w:r>
        <w:rPr>
          <w:lang w:eastAsia="zh-CN"/>
        </w:rPr>
        <w:t>xample:</w:t>
      </w:r>
    </w:p>
    <w:p w14:paraId="56D27281" w14:textId="7BC4651E" w:rsidR="00CF29C3" w:rsidRDefault="00CF29C3" w:rsidP="006A14CC">
      <w:pPr>
        <w:ind w:leftChars="200" w:left="480"/>
        <w:rPr>
          <w:lang w:eastAsia="zh-CN"/>
        </w:rPr>
      </w:pPr>
      <w:r>
        <w:rPr>
          <w:lang w:eastAsia="zh-CN"/>
        </w:rPr>
        <w:t>&lt;type&gt;</w:t>
      </w:r>
      <w:proofErr w:type="spellStart"/>
      <w:r>
        <w:rPr>
          <w:lang w:eastAsia="zh-CN"/>
        </w:rPr>
        <w:t>AI_</w:t>
      </w:r>
      <w:r w:rsidR="002E5982">
        <w:rPr>
          <w:lang w:eastAsia="zh-CN"/>
        </w:rPr>
        <w:t>Abstract</w:t>
      </w:r>
      <w:r>
        <w:rPr>
          <w:lang w:eastAsia="zh-CN"/>
        </w:rPr>
        <w:t>TrainingData</w:t>
      </w:r>
      <w:proofErr w:type="spellEnd"/>
      <w:r>
        <w:rPr>
          <w:lang w:eastAsia="zh-CN"/>
        </w:rPr>
        <w:t>&lt;/type&gt;</w:t>
      </w:r>
    </w:p>
    <w:p w14:paraId="443AD3A0" w14:textId="388EBC16" w:rsidR="006A14CC" w:rsidRDefault="006A14CC" w:rsidP="006A14CC">
      <w:pPr>
        <w:ind w:leftChars="200" w:left="480"/>
        <w:rPr>
          <w:lang w:eastAsia="zh-CN"/>
        </w:rPr>
      </w:pPr>
      <w:r>
        <w:rPr>
          <w:lang w:eastAsia="zh-CN"/>
        </w:rPr>
        <w:t>&lt;id&gt;airport_01&lt;/id&gt;</w:t>
      </w:r>
    </w:p>
    <w:p w14:paraId="1FD584EF" w14:textId="77777777" w:rsidR="006A14CC" w:rsidRDefault="006A14CC" w:rsidP="006A14CC">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5D597633" w14:textId="77777777" w:rsidR="006A14CC" w:rsidRDefault="006A14CC" w:rsidP="006A14CC">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4C187744" w14:textId="77777777" w:rsidR="006A14CC" w:rsidRDefault="006A14CC" w:rsidP="006A14CC">
      <w:pPr>
        <w:ind w:leftChars="200" w:left="480"/>
        <w:rPr>
          <w:lang w:eastAsia="zh-CN"/>
        </w:rPr>
      </w:pPr>
      <w:r>
        <w:rPr>
          <w:lang w:eastAsia="zh-CN"/>
        </w:rPr>
        <w:t>&lt;labels&gt;</w:t>
      </w:r>
    </w:p>
    <w:p w14:paraId="61A44564" w14:textId="77777777" w:rsidR="006A14CC" w:rsidRDefault="006A14CC" w:rsidP="006A14CC">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7606F76C" w14:textId="77777777" w:rsidR="006A14CC" w:rsidRDefault="006A14CC" w:rsidP="006A14CC">
      <w:pPr>
        <w:ind w:leftChars="200" w:left="480"/>
        <w:rPr>
          <w:lang w:eastAsia="zh-CN"/>
        </w:rPr>
      </w:pPr>
      <w:r>
        <w:rPr>
          <w:lang w:eastAsia="zh-CN"/>
        </w:rPr>
        <w:tab/>
        <w:t>&lt;class&gt;Airport&lt;/class&gt;</w:t>
      </w:r>
    </w:p>
    <w:p w14:paraId="0E9C35BC" w14:textId="77777777" w:rsidR="006A14CC" w:rsidRDefault="006A14CC" w:rsidP="006A14CC">
      <w:pPr>
        <w:ind w:leftChars="200" w:left="480"/>
        <w:rPr>
          <w:lang w:eastAsia="zh-CN"/>
        </w:rPr>
      </w:pPr>
      <w:r>
        <w:rPr>
          <w:lang w:eastAsia="zh-CN"/>
        </w:rPr>
        <w:lastRenderedPageBreak/>
        <w:t>&lt;/labels&gt;</w:t>
      </w:r>
    </w:p>
    <w:p w14:paraId="5435F554" w14:textId="77777777" w:rsidR="006A14CC" w:rsidRDefault="006A14CC" w:rsidP="006A14CC">
      <w:pPr>
        <w:rPr>
          <w:lang w:eastAsia="zh-CN"/>
        </w:rPr>
      </w:pPr>
    </w:p>
    <w:p w14:paraId="2698E2B0" w14:textId="7113DDC5" w:rsidR="00EB1B38" w:rsidRDefault="00C041BF" w:rsidP="006A14CC">
      <w:pPr>
        <w:rPr>
          <w:lang w:val="en-GB" w:eastAsia="zh-CN"/>
        </w:rPr>
      </w:pPr>
      <w:r>
        <w:rPr>
          <w:lang w:val="en-GB" w:eastAsia="zh-CN"/>
        </w:rPr>
        <w:t xml:space="preserve">The </w:t>
      </w:r>
      <w:proofErr w:type="spellStart"/>
      <w:r w:rsidR="00EB1B38">
        <w:rPr>
          <w:lang w:val="en-GB" w:eastAsia="zh-CN"/>
        </w:rPr>
        <w:t>AI_TrainingTypeCode</w:t>
      </w:r>
      <w:proofErr w:type="spellEnd"/>
      <w:r w:rsidR="00EB1B38">
        <w:rPr>
          <w:lang w:val="en-GB" w:eastAsia="zh-CN"/>
        </w:rPr>
        <w:t xml:space="preserve"> is encoded as a text string whose value is </w:t>
      </w:r>
      <w:r w:rsidR="00BD0736">
        <w:rPr>
          <w:lang w:val="en-GB" w:eastAsia="zh-CN"/>
        </w:rPr>
        <w:t xml:space="preserve">one of </w:t>
      </w:r>
      <w:r w:rsidR="00FC3581">
        <w:rPr>
          <w:lang w:val="en-GB" w:eastAsia="zh-CN"/>
        </w:rPr>
        <w:t>“</w:t>
      </w:r>
      <w:r w:rsidR="00BD0736">
        <w:rPr>
          <w:lang w:val="en-GB" w:eastAsia="zh-CN"/>
        </w:rPr>
        <w:t>training</w:t>
      </w:r>
      <w:r w:rsidR="00FC3581">
        <w:rPr>
          <w:lang w:val="en-GB" w:eastAsia="zh-CN"/>
        </w:rPr>
        <w:t>”</w:t>
      </w:r>
      <w:r w:rsidR="00BD0736">
        <w:rPr>
          <w:lang w:val="en-GB" w:eastAsia="zh-CN"/>
        </w:rPr>
        <w:t xml:space="preserve">, </w:t>
      </w:r>
      <w:r w:rsidR="00FC3581">
        <w:rPr>
          <w:lang w:val="en-GB" w:eastAsia="zh-CN"/>
        </w:rPr>
        <w:t>“</w:t>
      </w:r>
      <w:r w:rsidR="00BD0736">
        <w:rPr>
          <w:lang w:val="en-GB" w:eastAsia="zh-CN"/>
        </w:rPr>
        <w:t>validation</w:t>
      </w:r>
      <w:r w:rsidR="00FC3581">
        <w:rPr>
          <w:lang w:val="en-GB" w:eastAsia="zh-CN"/>
        </w:rPr>
        <w:t>”</w:t>
      </w:r>
      <w:r w:rsidR="00BD0736">
        <w:rPr>
          <w:lang w:val="en-GB" w:eastAsia="zh-CN"/>
        </w:rPr>
        <w:t xml:space="preserve"> or </w:t>
      </w:r>
      <w:r w:rsidR="00FC3581">
        <w:rPr>
          <w:lang w:val="en-GB" w:eastAsia="zh-CN"/>
        </w:rPr>
        <w:t>“</w:t>
      </w:r>
      <w:r w:rsidR="00BD0736">
        <w:rPr>
          <w:lang w:val="en-GB" w:eastAsia="zh-CN"/>
        </w:rPr>
        <w:t>test</w:t>
      </w:r>
      <w:r w:rsidR="00FC3581">
        <w:rPr>
          <w:lang w:val="en-GB" w:eastAsia="zh-CN"/>
        </w:rPr>
        <w:t>”</w:t>
      </w:r>
      <w:r w:rsidR="00EB1B38">
        <w:rPr>
          <w:lang w:val="en-GB" w:eastAsia="zh-CN"/>
        </w:rPr>
        <w:t>.</w:t>
      </w:r>
    </w:p>
    <w:tbl>
      <w:tblPr>
        <w:tblStyle w:val="af1"/>
        <w:tblW w:w="0" w:type="auto"/>
        <w:tblLook w:val="04A0" w:firstRow="1" w:lastRow="0" w:firstColumn="1" w:lastColumn="0" w:noHBand="0" w:noVBand="1"/>
      </w:tblPr>
      <w:tblGrid>
        <w:gridCol w:w="1796"/>
        <w:gridCol w:w="6834"/>
      </w:tblGrid>
      <w:tr w:rsidR="00EB1B38" w14:paraId="23ACEDEB" w14:textId="77777777" w:rsidTr="002522C2">
        <w:tc>
          <w:tcPr>
            <w:tcW w:w="1837" w:type="dxa"/>
          </w:tcPr>
          <w:p w14:paraId="523D3EDF" w14:textId="222FC75A" w:rsidR="00EB1B38" w:rsidRDefault="00EB1B38" w:rsidP="003A289F">
            <w:r>
              <w:rPr>
                <w:lang w:eastAsia="zh-CN"/>
              </w:rPr>
              <w:t>Requirement</w:t>
            </w:r>
            <w:r w:rsidR="00C041BF">
              <w:rPr>
                <w:lang w:eastAsia="zh-CN"/>
              </w:rPr>
              <w:t xml:space="preserve"> 1</w:t>
            </w:r>
            <w:r w:rsidR="000C51ED">
              <w:rPr>
                <w:lang w:eastAsia="zh-CN"/>
              </w:rPr>
              <w:t>5</w:t>
            </w:r>
          </w:p>
        </w:tc>
        <w:tc>
          <w:tcPr>
            <w:tcW w:w="7188" w:type="dxa"/>
          </w:tcPr>
          <w:p w14:paraId="12A1CF0D" w14:textId="2552E772" w:rsidR="00EB1B38" w:rsidRDefault="00EB1B38"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trainingtypecode</w:t>
            </w:r>
            <w:proofErr w:type="spellEnd"/>
          </w:p>
          <w:p w14:paraId="6490D79F" w14:textId="1DFF9A0B" w:rsidR="00EB1B38" w:rsidRDefault="00EB1B38" w:rsidP="003A289F">
            <w:pPr>
              <w:rPr>
                <w:lang w:eastAsia="zh-CN"/>
              </w:rPr>
            </w:pPr>
            <w:r>
              <w:rPr>
                <w:lang w:eastAsia="zh-CN"/>
              </w:rPr>
              <w:t xml:space="preserve">Each </w:t>
            </w:r>
            <w:proofErr w:type="spellStart"/>
            <w:r w:rsidR="00CC41C6">
              <w:rPr>
                <w:lang w:val="en-GB" w:eastAsia="zh-CN"/>
              </w:rPr>
              <w:t>AI_TrainingTypeCode</w:t>
            </w:r>
            <w:proofErr w:type="spellEnd"/>
            <w:r>
              <w:rPr>
                <w:lang w:val="en-GB" w:eastAsia="zh-CN"/>
              </w:rPr>
              <w:t xml:space="preserve"> value</w:t>
            </w:r>
            <w:r>
              <w:rPr>
                <w:lang w:eastAsia="zh-CN"/>
              </w:rPr>
              <w:t xml:space="preserve"> </w:t>
            </w:r>
            <w:r w:rsidR="00C041BF">
              <w:rPr>
                <w:lang w:eastAsia="zh-CN"/>
              </w:rPr>
              <w:t>SHALL</w:t>
            </w:r>
            <w:r w:rsidR="00966814">
              <w:rPr>
                <w:lang w:eastAsia="zh-CN"/>
              </w:rPr>
              <w:t xml:space="preserve"> be</w:t>
            </w:r>
            <w:r w:rsidR="00CC41C6">
              <w:rPr>
                <w:lang w:eastAsia="zh-CN"/>
              </w:rPr>
              <w:t xml:space="preserve"> </w:t>
            </w:r>
            <w:r w:rsidR="00CC41C6">
              <w:rPr>
                <w:lang w:val="en-GB" w:eastAsia="zh-CN"/>
              </w:rPr>
              <w:t xml:space="preserve">a text string whose value is one of </w:t>
            </w:r>
            <w:r w:rsidR="00FC3581">
              <w:rPr>
                <w:lang w:val="en-GB" w:eastAsia="zh-CN"/>
              </w:rPr>
              <w:t>“</w:t>
            </w:r>
            <w:r w:rsidR="00CC41C6">
              <w:rPr>
                <w:lang w:val="en-GB" w:eastAsia="zh-CN"/>
              </w:rPr>
              <w:t>training</w:t>
            </w:r>
            <w:r w:rsidR="00FC3581">
              <w:rPr>
                <w:lang w:val="en-GB" w:eastAsia="zh-CN"/>
              </w:rPr>
              <w:t>”</w:t>
            </w:r>
            <w:r w:rsidR="00CC41C6">
              <w:rPr>
                <w:lang w:val="en-GB" w:eastAsia="zh-CN"/>
              </w:rPr>
              <w:t xml:space="preserve">, </w:t>
            </w:r>
            <w:r w:rsidR="00FC3581">
              <w:rPr>
                <w:lang w:val="en-GB" w:eastAsia="zh-CN"/>
              </w:rPr>
              <w:t>“</w:t>
            </w:r>
            <w:r w:rsidR="00CC41C6">
              <w:rPr>
                <w:lang w:val="en-GB" w:eastAsia="zh-CN"/>
              </w:rPr>
              <w:t>validation</w:t>
            </w:r>
            <w:r w:rsidR="00FC3581">
              <w:rPr>
                <w:lang w:val="en-GB" w:eastAsia="zh-CN"/>
              </w:rPr>
              <w:t>”</w:t>
            </w:r>
            <w:r w:rsidR="00CC41C6">
              <w:rPr>
                <w:lang w:val="en-GB" w:eastAsia="zh-CN"/>
              </w:rPr>
              <w:t xml:space="preserve"> or </w:t>
            </w:r>
            <w:r w:rsidR="00FC3581">
              <w:rPr>
                <w:lang w:val="en-GB" w:eastAsia="zh-CN"/>
              </w:rPr>
              <w:t>“</w:t>
            </w:r>
            <w:r w:rsidR="00CC41C6">
              <w:rPr>
                <w:lang w:val="en-GB" w:eastAsia="zh-CN"/>
              </w:rPr>
              <w:t>test</w:t>
            </w:r>
            <w:r w:rsidR="00FC3581">
              <w:rPr>
                <w:lang w:val="en-GB" w:eastAsia="zh-CN"/>
              </w:rPr>
              <w:t>”</w:t>
            </w:r>
            <w:r>
              <w:rPr>
                <w:lang w:eastAsia="zh-CN"/>
              </w:rPr>
              <w:t>.</w:t>
            </w:r>
          </w:p>
        </w:tc>
      </w:tr>
    </w:tbl>
    <w:p w14:paraId="54372D11" w14:textId="77777777" w:rsidR="00141EA7" w:rsidRDefault="00141EA7" w:rsidP="00EB1B38">
      <w:pPr>
        <w:rPr>
          <w:lang w:eastAsia="zh-CN"/>
        </w:rPr>
      </w:pPr>
    </w:p>
    <w:p w14:paraId="341779B8" w14:textId="0FD69D1A" w:rsidR="00EB1B38" w:rsidRDefault="00EB1B38" w:rsidP="00EB1B38">
      <w:pPr>
        <w:rPr>
          <w:lang w:eastAsia="zh-CN"/>
        </w:rPr>
      </w:pPr>
      <w:r>
        <w:rPr>
          <w:rFonts w:hint="eastAsia"/>
          <w:lang w:eastAsia="zh-CN"/>
        </w:rPr>
        <w:t>E</w:t>
      </w:r>
      <w:r>
        <w:rPr>
          <w:lang w:eastAsia="zh-CN"/>
        </w:rPr>
        <w:t>xample</w:t>
      </w:r>
      <w:r w:rsidR="00141EA7">
        <w:rPr>
          <w:lang w:eastAsia="zh-CN"/>
        </w:rPr>
        <w:t>s</w:t>
      </w:r>
      <w:r>
        <w:rPr>
          <w:lang w:eastAsia="zh-CN"/>
        </w:rPr>
        <w:t>:</w:t>
      </w:r>
    </w:p>
    <w:p w14:paraId="28254F20" w14:textId="3281F660" w:rsidR="00141EA7" w:rsidRPr="00F6475A" w:rsidRDefault="00141EA7" w:rsidP="00141EA7">
      <w:pPr>
        <w:pStyle w:val="List1OGCletters"/>
        <w:numPr>
          <w:ilvl w:val="0"/>
          <w:numId w:val="25"/>
        </w:numPr>
        <w:rPr>
          <w:lang w:eastAsia="zh-CN"/>
        </w:rPr>
      </w:pPr>
      <w:r>
        <w:rPr>
          <w:lang w:eastAsia="zh-CN"/>
        </w:rPr>
        <w:t>training</w:t>
      </w:r>
    </w:p>
    <w:p w14:paraId="3A59588B" w14:textId="7F1970F4" w:rsidR="00141EA7" w:rsidRPr="00F6475A" w:rsidRDefault="00141EA7" w:rsidP="00141EA7">
      <w:pPr>
        <w:pStyle w:val="List1OGCletters"/>
        <w:numPr>
          <w:ilvl w:val="0"/>
          <w:numId w:val="13"/>
        </w:numPr>
        <w:rPr>
          <w:lang w:eastAsia="zh-CN"/>
        </w:rPr>
      </w:pPr>
      <w:r>
        <w:rPr>
          <w:lang w:eastAsia="zh-CN"/>
        </w:rPr>
        <w:t>validation</w:t>
      </w:r>
    </w:p>
    <w:p w14:paraId="2462F137" w14:textId="5C82F019" w:rsidR="00001130" w:rsidRDefault="00141EA7" w:rsidP="00A141E5">
      <w:pPr>
        <w:pStyle w:val="List1OGCletters"/>
        <w:numPr>
          <w:ilvl w:val="0"/>
          <w:numId w:val="13"/>
        </w:numPr>
        <w:rPr>
          <w:lang w:eastAsia="zh-CN"/>
        </w:rPr>
      </w:pPr>
      <w:r>
        <w:rPr>
          <w:lang w:eastAsia="zh-CN"/>
        </w:rPr>
        <w:t>test</w:t>
      </w:r>
    </w:p>
    <w:p w14:paraId="0BC1F5D5" w14:textId="71C5635F" w:rsidR="005D2992" w:rsidRDefault="00C041BF" w:rsidP="005D2992">
      <w:pPr>
        <w:rPr>
          <w:lang w:val="en-GB" w:eastAsia="zh-CN"/>
        </w:rPr>
      </w:pPr>
      <w:r>
        <w:rPr>
          <w:lang w:val="en-GB" w:eastAsia="zh-CN"/>
        </w:rPr>
        <w:t xml:space="preserve">The </w:t>
      </w:r>
      <w:proofErr w:type="spellStart"/>
      <w:r w:rsidR="005D2992">
        <w:rPr>
          <w:lang w:val="en-GB" w:eastAsia="zh-CN"/>
        </w:rPr>
        <w:t>AI_EOTrainingData</w:t>
      </w:r>
      <w:proofErr w:type="spellEnd"/>
      <w:r w:rsidR="005D2992">
        <w:rPr>
          <w:lang w:val="en-GB" w:eastAsia="zh-CN"/>
        </w:rPr>
        <w:t xml:space="preserve"> object is encoded as </w:t>
      </w:r>
      <w:r w:rsidR="00CA3710">
        <w:rPr>
          <w:lang w:val="en-GB" w:eastAsia="zh-CN"/>
        </w:rPr>
        <w:t>an XML element</w:t>
      </w:r>
      <w:r w:rsidR="005D2992">
        <w:rPr>
          <w:lang w:val="en-GB" w:eastAsia="zh-CN"/>
        </w:rPr>
        <w:t xml:space="preserve"> with properties both shown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and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val="en-GB" w:eastAsia="zh-CN"/>
        </w:rPr>
        <w:t>.</w:t>
      </w:r>
    </w:p>
    <w:tbl>
      <w:tblPr>
        <w:tblStyle w:val="af1"/>
        <w:tblW w:w="0" w:type="auto"/>
        <w:tblLook w:val="04A0" w:firstRow="1" w:lastRow="0" w:firstColumn="1" w:lastColumn="0" w:noHBand="0" w:noVBand="1"/>
      </w:tblPr>
      <w:tblGrid>
        <w:gridCol w:w="1798"/>
        <w:gridCol w:w="6832"/>
      </w:tblGrid>
      <w:tr w:rsidR="005D2992" w14:paraId="05C99766" w14:textId="77777777" w:rsidTr="002522C2">
        <w:tc>
          <w:tcPr>
            <w:tcW w:w="1837" w:type="dxa"/>
          </w:tcPr>
          <w:p w14:paraId="2B00B343" w14:textId="3C822960" w:rsidR="005D2992" w:rsidRDefault="005D2992" w:rsidP="003A289F">
            <w:r>
              <w:rPr>
                <w:lang w:eastAsia="zh-CN"/>
              </w:rPr>
              <w:t>Requirement</w:t>
            </w:r>
            <w:r w:rsidR="00C041BF">
              <w:rPr>
                <w:lang w:eastAsia="zh-CN"/>
              </w:rPr>
              <w:t xml:space="preserve"> 1</w:t>
            </w:r>
            <w:r w:rsidR="000C51ED">
              <w:rPr>
                <w:lang w:eastAsia="zh-CN"/>
              </w:rPr>
              <w:t>6</w:t>
            </w:r>
          </w:p>
        </w:tc>
        <w:tc>
          <w:tcPr>
            <w:tcW w:w="7188" w:type="dxa"/>
          </w:tcPr>
          <w:p w14:paraId="54E9E4BC" w14:textId="7560EC12" w:rsidR="005D2992" w:rsidRDefault="005D2992" w:rsidP="003A289F">
            <w:pPr>
              <w:rPr>
                <w:lang w:eastAsia="zh-CN"/>
              </w:rPr>
            </w:pPr>
            <w:r>
              <w:rPr>
                <w:rFonts w:hint="eastAsia"/>
                <w:lang w:eastAsia="zh-CN"/>
              </w:rPr>
              <w:t>/</w:t>
            </w:r>
            <w:r>
              <w:rPr>
                <w:lang w:eastAsia="zh-CN"/>
              </w:rPr>
              <w:t>req/</w:t>
            </w:r>
            <w:proofErr w:type="spellStart"/>
            <w:r w:rsidR="00D32896">
              <w:rPr>
                <w:lang w:eastAsia="zh-CN"/>
              </w:rPr>
              <w:t>aitrainingdata</w:t>
            </w:r>
            <w:r>
              <w:rPr>
                <w:lang w:eastAsia="zh-CN"/>
              </w:rPr>
              <w:t>set</w:t>
            </w:r>
            <w:proofErr w:type="spellEnd"/>
            <w:r>
              <w:rPr>
                <w:lang w:eastAsia="zh-CN"/>
              </w:rPr>
              <w:t>/</w:t>
            </w:r>
            <w:proofErr w:type="spellStart"/>
            <w:r w:rsidR="00784A50">
              <w:rPr>
                <w:lang w:eastAsia="zh-CN"/>
              </w:rPr>
              <w:t>eotrainingdata</w:t>
            </w:r>
            <w:proofErr w:type="spellEnd"/>
          </w:p>
          <w:p w14:paraId="2BF8E082" w14:textId="18176416" w:rsidR="005D2992" w:rsidRDefault="00C041BF" w:rsidP="005A48EA">
            <w:pPr>
              <w:rPr>
                <w:lang w:eastAsia="zh-CN"/>
              </w:rPr>
            </w:pPr>
            <w:r>
              <w:rPr>
                <w:lang w:eastAsia="zh-CN"/>
              </w:rPr>
              <w:t xml:space="preserve">Each </w:t>
            </w:r>
            <w:proofErr w:type="spellStart"/>
            <w:r>
              <w:rPr>
                <w:lang w:val="en-GB" w:eastAsia="zh-CN"/>
              </w:rPr>
              <w:t>AI_EOTrainingData</w:t>
            </w:r>
            <w:proofErr w:type="spellEnd"/>
            <w:r>
              <w:rPr>
                <w:lang w:eastAsia="zh-CN"/>
              </w:rPr>
              <w:t xml:space="preserve"> object SHALL implement the Mandatory properties as defined in</w:t>
            </w:r>
            <w:r w:rsidR="005D2992">
              <w:rPr>
                <w:lang w:eastAsia="zh-CN"/>
              </w:rPr>
              <w:t xml:space="preserve"> </w:t>
            </w:r>
            <w:r w:rsidR="009F0463">
              <w:rPr>
                <w:lang w:eastAsia="zh-CN"/>
              </w:rPr>
              <w:fldChar w:fldCharType="begin"/>
            </w:r>
            <w:r w:rsidR="009F0463">
              <w:rPr>
                <w:lang w:eastAsia="zh-CN"/>
              </w:rPr>
              <w:instrText xml:space="preserve"> REF _Ref156900984 \h </w:instrText>
            </w:r>
            <w:r w:rsidR="009F0463">
              <w:rPr>
                <w:lang w:eastAsia="zh-CN"/>
              </w:rPr>
            </w:r>
            <w:r w:rsidR="009F0463">
              <w:rPr>
                <w:lang w:eastAsia="zh-CN"/>
              </w:rPr>
              <w:fldChar w:fldCharType="separate"/>
            </w:r>
            <w:r w:rsidR="00533D51">
              <w:t xml:space="preserve">Table </w:t>
            </w:r>
            <w:r w:rsidR="00533D51">
              <w:rPr>
                <w:noProof/>
              </w:rPr>
              <w:t>5</w:t>
            </w:r>
            <w:r w:rsidR="009F0463">
              <w:rPr>
                <w:lang w:eastAsia="zh-CN"/>
              </w:rPr>
              <w:fldChar w:fldCharType="end"/>
            </w:r>
            <w:r w:rsidR="009F0463">
              <w:rPr>
                <w:lang w:eastAsia="zh-CN"/>
              </w:rPr>
              <w:t xml:space="preserve"> </w:t>
            </w:r>
            <w:r w:rsidR="005D2992">
              <w:rPr>
                <w:lang w:eastAsia="zh-CN"/>
              </w:rPr>
              <w:t>and</w:t>
            </w:r>
            <w:r w:rsidR="009F0463">
              <w:rPr>
                <w:lang w:eastAsia="zh-CN"/>
              </w:rPr>
              <w:t xml:space="preserve"> </w:t>
            </w:r>
            <w:r w:rsidR="009F0463">
              <w:rPr>
                <w:lang w:eastAsia="zh-CN"/>
              </w:rPr>
              <w:fldChar w:fldCharType="begin"/>
            </w:r>
            <w:r w:rsidR="009F0463">
              <w:rPr>
                <w:lang w:eastAsia="zh-CN"/>
              </w:rPr>
              <w:instrText xml:space="preserve"> REF _Ref156901054 \h </w:instrText>
            </w:r>
            <w:r w:rsidR="009F0463">
              <w:rPr>
                <w:lang w:eastAsia="zh-CN"/>
              </w:rPr>
            </w:r>
            <w:r w:rsidR="009F0463">
              <w:rPr>
                <w:lang w:eastAsia="zh-CN"/>
              </w:rPr>
              <w:fldChar w:fldCharType="separate"/>
            </w:r>
            <w:r w:rsidR="00533D51">
              <w:t xml:space="preserve">Table </w:t>
            </w:r>
            <w:r w:rsidR="00533D51">
              <w:rPr>
                <w:noProof/>
              </w:rPr>
              <w:t>6</w:t>
            </w:r>
            <w:r w:rsidR="009F0463">
              <w:rPr>
                <w:lang w:eastAsia="zh-CN"/>
              </w:rPr>
              <w:fldChar w:fldCharType="end"/>
            </w:r>
            <w:r w:rsidR="005D2992">
              <w:rPr>
                <w:lang w:eastAsia="zh-CN"/>
              </w:rPr>
              <w:t>.</w:t>
            </w:r>
          </w:p>
        </w:tc>
      </w:tr>
    </w:tbl>
    <w:p w14:paraId="21C1D210" w14:textId="77777777" w:rsidR="005D2992" w:rsidRPr="006F15EC" w:rsidRDefault="005D2992" w:rsidP="005D2992"/>
    <w:p w14:paraId="23A47785" w14:textId="75BA50E7" w:rsidR="005D2992" w:rsidRDefault="009F0463" w:rsidP="009F0463">
      <w:pPr>
        <w:pStyle w:val="af4"/>
        <w:jc w:val="center"/>
      </w:pPr>
      <w:bookmarkStart w:id="234" w:name="_Ref156901054"/>
      <w:r>
        <w:t xml:space="preserve">Table </w:t>
      </w:r>
      <w:r w:rsidR="00636FC1">
        <w:fldChar w:fldCharType="begin"/>
      </w:r>
      <w:r w:rsidR="00636FC1">
        <w:instrText xml:space="preserve"> SEQ Table \* ARABIC </w:instrText>
      </w:r>
      <w:r w:rsidR="00636FC1">
        <w:fldChar w:fldCharType="separate"/>
      </w:r>
      <w:r w:rsidR="00533D51">
        <w:rPr>
          <w:noProof/>
        </w:rPr>
        <w:t>6</w:t>
      </w:r>
      <w:r w:rsidR="00636FC1">
        <w:rPr>
          <w:noProof/>
        </w:rPr>
        <w:fldChar w:fldCharType="end"/>
      </w:r>
      <w:bookmarkEnd w:id="234"/>
      <w:r w:rsidR="005D2992">
        <w:t xml:space="preserve"> </w:t>
      </w:r>
      <w:proofErr w:type="spellStart"/>
      <w:r w:rsidR="005D2992">
        <w:t>AI_EOTrainingData</w:t>
      </w:r>
      <w:proofErr w:type="spellEnd"/>
      <w:r w:rsidR="005D2992">
        <w:t xml:space="preserve"> properties</w:t>
      </w:r>
    </w:p>
    <w:tbl>
      <w:tblPr>
        <w:tblStyle w:val="af1"/>
        <w:tblW w:w="0" w:type="auto"/>
        <w:tblLook w:val="04A0" w:firstRow="1" w:lastRow="0" w:firstColumn="1" w:lastColumn="0" w:noHBand="0" w:noVBand="1"/>
      </w:tblPr>
      <w:tblGrid>
        <w:gridCol w:w="2277"/>
        <w:gridCol w:w="1974"/>
        <w:gridCol w:w="2415"/>
        <w:gridCol w:w="1964"/>
      </w:tblGrid>
      <w:tr w:rsidR="005D2992" w14:paraId="25E33325" w14:textId="77777777" w:rsidTr="003A289F">
        <w:tc>
          <w:tcPr>
            <w:tcW w:w="2379" w:type="dxa"/>
            <w:vAlign w:val="center"/>
          </w:tcPr>
          <w:p w14:paraId="7789FCA2" w14:textId="5CED843C" w:rsidR="005D2992" w:rsidRPr="009A6478" w:rsidRDefault="000622AF" w:rsidP="003A289F">
            <w:pPr>
              <w:jc w:val="center"/>
              <w:rPr>
                <w:b/>
                <w:bCs/>
              </w:rPr>
            </w:pPr>
            <w:r>
              <w:rPr>
                <w:b/>
                <w:bCs/>
              </w:rPr>
              <w:t>XML Property</w:t>
            </w:r>
          </w:p>
        </w:tc>
        <w:tc>
          <w:tcPr>
            <w:tcW w:w="2039" w:type="dxa"/>
            <w:vAlign w:val="center"/>
          </w:tcPr>
          <w:p w14:paraId="03ADD275" w14:textId="77777777" w:rsidR="005D2992" w:rsidRPr="009A6478" w:rsidRDefault="005D2992" w:rsidP="003A289F">
            <w:pPr>
              <w:jc w:val="center"/>
              <w:rPr>
                <w:b/>
                <w:bCs/>
              </w:rPr>
            </w:pPr>
            <w:r w:rsidRPr="009A6478">
              <w:rPr>
                <w:b/>
                <w:bCs/>
              </w:rPr>
              <w:t>Definition</w:t>
            </w:r>
          </w:p>
        </w:tc>
        <w:tc>
          <w:tcPr>
            <w:tcW w:w="2416" w:type="dxa"/>
            <w:vAlign w:val="center"/>
          </w:tcPr>
          <w:p w14:paraId="3E6F92DE" w14:textId="77777777" w:rsidR="005D2992" w:rsidRPr="009A6478" w:rsidRDefault="005D2992" w:rsidP="003A289F">
            <w:pPr>
              <w:jc w:val="center"/>
              <w:rPr>
                <w:b/>
                <w:bCs/>
              </w:rPr>
            </w:pPr>
            <w:r w:rsidRPr="009A6478">
              <w:rPr>
                <w:b/>
                <w:bCs/>
              </w:rPr>
              <w:t>Data type and values</w:t>
            </w:r>
          </w:p>
        </w:tc>
        <w:tc>
          <w:tcPr>
            <w:tcW w:w="2022" w:type="dxa"/>
            <w:vAlign w:val="center"/>
          </w:tcPr>
          <w:p w14:paraId="5962299C" w14:textId="77777777" w:rsidR="005D2992" w:rsidRPr="009A6478" w:rsidRDefault="005D2992" w:rsidP="003A289F">
            <w:pPr>
              <w:jc w:val="center"/>
              <w:rPr>
                <w:b/>
                <w:bCs/>
              </w:rPr>
            </w:pPr>
            <w:r>
              <w:rPr>
                <w:b/>
                <w:bCs/>
              </w:rPr>
              <w:t>Obligation</w:t>
            </w:r>
          </w:p>
        </w:tc>
      </w:tr>
      <w:tr w:rsidR="005C5EE4" w14:paraId="1F75D903" w14:textId="77777777" w:rsidTr="003A289F">
        <w:tc>
          <w:tcPr>
            <w:tcW w:w="2379" w:type="dxa"/>
            <w:vAlign w:val="center"/>
          </w:tcPr>
          <w:p w14:paraId="751A0345" w14:textId="79D33FF7" w:rsidR="005C5EE4" w:rsidRDefault="005C5EE4" w:rsidP="005C5EE4">
            <w:pPr>
              <w:rPr>
                <w:lang w:eastAsia="zh-CN"/>
              </w:rPr>
            </w:pPr>
            <w:r>
              <w:rPr>
                <w:rFonts w:hint="eastAsia"/>
                <w:lang w:eastAsia="zh-CN"/>
              </w:rPr>
              <w:t>t</w:t>
            </w:r>
            <w:r>
              <w:rPr>
                <w:lang w:eastAsia="zh-CN"/>
              </w:rPr>
              <w:t>ype</w:t>
            </w:r>
          </w:p>
        </w:tc>
        <w:tc>
          <w:tcPr>
            <w:tcW w:w="2039" w:type="dxa"/>
            <w:vAlign w:val="center"/>
          </w:tcPr>
          <w:p w14:paraId="01FC650F" w14:textId="3C59C1CA" w:rsidR="005C5EE4" w:rsidRDefault="005C5EE4" w:rsidP="005C5EE4">
            <w:pPr>
              <w:rPr>
                <w:lang w:eastAsia="zh-CN"/>
              </w:rPr>
            </w:pPr>
            <w:r>
              <w:rPr>
                <w:lang w:eastAsia="zh-CN"/>
              </w:rPr>
              <w:t>Type of the EO training data.</w:t>
            </w:r>
          </w:p>
        </w:tc>
        <w:tc>
          <w:tcPr>
            <w:tcW w:w="2416" w:type="dxa"/>
            <w:vAlign w:val="center"/>
          </w:tcPr>
          <w:p w14:paraId="4ABD8EA5" w14:textId="47862269" w:rsidR="005C5EE4" w:rsidRDefault="00FC3581" w:rsidP="005C5EE4">
            <w:pPr>
              <w:rPr>
                <w:lang w:eastAsia="zh-CN"/>
              </w:rPr>
            </w:pPr>
            <w:r>
              <w:rPr>
                <w:lang w:eastAsia="zh-CN"/>
              </w:rPr>
              <w:t>“</w:t>
            </w:r>
            <w:proofErr w:type="spellStart"/>
            <w:r w:rsidR="00C875D3">
              <w:rPr>
                <w:lang w:eastAsia="zh-CN"/>
              </w:rPr>
              <w:t>AI_</w:t>
            </w:r>
            <w:r w:rsidR="005C5EE4">
              <w:rPr>
                <w:lang w:eastAsia="zh-CN"/>
              </w:rPr>
              <w:t>EOTrainingData</w:t>
            </w:r>
            <w:proofErr w:type="spellEnd"/>
            <w:r>
              <w:rPr>
                <w:lang w:eastAsia="zh-CN"/>
              </w:rPr>
              <w:t>”</w:t>
            </w:r>
          </w:p>
        </w:tc>
        <w:tc>
          <w:tcPr>
            <w:tcW w:w="2022" w:type="dxa"/>
          </w:tcPr>
          <w:p w14:paraId="65163180" w14:textId="52423622" w:rsidR="005C5EE4" w:rsidRDefault="005C5EE4" w:rsidP="005C5EE4">
            <w:pPr>
              <w:rPr>
                <w:lang w:eastAsia="zh-CN"/>
              </w:rPr>
            </w:pPr>
            <w:r>
              <w:rPr>
                <w:rFonts w:hint="eastAsia"/>
                <w:lang w:eastAsia="zh-CN"/>
              </w:rPr>
              <w:t>M</w:t>
            </w:r>
            <w:r>
              <w:rPr>
                <w:lang w:eastAsia="zh-CN"/>
              </w:rPr>
              <w:t>andatory</w:t>
            </w:r>
          </w:p>
        </w:tc>
      </w:tr>
      <w:tr w:rsidR="00B1317E" w14:paraId="0276CEC6" w14:textId="77777777" w:rsidTr="003A289F">
        <w:tc>
          <w:tcPr>
            <w:tcW w:w="2379" w:type="dxa"/>
            <w:vAlign w:val="center"/>
          </w:tcPr>
          <w:p w14:paraId="182DD462" w14:textId="3CC14EF2" w:rsidR="00B1317E" w:rsidRDefault="00B1317E" w:rsidP="00B1317E">
            <w:pPr>
              <w:rPr>
                <w:lang w:eastAsia="zh-CN"/>
              </w:rPr>
            </w:pPr>
            <w:r>
              <w:rPr>
                <w:rFonts w:hint="eastAsia"/>
                <w:lang w:eastAsia="zh-CN"/>
              </w:rPr>
              <w:t>extent</w:t>
            </w:r>
          </w:p>
        </w:tc>
        <w:tc>
          <w:tcPr>
            <w:tcW w:w="2039" w:type="dxa"/>
            <w:vAlign w:val="center"/>
          </w:tcPr>
          <w:p w14:paraId="31396116" w14:textId="64D2FF03" w:rsidR="00B1317E" w:rsidRDefault="00B1317E" w:rsidP="00B1317E">
            <w:pPr>
              <w:rPr>
                <w:lang w:eastAsia="zh-CN"/>
              </w:rPr>
            </w:pPr>
            <w:r>
              <w:rPr>
                <w:lang w:eastAsia="zh-CN"/>
              </w:rPr>
              <w:t>Spatial e</w:t>
            </w:r>
            <w:r>
              <w:rPr>
                <w:rFonts w:hint="eastAsia"/>
                <w:lang w:eastAsia="zh-CN"/>
              </w:rPr>
              <w:t>x</w:t>
            </w:r>
            <w:r>
              <w:rPr>
                <w:lang w:eastAsia="zh-CN"/>
              </w:rPr>
              <w:t xml:space="preserve">tent of the individual EO </w:t>
            </w:r>
            <w:r>
              <w:rPr>
                <w:rFonts w:hint="eastAsia"/>
                <w:lang w:eastAsia="zh-CN"/>
              </w:rPr>
              <w:t>training sample</w:t>
            </w:r>
            <w:r>
              <w:rPr>
                <w:lang w:eastAsia="zh-CN"/>
              </w:rPr>
              <w:t>.</w:t>
            </w:r>
          </w:p>
        </w:tc>
        <w:tc>
          <w:tcPr>
            <w:tcW w:w="2416" w:type="dxa"/>
            <w:vAlign w:val="center"/>
          </w:tcPr>
          <w:p w14:paraId="014E464A" w14:textId="171AB19A" w:rsidR="00B1317E" w:rsidRDefault="009A2198" w:rsidP="00B1317E">
            <w:pPr>
              <w:rPr>
                <w:lang w:eastAsia="zh-CN"/>
              </w:rPr>
            </w:pPr>
            <w:proofErr w:type="spellStart"/>
            <w:r w:rsidRPr="009A2198">
              <w:rPr>
                <w:lang w:eastAsia="zh-CN"/>
              </w:rPr>
              <w:t>EX_Extent</w:t>
            </w:r>
            <w:proofErr w:type="spellEnd"/>
            <w:r w:rsidR="00B1317E">
              <w:rPr>
                <w:rFonts w:hint="eastAsia"/>
                <w:lang w:eastAsia="zh-CN"/>
              </w:rPr>
              <w:t xml:space="preserve"> [</w:t>
            </w:r>
            <w:proofErr w:type="gramStart"/>
            <w:r w:rsidR="00B1317E">
              <w:rPr>
                <w:lang w:eastAsia="zh-CN"/>
              </w:rPr>
              <w:t>0..</w:t>
            </w:r>
            <w:proofErr w:type="gramEnd"/>
            <w:r w:rsidR="00B1317E">
              <w:rPr>
                <w:lang w:eastAsia="zh-CN"/>
              </w:rPr>
              <w:t>1</w:t>
            </w:r>
            <w:r w:rsidR="00B1317E">
              <w:rPr>
                <w:rFonts w:hint="eastAsia"/>
                <w:lang w:eastAsia="zh-CN"/>
              </w:rPr>
              <w:t>]</w:t>
            </w:r>
          </w:p>
        </w:tc>
        <w:tc>
          <w:tcPr>
            <w:tcW w:w="2022" w:type="dxa"/>
          </w:tcPr>
          <w:p w14:paraId="32EB2853" w14:textId="54E6FD9D" w:rsidR="00B1317E" w:rsidRDefault="00B1317E" w:rsidP="00B1317E">
            <w:pPr>
              <w:rPr>
                <w:lang w:eastAsia="zh-CN"/>
              </w:rPr>
            </w:pPr>
            <w:r>
              <w:rPr>
                <w:rFonts w:hint="eastAsia"/>
                <w:lang w:eastAsia="zh-CN"/>
              </w:rPr>
              <w:t>O</w:t>
            </w:r>
            <w:r>
              <w:rPr>
                <w:lang w:eastAsia="zh-CN"/>
              </w:rPr>
              <w:t>ptional</w:t>
            </w:r>
          </w:p>
        </w:tc>
      </w:tr>
      <w:tr w:rsidR="00B1317E" w14:paraId="2EEBC7CA" w14:textId="77777777" w:rsidTr="003A289F">
        <w:tc>
          <w:tcPr>
            <w:tcW w:w="2379" w:type="dxa"/>
            <w:vAlign w:val="center"/>
          </w:tcPr>
          <w:p w14:paraId="22E74003" w14:textId="1E72926D" w:rsidR="00B1317E" w:rsidRDefault="00B1317E" w:rsidP="00920266">
            <w:pPr>
              <w:rPr>
                <w:lang w:eastAsia="zh-CN"/>
              </w:rPr>
            </w:pPr>
            <w:proofErr w:type="spellStart"/>
            <w:r>
              <w:rPr>
                <w:rFonts w:hint="eastAsia"/>
                <w:lang w:eastAsia="zh-CN"/>
              </w:rPr>
              <w:t>dat</w:t>
            </w:r>
            <w:r w:rsidR="00920266">
              <w:rPr>
                <w:lang w:eastAsia="zh-CN"/>
              </w:rPr>
              <w:t>e</w:t>
            </w:r>
            <w:r>
              <w:rPr>
                <w:rFonts w:hint="eastAsia"/>
                <w:lang w:eastAsia="zh-CN"/>
              </w:rPr>
              <w:t>Time</w:t>
            </w:r>
            <w:proofErr w:type="spellEnd"/>
          </w:p>
        </w:tc>
        <w:tc>
          <w:tcPr>
            <w:tcW w:w="2039" w:type="dxa"/>
            <w:vAlign w:val="center"/>
          </w:tcPr>
          <w:p w14:paraId="1C8F6629" w14:textId="1B1D3969" w:rsidR="00B1317E" w:rsidRDefault="00B1317E" w:rsidP="00B1317E">
            <w:r>
              <w:rPr>
                <w:rFonts w:hint="eastAsia"/>
                <w:lang w:eastAsia="zh-CN"/>
              </w:rPr>
              <w:t xml:space="preserve">Data time </w:t>
            </w:r>
            <w:r>
              <w:rPr>
                <w:lang w:eastAsia="zh-CN"/>
              </w:rPr>
              <w:t>when</w:t>
            </w:r>
            <w:r>
              <w:rPr>
                <w:rFonts w:hint="eastAsia"/>
                <w:lang w:eastAsia="zh-CN"/>
              </w:rPr>
              <w:t xml:space="preserve"> the</w:t>
            </w:r>
            <w:r>
              <w:rPr>
                <w:lang w:eastAsia="zh-CN"/>
              </w:rPr>
              <w:t xml:space="preserve"> EO</w:t>
            </w:r>
            <w:r>
              <w:rPr>
                <w:rFonts w:hint="eastAsia"/>
                <w:lang w:eastAsia="zh-CN"/>
              </w:rPr>
              <w:t xml:space="preserve"> data</w:t>
            </w:r>
            <w:r>
              <w:rPr>
                <w:lang w:eastAsia="zh-CN"/>
              </w:rPr>
              <w:t xml:space="preserve"> was</w:t>
            </w:r>
            <w:r>
              <w:rPr>
                <w:rFonts w:hint="eastAsia"/>
                <w:lang w:eastAsia="zh-CN"/>
              </w:rPr>
              <w:t xml:space="preserve"> obtained.</w:t>
            </w:r>
          </w:p>
        </w:tc>
        <w:tc>
          <w:tcPr>
            <w:tcW w:w="2416" w:type="dxa"/>
            <w:vAlign w:val="center"/>
          </w:tcPr>
          <w:p w14:paraId="444EE210" w14:textId="63930AC0" w:rsidR="00B1317E" w:rsidRDefault="00311DDE" w:rsidP="00920266">
            <w:proofErr w:type="spellStart"/>
            <w:r>
              <w:rPr>
                <w:lang w:eastAsia="zh-CN"/>
              </w:rPr>
              <w:t>DateTime</w:t>
            </w:r>
            <w:proofErr w:type="spellEnd"/>
            <w:r w:rsidR="00B1317E">
              <w:rPr>
                <w:lang w:eastAsia="zh-CN"/>
              </w:rPr>
              <w:t xml:space="preserve"> </w:t>
            </w:r>
            <w:r w:rsidR="00B1317E">
              <w:rPr>
                <w:rFonts w:hint="eastAsia"/>
                <w:lang w:eastAsia="zh-CN"/>
              </w:rPr>
              <w:t>[</w:t>
            </w:r>
            <w:proofErr w:type="gramStart"/>
            <w:r w:rsidR="00B1317E">
              <w:rPr>
                <w:lang w:eastAsia="zh-CN"/>
              </w:rPr>
              <w:t>0..</w:t>
            </w:r>
            <w:proofErr w:type="gramEnd"/>
            <w:r w:rsidR="00B1317E">
              <w:rPr>
                <w:lang w:eastAsia="zh-CN"/>
              </w:rPr>
              <w:t>*</w:t>
            </w:r>
            <w:r w:rsidR="00B1317E">
              <w:rPr>
                <w:rFonts w:hint="eastAsia"/>
                <w:lang w:eastAsia="zh-CN"/>
              </w:rPr>
              <w:t>]</w:t>
            </w:r>
          </w:p>
        </w:tc>
        <w:tc>
          <w:tcPr>
            <w:tcW w:w="2022" w:type="dxa"/>
          </w:tcPr>
          <w:p w14:paraId="2143539F" w14:textId="40B9B5CA" w:rsidR="00B1317E" w:rsidRDefault="00B1317E" w:rsidP="00B1317E">
            <w:pPr>
              <w:rPr>
                <w:lang w:eastAsia="zh-CN"/>
              </w:rPr>
            </w:pPr>
            <w:r>
              <w:rPr>
                <w:rFonts w:hint="eastAsia"/>
                <w:lang w:eastAsia="zh-CN"/>
              </w:rPr>
              <w:t>O</w:t>
            </w:r>
            <w:r>
              <w:rPr>
                <w:lang w:eastAsia="zh-CN"/>
              </w:rPr>
              <w:t>ptional</w:t>
            </w:r>
          </w:p>
        </w:tc>
      </w:tr>
      <w:tr w:rsidR="00B1317E" w14:paraId="3C2E2E93" w14:textId="77777777" w:rsidTr="003A289F">
        <w:tc>
          <w:tcPr>
            <w:tcW w:w="2379" w:type="dxa"/>
            <w:vAlign w:val="center"/>
          </w:tcPr>
          <w:p w14:paraId="265C5FBC" w14:textId="483EBC9A" w:rsidR="00B1317E" w:rsidRDefault="00B1317E" w:rsidP="00B1317E">
            <w:proofErr w:type="spellStart"/>
            <w:r>
              <w:rPr>
                <w:rFonts w:hint="eastAsia"/>
                <w:lang w:eastAsia="zh-CN"/>
              </w:rPr>
              <w:lastRenderedPageBreak/>
              <w:t>dat</w:t>
            </w:r>
            <w:r>
              <w:rPr>
                <w:lang w:eastAsia="zh-CN"/>
              </w:rPr>
              <w:t>aURL</w:t>
            </w:r>
            <w:proofErr w:type="spellEnd"/>
          </w:p>
        </w:tc>
        <w:tc>
          <w:tcPr>
            <w:tcW w:w="2039" w:type="dxa"/>
            <w:vAlign w:val="center"/>
          </w:tcPr>
          <w:p w14:paraId="40D1707C" w14:textId="10A37D51" w:rsidR="00B1317E" w:rsidRDefault="00B1317E" w:rsidP="00B1317E">
            <w:pPr>
              <w:rPr>
                <w:lang w:eastAsia="zh-CN"/>
              </w:rPr>
            </w:pPr>
            <w:r>
              <w:rPr>
                <w:rFonts w:hint="eastAsia"/>
                <w:lang w:eastAsia="zh-CN"/>
              </w:rPr>
              <w:t xml:space="preserve">URL of the </w:t>
            </w:r>
            <w:r>
              <w:rPr>
                <w:lang w:eastAsia="zh-CN"/>
              </w:rPr>
              <w:t xml:space="preserve">EO </w:t>
            </w:r>
            <w:r>
              <w:rPr>
                <w:rFonts w:hint="eastAsia"/>
                <w:lang w:eastAsia="zh-CN"/>
              </w:rPr>
              <w:t>data</w:t>
            </w:r>
            <w:r>
              <w:rPr>
                <w:lang w:eastAsia="zh-CN"/>
              </w:rPr>
              <w:t>.</w:t>
            </w:r>
          </w:p>
        </w:tc>
        <w:tc>
          <w:tcPr>
            <w:tcW w:w="2416" w:type="dxa"/>
            <w:vAlign w:val="center"/>
          </w:tcPr>
          <w:p w14:paraId="3DD51FEF" w14:textId="264B4B18" w:rsidR="00B1317E" w:rsidRPr="0032000D" w:rsidRDefault="00841D39" w:rsidP="0032000D">
            <w:pPr>
              <w:pStyle w:val="HTML"/>
              <w:shd w:val="clear" w:color="auto" w:fill="FFFFFF"/>
              <w:rPr>
                <w:rFonts w:ascii="Times New Roman" w:hAnsi="Times New Roman" w:cs="Times New Roman"/>
              </w:rPr>
            </w:pPr>
            <w:r>
              <w:rPr>
                <w:rFonts w:ascii="Times New Roman" w:hAnsi="Times New Roman" w:cs="Times New Roman"/>
              </w:rPr>
              <w:t>URL</w:t>
            </w:r>
            <w:r w:rsidR="00B1317E" w:rsidRPr="0032000D">
              <w:rPr>
                <w:rFonts w:ascii="Times New Roman" w:hAnsi="Times New Roman" w:cs="Times New Roman" w:hint="eastAsia"/>
              </w:rPr>
              <w:t xml:space="preserve"> [</w:t>
            </w:r>
            <w:proofErr w:type="gramStart"/>
            <w:r w:rsidR="00B1317E" w:rsidRPr="0032000D">
              <w:rPr>
                <w:rFonts w:ascii="Times New Roman" w:hAnsi="Times New Roman" w:cs="Times New Roman"/>
              </w:rPr>
              <w:t>1..</w:t>
            </w:r>
            <w:proofErr w:type="gramEnd"/>
            <w:r w:rsidR="00B1317E" w:rsidRPr="0032000D">
              <w:rPr>
                <w:rFonts w:ascii="Times New Roman" w:hAnsi="Times New Roman" w:cs="Times New Roman"/>
              </w:rPr>
              <w:t>*</w:t>
            </w:r>
            <w:r w:rsidR="00B1317E" w:rsidRPr="0032000D">
              <w:rPr>
                <w:rFonts w:ascii="Times New Roman" w:hAnsi="Times New Roman" w:cs="Times New Roman" w:hint="eastAsia"/>
              </w:rPr>
              <w:t>]</w:t>
            </w:r>
          </w:p>
        </w:tc>
        <w:tc>
          <w:tcPr>
            <w:tcW w:w="2022" w:type="dxa"/>
          </w:tcPr>
          <w:p w14:paraId="3436FA54" w14:textId="0DA2FC67" w:rsidR="00B1317E" w:rsidRDefault="00B1317E" w:rsidP="00B1317E">
            <w:r>
              <w:rPr>
                <w:rFonts w:hint="eastAsia"/>
                <w:lang w:eastAsia="zh-CN"/>
              </w:rPr>
              <w:t>M</w:t>
            </w:r>
            <w:r>
              <w:rPr>
                <w:lang w:eastAsia="zh-CN"/>
              </w:rPr>
              <w:t>andatory</w:t>
            </w:r>
            <w:r>
              <w:rPr>
                <w:rFonts w:hint="eastAsia"/>
                <w:lang w:eastAsia="zh-CN"/>
              </w:rPr>
              <w:t xml:space="preserve"> </w:t>
            </w:r>
          </w:p>
        </w:tc>
      </w:tr>
    </w:tbl>
    <w:p w14:paraId="2185E957" w14:textId="77777777" w:rsidR="005D2992" w:rsidRDefault="005D2992" w:rsidP="005D2992"/>
    <w:p w14:paraId="29557557" w14:textId="77777777" w:rsidR="005D2992" w:rsidRDefault="005D2992" w:rsidP="005D2992">
      <w:pPr>
        <w:rPr>
          <w:lang w:eastAsia="zh-CN"/>
        </w:rPr>
      </w:pPr>
      <w:r>
        <w:rPr>
          <w:rFonts w:hint="eastAsia"/>
          <w:lang w:eastAsia="zh-CN"/>
        </w:rPr>
        <w:t>E</w:t>
      </w:r>
      <w:r>
        <w:rPr>
          <w:lang w:eastAsia="zh-CN"/>
        </w:rPr>
        <w:t>xample:</w:t>
      </w:r>
    </w:p>
    <w:p w14:paraId="5001B293" w14:textId="77777777" w:rsidR="00D05C12" w:rsidRDefault="00D05C12" w:rsidP="00D05C12">
      <w:pPr>
        <w:ind w:leftChars="200" w:left="480"/>
        <w:rPr>
          <w:lang w:eastAsia="zh-CN"/>
        </w:rPr>
      </w:pPr>
      <w:r>
        <w:rPr>
          <w:lang w:eastAsia="zh-CN"/>
        </w:rPr>
        <w:t>&lt;type&gt;</w:t>
      </w:r>
      <w:proofErr w:type="spellStart"/>
      <w:r>
        <w:rPr>
          <w:lang w:eastAsia="zh-CN"/>
        </w:rPr>
        <w:t>AI_EOTrainingData</w:t>
      </w:r>
      <w:proofErr w:type="spellEnd"/>
      <w:r>
        <w:rPr>
          <w:lang w:eastAsia="zh-CN"/>
        </w:rPr>
        <w:t>&lt;/type&gt;</w:t>
      </w:r>
    </w:p>
    <w:p w14:paraId="6C2C8E03" w14:textId="77777777" w:rsidR="00D05C12" w:rsidRDefault="00D05C12" w:rsidP="00D05C12">
      <w:pPr>
        <w:ind w:leftChars="200" w:left="480"/>
        <w:rPr>
          <w:lang w:eastAsia="zh-CN"/>
        </w:rPr>
      </w:pPr>
      <w:r>
        <w:rPr>
          <w:lang w:eastAsia="zh-CN"/>
        </w:rPr>
        <w:t>&lt;id&gt;airport_01&lt;/id&gt;</w:t>
      </w:r>
    </w:p>
    <w:p w14:paraId="0450F66A" w14:textId="77777777" w:rsidR="00D05C12" w:rsidRDefault="00D05C12" w:rsidP="00D05C12">
      <w:pPr>
        <w:ind w:leftChars="200" w:left="480"/>
        <w:rPr>
          <w:lang w:eastAsia="zh-CN"/>
        </w:rPr>
      </w:pPr>
      <w:r>
        <w:rPr>
          <w:lang w:eastAsia="zh-CN"/>
        </w:rPr>
        <w:t>&lt;</w:t>
      </w:r>
      <w:proofErr w:type="spellStart"/>
      <w:r>
        <w:rPr>
          <w:lang w:eastAsia="zh-CN"/>
        </w:rPr>
        <w:t>dataSources</w:t>
      </w:r>
      <w:proofErr w:type="spellEnd"/>
      <w:r>
        <w:rPr>
          <w:lang w:eastAsia="zh-CN"/>
        </w:rPr>
        <w:t>&gt;</w:t>
      </w:r>
      <w:proofErr w:type="spellStart"/>
      <w:r>
        <w:rPr>
          <w:lang w:eastAsia="zh-CN"/>
        </w:rPr>
        <w:t>googleEarth</w:t>
      </w:r>
      <w:proofErr w:type="spellEnd"/>
      <w:r>
        <w:rPr>
          <w:lang w:eastAsia="zh-CN"/>
        </w:rPr>
        <w:t>&lt;/</w:t>
      </w:r>
      <w:proofErr w:type="spellStart"/>
      <w:r>
        <w:rPr>
          <w:lang w:eastAsia="zh-CN"/>
        </w:rPr>
        <w:t>dataSources</w:t>
      </w:r>
      <w:proofErr w:type="spellEnd"/>
      <w:r>
        <w:rPr>
          <w:lang w:eastAsia="zh-CN"/>
        </w:rPr>
        <w:t>&gt;</w:t>
      </w:r>
    </w:p>
    <w:p w14:paraId="3109F496" w14:textId="77777777" w:rsidR="00D05C12" w:rsidRDefault="00D05C12" w:rsidP="00D05C12">
      <w:pPr>
        <w:ind w:leftChars="200" w:left="480"/>
        <w:rPr>
          <w:lang w:eastAsia="zh-CN"/>
        </w:rPr>
      </w:pPr>
      <w:r>
        <w:rPr>
          <w:lang w:eastAsia="zh-CN"/>
        </w:rPr>
        <w:t>&lt;</w:t>
      </w:r>
      <w:proofErr w:type="spellStart"/>
      <w:r>
        <w:rPr>
          <w:lang w:eastAsia="zh-CN"/>
        </w:rPr>
        <w:t>dataURL</w:t>
      </w:r>
      <w:proofErr w:type="spellEnd"/>
      <w:r>
        <w:rPr>
          <w:lang w:eastAsia="zh-CN"/>
        </w:rPr>
        <w:t>&gt;image/Airport/airport_01.jpg&lt;/</w:t>
      </w:r>
      <w:proofErr w:type="spellStart"/>
      <w:r>
        <w:rPr>
          <w:lang w:eastAsia="zh-CN"/>
        </w:rPr>
        <w:t>dataURL</w:t>
      </w:r>
      <w:proofErr w:type="spellEnd"/>
      <w:r>
        <w:rPr>
          <w:lang w:eastAsia="zh-CN"/>
        </w:rPr>
        <w:t>&gt;</w:t>
      </w:r>
    </w:p>
    <w:p w14:paraId="65F8DB2F" w14:textId="77777777" w:rsidR="00D05C12" w:rsidRDefault="00D05C12" w:rsidP="00D05C12">
      <w:pPr>
        <w:ind w:leftChars="200" w:left="480"/>
        <w:rPr>
          <w:lang w:eastAsia="zh-CN"/>
        </w:rPr>
      </w:pPr>
      <w:r>
        <w:rPr>
          <w:lang w:eastAsia="zh-CN"/>
        </w:rPr>
        <w:t>&lt;labels&gt;</w:t>
      </w:r>
    </w:p>
    <w:p w14:paraId="16FD78DD" w14:textId="77777777" w:rsidR="00D05C12" w:rsidRDefault="00D05C12" w:rsidP="00D05C12">
      <w:pPr>
        <w:ind w:leftChars="200" w:left="480"/>
        <w:rPr>
          <w:lang w:eastAsia="zh-CN"/>
        </w:rPr>
      </w:pPr>
      <w:r>
        <w:rPr>
          <w:lang w:eastAsia="zh-CN"/>
        </w:rPr>
        <w:tab/>
        <w:t>&lt;type&gt;</w:t>
      </w:r>
      <w:proofErr w:type="spellStart"/>
      <w:r>
        <w:rPr>
          <w:lang w:eastAsia="zh-CN"/>
        </w:rPr>
        <w:t>AI_SceneLabel</w:t>
      </w:r>
      <w:proofErr w:type="spellEnd"/>
      <w:r>
        <w:rPr>
          <w:lang w:eastAsia="zh-CN"/>
        </w:rPr>
        <w:t>&lt;/type&gt;</w:t>
      </w:r>
    </w:p>
    <w:p w14:paraId="15126126" w14:textId="77777777" w:rsidR="00D05C12" w:rsidRDefault="00D05C12" w:rsidP="00D05C12">
      <w:pPr>
        <w:ind w:leftChars="200" w:left="480"/>
        <w:rPr>
          <w:lang w:eastAsia="zh-CN"/>
        </w:rPr>
      </w:pPr>
      <w:r>
        <w:rPr>
          <w:lang w:eastAsia="zh-CN"/>
        </w:rPr>
        <w:tab/>
        <w:t>&lt;class&gt;Airport&lt;/class&gt;</w:t>
      </w:r>
    </w:p>
    <w:p w14:paraId="632489A9" w14:textId="0ABDA129" w:rsidR="005D2992" w:rsidRDefault="00D05C12" w:rsidP="00D05C12">
      <w:pPr>
        <w:ind w:leftChars="200" w:left="480"/>
        <w:rPr>
          <w:lang w:eastAsia="zh-CN"/>
        </w:rPr>
      </w:pPr>
      <w:r>
        <w:rPr>
          <w:lang w:eastAsia="zh-CN"/>
        </w:rPr>
        <w:t>&lt;/labels&gt;</w:t>
      </w:r>
    </w:p>
    <w:p w14:paraId="27DC645C" w14:textId="77777777" w:rsidR="00D05C12" w:rsidRDefault="00D05C12" w:rsidP="00D05C12">
      <w:pPr>
        <w:rPr>
          <w:lang w:eastAsia="zh-CN"/>
        </w:rPr>
      </w:pPr>
    </w:p>
    <w:p w14:paraId="4E414A87" w14:textId="4F237B56" w:rsidR="00B32192" w:rsidRDefault="00C11E2A" w:rsidP="00B32192">
      <w:pPr>
        <w:pStyle w:val="2"/>
      </w:pPr>
      <w:bookmarkStart w:id="235" w:name="_Toc157175768"/>
      <w:r>
        <w:t>Requirements Class:</w:t>
      </w:r>
      <w:r w:rsidR="007C47BF">
        <w:t xml:space="preserve"> </w:t>
      </w:r>
      <w:proofErr w:type="spellStart"/>
      <w:r w:rsidR="00B32192">
        <w:t>AI_Task</w:t>
      </w:r>
      <w:bookmarkEnd w:id="235"/>
      <w:proofErr w:type="spellEnd"/>
    </w:p>
    <w:p w14:paraId="78CD190E" w14:textId="2DB56D2F" w:rsidR="005026D2" w:rsidRPr="00CD698E" w:rsidRDefault="003B635F" w:rsidP="005026D2">
      <w:pPr>
        <w:rPr>
          <w:lang w:eastAsia="zh-CN"/>
        </w:rPr>
      </w:pPr>
      <w:r>
        <w:rPr>
          <w:rFonts w:hint="eastAsia"/>
          <w:lang w:eastAsia="zh-CN"/>
        </w:rPr>
        <w:t>T</w:t>
      </w:r>
      <w:r>
        <w:rPr>
          <w:lang w:eastAsia="zh-CN"/>
        </w:rPr>
        <w:t xml:space="preserve">he </w:t>
      </w:r>
      <w:proofErr w:type="spellStart"/>
      <w:r>
        <w:rPr>
          <w:lang w:eastAsia="zh-CN"/>
        </w:rPr>
        <w:t>AI_Task</w:t>
      </w:r>
      <w:proofErr w:type="spellEnd"/>
      <w:r>
        <w:rPr>
          <w:lang w:eastAsia="zh-CN"/>
        </w:rPr>
        <w:t xml:space="preserve"> requirements class defines</w:t>
      </w:r>
      <w:r w:rsidR="005026D2">
        <w:rPr>
          <w:lang w:eastAsia="zh-CN"/>
        </w:rPr>
        <w:t xml:space="preserve"> </w:t>
      </w:r>
      <w:proofErr w:type="gramStart"/>
      <w:r w:rsidR="005026D2">
        <w:rPr>
          <w:lang w:eastAsia="zh-CN"/>
        </w:rPr>
        <w:t>a</w:t>
      </w:r>
      <w:proofErr w:type="gramEnd"/>
      <w:r w:rsidR="005026D2">
        <w:rPr>
          <w:lang w:eastAsia="zh-CN"/>
        </w:rPr>
        <w:t xml:space="preserve"> </w:t>
      </w:r>
      <w:r w:rsidR="00A037E5">
        <w:rPr>
          <w:lang w:eastAsia="zh-CN"/>
        </w:rPr>
        <w:t>XML</w:t>
      </w:r>
      <w:r w:rsidR="005026D2">
        <w:rPr>
          <w:lang w:eastAsia="zh-CN"/>
        </w:rPr>
        <w:t xml:space="preserve"> encoding for</w:t>
      </w:r>
      <w:r w:rsidR="00C54DC8">
        <w:rPr>
          <w:lang w:eastAsia="zh-CN"/>
        </w:rPr>
        <w:t xml:space="preserve"> the</w:t>
      </w:r>
      <w:r w:rsidR="005026D2">
        <w:rPr>
          <w:lang w:eastAsia="zh-CN"/>
        </w:rPr>
        <w:t xml:space="preserve"> </w:t>
      </w:r>
      <w:proofErr w:type="spellStart"/>
      <w:r w:rsidR="002C4A48">
        <w:rPr>
          <w:lang w:eastAsia="zh-CN"/>
        </w:rPr>
        <w:t>AI_Task</w:t>
      </w:r>
      <w:proofErr w:type="spellEnd"/>
      <w:r w:rsidR="007C47BF">
        <w:rPr>
          <w:lang w:eastAsia="zh-CN"/>
        </w:rPr>
        <w:t xml:space="preserve"> module</w:t>
      </w:r>
      <w:r w:rsidR="005026D2">
        <w:rPr>
          <w:lang w:eastAsia="zh-CN"/>
        </w:rPr>
        <w:t xml:space="preserve">, which is based on the UML model </w:t>
      </w:r>
      <w:r w:rsidR="00C54DC8">
        <w:rPr>
          <w:lang w:eastAsia="zh-CN"/>
        </w:rPr>
        <w:t>specified</w:t>
      </w:r>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9"/>
        <w:gridCol w:w="6811"/>
      </w:tblGrid>
      <w:tr w:rsidR="005026D2" w14:paraId="1903FBD7" w14:textId="77777777" w:rsidTr="003A289F">
        <w:tc>
          <w:tcPr>
            <w:tcW w:w="8856" w:type="dxa"/>
            <w:gridSpan w:val="2"/>
          </w:tcPr>
          <w:p w14:paraId="6F472FDC"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02FE672E" w14:textId="77777777" w:rsidTr="003A289F">
        <w:tc>
          <w:tcPr>
            <w:tcW w:w="8856" w:type="dxa"/>
            <w:gridSpan w:val="2"/>
          </w:tcPr>
          <w:p w14:paraId="48E136C1" w14:textId="327AB525" w:rsidR="005026D2" w:rsidRDefault="005026D2" w:rsidP="003A289F">
            <w:pPr>
              <w:rPr>
                <w:lang w:eastAsia="zh-CN"/>
              </w:rPr>
            </w:pPr>
            <w:r>
              <w:rPr>
                <w:rFonts w:hint="eastAsia"/>
                <w:lang w:eastAsia="zh-CN"/>
              </w:rPr>
              <w:t>/</w:t>
            </w:r>
            <w:r>
              <w:rPr>
                <w:lang w:eastAsia="zh-CN"/>
              </w:rPr>
              <w:t>req/</w:t>
            </w:r>
            <w:proofErr w:type="spellStart"/>
            <w:r w:rsidR="00D32896">
              <w:rPr>
                <w:lang w:eastAsia="zh-CN"/>
              </w:rPr>
              <w:t>aitask</w:t>
            </w:r>
            <w:proofErr w:type="spellEnd"/>
          </w:p>
        </w:tc>
      </w:tr>
      <w:tr w:rsidR="005026D2" w14:paraId="03295F2B" w14:textId="77777777" w:rsidTr="002522C2">
        <w:tc>
          <w:tcPr>
            <w:tcW w:w="1837" w:type="dxa"/>
          </w:tcPr>
          <w:p w14:paraId="74C8F3C0"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5C3BF4C0" w14:textId="3A6A1CE0" w:rsidR="005026D2" w:rsidRDefault="00A037E5" w:rsidP="003A289F">
            <w:pPr>
              <w:rPr>
                <w:lang w:eastAsia="zh-CN"/>
              </w:rPr>
            </w:pPr>
            <w:r>
              <w:rPr>
                <w:lang w:eastAsia="zh-CN"/>
              </w:rPr>
              <w:t>XML</w:t>
            </w:r>
          </w:p>
        </w:tc>
      </w:tr>
      <w:tr w:rsidR="005026D2" w14:paraId="29F1E72C" w14:textId="77777777" w:rsidTr="002522C2">
        <w:tc>
          <w:tcPr>
            <w:tcW w:w="1837" w:type="dxa"/>
          </w:tcPr>
          <w:p w14:paraId="653499EF" w14:textId="77777777" w:rsidR="005026D2" w:rsidRDefault="005026D2" w:rsidP="003A289F">
            <w:r>
              <w:rPr>
                <w:rFonts w:hint="eastAsia"/>
                <w:lang w:eastAsia="zh-CN"/>
              </w:rPr>
              <w:t>D</w:t>
            </w:r>
            <w:r>
              <w:rPr>
                <w:lang w:eastAsia="zh-CN"/>
              </w:rPr>
              <w:t>ependency</w:t>
            </w:r>
          </w:p>
        </w:tc>
        <w:tc>
          <w:tcPr>
            <w:tcW w:w="1667" w:type="dxa"/>
          </w:tcPr>
          <w:p w14:paraId="2E025133" w14:textId="28840ED4"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5590B915" w14:textId="77777777" w:rsidTr="002522C2">
        <w:tc>
          <w:tcPr>
            <w:tcW w:w="1837" w:type="dxa"/>
          </w:tcPr>
          <w:p w14:paraId="403E4E10" w14:textId="77777777" w:rsidR="005026D2" w:rsidRDefault="005026D2" w:rsidP="003A289F">
            <w:r>
              <w:rPr>
                <w:rFonts w:hint="eastAsia"/>
                <w:lang w:eastAsia="zh-CN"/>
              </w:rPr>
              <w:t>D</w:t>
            </w:r>
            <w:r>
              <w:rPr>
                <w:lang w:eastAsia="zh-CN"/>
              </w:rPr>
              <w:t>ependency</w:t>
            </w:r>
          </w:p>
        </w:tc>
        <w:tc>
          <w:tcPr>
            <w:tcW w:w="1667" w:type="dxa"/>
          </w:tcPr>
          <w:p w14:paraId="314595CD" w14:textId="6D39B24E"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DEAADB5" w14:textId="77777777" w:rsidTr="002522C2">
        <w:tc>
          <w:tcPr>
            <w:tcW w:w="1837" w:type="dxa"/>
          </w:tcPr>
          <w:p w14:paraId="1EAF1D28" w14:textId="242A7F6A" w:rsidR="005026D2" w:rsidRDefault="005026D2" w:rsidP="003A289F">
            <w:pPr>
              <w:rPr>
                <w:lang w:eastAsia="zh-CN"/>
              </w:rPr>
            </w:pPr>
            <w:r>
              <w:rPr>
                <w:lang w:eastAsia="zh-CN"/>
              </w:rPr>
              <w:t>Requirement</w:t>
            </w:r>
            <w:r w:rsidR="00C54DC8">
              <w:rPr>
                <w:lang w:eastAsia="zh-CN"/>
              </w:rPr>
              <w:t xml:space="preserve"> 1</w:t>
            </w:r>
            <w:r w:rsidR="001B391A">
              <w:rPr>
                <w:lang w:eastAsia="zh-CN"/>
              </w:rPr>
              <w:t>7</w:t>
            </w:r>
          </w:p>
        </w:tc>
        <w:tc>
          <w:tcPr>
            <w:tcW w:w="1667" w:type="dxa"/>
            <w:vAlign w:val="center"/>
          </w:tcPr>
          <w:p w14:paraId="3EFE5409" w14:textId="597A4BA0"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tc>
      </w:tr>
      <w:tr w:rsidR="005026D2" w14:paraId="11D828D5" w14:textId="77777777" w:rsidTr="002522C2">
        <w:tc>
          <w:tcPr>
            <w:tcW w:w="1837" w:type="dxa"/>
          </w:tcPr>
          <w:p w14:paraId="6F16BF09" w14:textId="0D66C919" w:rsidR="005026D2" w:rsidRDefault="005026D2" w:rsidP="003A289F">
            <w:pPr>
              <w:rPr>
                <w:lang w:eastAsia="zh-CN"/>
              </w:rPr>
            </w:pPr>
            <w:r>
              <w:rPr>
                <w:lang w:eastAsia="zh-CN"/>
              </w:rPr>
              <w:t>Requirement</w:t>
            </w:r>
            <w:r w:rsidR="00C54DC8">
              <w:rPr>
                <w:lang w:eastAsia="zh-CN"/>
              </w:rPr>
              <w:t xml:space="preserve"> 1</w:t>
            </w:r>
            <w:r w:rsidR="001B391A">
              <w:rPr>
                <w:lang w:eastAsia="zh-CN"/>
              </w:rPr>
              <w:t>8</w:t>
            </w:r>
          </w:p>
        </w:tc>
        <w:tc>
          <w:tcPr>
            <w:tcW w:w="1667" w:type="dxa"/>
            <w:vAlign w:val="center"/>
          </w:tcPr>
          <w:p w14:paraId="56ABA4A5" w14:textId="0B95505F" w:rsidR="005026D2" w:rsidRDefault="008B6721"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0A6087">
              <w:rPr>
                <w:lang w:eastAsia="zh-CN"/>
              </w:rPr>
              <w:t>eotask</w:t>
            </w:r>
            <w:proofErr w:type="spellEnd"/>
          </w:p>
        </w:tc>
      </w:tr>
    </w:tbl>
    <w:p w14:paraId="274CF435" w14:textId="084FC1A6" w:rsidR="00B32192" w:rsidRDefault="00B32192" w:rsidP="00B32192"/>
    <w:p w14:paraId="749BE4DB" w14:textId="3B3D716A" w:rsidR="00974EB2" w:rsidRDefault="00C54DC8" w:rsidP="00974EB2">
      <w:pPr>
        <w:rPr>
          <w:lang w:val="en-GB" w:eastAsia="zh-CN"/>
        </w:rPr>
      </w:pPr>
      <w:r>
        <w:rPr>
          <w:lang w:val="en-GB" w:eastAsia="zh-CN"/>
        </w:rPr>
        <w:t xml:space="preserve">The </w:t>
      </w:r>
      <w:proofErr w:type="spellStart"/>
      <w:r w:rsidR="00974EB2">
        <w:rPr>
          <w:lang w:val="en-GB" w:eastAsia="zh-CN"/>
        </w:rPr>
        <w:t>AI_Task</w:t>
      </w:r>
      <w:proofErr w:type="spellEnd"/>
      <w:r w:rsidR="00974EB2">
        <w:rPr>
          <w:lang w:val="en-GB" w:eastAsia="zh-CN"/>
        </w:rPr>
        <w:t xml:space="preserve"> object is encoded as </w:t>
      </w:r>
      <w:r w:rsidR="00CA3710">
        <w:rPr>
          <w:lang w:val="en-GB" w:eastAsia="zh-CN"/>
        </w:rPr>
        <w:t>an XML element</w:t>
      </w:r>
      <w:r w:rsidR="00974EB2">
        <w:rPr>
          <w:lang w:val="en-GB" w:eastAsia="zh-CN"/>
        </w:rPr>
        <w:t xml:space="preserve"> with properties</w:t>
      </w:r>
      <w:r>
        <w:rPr>
          <w:lang w:val="en-GB" w:eastAsia="zh-CN"/>
        </w:rPr>
        <w:t xml:space="preserve"> as</w:t>
      </w:r>
      <w:r w:rsidR="00974EB2">
        <w:rPr>
          <w:lang w:val="en-GB" w:eastAsia="zh-CN"/>
        </w:rPr>
        <w:t xml:space="preserve"> shown in</w:t>
      </w:r>
      <w:r w:rsidR="00C1661C">
        <w:rPr>
          <w:lang w:val="en-GB" w:eastAsia="zh-CN"/>
        </w:rPr>
        <w:t xml:space="preserve">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sidR="00974EB2">
        <w:rPr>
          <w:lang w:val="en-GB" w:eastAsia="zh-CN"/>
        </w:rPr>
        <w:t>.</w:t>
      </w:r>
    </w:p>
    <w:tbl>
      <w:tblPr>
        <w:tblStyle w:val="af1"/>
        <w:tblW w:w="0" w:type="auto"/>
        <w:tblLook w:val="04A0" w:firstRow="1" w:lastRow="0" w:firstColumn="1" w:lastColumn="0" w:noHBand="0" w:noVBand="1"/>
      </w:tblPr>
      <w:tblGrid>
        <w:gridCol w:w="1811"/>
        <w:gridCol w:w="6819"/>
      </w:tblGrid>
      <w:tr w:rsidR="00974EB2" w14:paraId="13CC4A86" w14:textId="77777777" w:rsidTr="002522C2">
        <w:tc>
          <w:tcPr>
            <w:tcW w:w="1837" w:type="dxa"/>
          </w:tcPr>
          <w:p w14:paraId="1BA7ABC2" w14:textId="3F34C53A" w:rsidR="00974EB2" w:rsidRDefault="00974EB2" w:rsidP="003A289F">
            <w:r>
              <w:rPr>
                <w:lang w:eastAsia="zh-CN"/>
              </w:rPr>
              <w:lastRenderedPageBreak/>
              <w:t>Requirement</w:t>
            </w:r>
            <w:r w:rsidR="00C54DC8">
              <w:rPr>
                <w:lang w:eastAsia="zh-CN"/>
              </w:rPr>
              <w:t xml:space="preserve"> 1</w:t>
            </w:r>
            <w:r w:rsidR="001B391A">
              <w:rPr>
                <w:lang w:eastAsia="zh-CN"/>
              </w:rPr>
              <w:t>7</w:t>
            </w:r>
          </w:p>
        </w:tc>
        <w:tc>
          <w:tcPr>
            <w:tcW w:w="7188" w:type="dxa"/>
          </w:tcPr>
          <w:p w14:paraId="0A74F13E" w14:textId="71F734FB" w:rsidR="00974EB2" w:rsidRDefault="00974EB2"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/task</w:t>
            </w:r>
          </w:p>
          <w:p w14:paraId="4357A11A" w14:textId="667F141D" w:rsidR="00974EB2" w:rsidRDefault="00974EB2" w:rsidP="00A037E5">
            <w:pPr>
              <w:rPr>
                <w:lang w:eastAsia="zh-CN"/>
              </w:rPr>
            </w:pPr>
            <w:r>
              <w:rPr>
                <w:lang w:eastAsia="zh-CN"/>
              </w:rPr>
              <w:t xml:space="preserve">Each </w:t>
            </w:r>
            <w:proofErr w:type="spellStart"/>
            <w:r>
              <w:rPr>
                <w:lang w:val="en-GB" w:eastAsia="zh-CN"/>
              </w:rPr>
              <w:t>AI_Task</w:t>
            </w:r>
            <w:proofErr w:type="spellEnd"/>
            <w:r>
              <w:rPr>
                <w:lang w:eastAsia="zh-CN"/>
              </w:rPr>
              <w:t xml:space="preserve"> object </w:t>
            </w:r>
            <w:r w:rsidR="00EE2556">
              <w:rPr>
                <w:lang w:eastAsia="zh-CN"/>
              </w:rPr>
              <w:t>SHALL implement the Mandatory</w:t>
            </w:r>
            <w:r>
              <w:rPr>
                <w:lang w:eastAsia="zh-CN"/>
              </w:rPr>
              <w:t xml:space="preserve"> properties shown in </w:t>
            </w:r>
            <w:r w:rsidR="00C1661C">
              <w:rPr>
                <w:lang w:val="en-GB" w:eastAsia="zh-CN"/>
              </w:rPr>
              <w:fldChar w:fldCharType="begin"/>
            </w:r>
            <w:r w:rsidR="00C1661C">
              <w:rPr>
                <w:lang w:val="en-GB" w:eastAsia="zh-CN"/>
              </w:rPr>
              <w:instrText xml:space="preserve"> REF _Ref156901093 \h </w:instrText>
            </w:r>
            <w:r w:rsidR="00C1661C">
              <w:rPr>
                <w:lang w:val="en-GB" w:eastAsia="zh-CN"/>
              </w:rPr>
            </w:r>
            <w:r w:rsidR="00C1661C">
              <w:rPr>
                <w:lang w:val="en-GB" w:eastAsia="zh-CN"/>
              </w:rPr>
              <w:fldChar w:fldCharType="separate"/>
            </w:r>
            <w:r w:rsidR="00533D51">
              <w:t xml:space="preserve">Table </w:t>
            </w:r>
            <w:r w:rsidR="00533D51">
              <w:rPr>
                <w:noProof/>
              </w:rPr>
              <w:t>7</w:t>
            </w:r>
            <w:r w:rsidR="00C1661C">
              <w:rPr>
                <w:lang w:val="en-GB" w:eastAsia="zh-CN"/>
              </w:rPr>
              <w:fldChar w:fldCharType="end"/>
            </w:r>
            <w:r>
              <w:rPr>
                <w:lang w:eastAsia="zh-CN"/>
              </w:rPr>
              <w:t>.</w:t>
            </w:r>
          </w:p>
        </w:tc>
      </w:tr>
    </w:tbl>
    <w:p w14:paraId="1F53B59F" w14:textId="77777777" w:rsidR="00974EB2" w:rsidRPr="006F15EC" w:rsidRDefault="00974EB2" w:rsidP="00974EB2"/>
    <w:p w14:paraId="696B5E6A" w14:textId="62836514" w:rsidR="00974EB2" w:rsidRDefault="00C1661C" w:rsidP="00C1661C">
      <w:pPr>
        <w:pStyle w:val="af4"/>
        <w:jc w:val="center"/>
      </w:pPr>
      <w:bookmarkStart w:id="236" w:name="_Ref156901093"/>
      <w:r>
        <w:t xml:space="preserve">Table </w:t>
      </w:r>
      <w:r w:rsidR="00636FC1">
        <w:fldChar w:fldCharType="begin"/>
      </w:r>
      <w:r w:rsidR="00636FC1">
        <w:instrText xml:space="preserve"> SEQ Table \* ARABIC </w:instrText>
      </w:r>
      <w:r w:rsidR="00636FC1">
        <w:fldChar w:fldCharType="separate"/>
      </w:r>
      <w:r w:rsidR="00533D51">
        <w:rPr>
          <w:noProof/>
        </w:rPr>
        <w:t>7</w:t>
      </w:r>
      <w:r w:rsidR="00636FC1">
        <w:rPr>
          <w:noProof/>
        </w:rPr>
        <w:fldChar w:fldCharType="end"/>
      </w:r>
      <w:bookmarkEnd w:id="236"/>
      <w:r>
        <w:t xml:space="preserve"> </w:t>
      </w:r>
      <w:proofErr w:type="spellStart"/>
      <w:r w:rsidR="00974EB2">
        <w:t>AI_Task</w:t>
      </w:r>
      <w:proofErr w:type="spellEnd"/>
      <w:r w:rsidR="00974EB2">
        <w:t xml:space="preserve"> properties</w:t>
      </w:r>
    </w:p>
    <w:tbl>
      <w:tblPr>
        <w:tblStyle w:val="af1"/>
        <w:tblW w:w="0" w:type="auto"/>
        <w:tblLook w:val="04A0" w:firstRow="1" w:lastRow="0" w:firstColumn="1" w:lastColumn="0" w:noHBand="0" w:noVBand="1"/>
      </w:tblPr>
      <w:tblGrid>
        <w:gridCol w:w="2331"/>
        <w:gridCol w:w="1987"/>
        <w:gridCol w:w="2360"/>
        <w:gridCol w:w="1952"/>
      </w:tblGrid>
      <w:tr w:rsidR="00974EB2" w14:paraId="0B6DFDDD" w14:textId="77777777" w:rsidTr="00583478">
        <w:tc>
          <w:tcPr>
            <w:tcW w:w="2331" w:type="dxa"/>
            <w:vAlign w:val="center"/>
          </w:tcPr>
          <w:p w14:paraId="5711F78D" w14:textId="7FEBB27C" w:rsidR="00974EB2" w:rsidRPr="009A6478" w:rsidRDefault="000622AF" w:rsidP="003A289F">
            <w:pPr>
              <w:jc w:val="center"/>
              <w:rPr>
                <w:b/>
                <w:bCs/>
              </w:rPr>
            </w:pPr>
            <w:r>
              <w:rPr>
                <w:b/>
                <w:bCs/>
              </w:rPr>
              <w:t>XML Property</w:t>
            </w:r>
          </w:p>
        </w:tc>
        <w:tc>
          <w:tcPr>
            <w:tcW w:w="1987" w:type="dxa"/>
            <w:vAlign w:val="center"/>
          </w:tcPr>
          <w:p w14:paraId="6752BD67" w14:textId="77777777" w:rsidR="00974EB2" w:rsidRPr="009A6478" w:rsidRDefault="00974EB2" w:rsidP="003A289F">
            <w:pPr>
              <w:jc w:val="center"/>
              <w:rPr>
                <w:b/>
                <w:bCs/>
              </w:rPr>
            </w:pPr>
            <w:r w:rsidRPr="009A6478">
              <w:rPr>
                <w:b/>
                <w:bCs/>
              </w:rPr>
              <w:t>Definition</w:t>
            </w:r>
          </w:p>
        </w:tc>
        <w:tc>
          <w:tcPr>
            <w:tcW w:w="2360" w:type="dxa"/>
            <w:vAlign w:val="center"/>
          </w:tcPr>
          <w:p w14:paraId="6C3908CF" w14:textId="77777777" w:rsidR="00974EB2" w:rsidRPr="009A6478" w:rsidRDefault="00974EB2" w:rsidP="003A289F">
            <w:pPr>
              <w:jc w:val="center"/>
              <w:rPr>
                <w:b/>
                <w:bCs/>
              </w:rPr>
            </w:pPr>
            <w:r w:rsidRPr="009A6478">
              <w:rPr>
                <w:b/>
                <w:bCs/>
              </w:rPr>
              <w:t>Data type and values</w:t>
            </w:r>
          </w:p>
        </w:tc>
        <w:tc>
          <w:tcPr>
            <w:tcW w:w="1952" w:type="dxa"/>
            <w:vAlign w:val="center"/>
          </w:tcPr>
          <w:p w14:paraId="6313D8B8" w14:textId="77777777" w:rsidR="00974EB2" w:rsidRPr="009A6478" w:rsidRDefault="00974EB2" w:rsidP="003A289F">
            <w:pPr>
              <w:jc w:val="center"/>
              <w:rPr>
                <w:b/>
                <w:bCs/>
              </w:rPr>
            </w:pPr>
            <w:r>
              <w:rPr>
                <w:b/>
                <w:bCs/>
              </w:rPr>
              <w:t>Obligation</w:t>
            </w:r>
          </w:p>
        </w:tc>
      </w:tr>
      <w:tr w:rsidR="002B3DED" w14:paraId="0704444E" w14:textId="77777777" w:rsidTr="00436470">
        <w:tc>
          <w:tcPr>
            <w:tcW w:w="2331" w:type="dxa"/>
            <w:vAlign w:val="center"/>
          </w:tcPr>
          <w:p w14:paraId="4D9B33E7" w14:textId="3A37DE8F" w:rsidR="002B3DED" w:rsidRPr="002B3DED" w:rsidRDefault="002B3DED" w:rsidP="002B3DED">
            <w:pPr>
              <w:rPr>
                <w:lang w:eastAsia="zh-CN"/>
              </w:rPr>
            </w:pPr>
            <w:r>
              <w:rPr>
                <w:rFonts w:hint="eastAsia"/>
                <w:lang w:eastAsia="zh-CN"/>
              </w:rPr>
              <w:t>t</w:t>
            </w:r>
            <w:r>
              <w:rPr>
                <w:lang w:eastAsia="zh-CN"/>
              </w:rPr>
              <w:t>ype</w:t>
            </w:r>
          </w:p>
        </w:tc>
        <w:tc>
          <w:tcPr>
            <w:tcW w:w="1987" w:type="dxa"/>
            <w:vAlign w:val="center"/>
          </w:tcPr>
          <w:p w14:paraId="56230ACF" w14:textId="0C61FA14" w:rsidR="002B3DED" w:rsidRPr="002B3DED" w:rsidRDefault="002B3DED" w:rsidP="002B3DED">
            <w:pPr>
              <w:rPr>
                <w:lang w:eastAsia="zh-CN"/>
              </w:rPr>
            </w:pPr>
            <w:r>
              <w:rPr>
                <w:lang w:eastAsia="zh-CN"/>
              </w:rPr>
              <w:t>Type of the task object.</w:t>
            </w:r>
          </w:p>
        </w:tc>
        <w:tc>
          <w:tcPr>
            <w:tcW w:w="2360" w:type="dxa"/>
            <w:vAlign w:val="center"/>
          </w:tcPr>
          <w:p w14:paraId="19629951" w14:textId="567792A0" w:rsidR="002B3DED" w:rsidRPr="002B3DED" w:rsidRDefault="002B3DED" w:rsidP="002B3DED">
            <w:pPr>
              <w:rPr>
                <w:lang w:eastAsia="zh-CN"/>
              </w:rPr>
            </w:pPr>
            <w:r>
              <w:rPr>
                <w:lang w:eastAsia="zh-CN"/>
              </w:rPr>
              <w:t>“</w:t>
            </w:r>
            <w:proofErr w:type="spellStart"/>
            <w:r>
              <w:rPr>
                <w:lang w:eastAsia="zh-CN"/>
              </w:rPr>
              <w:t>AI_</w:t>
            </w:r>
            <w:r w:rsidR="00215D78">
              <w:rPr>
                <w:lang w:eastAsia="zh-CN"/>
              </w:rPr>
              <w:t>Abstract</w:t>
            </w:r>
            <w:r>
              <w:rPr>
                <w:lang w:eastAsia="zh-CN"/>
              </w:rPr>
              <w:t>Task</w:t>
            </w:r>
            <w:proofErr w:type="spellEnd"/>
            <w:r>
              <w:rPr>
                <w:lang w:eastAsia="zh-CN"/>
              </w:rPr>
              <w:t>”</w:t>
            </w:r>
          </w:p>
        </w:tc>
        <w:tc>
          <w:tcPr>
            <w:tcW w:w="1952" w:type="dxa"/>
          </w:tcPr>
          <w:p w14:paraId="76A08466" w14:textId="5C18388B" w:rsidR="002B3DED" w:rsidRPr="002B3DED" w:rsidRDefault="002B3DED" w:rsidP="002B3DED">
            <w:pPr>
              <w:rPr>
                <w:lang w:eastAsia="zh-CN"/>
              </w:rPr>
            </w:pPr>
            <w:r>
              <w:rPr>
                <w:rFonts w:hint="eastAsia"/>
                <w:lang w:eastAsia="zh-CN"/>
              </w:rPr>
              <w:t>M</w:t>
            </w:r>
            <w:r>
              <w:rPr>
                <w:lang w:eastAsia="zh-CN"/>
              </w:rPr>
              <w:t>andatory</w:t>
            </w:r>
          </w:p>
        </w:tc>
      </w:tr>
      <w:tr w:rsidR="002B3DED" w14:paraId="0380EEFE" w14:textId="77777777" w:rsidTr="00583478">
        <w:tc>
          <w:tcPr>
            <w:tcW w:w="2331" w:type="dxa"/>
            <w:vAlign w:val="center"/>
          </w:tcPr>
          <w:p w14:paraId="1DBA1060" w14:textId="7EB18C00" w:rsidR="002B3DED" w:rsidRDefault="002B3DED" w:rsidP="002B3DED">
            <w:pPr>
              <w:rPr>
                <w:lang w:eastAsia="zh-CN"/>
              </w:rPr>
            </w:pPr>
            <w:r>
              <w:rPr>
                <w:lang w:eastAsia="zh-CN"/>
              </w:rPr>
              <w:t>id</w:t>
            </w:r>
          </w:p>
        </w:tc>
        <w:tc>
          <w:tcPr>
            <w:tcW w:w="1987" w:type="dxa"/>
            <w:vAlign w:val="center"/>
          </w:tcPr>
          <w:p w14:paraId="0612E1C9" w14:textId="3A613D4B" w:rsidR="002B3DED" w:rsidRDefault="002B3DED" w:rsidP="002B3DED">
            <w:pPr>
              <w:rPr>
                <w:lang w:eastAsia="zh-CN"/>
              </w:rPr>
            </w:pPr>
            <w:r>
              <w:rPr>
                <w:rFonts w:hint="eastAsia"/>
                <w:lang w:eastAsia="zh-CN"/>
              </w:rPr>
              <w:t xml:space="preserve">Identification of the </w:t>
            </w:r>
            <w:r>
              <w:rPr>
                <w:lang w:eastAsia="zh-CN"/>
              </w:rPr>
              <w:t>task.</w:t>
            </w:r>
          </w:p>
        </w:tc>
        <w:tc>
          <w:tcPr>
            <w:tcW w:w="2360" w:type="dxa"/>
            <w:vAlign w:val="center"/>
          </w:tcPr>
          <w:p w14:paraId="1D6C8442" w14:textId="716E8058" w:rsidR="002B3DED" w:rsidRDefault="00311DDE" w:rsidP="002B3DED">
            <w:pPr>
              <w:rPr>
                <w:lang w:eastAsia="zh-CN"/>
              </w:rPr>
            </w:pPr>
            <w:proofErr w:type="spellStart"/>
            <w:r>
              <w:rPr>
                <w:rFonts w:hint="eastAsia"/>
                <w:lang w:eastAsia="zh-CN"/>
              </w:rPr>
              <w:t>CharacterString</w:t>
            </w:r>
            <w:proofErr w:type="spellEnd"/>
            <w:r w:rsidR="002B3DED">
              <w:rPr>
                <w:lang w:eastAsia="zh-CN"/>
              </w:rPr>
              <w:t xml:space="preserve"> [</w:t>
            </w:r>
            <w:proofErr w:type="gramStart"/>
            <w:r w:rsidR="002B3DED">
              <w:rPr>
                <w:lang w:eastAsia="zh-CN"/>
              </w:rPr>
              <w:t>1..</w:t>
            </w:r>
            <w:proofErr w:type="gramEnd"/>
            <w:r w:rsidR="002B3DED">
              <w:rPr>
                <w:lang w:eastAsia="zh-CN"/>
              </w:rPr>
              <w:t>1]</w:t>
            </w:r>
          </w:p>
        </w:tc>
        <w:tc>
          <w:tcPr>
            <w:tcW w:w="1952" w:type="dxa"/>
          </w:tcPr>
          <w:p w14:paraId="671AA035" w14:textId="38D6322D" w:rsidR="002B3DED" w:rsidRDefault="002B3DED" w:rsidP="002B3DED">
            <w:pPr>
              <w:rPr>
                <w:lang w:eastAsia="zh-CN"/>
              </w:rPr>
            </w:pPr>
            <w:r>
              <w:rPr>
                <w:rFonts w:hint="eastAsia"/>
                <w:lang w:eastAsia="zh-CN"/>
              </w:rPr>
              <w:t>M</w:t>
            </w:r>
            <w:r>
              <w:rPr>
                <w:lang w:eastAsia="zh-CN"/>
              </w:rPr>
              <w:t>andatory</w:t>
            </w:r>
          </w:p>
        </w:tc>
      </w:tr>
      <w:tr w:rsidR="002B3DED" w14:paraId="26BCBF51" w14:textId="77777777" w:rsidTr="00583478">
        <w:tc>
          <w:tcPr>
            <w:tcW w:w="2331" w:type="dxa"/>
            <w:vAlign w:val="center"/>
          </w:tcPr>
          <w:p w14:paraId="23CB7550" w14:textId="10DA7B90" w:rsidR="002B3DED" w:rsidRDefault="002B3DED" w:rsidP="002B3DED">
            <w:pPr>
              <w:rPr>
                <w:lang w:eastAsia="zh-CN"/>
              </w:rPr>
            </w:pPr>
            <w:proofErr w:type="spellStart"/>
            <w:r>
              <w:rPr>
                <w:rFonts w:hint="eastAsia"/>
                <w:lang w:eastAsia="zh-CN"/>
              </w:rPr>
              <w:t>d</w:t>
            </w:r>
            <w:r>
              <w:rPr>
                <w:lang w:eastAsia="zh-CN"/>
              </w:rPr>
              <w:t>atasetId</w:t>
            </w:r>
            <w:proofErr w:type="spellEnd"/>
          </w:p>
        </w:tc>
        <w:tc>
          <w:tcPr>
            <w:tcW w:w="1987" w:type="dxa"/>
            <w:vAlign w:val="center"/>
          </w:tcPr>
          <w:p w14:paraId="4F6047B7" w14:textId="0F8E7935" w:rsidR="002B3DED" w:rsidRDefault="002B3DED" w:rsidP="002B3DED">
            <w:pPr>
              <w:rPr>
                <w:lang w:eastAsia="zh-CN"/>
              </w:rPr>
            </w:pPr>
            <w:r>
              <w:rPr>
                <w:lang w:eastAsia="zh-CN"/>
              </w:rPr>
              <w:t>Identification</w:t>
            </w:r>
            <w:r>
              <w:rPr>
                <w:rFonts w:hint="eastAsia"/>
                <w:lang w:eastAsia="zh-CN"/>
              </w:rPr>
              <w:t xml:space="preserve"> of the </w:t>
            </w:r>
            <w:r>
              <w:rPr>
                <w:lang w:eastAsia="zh-CN"/>
              </w:rPr>
              <w:t>training dataset the training sample belongs to.</w:t>
            </w:r>
          </w:p>
        </w:tc>
        <w:tc>
          <w:tcPr>
            <w:tcW w:w="2360" w:type="dxa"/>
            <w:vAlign w:val="center"/>
          </w:tcPr>
          <w:p w14:paraId="3BAC2686" w14:textId="7B2197EB" w:rsidR="002B3DED" w:rsidRDefault="00311DDE" w:rsidP="002B3DED">
            <w:pPr>
              <w:rPr>
                <w:lang w:eastAsia="zh-CN"/>
              </w:rPr>
            </w:pPr>
            <w:proofErr w:type="spellStart"/>
            <w:r>
              <w:rPr>
                <w:lang w:eastAsia="zh-CN"/>
              </w:rPr>
              <w:t>CharacterString</w:t>
            </w:r>
            <w:proofErr w:type="spellEnd"/>
            <w:r w:rsidR="002B3DED" w:rsidRPr="00DC245A">
              <w:rPr>
                <w:lang w:eastAsia="zh-CN"/>
              </w:rPr>
              <w:t xml:space="preserve"> [</w:t>
            </w:r>
            <w:proofErr w:type="gramStart"/>
            <w:r w:rsidR="002B3DED" w:rsidRPr="00DC245A">
              <w:rPr>
                <w:lang w:eastAsia="zh-CN"/>
              </w:rPr>
              <w:t>0..</w:t>
            </w:r>
            <w:proofErr w:type="gramEnd"/>
            <w:r w:rsidR="002B3DED" w:rsidRPr="00DC245A">
              <w:rPr>
                <w:lang w:eastAsia="zh-CN"/>
              </w:rPr>
              <w:t>1]</w:t>
            </w:r>
          </w:p>
        </w:tc>
        <w:tc>
          <w:tcPr>
            <w:tcW w:w="1952" w:type="dxa"/>
          </w:tcPr>
          <w:p w14:paraId="564EC3DC" w14:textId="4087415F" w:rsidR="002B3DED" w:rsidRDefault="002B3DED" w:rsidP="002B3DED">
            <w:pPr>
              <w:rPr>
                <w:lang w:eastAsia="zh-CN"/>
              </w:rPr>
            </w:pPr>
            <w:r>
              <w:rPr>
                <w:rFonts w:hint="eastAsia"/>
                <w:lang w:eastAsia="zh-CN"/>
              </w:rPr>
              <w:t>O</w:t>
            </w:r>
            <w:r>
              <w:rPr>
                <w:lang w:eastAsia="zh-CN"/>
              </w:rPr>
              <w:t>ptional</w:t>
            </w:r>
          </w:p>
        </w:tc>
      </w:tr>
      <w:tr w:rsidR="002B3DED" w14:paraId="797B4895" w14:textId="77777777" w:rsidTr="00583478">
        <w:tc>
          <w:tcPr>
            <w:tcW w:w="2331" w:type="dxa"/>
            <w:vAlign w:val="center"/>
          </w:tcPr>
          <w:p w14:paraId="6186A11A" w14:textId="75C28FC3" w:rsidR="002B3DED" w:rsidRDefault="002B3DED" w:rsidP="002B3DED">
            <w:pPr>
              <w:rPr>
                <w:lang w:eastAsia="zh-CN"/>
              </w:rPr>
            </w:pPr>
            <w:r>
              <w:rPr>
                <w:rFonts w:hint="eastAsia"/>
                <w:lang w:eastAsia="zh-CN"/>
              </w:rPr>
              <w:t>de</w:t>
            </w:r>
            <w:r>
              <w:rPr>
                <w:lang w:eastAsia="zh-CN"/>
              </w:rPr>
              <w:t>scription</w:t>
            </w:r>
          </w:p>
        </w:tc>
        <w:tc>
          <w:tcPr>
            <w:tcW w:w="1987" w:type="dxa"/>
            <w:vAlign w:val="center"/>
          </w:tcPr>
          <w:p w14:paraId="04DF50D2" w14:textId="6CCE8AFD" w:rsidR="002B3DED" w:rsidRDefault="002B3DED" w:rsidP="002B3DED">
            <w:r>
              <w:rPr>
                <w:rFonts w:hint="eastAsia"/>
                <w:lang w:eastAsia="zh-CN"/>
              </w:rPr>
              <w:t>Description of the AI task.</w:t>
            </w:r>
          </w:p>
        </w:tc>
        <w:tc>
          <w:tcPr>
            <w:tcW w:w="2360" w:type="dxa"/>
            <w:vAlign w:val="center"/>
          </w:tcPr>
          <w:p w14:paraId="062C2AC3" w14:textId="44BFD930" w:rsidR="002B3DED" w:rsidRDefault="00311DDE" w:rsidP="002B3DED">
            <w:proofErr w:type="spellStart"/>
            <w:r>
              <w:rPr>
                <w:rFonts w:hint="eastAsia"/>
                <w:lang w:eastAsia="zh-CN"/>
              </w:rPr>
              <w:t>CharacterString</w:t>
            </w:r>
            <w:proofErr w:type="spellEnd"/>
            <w:r w:rsidR="002B3DED">
              <w:rPr>
                <w:lang w:eastAsia="zh-CN"/>
              </w:rPr>
              <w:t xml:space="preserve"> [</w:t>
            </w:r>
            <w:proofErr w:type="gramStart"/>
            <w:r w:rsidR="002B3DED">
              <w:rPr>
                <w:lang w:eastAsia="zh-CN"/>
              </w:rPr>
              <w:t>0..</w:t>
            </w:r>
            <w:proofErr w:type="gramEnd"/>
            <w:r w:rsidR="002B3DED">
              <w:rPr>
                <w:lang w:eastAsia="zh-CN"/>
              </w:rPr>
              <w:t>1]</w:t>
            </w:r>
          </w:p>
        </w:tc>
        <w:tc>
          <w:tcPr>
            <w:tcW w:w="1952" w:type="dxa"/>
          </w:tcPr>
          <w:p w14:paraId="67711D3B" w14:textId="7D5E0EFC" w:rsidR="002B3DED" w:rsidRDefault="002B3DED" w:rsidP="002B3DED">
            <w:pPr>
              <w:rPr>
                <w:lang w:eastAsia="zh-CN"/>
              </w:rPr>
            </w:pPr>
            <w:r>
              <w:rPr>
                <w:rFonts w:hint="eastAsia"/>
                <w:lang w:eastAsia="zh-CN"/>
              </w:rPr>
              <w:t>O</w:t>
            </w:r>
            <w:r>
              <w:rPr>
                <w:lang w:eastAsia="zh-CN"/>
              </w:rPr>
              <w:t>ptional</w:t>
            </w:r>
          </w:p>
        </w:tc>
      </w:tr>
    </w:tbl>
    <w:p w14:paraId="1661A4A2" w14:textId="77777777" w:rsidR="00974EB2" w:rsidRDefault="00974EB2" w:rsidP="00974EB2"/>
    <w:p w14:paraId="3AF5900D" w14:textId="77777777" w:rsidR="00974EB2" w:rsidRDefault="00974EB2" w:rsidP="00974EB2">
      <w:pPr>
        <w:rPr>
          <w:lang w:eastAsia="zh-CN"/>
        </w:rPr>
      </w:pPr>
      <w:r>
        <w:rPr>
          <w:rFonts w:hint="eastAsia"/>
          <w:lang w:eastAsia="zh-CN"/>
        </w:rPr>
        <w:t>E</w:t>
      </w:r>
      <w:r>
        <w:rPr>
          <w:lang w:eastAsia="zh-CN"/>
        </w:rPr>
        <w:t>xample:</w:t>
      </w:r>
    </w:p>
    <w:p w14:paraId="76CB253E" w14:textId="2D35A749" w:rsidR="00EC2DBE" w:rsidRDefault="00EC2DBE" w:rsidP="00EC2DBE">
      <w:pPr>
        <w:ind w:leftChars="200" w:left="480"/>
        <w:rPr>
          <w:lang w:eastAsia="zh-CN"/>
        </w:rPr>
      </w:pPr>
      <w:r>
        <w:rPr>
          <w:lang w:eastAsia="zh-CN"/>
        </w:rPr>
        <w:t>&lt;type&gt;</w:t>
      </w:r>
      <w:proofErr w:type="spellStart"/>
      <w:r>
        <w:rPr>
          <w:lang w:eastAsia="zh-CN"/>
        </w:rPr>
        <w:t>AI_</w:t>
      </w:r>
      <w:r w:rsidR="00F467C3">
        <w:rPr>
          <w:lang w:eastAsia="zh-CN"/>
        </w:rPr>
        <w:t>Abstract</w:t>
      </w:r>
      <w:r>
        <w:rPr>
          <w:lang w:eastAsia="zh-CN"/>
        </w:rPr>
        <w:t>Task</w:t>
      </w:r>
      <w:proofErr w:type="spellEnd"/>
      <w:r>
        <w:rPr>
          <w:lang w:eastAsia="zh-CN"/>
        </w:rPr>
        <w:t>&lt;/type&gt;</w:t>
      </w:r>
    </w:p>
    <w:p w14:paraId="6A60AE16" w14:textId="77777777" w:rsidR="00EC2DBE" w:rsidRDefault="00EC2DBE" w:rsidP="00EC2DBE">
      <w:pPr>
        <w:ind w:leftChars="200" w:left="480"/>
        <w:rPr>
          <w:lang w:eastAsia="zh-CN"/>
        </w:rPr>
      </w:pPr>
      <w:r>
        <w:rPr>
          <w:lang w:eastAsia="zh-CN"/>
        </w:rPr>
        <w:t>&lt;id&gt;image-indexing-task&lt;/id&gt;</w:t>
      </w:r>
    </w:p>
    <w:p w14:paraId="4EC2B9BC" w14:textId="187AE740" w:rsidR="002A30F5" w:rsidRDefault="00EC2DBE" w:rsidP="00EC2DBE">
      <w:pPr>
        <w:ind w:leftChars="200" w:left="480"/>
        <w:rPr>
          <w:lang w:eastAsia="zh-CN"/>
        </w:rPr>
      </w:pPr>
      <w:r>
        <w:rPr>
          <w:lang w:eastAsia="zh-CN"/>
        </w:rPr>
        <w:t>&lt;description&gt;Structural high-resolution satellite image indexing&lt;/description&gt;</w:t>
      </w:r>
    </w:p>
    <w:p w14:paraId="3E0639FF" w14:textId="77777777" w:rsidR="00EC2DBE" w:rsidRPr="00EC2DBE" w:rsidRDefault="00EC2DBE" w:rsidP="00EC2DBE"/>
    <w:p w14:paraId="02813F3F" w14:textId="343398C4" w:rsidR="004754B4" w:rsidRDefault="00EE2556" w:rsidP="004754B4">
      <w:pPr>
        <w:rPr>
          <w:lang w:val="en-GB" w:eastAsia="zh-CN"/>
        </w:rPr>
      </w:pPr>
      <w:r>
        <w:rPr>
          <w:lang w:val="en-GB" w:eastAsia="zh-CN"/>
        </w:rPr>
        <w:t>T</w:t>
      </w:r>
      <w:r>
        <w:rPr>
          <w:rFonts w:hint="eastAsia"/>
          <w:lang w:val="en-GB" w:eastAsia="zh-CN"/>
        </w:rPr>
        <w:t>he</w:t>
      </w:r>
      <w:r w:rsidRPr="00EC2DBE">
        <w:rPr>
          <w:lang w:val="en-GB" w:eastAsia="zh-CN"/>
        </w:rPr>
        <w:t xml:space="preserve"> </w:t>
      </w:r>
      <w:proofErr w:type="spellStart"/>
      <w:r w:rsidR="004754B4" w:rsidRPr="00EC2DBE">
        <w:rPr>
          <w:lang w:val="en-GB" w:eastAsia="zh-CN"/>
        </w:rPr>
        <w:t>AI_</w:t>
      </w:r>
      <w:r w:rsidR="009159F1" w:rsidRPr="00EC2DBE">
        <w:rPr>
          <w:lang w:val="en-GB" w:eastAsia="zh-CN"/>
        </w:rPr>
        <w:t>EO</w:t>
      </w:r>
      <w:r w:rsidR="004754B4" w:rsidRPr="00EC2DBE">
        <w:rPr>
          <w:lang w:val="en-GB" w:eastAsia="zh-CN"/>
        </w:rPr>
        <w:t>Task</w:t>
      </w:r>
      <w:proofErr w:type="spellEnd"/>
      <w:r w:rsidR="004754B4" w:rsidRPr="00EC2DBE">
        <w:rPr>
          <w:lang w:val="en-GB" w:eastAsia="zh-CN"/>
        </w:rPr>
        <w:t xml:space="preserve"> object is encoded as </w:t>
      </w:r>
      <w:r w:rsidR="00CA3710" w:rsidRPr="00EC2DBE">
        <w:rPr>
          <w:lang w:val="en-GB" w:eastAsia="zh-CN"/>
        </w:rPr>
        <w:t>an XML element</w:t>
      </w:r>
      <w:r w:rsidR="004754B4" w:rsidRPr="00EC2DBE">
        <w:rPr>
          <w:lang w:val="en-GB" w:eastAsia="zh-CN"/>
        </w:rPr>
        <w:t xml:space="preserve"> with properties</w:t>
      </w:r>
      <w:r w:rsidR="009159F1" w:rsidRPr="00EC2DBE">
        <w:rPr>
          <w:lang w:val="en-GB" w:eastAsia="zh-CN"/>
        </w:rPr>
        <w:t xml:space="preserve"> both</w:t>
      </w:r>
      <w:r w:rsidR="004754B4" w:rsidRPr="00EC2DBE">
        <w:rPr>
          <w:lang w:val="en-GB" w:eastAsia="zh-CN"/>
        </w:rPr>
        <w:t xml:space="preserve"> shown in </w:t>
      </w:r>
      <w:r w:rsidR="00725C4B">
        <w:rPr>
          <w:lang w:val="en-GB" w:eastAsia="zh-CN"/>
        </w:rPr>
        <w:fldChar w:fldCharType="begin"/>
      </w:r>
      <w:r w:rsidR="00725C4B">
        <w:rPr>
          <w:lang w:val="en-GB" w:eastAsia="zh-CN"/>
        </w:rPr>
        <w:instrText xml:space="preserve"> REF _Ref156901093 \h </w:instrText>
      </w:r>
      <w:r w:rsidR="00725C4B">
        <w:rPr>
          <w:lang w:val="en-GB" w:eastAsia="zh-CN"/>
        </w:rPr>
      </w:r>
      <w:r w:rsidR="00725C4B">
        <w:rPr>
          <w:lang w:val="en-GB" w:eastAsia="zh-CN"/>
        </w:rPr>
        <w:fldChar w:fldCharType="separate"/>
      </w:r>
      <w:r w:rsidR="00533D51">
        <w:t xml:space="preserve">Table </w:t>
      </w:r>
      <w:r w:rsidR="00533D51">
        <w:rPr>
          <w:noProof/>
        </w:rPr>
        <w:t>7</w:t>
      </w:r>
      <w:r w:rsidR="00725C4B">
        <w:rPr>
          <w:lang w:val="en-GB" w:eastAsia="zh-CN"/>
        </w:rPr>
        <w:fldChar w:fldCharType="end"/>
      </w:r>
      <w:r w:rsidR="00725C4B">
        <w:rPr>
          <w:lang w:val="en-GB" w:eastAsia="zh-CN"/>
        </w:rPr>
        <w:t xml:space="preserve"> </w:t>
      </w:r>
      <w:r w:rsidR="00B54186" w:rsidRPr="00EC2DBE">
        <w:rPr>
          <w:lang w:val="en-GB" w:eastAsia="zh-CN"/>
        </w:rPr>
        <w:t>and</w:t>
      </w:r>
      <w:r w:rsidR="00725C4B">
        <w:rPr>
          <w:lang w:val="en-GB" w:eastAsia="zh-CN"/>
        </w:rPr>
        <w:t xml:space="preserve"> </w:t>
      </w:r>
      <w:r w:rsidR="00725C4B">
        <w:rPr>
          <w:lang w:val="en-GB" w:eastAsia="zh-CN"/>
        </w:rPr>
        <w:fldChar w:fldCharType="begin"/>
      </w:r>
      <w:r w:rsidR="00725C4B">
        <w:rPr>
          <w:lang w:val="en-GB" w:eastAsia="zh-CN"/>
        </w:rPr>
        <w:instrText xml:space="preserve"> REF _Ref156901137 \h </w:instrText>
      </w:r>
      <w:r w:rsidR="00725C4B">
        <w:rPr>
          <w:lang w:val="en-GB" w:eastAsia="zh-CN"/>
        </w:rPr>
      </w:r>
      <w:r w:rsidR="00725C4B">
        <w:rPr>
          <w:lang w:val="en-GB" w:eastAsia="zh-CN"/>
        </w:rPr>
        <w:fldChar w:fldCharType="separate"/>
      </w:r>
      <w:r w:rsidR="00533D51">
        <w:t xml:space="preserve">Table </w:t>
      </w:r>
      <w:r w:rsidR="00533D51">
        <w:rPr>
          <w:noProof/>
        </w:rPr>
        <w:t>8</w:t>
      </w:r>
      <w:r w:rsidR="00725C4B">
        <w:rPr>
          <w:lang w:val="en-GB" w:eastAsia="zh-CN"/>
        </w:rPr>
        <w:fldChar w:fldCharType="end"/>
      </w:r>
      <w:r w:rsidR="004754B4" w:rsidRPr="00EC2DBE">
        <w:rPr>
          <w:lang w:val="en-GB" w:eastAsia="zh-CN"/>
        </w:rPr>
        <w:t>.</w:t>
      </w:r>
    </w:p>
    <w:tbl>
      <w:tblPr>
        <w:tblStyle w:val="af1"/>
        <w:tblW w:w="0" w:type="auto"/>
        <w:tblLook w:val="04A0" w:firstRow="1" w:lastRow="0" w:firstColumn="1" w:lastColumn="0" w:noHBand="0" w:noVBand="1"/>
      </w:tblPr>
      <w:tblGrid>
        <w:gridCol w:w="1810"/>
        <w:gridCol w:w="6820"/>
      </w:tblGrid>
      <w:tr w:rsidR="004754B4" w14:paraId="01F09A99" w14:textId="77777777" w:rsidTr="002522C2">
        <w:tc>
          <w:tcPr>
            <w:tcW w:w="1837" w:type="dxa"/>
          </w:tcPr>
          <w:p w14:paraId="3363F947" w14:textId="3A787730" w:rsidR="004754B4" w:rsidRDefault="004754B4" w:rsidP="003A289F">
            <w:r>
              <w:rPr>
                <w:lang w:eastAsia="zh-CN"/>
              </w:rPr>
              <w:t>Requirement</w:t>
            </w:r>
            <w:r w:rsidR="00EE2556">
              <w:rPr>
                <w:lang w:eastAsia="zh-CN"/>
              </w:rPr>
              <w:t xml:space="preserve"> 1</w:t>
            </w:r>
            <w:r w:rsidR="001B391A">
              <w:rPr>
                <w:lang w:eastAsia="zh-CN"/>
              </w:rPr>
              <w:t>8</w:t>
            </w:r>
          </w:p>
        </w:tc>
        <w:tc>
          <w:tcPr>
            <w:tcW w:w="7188" w:type="dxa"/>
          </w:tcPr>
          <w:p w14:paraId="1D5EE4C6" w14:textId="6A47458E" w:rsidR="004754B4" w:rsidRDefault="004754B4" w:rsidP="003A289F">
            <w:pPr>
              <w:rPr>
                <w:lang w:eastAsia="zh-CN"/>
              </w:rPr>
            </w:pPr>
            <w:r>
              <w:rPr>
                <w:rFonts w:hint="eastAsia"/>
                <w:lang w:eastAsia="zh-CN"/>
              </w:rPr>
              <w:t>/</w:t>
            </w:r>
            <w:r>
              <w:rPr>
                <w:lang w:eastAsia="zh-CN"/>
              </w:rPr>
              <w:t>req/</w:t>
            </w:r>
            <w:proofErr w:type="spellStart"/>
            <w:r w:rsidR="00D32896">
              <w:rPr>
                <w:lang w:eastAsia="zh-CN"/>
              </w:rPr>
              <w:t>aitask</w:t>
            </w:r>
            <w:proofErr w:type="spellEnd"/>
            <w:r>
              <w:rPr>
                <w:lang w:eastAsia="zh-CN"/>
              </w:rPr>
              <w:t>/</w:t>
            </w:r>
            <w:proofErr w:type="spellStart"/>
            <w:r w:rsidR="001E4723">
              <w:rPr>
                <w:rFonts w:hint="eastAsia"/>
                <w:lang w:eastAsia="zh-CN"/>
              </w:rPr>
              <w:t>eo</w:t>
            </w:r>
            <w:r>
              <w:rPr>
                <w:lang w:eastAsia="zh-CN"/>
              </w:rPr>
              <w:t>task</w:t>
            </w:r>
            <w:proofErr w:type="spellEnd"/>
          </w:p>
          <w:p w14:paraId="5C7B5173" w14:textId="3A813A10" w:rsidR="004754B4" w:rsidRDefault="004754B4" w:rsidP="00C51B0D">
            <w:pPr>
              <w:rPr>
                <w:lang w:eastAsia="zh-CN"/>
              </w:rPr>
            </w:pPr>
            <w:r>
              <w:rPr>
                <w:lang w:eastAsia="zh-CN"/>
              </w:rPr>
              <w:t xml:space="preserve">Each </w:t>
            </w:r>
            <w:proofErr w:type="spellStart"/>
            <w:r>
              <w:rPr>
                <w:lang w:val="en-GB" w:eastAsia="zh-CN"/>
              </w:rPr>
              <w:t>AI_</w:t>
            </w:r>
            <w:r w:rsidR="00B54186">
              <w:rPr>
                <w:lang w:val="en-GB" w:eastAsia="zh-CN"/>
              </w:rPr>
              <w:t>EO</w:t>
            </w:r>
            <w:r>
              <w:rPr>
                <w:lang w:val="en-GB" w:eastAsia="zh-CN"/>
              </w:rPr>
              <w:t>Task</w:t>
            </w:r>
            <w:proofErr w:type="spellEnd"/>
            <w:r>
              <w:rPr>
                <w:lang w:eastAsia="zh-CN"/>
              </w:rPr>
              <w:t xml:space="preserve"> object </w:t>
            </w:r>
            <w:r w:rsidR="00EE2556">
              <w:rPr>
                <w:lang w:eastAsia="zh-CN"/>
              </w:rPr>
              <w:t>SHALL</w:t>
            </w:r>
            <w:r>
              <w:rPr>
                <w:lang w:eastAsia="zh-CN"/>
              </w:rPr>
              <w:t xml:space="preserve"> implement the</w:t>
            </w:r>
            <w:r w:rsidR="00EE2556">
              <w:rPr>
                <w:lang w:eastAsia="zh-CN"/>
              </w:rPr>
              <w:t xml:space="preserve"> Mandatory</w:t>
            </w:r>
            <w:r>
              <w:rPr>
                <w:lang w:eastAsia="zh-CN"/>
              </w:rPr>
              <w:t xml:space="preserve"> properties shown in </w:t>
            </w:r>
            <w:r w:rsidR="00322038">
              <w:rPr>
                <w:lang w:val="en-GB" w:eastAsia="zh-CN"/>
              </w:rPr>
              <w:fldChar w:fldCharType="begin"/>
            </w:r>
            <w:r w:rsidR="00322038">
              <w:rPr>
                <w:lang w:val="en-GB" w:eastAsia="zh-CN"/>
              </w:rPr>
              <w:instrText xml:space="preserve"> REF _Ref156901093 \h </w:instrText>
            </w:r>
            <w:r w:rsidR="00322038">
              <w:rPr>
                <w:lang w:val="en-GB" w:eastAsia="zh-CN"/>
              </w:rPr>
            </w:r>
            <w:r w:rsidR="00322038">
              <w:rPr>
                <w:lang w:val="en-GB" w:eastAsia="zh-CN"/>
              </w:rPr>
              <w:fldChar w:fldCharType="separate"/>
            </w:r>
            <w:r w:rsidR="00533D51">
              <w:t xml:space="preserve">Table </w:t>
            </w:r>
            <w:r w:rsidR="00533D51">
              <w:rPr>
                <w:noProof/>
              </w:rPr>
              <w:t>7</w:t>
            </w:r>
            <w:r w:rsidR="00322038">
              <w:rPr>
                <w:lang w:val="en-GB" w:eastAsia="zh-CN"/>
              </w:rPr>
              <w:fldChar w:fldCharType="end"/>
            </w:r>
            <w:r w:rsidR="00322038">
              <w:rPr>
                <w:lang w:val="en-GB" w:eastAsia="zh-CN"/>
              </w:rPr>
              <w:t xml:space="preserve"> </w:t>
            </w:r>
            <w:r w:rsidR="00322038" w:rsidRPr="00EC2DBE">
              <w:rPr>
                <w:lang w:val="en-GB" w:eastAsia="zh-CN"/>
              </w:rPr>
              <w:t>and</w:t>
            </w:r>
            <w:r w:rsidR="00322038">
              <w:rPr>
                <w:lang w:val="en-GB" w:eastAsia="zh-CN"/>
              </w:rPr>
              <w:t xml:space="preserve"> </w:t>
            </w:r>
            <w:r w:rsidR="00322038">
              <w:rPr>
                <w:lang w:val="en-GB" w:eastAsia="zh-CN"/>
              </w:rPr>
              <w:fldChar w:fldCharType="begin"/>
            </w:r>
            <w:r w:rsidR="00322038">
              <w:rPr>
                <w:lang w:val="en-GB" w:eastAsia="zh-CN"/>
              </w:rPr>
              <w:instrText xml:space="preserve"> REF _Ref156901137 \h </w:instrText>
            </w:r>
            <w:r w:rsidR="00322038">
              <w:rPr>
                <w:lang w:val="en-GB" w:eastAsia="zh-CN"/>
              </w:rPr>
            </w:r>
            <w:r w:rsidR="00322038">
              <w:rPr>
                <w:lang w:val="en-GB" w:eastAsia="zh-CN"/>
              </w:rPr>
              <w:fldChar w:fldCharType="separate"/>
            </w:r>
            <w:r w:rsidR="00533D51">
              <w:t xml:space="preserve">Table </w:t>
            </w:r>
            <w:r w:rsidR="00533D51">
              <w:rPr>
                <w:noProof/>
              </w:rPr>
              <w:t>8</w:t>
            </w:r>
            <w:r w:rsidR="00322038">
              <w:rPr>
                <w:lang w:val="en-GB" w:eastAsia="zh-CN"/>
              </w:rPr>
              <w:fldChar w:fldCharType="end"/>
            </w:r>
            <w:r>
              <w:rPr>
                <w:lang w:eastAsia="zh-CN"/>
              </w:rPr>
              <w:t>.</w:t>
            </w:r>
          </w:p>
        </w:tc>
      </w:tr>
    </w:tbl>
    <w:p w14:paraId="06678FB1" w14:textId="77777777" w:rsidR="004754B4" w:rsidRPr="006F15EC" w:rsidRDefault="004754B4" w:rsidP="004754B4"/>
    <w:p w14:paraId="4E001DF1" w14:textId="4A1EE5D8" w:rsidR="004754B4" w:rsidRDefault="00541697" w:rsidP="00541697">
      <w:pPr>
        <w:pStyle w:val="af4"/>
        <w:jc w:val="center"/>
      </w:pPr>
      <w:bookmarkStart w:id="237" w:name="_Ref156901137"/>
      <w:r>
        <w:t xml:space="preserve">Table </w:t>
      </w:r>
      <w:r w:rsidR="00636FC1">
        <w:fldChar w:fldCharType="begin"/>
      </w:r>
      <w:r w:rsidR="00636FC1">
        <w:instrText xml:space="preserve"> SEQ Table \* ARABIC </w:instrText>
      </w:r>
      <w:r w:rsidR="00636FC1">
        <w:fldChar w:fldCharType="separate"/>
      </w:r>
      <w:r w:rsidR="00533D51">
        <w:rPr>
          <w:noProof/>
        </w:rPr>
        <w:t>8</w:t>
      </w:r>
      <w:r w:rsidR="00636FC1">
        <w:rPr>
          <w:noProof/>
        </w:rPr>
        <w:fldChar w:fldCharType="end"/>
      </w:r>
      <w:bookmarkEnd w:id="237"/>
      <w:r w:rsidR="004754B4">
        <w:t xml:space="preserve"> </w:t>
      </w:r>
      <w:proofErr w:type="spellStart"/>
      <w:r w:rsidR="004754B4">
        <w:t>AI_</w:t>
      </w:r>
      <w:r w:rsidR="00B54186">
        <w:t>EO</w:t>
      </w:r>
      <w:r w:rsidR="004754B4">
        <w:t>Task</w:t>
      </w:r>
      <w:proofErr w:type="spellEnd"/>
      <w:r w:rsidR="004754B4">
        <w:t xml:space="preserve"> properties</w:t>
      </w:r>
    </w:p>
    <w:tbl>
      <w:tblPr>
        <w:tblStyle w:val="af1"/>
        <w:tblW w:w="0" w:type="auto"/>
        <w:tblLook w:val="04A0" w:firstRow="1" w:lastRow="0" w:firstColumn="1" w:lastColumn="0" w:noHBand="0" w:noVBand="1"/>
      </w:tblPr>
      <w:tblGrid>
        <w:gridCol w:w="2297"/>
        <w:gridCol w:w="1987"/>
        <w:gridCol w:w="2371"/>
        <w:gridCol w:w="1975"/>
      </w:tblGrid>
      <w:tr w:rsidR="004754B4" w14:paraId="28F02ED4" w14:textId="77777777" w:rsidTr="003A289F">
        <w:tc>
          <w:tcPr>
            <w:tcW w:w="2379" w:type="dxa"/>
            <w:vAlign w:val="center"/>
          </w:tcPr>
          <w:p w14:paraId="75899090" w14:textId="672BE04D" w:rsidR="004754B4" w:rsidRPr="009A6478" w:rsidRDefault="000622AF" w:rsidP="003A289F">
            <w:pPr>
              <w:jc w:val="center"/>
              <w:rPr>
                <w:b/>
                <w:bCs/>
              </w:rPr>
            </w:pPr>
            <w:r>
              <w:rPr>
                <w:b/>
                <w:bCs/>
              </w:rPr>
              <w:lastRenderedPageBreak/>
              <w:t>XML Property</w:t>
            </w:r>
          </w:p>
        </w:tc>
        <w:tc>
          <w:tcPr>
            <w:tcW w:w="2039" w:type="dxa"/>
            <w:vAlign w:val="center"/>
          </w:tcPr>
          <w:p w14:paraId="397BD60E" w14:textId="77777777" w:rsidR="004754B4" w:rsidRPr="009A6478" w:rsidRDefault="004754B4" w:rsidP="003A289F">
            <w:pPr>
              <w:jc w:val="center"/>
              <w:rPr>
                <w:b/>
                <w:bCs/>
              </w:rPr>
            </w:pPr>
            <w:r w:rsidRPr="009A6478">
              <w:rPr>
                <w:b/>
                <w:bCs/>
              </w:rPr>
              <w:t>Definition</w:t>
            </w:r>
          </w:p>
        </w:tc>
        <w:tc>
          <w:tcPr>
            <w:tcW w:w="2416" w:type="dxa"/>
            <w:vAlign w:val="center"/>
          </w:tcPr>
          <w:p w14:paraId="5ECFA6BC" w14:textId="77777777" w:rsidR="004754B4" w:rsidRPr="009A6478" w:rsidRDefault="004754B4" w:rsidP="003A289F">
            <w:pPr>
              <w:jc w:val="center"/>
              <w:rPr>
                <w:b/>
                <w:bCs/>
              </w:rPr>
            </w:pPr>
            <w:r w:rsidRPr="009A6478">
              <w:rPr>
                <w:b/>
                <w:bCs/>
              </w:rPr>
              <w:t>Data type and values</w:t>
            </w:r>
          </w:p>
        </w:tc>
        <w:tc>
          <w:tcPr>
            <w:tcW w:w="2022" w:type="dxa"/>
            <w:vAlign w:val="center"/>
          </w:tcPr>
          <w:p w14:paraId="5F3C575B" w14:textId="77777777" w:rsidR="004754B4" w:rsidRPr="009A6478" w:rsidRDefault="004754B4" w:rsidP="003A289F">
            <w:pPr>
              <w:jc w:val="center"/>
              <w:rPr>
                <w:b/>
                <w:bCs/>
              </w:rPr>
            </w:pPr>
            <w:r>
              <w:rPr>
                <w:b/>
                <w:bCs/>
              </w:rPr>
              <w:t>Obligation</w:t>
            </w:r>
          </w:p>
        </w:tc>
      </w:tr>
      <w:tr w:rsidR="004754B4" w14:paraId="43BEF64E" w14:textId="77777777" w:rsidTr="003A289F">
        <w:tc>
          <w:tcPr>
            <w:tcW w:w="2379" w:type="dxa"/>
            <w:vAlign w:val="center"/>
          </w:tcPr>
          <w:p w14:paraId="21413CA8" w14:textId="77777777" w:rsidR="004754B4" w:rsidRDefault="004754B4" w:rsidP="003A289F">
            <w:pPr>
              <w:rPr>
                <w:lang w:eastAsia="zh-CN"/>
              </w:rPr>
            </w:pPr>
            <w:r>
              <w:rPr>
                <w:rFonts w:hint="eastAsia"/>
                <w:lang w:eastAsia="zh-CN"/>
              </w:rPr>
              <w:t>t</w:t>
            </w:r>
            <w:r>
              <w:rPr>
                <w:lang w:eastAsia="zh-CN"/>
              </w:rPr>
              <w:t>ype</w:t>
            </w:r>
          </w:p>
        </w:tc>
        <w:tc>
          <w:tcPr>
            <w:tcW w:w="2039" w:type="dxa"/>
            <w:vAlign w:val="center"/>
          </w:tcPr>
          <w:p w14:paraId="5EC0B100" w14:textId="77777777" w:rsidR="004754B4" w:rsidRDefault="004754B4" w:rsidP="003A289F">
            <w:pPr>
              <w:rPr>
                <w:lang w:eastAsia="zh-CN"/>
              </w:rPr>
            </w:pPr>
            <w:r>
              <w:rPr>
                <w:lang w:eastAsia="zh-CN"/>
              </w:rPr>
              <w:t>Type of the task object.</w:t>
            </w:r>
          </w:p>
        </w:tc>
        <w:tc>
          <w:tcPr>
            <w:tcW w:w="2416" w:type="dxa"/>
            <w:vAlign w:val="center"/>
          </w:tcPr>
          <w:p w14:paraId="21534124" w14:textId="070376D1" w:rsidR="004754B4" w:rsidRDefault="00FC3581" w:rsidP="003A289F">
            <w:pPr>
              <w:rPr>
                <w:lang w:eastAsia="zh-CN"/>
              </w:rPr>
            </w:pPr>
            <w:r>
              <w:rPr>
                <w:lang w:eastAsia="zh-CN"/>
              </w:rPr>
              <w:t>“</w:t>
            </w:r>
            <w:proofErr w:type="spellStart"/>
            <w:r w:rsidR="00C331A1">
              <w:rPr>
                <w:lang w:eastAsia="zh-CN"/>
              </w:rPr>
              <w:t>AI_</w:t>
            </w:r>
            <w:r w:rsidR="00B54186">
              <w:rPr>
                <w:lang w:eastAsia="zh-CN"/>
              </w:rPr>
              <w:t>EO</w:t>
            </w:r>
            <w:r w:rsidR="004754B4">
              <w:rPr>
                <w:lang w:eastAsia="zh-CN"/>
              </w:rPr>
              <w:t>Task</w:t>
            </w:r>
            <w:proofErr w:type="spellEnd"/>
            <w:r>
              <w:rPr>
                <w:lang w:eastAsia="zh-CN"/>
              </w:rPr>
              <w:t>”</w:t>
            </w:r>
          </w:p>
        </w:tc>
        <w:tc>
          <w:tcPr>
            <w:tcW w:w="2022" w:type="dxa"/>
          </w:tcPr>
          <w:p w14:paraId="11F6CA63" w14:textId="77777777" w:rsidR="004754B4" w:rsidRDefault="004754B4" w:rsidP="003A289F">
            <w:pPr>
              <w:rPr>
                <w:lang w:eastAsia="zh-CN"/>
              </w:rPr>
            </w:pPr>
            <w:r>
              <w:rPr>
                <w:rFonts w:hint="eastAsia"/>
                <w:lang w:eastAsia="zh-CN"/>
              </w:rPr>
              <w:t>M</w:t>
            </w:r>
            <w:r>
              <w:rPr>
                <w:lang w:eastAsia="zh-CN"/>
              </w:rPr>
              <w:t>andatory</w:t>
            </w:r>
          </w:p>
        </w:tc>
      </w:tr>
      <w:tr w:rsidR="004754B4" w14:paraId="03BCCE0E" w14:textId="77777777" w:rsidTr="003A289F">
        <w:tc>
          <w:tcPr>
            <w:tcW w:w="2379" w:type="dxa"/>
            <w:vAlign w:val="center"/>
          </w:tcPr>
          <w:p w14:paraId="0FFBECF9" w14:textId="66471177" w:rsidR="004754B4" w:rsidRDefault="00A044D9" w:rsidP="003A289F">
            <w:pPr>
              <w:rPr>
                <w:lang w:eastAsia="zh-CN"/>
              </w:rPr>
            </w:pPr>
            <w:proofErr w:type="spellStart"/>
            <w:r>
              <w:rPr>
                <w:rFonts w:hint="eastAsia"/>
                <w:lang w:eastAsia="zh-CN"/>
              </w:rPr>
              <w:t>t</w:t>
            </w:r>
            <w:r>
              <w:rPr>
                <w:lang w:eastAsia="zh-CN"/>
              </w:rPr>
              <w:t>askType</w:t>
            </w:r>
            <w:proofErr w:type="spellEnd"/>
          </w:p>
        </w:tc>
        <w:tc>
          <w:tcPr>
            <w:tcW w:w="2039" w:type="dxa"/>
            <w:vAlign w:val="center"/>
          </w:tcPr>
          <w:p w14:paraId="4EBECFBE" w14:textId="5B5FD055" w:rsidR="004754B4" w:rsidRDefault="00902500" w:rsidP="003A289F">
            <w:r>
              <w:rPr>
                <w:lang w:eastAsia="zh-CN"/>
              </w:rPr>
              <w:t>T</w:t>
            </w:r>
            <w:r w:rsidR="00A044D9">
              <w:rPr>
                <w:lang w:eastAsia="zh-CN"/>
              </w:rPr>
              <w:t xml:space="preserve">ype of the </w:t>
            </w:r>
            <w:r w:rsidR="00A044D9">
              <w:rPr>
                <w:rFonts w:hint="eastAsia"/>
                <w:lang w:eastAsia="zh-CN"/>
              </w:rPr>
              <w:t>EO task.</w:t>
            </w:r>
          </w:p>
        </w:tc>
        <w:tc>
          <w:tcPr>
            <w:tcW w:w="2416" w:type="dxa"/>
            <w:vAlign w:val="center"/>
          </w:tcPr>
          <w:p w14:paraId="09348A36" w14:textId="71E5DDCC" w:rsidR="004754B4" w:rsidRDefault="00311DDE" w:rsidP="003A289F">
            <w:proofErr w:type="spellStart"/>
            <w:r>
              <w:rPr>
                <w:rFonts w:hint="eastAsia"/>
                <w:lang w:eastAsia="zh-CN"/>
              </w:rPr>
              <w:t>CharacterString</w:t>
            </w:r>
            <w:proofErr w:type="spellEnd"/>
            <w:r w:rsidR="00A044D9">
              <w:rPr>
                <w:lang w:eastAsia="zh-CN"/>
              </w:rPr>
              <w:t xml:space="preserve"> [</w:t>
            </w:r>
            <w:proofErr w:type="gramStart"/>
            <w:r w:rsidR="00A044D9">
              <w:rPr>
                <w:lang w:eastAsia="zh-CN"/>
              </w:rPr>
              <w:t>1..</w:t>
            </w:r>
            <w:proofErr w:type="gramEnd"/>
            <w:r w:rsidR="00A044D9">
              <w:rPr>
                <w:lang w:eastAsia="zh-CN"/>
              </w:rPr>
              <w:t>1]</w:t>
            </w:r>
          </w:p>
        </w:tc>
        <w:tc>
          <w:tcPr>
            <w:tcW w:w="2022" w:type="dxa"/>
          </w:tcPr>
          <w:p w14:paraId="3FA6F975" w14:textId="1D48125B" w:rsidR="004754B4" w:rsidRDefault="00A0000D" w:rsidP="003A289F">
            <w:pPr>
              <w:rPr>
                <w:lang w:eastAsia="zh-CN"/>
              </w:rPr>
            </w:pPr>
            <w:r>
              <w:rPr>
                <w:rFonts w:hint="eastAsia"/>
                <w:lang w:eastAsia="zh-CN"/>
              </w:rPr>
              <w:t>M</w:t>
            </w:r>
            <w:r>
              <w:rPr>
                <w:lang w:eastAsia="zh-CN"/>
              </w:rPr>
              <w:t>andatory</w:t>
            </w:r>
          </w:p>
        </w:tc>
      </w:tr>
    </w:tbl>
    <w:p w14:paraId="7D39ACAC" w14:textId="77777777" w:rsidR="004754B4" w:rsidRDefault="004754B4" w:rsidP="004754B4"/>
    <w:p w14:paraId="28A24E87" w14:textId="77777777" w:rsidR="004754B4" w:rsidRDefault="004754B4" w:rsidP="004754B4">
      <w:pPr>
        <w:rPr>
          <w:lang w:eastAsia="zh-CN"/>
        </w:rPr>
      </w:pPr>
      <w:r>
        <w:rPr>
          <w:rFonts w:hint="eastAsia"/>
          <w:lang w:eastAsia="zh-CN"/>
        </w:rPr>
        <w:t>E</w:t>
      </w:r>
      <w:r>
        <w:rPr>
          <w:lang w:eastAsia="zh-CN"/>
        </w:rPr>
        <w:t>xample:</w:t>
      </w:r>
    </w:p>
    <w:p w14:paraId="64004081" w14:textId="77777777" w:rsidR="008014B3" w:rsidRDefault="008014B3" w:rsidP="008014B3">
      <w:pPr>
        <w:ind w:leftChars="200" w:left="480"/>
        <w:rPr>
          <w:lang w:eastAsia="zh-CN"/>
        </w:rPr>
      </w:pPr>
      <w:r>
        <w:rPr>
          <w:lang w:eastAsia="zh-CN"/>
        </w:rPr>
        <w:t>&lt;type&gt;</w:t>
      </w:r>
      <w:proofErr w:type="spellStart"/>
      <w:r>
        <w:rPr>
          <w:lang w:eastAsia="zh-CN"/>
        </w:rPr>
        <w:t>AI_EOTask</w:t>
      </w:r>
      <w:proofErr w:type="spellEnd"/>
      <w:r>
        <w:rPr>
          <w:lang w:eastAsia="zh-CN"/>
        </w:rPr>
        <w:t>&lt;/type&gt;</w:t>
      </w:r>
    </w:p>
    <w:p w14:paraId="78B76ED9" w14:textId="77777777" w:rsidR="008014B3" w:rsidRDefault="008014B3" w:rsidP="008014B3">
      <w:pPr>
        <w:ind w:leftChars="200" w:left="480"/>
        <w:rPr>
          <w:lang w:eastAsia="zh-CN"/>
        </w:rPr>
      </w:pPr>
      <w:r>
        <w:rPr>
          <w:lang w:eastAsia="zh-CN"/>
        </w:rPr>
        <w:t>&lt;id&gt;image-indexing-task&lt;/id&gt;</w:t>
      </w:r>
    </w:p>
    <w:p w14:paraId="302480CE" w14:textId="77777777" w:rsidR="008014B3" w:rsidRDefault="008014B3" w:rsidP="008014B3">
      <w:pPr>
        <w:ind w:leftChars="200" w:left="480"/>
        <w:rPr>
          <w:lang w:eastAsia="zh-CN"/>
        </w:rPr>
      </w:pPr>
      <w:r>
        <w:rPr>
          <w:lang w:eastAsia="zh-CN"/>
        </w:rPr>
        <w:t>&lt;description&gt;Structural high-resolution satellite image indexing&lt;/description&gt;</w:t>
      </w:r>
    </w:p>
    <w:p w14:paraId="28849CD4" w14:textId="03CA35B6" w:rsidR="004754B4" w:rsidRDefault="008014B3" w:rsidP="008014B3">
      <w:pPr>
        <w:ind w:leftChars="200" w:left="480"/>
        <w:rPr>
          <w:lang w:eastAsia="zh-CN"/>
        </w:rPr>
      </w:pPr>
      <w:r>
        <w:rPr>
          <w:lang w:eastAsia="zh-CN"/>
        </w:rPr>
        <w:t>&lt;</w:t>
      </w:r>
      <w:proofErr w:type="spellStart"/>
      <w:r>
        <w:rPr>
          <w:lang w:eastAsia="zh-CN"/>
        </w:rPr>
        <w:t>taskType</w:t>
      </w:r>
      <w:proofErr w:type="spellEnd"/>
      <w:r>
        <w:rPr>
          <w:lang w:eastAsia="zh-CN"/>
        </w:rPr>
        <w:t>&gt;Scene Classification&lt;/</w:t>
      </w:r>
      <w:proofErr w:type="spellStart"/>
      <w:r>
        <w:rPr>
          <w:lang w:eastAsia="zh-CN"/>
        </w:rPr>
        <w:t>taskType</w:t>
      </w:r>
      <w:proofErr w:type="spellEnd"/>
      <w:r>
        <w:rPr>
          <w:lang w:eastAsia="zh-CN"/>
        </w:rPr>
        <w:t>&gt;</w:t>
      </w:r>
    </w:p>
    <w:p w14:paraId="7F7B3006" w14:textId="77777777" w:rsidR="008014B3" w:rsidRDefault="008014B3" w:rsidP="008014B3"/>
    <w:p w14:paraId="638E441E" w14:textId="46DE5502" w:rsidR="00B32192" w:rsidRDefault="00C11E2A" w:rsidP="00B32192">
      <w:pPr>
        <w:pStyle w:val="2"/>
      </w:pPr>
      <w:bookmarkStart w:id="238" w:name="_Toc157175769"/>
      <w:r>
        <w:t>Requirements Class:</w:t>
      </w:r>
      <w:r w:rsidR="007C47BF">
        <w:t xml:space="preserve"> </w:t>
      </w:r>
      <w:proofErr w:type="spellStart"/>
      <w:r w:rsidR="00B32192">
        <w:t>AI_Label</w:t>
      </w:r>
      <w:bookmarkEnd w:id="238"/>
      <w:proofErr w:type="spellEnd"/>
    </w:p>
    <w:p w14:paraId="2CA33385" w14:textId="431C1E84" w:rsidR="005026D2" w:rsidRPr="00CD698E" w:rsidRDefault="00EE2556" w:rsidP="005026D2">
      <w:pPr>
        <w:rPr>
          <w:lang w:eastAsia="zh-CN"/>
        </w:rPr>
      </w:pPr>
      <w:r>
        <w:rPr>
          <w:rFonts w:hint="eastAsia"/>
          <w:lang w:eastAsia="zh-CN"/>
        </w:rPr>
        <w:t>T</w:t>
      </w:r>
      <w:r>
        <w:rPr>
          <w:lang w:eastAsia="zh-CN"/>
        </w:rPr>
        <w:t xml:space="preserve">he </w:t>
      </w:r>
      <w:proofErr w:type="spellStart"/>
      <w:r>
        <w:rPr>
          <w:lang w:eastAsia="zh-CN"/>
        </w:rPr>
        <w:t>AI_Label</w:t>
      </w:r>
      <w:proofErr w:type="spellEnd"/>
      <w:r>
        <w:rPr>
          <w:lang w:eastAsia="zh-CN"/>
        </w:rPr>
        <w:t xml:space="preserve"> requirements class</w:t>
      </w:r>
      <w:r w:rsidR="005026D2">
        <w:rPr>
          <w:lang w:eastAsia="zh-CN"/>
        </w:rPr>
        <w:t xml:space="preserve"> defines a</w:t>
      </w:r>
      <w:r w:rsidR="003F1431">
        <w:rPr>
          <w:lang w:eastAsia="zh-CN"/>
        </w:rPr>
        <w:t>n</w:t>
      </w:r>
      <w:r w:rsidR="005026D2">
        <w:rPr>
          <w:lang w:eastAsia="zh-CN"/>
        </w:rPr>
        <w:t xml:space="preserve"> </w:t>
      </w:r>
      <w:r w:rsidR="00922210">
        <w:rPr>
          <w:lang w:eastAsia="zh-CN"/>
        </w:rPr>
        <w:t>XML</w:t>
      </w:r>
      <w:r w:rsidR="005026D2">
        <w:rPr>
          <w:lang w:eastAsia="zh-CN"/>
        </w:rPr>
        <w:t xml:space="preserve"> encoding for</w:t>
      </w:r>
      <w:r>
        <w:rPr>
          <w:lang w:eastAsia="zh-CN"/>
        </w:rPr>
        <w:t xml:space="preserve"> the </w:t>
      </w:r>
      <w:proofErr w:type="spellStart"/>
      <w:r>
        <w:rPr>
          <w:lang w:eastAsia="zh-CN"/>
        </w:rPr>
        <w:t>AI_Label</w:t>
      </w:r>
      <w:proofErr w:type="spellEnd"/>
      <w:r>
        <w:rPr>
          <w:lang w:eastAsia="zh-CN"/>
        </w:rPr>
        <w:t xml:space="preserve"> module, which is based on the UML model specified in</w:t>
      </w:r>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9"/>
        <w:gridCol w:w="6811"/>
      </w:tblGrid>
      <w:tr w:rsidR="005026D2" w14:paraId="667EA558" w14:textId="77777777" w:rsidTr="001B391A">
        <w:tc>
          <w:tcPr>
            <w:tcW w:w="8630" w:type="dxa"/>
            <w:gridSpan w:val="2"/>
          </w:tcPr>
          <w:p w14:paraId="0BFC3B61"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673751D9" w14:textId="77777777" w:rsidTr="001B391A">
        <w:tc>
          <w:tcPr>
            <w:tcW w:w="8630" w:type="dxa"/>
            <w:gridSpan w:val="2"/>
          </w:tcPr>
          <w:p w14:paraId="239A0826" w14:textId="7B84F7DF" w:rsidR="005026D2" w:rsidRDefault="005026D2" w:rsidP="003A289F">
            <w:pPr>
              <w:rPr>
                <w:lang w:eastAsia="zh-CN"/>
              </w:rPr>
            </w:pPr>
            <w:r>
              <w:rPr>
                <w:rFonts w:hint="eastAsia"/>
                <w:lang w:eastAsia="zh-CN"/>
              </w:rPr>
              <w:t>/</w:t>
            </w:r>
            <w:r>
              <w:rPr>
                <w:lang w:eastAsia="zh-CN"/>
              </w:rPr>
              <w:t>req/</w:t>
            </w:r>
            <w:proofErr w:type="spellStart"/>
            <w:r w:rsidR="00784A50">
              <w:rPr>
                <w:lang w:eastAsia="zh-CN"/>
              </w:rPr>
              <w:t>ailabel</w:t>
            </w:r>
            <w:proofErr w:type="spellEnd"/>
          </w:p>
        </w:tc>
      </w:tr>
      <w:tr w:rsidR="005026D2" w14:paraId="6A291A5F" w14:textId="77777777" w:rsidTr="002522C2">
        <w:tc>
          <w:tcPr>
            <w:tcW w:w="1819" w:type="dxa"/>
          </w:tcPr>
          <w:p w14:paraId="504BECF0" w14:textId="77777777" w:rsidR="005026D2" w:rsidRDefault="005026D2" w:rsidP="003A289F">
            <w:pPr>
              <w:rPr>
                <w:lang w:eastAsia="zh-CN"/>
              </w:rPr>
            </w:pPr>
            <w:r>
              <w:rPr>
                <w:rFonts w:hint="eastAsia"/>
                <w:lang w:eastAsia="zh-CN"/>
              </w:rPr>
              <w:t>D</w:t>
            </w:r>
            <w:r>
              <w:rPr>
                <w:lang w:eastAsia="zh-CN"/>
              </w:rPr>
              <w:t>ependency</w:t>
            </w:r>
          </w:p>
        </w:tc>
        <w:tc>
          <w:tcPr>
            <w:tcW w:w="6811" w:type="dxa"/>
          </w:tcPr>
          <w:p w14:paraId="0BCD9DBD" w14:textId="3144E282" w:rsidR="005026D2" w:rsidRDefault="005B3E1B" w:rsidP="003A289F">
            <w:pPr>
              <w:rPr>
                <w:lang w:eastAsia="zh-CN"/>
              </w:rPr>
            </w:pPr>
            <w:r>
              <w:rPr>
                <w:rFonts w:hint="eastAsia"/>
                <w:lang w:eastAsia="zh-CN"/>
              </w:rPr>
              <w:t>XML</w:t>
            </w:r>
          </w:p>
        </w:tc>
      </w:tr>
      <w:tr w:rsidR="005026D2" w14:paraId="095DDDB4" w14:textId="77777777" w:rsidTr="002522C2">
        <w:tc>
          <w:tcPr>
            <w:tcW w:w="1819" w:type="dxa"/>
          </w:tcPr>
          <w:p w14:paraId="45E5AFFD" w14:textId="77777777" w:rsidR="005026D2" w:rsidRDefault="005026D2" w:rsidP="003A289F">
            <w:r>
              <w:rPr>
                <w:rFonts w:hint="eastAsia"/>
                <w:lang w:eastAsia="zh-CN"/>
              </w:rPr>
              <w:t>D</w:t>
            </w:r>
            <w:r>
              <w:rPr>
                <w:lang w:eastAsia="zh-CN"/>
              </w:rPr>
              <w:t>ependency</w:t>
            </w:r>
          </w:p>
        </w:tc>
        <w:tc>
          <w:tcPr>
            <w:tcW w:w="6811" w:type="dxa"/>
          </w:tcPr>
          <w:p w14:paraId="179D51F5" w14:textId="0AD01A69"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57989D5" w14:textId="77777777" w:rsidTr="002522C2">
        <w:tc>
          <w:tcPr>
            <w:tcW w:w="1819" w:type="dxa"/>
          </w:tcPr>
          <w:p w14:paraId="710EF09E" w14:textId="77777777" w:rsidR="005026D2" w:rsidRDefault="005026D2" w:rsidP="003A289F">
            <w:r>
              <w:rPr>
                <w:rFonts w:hint="eastAsia"/>
                <w:lang w:eastAsia="zh-CN"/>
              </w:rPr>
              <w:t>D</w:t>
            </w:r>
            <w:r>
              <w:rPr>
                <w:lang w:eastAsia="zh-CN"/>
              </w:rPr>
              <w:t>ependency</w:t>
            </w:r>
          </w:p>
        </w:tc>
        <w:tc>
          <w:tcPr>
            <w:tcW w:w="6811" w:type="dxa"/>
          </w:tcPr>
          <w:p w14:paraId="6531E05F" w14:textId="6C91F20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BE49E1" w14:paraId="33B25014" w14:textId="77777777" w:rsidTr="002522C2">
        <w:tc>
          <w:tcPr>
            <w:tcW w:w="1819" w:type="dxa"/>
          </w:tcPr>
          <w:p w14:paraId="62A98ABE" w14:textId="77777777" w:rsidR="00BE49E1" w:rsidRDefault="00BE49E1" w:rsidP="00BE49E1">
            <w:r>
              <w:rPr>
                <w:rFonts w:hint="eastAsia"/>
                <w:lang w:eastAsia="zh-CN"/>
              </w:rPr>
              <w:t>D</w:t>
            </w:r>
            <w:r>
              <w:rPr>
                <w:lang w:eastAsia="zh-CN"/>
              </w:rPr>
              <w:t>ependency</w:t>
            </w:r>
          </w:p>
        </w:tc>
        <w:tc>
          <w:tcPr>
            <w:tcW w:w="6811" w:type="dxa"/>
          </w:tcPr>
          <w:p w14:paraId="1D3C771D" w14:textId="35FEE61D" w:rsidR="00BE49E1" w:rsidRDefault="00F43BDD" w:rsidP="00BE49E1">
            <w:r>
              <w:rPr>
                <w:rFonts w:hint="eastAsia"/>
                <w:lang w:eastAsia="zh-CN"/>
              </w:rPr>
              <w:t>/req/base</w:t>
            </w:r>
            <w:r w:rsidR="00BE49E1">
              <w:rPr>
                <w:rFonts w:hint="eastAsia"/>
                <w:lang w:eastAsia="zh-CN"/>
              </w:rPr>
              <w:t>/</w:t>
            </w:r>
            <w:proofErr w:type="spellStart"/>
            <w:r w:rsidR="002F66D3">
              <w:rPr>
                <w:rFonts w:hint="eastAsia"/>
                <w:lang w:eastAsia="zh-CN"/>
              </w:rPr>
              <w:t>geospatialtype</w:t>
            </w:r>
            <w:proofErr w:type="spellEnd"/>
          </w:p>
        </w:tc>
      </w:tr>
      <w:tr w:rsidR="00BE49E1" w14:paraId="0B18504F" w14:textId="77777777" w:rsidTr="002522C2">
        <w:tc>
          <w:tcPr>
            <w:tcW w:w="1819" w:type="dxa"/>
          </w:tcPr>
          <w:p w14:paraId="1ABF94D8" w14:textId="28CB8EFD" w:rsidR="00BE49E1" w:rsidRPr="00087D9B" w:rsidRDefault="00BE49E1" w:rsidP="00BE49E1">
            <w:pPr>
              <w:rPr>
                <w:lang w:eastAsia="zh-CN"/>
              </w:rPr>
            </w:pPr>
            <w:r>
              <w:rPr>
                <w:lang w:eastAsia="zh-CN"/>
              </w:rPr>
              <w:t>Requirement</w:t>
            </w:r>
            <w:r w:rsidR="00EE2556">
              <w:rPr>
                <w:lang w:eastAsia="zh-CN"/>
              </w:rPr>
              <w:t xml:space="preserve"> 1</w:t>
            </w:r>
            <w:r w:rsidR="001B391A">
              <w:rPr>
                <w:lang w:eastAsia="zh-CN"/>
              </w:rPr>
              <w:t>9</w:t>
            </w:r>
          </w:p>
        </w:tc>
        <w:tc>
          <w:tcPr>
            <w:tcW w:w="6811" w:type="dxa"/>
            <w:vAlign w:val="center"/>
          </w:tcPr>
          <w:p w14:paraId="42BDEC20" w14:textId="4DEDF9CB"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/label</w:t>
            </w:r>
          </w:p>
        </w:tc>
      </w:tr>
      <w:tr w:rsidR="00BE49E1" w14:paraId="0F9D5C7E" w14:textId="77777777" w:rsidTr="002522C2">
        <w:tc>
          <w:tcPr>
            <w:tcW w:w="1819" w:type="dxa"/>
          </w:tcPr>
          <w:p w14:paraId="3ECDA185" w14:textId="24393C01" w:rsidR="00BE49E1" w:rsidRDefault="00BE49E1" w:rsidP="00BE49E1">
            <w:pPr>
              <w:rPr>
                <w:lang w:eastAsia="zh-CN"/>
              </w:rPr>
            </w:pPr>
            <w:r>
              <w:rPr>
                <w:lang w:eastAsia="zh-CN"/>
              </w:rPr>
              <w:t>Requirement</w:t>
            </w:r>
            <w:r w:rsidR="00EE2556">
              <w:rPr>
                <w:lang w:eastAsia="zh-CN"/>
              </w:rPr>
              <w:t xml:space="preserve"> </w:t>
            </w:r>
            <w:r w:rsidR="001B391A">
              <w:rPr>
                <w:lang w:eastAsia="zh-CN"/>
              </w:rPr>
              <w:t>20</w:t>
            </w:r>
          </w:p>
        </w:tc>
        <w:tc>
          <w:tcPr>
            <w:tcW w:w="6811" w:type="dxa"/>
            <w:vAlign w:val="center"/>
          </w:tcPr>
          <w:p w14:paraId="71BA3558" w14:textId="28BA8BA8"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tc>
      </w:tr>
      <w:tr w:rsidR="00BE49E1" w14:paraId="5BEEC363" w14:textId="77777777" w:rsidTr="002522C2">
        <w:tc>
          <w:tcPr>
            <w:tcW w:w="1819" w:type="dxa"/>
          </w:tcPr>
          <w:p w14:paraId="22F21A6D" w14:textId="42BFBFC4" w:rsidR="00BE49E1" w:rsidRDefault="00BE49E1" w:rsidP="00BE49E1">
            <w:pPr>
              <w:rPr>
                <w:lang w:eastAsia="zh-CN"/>
              </w:rPr>
            </w:pPr>
            <w:r>
              <w:rPr>
                <w:lang w:eastAsia="zh-CN"/>
              </w:rPr>
              <w:t>Requirement</w:t>
            </w:r>
            <w:r w:rsidR="00EE2556">
              <w:rPr>
                <w:lang w:eastAsia="zh-CN"/>
              </w:rPr>
              <w:t xml:space="preserve"> 2</w:t>
            </w:r>
            <w:r w:rsidR="001B391A">
              <w:rPr>
                <w:lang w:eastAsia="zh-CN"/>
              </w:rPr>
              <w:t>1</w:t>
            </w:r>
          </w:p>
        </w:tc>
        <w:tc>
          <w:tcPr>
            <w:tcW w:w="6811" w:type="dxa"/>
            <w:vAlign w:val="center"/>
          </w:tcPr>
          <w:p w14:paraId="3CEC9A78" w14:textId="178C802E"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objectlabel</w:t>
            </w:r>
            <w:proofErr w:type="spellEnd"/>
          </w:p>
        </w:tc>
      </w:tr>
      <w:tr w:rsidR="00BE49E1" w14:paraId="1009EDE6" w14:textId="77777777" w:rsidTr="002522C2">
        <w:tc>
          <w:tcPr>
            <w:tcW w:w="1819" w:type="dxa"/>
          </w:tcPr>
          <w:p w14:paraId="71CA85FA" w14:textId="512C8E08" w:rsidR="00BE49E1" w:rsidRDefault="00BE49E1" w:rsidP="00BE49E1">
            <w:pPr>
              <w:rPr>
                <w:lang w:eastAsia="zh-CN"/>
              </w:rPr>
            </w:pPr>
            <w:r>
              <w:rPr>
                <w:lang w:eastAsia="zh-CN"/>
              </w:rPr>
              <w:t>Requirement</w:t>
            </w:r>
            <w:r w:rsidR="00EE2556">
              <w:rPr>
                <w:lang w:eastAsia="zh-CN"/>
              </w:rPr>
              <w:t xml:space="preserve"> 2</w:t>
            </w:r>
            <w:r w:rsidR="001B391A">
              <w:rPr>
                <w:lang w:eastAsia="zh-CN"/>
              </w:rPr>
              <w:t>2</w:t>
            </w:r>
          </w:p>
        </w:tc>
        <w:tc>
          <w:tcPr>
            <w:tcW w:w="6811" w:type="dxa"/>
            <w:vAlign w:val="center"/>
          </w:tcPr>
          <w:p w14:paraId="0182BFEF" w14:textId="041E1784" w:rsidR="00BE49E1" w:rsidRDefault="00BE49E1" w:rsidP="00BE49E1">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tc>
      </w:tr>
      <w:tr w:rsidR="001B391A" w14:paraId="1FCF8095" w14:textId="77777777" w:rsidTr="001B391A">
        <w:tc>
          <w:tcPr>
            <w:tcW w:w="1819" w:type="dxa"/>
          </w:tcPr>
          <w:p w14:paraId="28C76E9B" w14:textId="5184FFC6" w:rsidR="001B391A" w:rsidRDefault="001B391A" w:rsidP="001B391A">
            <w:pPr>
              <w:rPr>
                <w:lang w:eastAsia="zh-CN"/>
              </w:rPr>
            </w:pPr>
            <w:r>
              <w:rPr>
                <w:lang w:eastAsia="zh-CN"/>
              </w:rPr>
              <w:t>Requirement 23</w:t>
            </w:r>
          </w:p>
        </w:tc>
        <w:tc>
          <w:tcPr>
            <w:tcW w:w="6811" w:type="dxa"/>
            <w:vAlign w:val="center"/>
          </w:tcPr>
          <w:p w14:paraId="05EAE7E9" w14:textId="671116DF" w:rsidR="001B391A" w:rsidRDefault="001B391A" w:rsidP="001B391A">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tc>
      </w:tr>
    </w:tbl>
    <w:p w14:paraId="3AE7A413" w14:textId="249440FD" w:rsidR="00B32192" w:rsidRDefault="00B32192" w:rsidP="00B32192"/>
    <w:p w14:paraId="6F8F014D" w14:textId="35519BDA" w:rsidR="001867F6" w:rsidRDefault="00EE2556" w:rsidP="001867F6">
      <w:pPr>
        <w:rPr>
          <w:lang w:val="en-GB" w:eastAsia="zh-CN"/>
        </w:rPr>
      </w:pPr>
      <w:r>
        <w:rPr>
          <w:lang w:val="en-GB" w:eastAsia="zh-CN"/>
        </w:rPr>
        <w:t xml:space="preserve">The </w:t>
      </w:r>
      <w:proofErr w:type="spellStart"/>
      <w:r w:rsidR="001867F6">
        <w:rPr>
          <w:lang w:val="en-GB" w:eastAsia="zh-CN"/>
        </w:rPr>
        <w:t>AI_</w:t>
      </w:r>
      <w:r w:rsidR="00DB0195">
        <w:rPr>
          <w:lang w:val="en-GB" w:eastAsia="zh-CN"/>
        </w:rPr>
        <w:t>Label</w:t>
      </w:r>
      <w:proofErr w:type="spellEnd"/>
      <w:r w:rsidR="001867F6">
        <w:rPr>
          <w:lang w:val="en-GB" w:eastAsia="zh-CN"/>
        </w:rPr>
        <w:t xml:space="preserve"> object is encoded as </w:t>
      </w:r>
      <w:r w:rsidR="00CA3710">
        <w:rPr>
          <w:lang w:val="en-GB" w:eastAsia="zh-CN"/>
        </w:rPr>
        <w:t>an XML element</w:t>
      </w:r>
      <w:r w:rsidR="001867F6">
        <w:rPr>
          <w:lang w:val="en-GB" w:eastAsia="zh-CN"/>
        </w:rPr>
        <w:t xml:space="preserve"> with properties</w:t>
      </w:r>
      <w:r>
        <w:rPr>
          <w:lang w:val="en-GB" w:eastAsia="zh-CN"/>
        </w:rPr>
        <w:t xml:space="preserve"> as</w:t>
      </w:r>
      <w:r w:rsidR="001867F6">
        <w:rPr>
          <w:lang w:val="en-GB" w:eastAsia="zh-CN"/>
        </w:rPr>
        <w:t xml:space="preserve"> shown in</w:t>
      </w:r>
      <w:r w:rsidR="00245738">
        <w:rPr>
          <w:lang w:val="en-GB"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sidR="001867F6">
        <w:rPr>
          <w:lang w:val="en-GB" w:eastAsia="zh-CN"/>
        </w:rPr>
        <w:t>.</w:t>
      </w:r>
    </w:p>
    <w:tbl>
      <w:tblPr>
        <w:tblStyle w:val="af1"/>
        <w:tblW w:w="0" w:type="auto"/>
        <w:tblLook w:val="04A0" w:firstRow="1" w:lastRow="0" w:firstColumn="1" w:lastColumn="0" w:noHBand="0" w:noVBand="1"/>
      </w:tblPr>
      <w:tblGrid>
        <w:gridCol w:w="1811"/>
        <w:gridCol w:w="6819"/>
      </w:tblGrid>
      <w:tr w:rsidR="001867F6" w14:paraId="0A0AAF75" w14:textId="77777777" w:rsidTr="002522C2">
        <w:tc>
          <w:tcPr>
            <w:tcW w:w="1837" w:type="dxa"/>
          </w:tcPr>
          <w:p w14:paraId="5C31DA96" w14:textId="16D4D6F6" w:rsidR="001867F6" w:rsidRDefault="001867F6" w:rsidP="003A289F">
            <w:r>
              <w:rPr>
                <w:lang w:eastAsia="zh-CN"/>
              </w:rPr>
              <w:t>Requirement</w:t>
            </w:r>
            <w:r w:rsidR="00EE2556">
              <w:rPr>
                <w:lang w:eastAsia="zh-CN"/>
              </w:rPr>
              <w:t xml:space="preserve"> 1</w:t>
            </w:r>
            <w:r w:rsidR="001B391A">
              <w:rPr>
                <w:lang w:eastAsia="zh-CN"/>
              </w:rPr>
              <w:t>9</w:t>
            </w:r>
          </w:p>
        </w:tc>
        <w:tc>
          <w:tcPr>
            <w:tcW w:w="7188" w:type="dxa"/>
          </w:tcPr>
          <w:p w14:paraId="7F9B90D1" w14:textId="576433DD" w:rsidR="001867F6" w:rsidRDefault="001867F6"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r w:rsidR="00DB0195">
              <w:rPr>
                <w:lang w:eastAsia="zh-CN"/>
              </w:rPr>
              <w:t>label</w:t>
            </w:r>
          </w:p>
          <w:p w14:paraId="0E0FAA73" w14:textId="7E4749E5" w:rsidR="001867F6" w:rsidRDefault="001867F6" w:rsidP="00F16DCA">
            <w:pPr>
              <w:rPr>
                <w:lang w:eastAsia="zh-CN"/>
              </w:rPr>
            </w:pPr>
            <w:r>
              <w:rPr>
                <w:lang w:eastAsia="zh-CN"/>
              </w:rPr>
              <w:t xml:space="preserve">Each </w:t>
            </w:r>
            <w:proofErr w:type="spellStart"/>
            <w:r>
              <w:rPr>
                <w:lang w:val="en-GB" w:eastAsia="zh-CN"/>
              </w:rPr>
              <w:t>AI_</w:t>
            </w:r>
            <w:r w:rsidR="00DB0195">
              <w:rPr>
                <w:lang w:val="en-GB" w:eastAsia="zh-CN"/>
              </w:rPr>
              <w:t>Label</w:t>
            </w:r>
            <w:proofErr w:type="spellEnd"/>
            <w:r>
              <w:rPr>
                <w:lang w:eastAsia="zh-CN"/>
              </w:rPr>
              <w:t xml:space="preserve"> object </w:t>
            </w:r>
            <w:r w:rsidR="00EE2556">
              <w:rPr>
                <w:lang w:eastAsia="zh-CN"/>
              </w:rPr>
              <w:t>SHALL implement the Mandatory properties</w:t>
            </w:r>
            <w:r>
              <w:rPr>
                <w:lang w:eastAsia="zh-CN"/>
              </w:rPr>
              <w:t xml:space="preserve"> shown in</w:t>
            </w:r>
            <w:r w:rsidR="00DB0195">
              <w:rPr>
                <w:lang w:eastAsia="zh-CN"/>
              </w:rPr>
              <w:t xml:space="preserve"> </w:t>
            </w:r>
            <w:r w:rsidR="00245738">
              <w:rPr>
                <w:lang w:val="en-GB" w:eastAsia="zh-CN"/>
              </w:rPr>
              <w:fldChar w:fldCharType="begin"/>
            </w:r>
            <w:r w:rsidR="00245738">
              <w:rPr>
                <w:lang w:val="en-GB" w:eastAsia="zh-CN"/>
              </w:rPr>
              <w:instrText xml:space="preserve"> REF _Ref156901169 \h </w:instrText>
            </w:r>
            <w:r w:rsidR="00245738">
              <w:rPr>
                <w:lang w:val="en-GB" w:eastAsia="zh-CN"/>
              </w:rPr>
            </w:r>
            <w:r w:rsidR="00245738">
              <w:rPr>
                <w:lang w:val="en-GB" w:eastAsia="zh-CN"/>
              </w:rPr>
              <w:fldChar w:fldCharType="separate"/>
            </w:r>
            <w:r w:rsidR="00533D51">
              <w:t xml:space="preserve">Table </w:t>
            </w:r>
            <w:r w:rsidR="00533D51">
              <w:rPr>
                <w:noProof/>
              </w:rPr>
              <w:t>9</w:t>
            </w:r>
            <w:r w:rsidR="00245738">
              <w:rPr>
                <w:lang w:val="en-GB" w:eastAsia="zh-CN"/>
              </w:rPr>
              <w:fldChar w:fldCharType="end"/>
            </w:r>
            <w:r>
              <w:rPr>
                <w:lang w:eastAsia="zh-CN"/>
              </w:rPr>
              <w:t>.</w:t>
            </w:r>
          </w:p>
        </w:tc>
      </w:tr>
    </w:tbl>
    <w:p w14:paraId="56F9DF63" w14:textId="77777777" w:rsidR="001867F6" w:rsidRPr="006F15EC" w:rsidRDefault="001867F6" w:rsidP="001867F6"/>
    <w:p w14:paraId="4AFBC888" w14:textId="53C2477A" w:rsidR="001867F6" w:rsidRDefault="007F0371" w:rsidP="007F0371">
      <w:pPr>
        <w:pStyle w:val="af4"/>
        <w:jc w:val="center"/>
      </w:pPr>
      <w:bookmarkStart w:id="239" w:name="_Ref156901169"/>
      <w:r>
        <w:t xml:space="preserve">Table </w:t>
      </w:r>
      <w:r w:rsidR="00636FC1">
        <w:fldChar w:fldCharType="begin"/>
      </w:r>
      <w:r w:rsidR="00636FC1">
        <w:instrText xml:space="preserve"> SEQ Table \* ARABIC </w:instrText>
      </w:r>
      <w:r w:rsidR="00636FC1">
        <w:fldChar w:fldCharType="separate"/>
      </w:r>
      <w:r w:rsidR="00533D51">
        <w:rPr>
          <w:noProof/>
        </w:rPr>
        <w:t>9</w:t>
      </w:r>
      <w:r w:rsidR="00636FC1">
        <w:rPr>
          <w:noProof/>
        </w:rPr>
        <w:fldChar w:fldCharType="end"/>
      </w:r>
      <w:bookmarkEnd w:id="239"/>
      <w:r>
        <w:t xml:space="preserve"> </w:t>
      </w:r>
      <w:proofErr w:type="spellStart"/>
      <w:r w:rsidR="001867F6">
        <w:t>AI_</w:t>
      </w:r>
      <w:r w:rsidR="00DB0195">
        <w:t>Label</w:t>
      </w:r>
      <w:proofErr w:type="spellEnd"/>
      <w:r w:rsidR="001867F6">
        <w:t xml:space="preserve"> properties</w:t>
      </w:r>
    </w:p>
    <w:tbl>
      <w:tblPr>
        <w:tblStyle w:val="af1"/>
        <w:tblW w:w="0" w:type="auto"/>
        <w:tblLook w:val="04A0" w:firstRow="1" w:lastRow="0" w:firstColumn="1" w:lastColumn="0" w:noHBand="0" w:noVBand="1"/>
      </w:tblPr>
      <w:tblGrid>
        <w:gridCol w:w="2333"/>
        <w:gridCol w:w="1976"/>
        <w:gridCol w:w="2364"/>
        <w:gridCol w:w="1957"/>
      </w:tblGrid>
      <w:tr w:rsidR="001867F6" w14:paraId="798B9095" w14:textId="77777777" w:rsidTr="00583478">
        <w:tc>
          <w:tcPr>
            <w:tcW w:w="2333" w:type="dxa"/>
            <w:vAlign w:val="center"/>
          </w:tcPr>
          <w:p w14:paraId="3848F501" w14:textId="1ADCCE16" w:rsidR="001867F6" w:rsidRPr="009A6478" w:rsidRDefault="000622AF" w:rsidP="003A289F">
            <w:pPr>
              <w:jc w:val="center"/>
              <w:rPr>
                <w:b/>
                <w:bCs/>
              </w:rPr>
            </w:pPr>
            <w:r>
              <w:rPr>
                <w:b/>
                <w:bCs/>
              </w:rPr>
              <w:t>XML Property</w:t>
            </w:r>
          </w:p>
        </w:tc>
        <w:tc>
          <w:tcPr>
            <w:tcW w:w="1976" w:type="dxa"/>
            <w:vAlign w:val="center"/>
          </w:tcPr>
          <w:p w14:paraId="61EBFAE8" w14:textId="77777777" w:rsidR="001867F6" w:rsidRPr="009A6478" w:rsidRDefault="001867F6" w:rsidP="003A289F">
            <w:pPr>
              <w:jc w:val="center"/>
              <w:rPr>
                <w:b/>
                <w:bCs/>
              </w:rPr>
            </w:pPr>
            <w:r w:rsidRPr="009A6478">
              <w:rPr>
                <w:b/>
                <w:bCs/>
              </w:rPr>
              <w:t>Definition</w:t>
            </w:r>
          </w:p>
        </w:tc>
        <w:tc>
          <w:tcPr>
            <w:tcW w:w="2364" w:type="dxa"/>
            <w:vAlign w:val="center"/>
          </w:tcPr>
          <w:p w14:paraId="3505846D" w14:textId="77777777" w:rsidR="001867F6" w:rsidRPr="009A6478" w:rsidRDefault="001867F6" w:rsidP="003A289F">
            <w:pPr>
              <w:jc w:val="center"/>
              <w:rPr>
                <w:b/>
                <w:bCs/>
              </w:rPr>
            </w:pPr>
            <w:r w:rsidRPr="009A6478">
              <w:rPr>
                <w:b/>
                <w:bCs/>
              </w:rPr>
              <w:t>Data type and values</w:t>
            </w:r>
          </w:p>
        </w:tc>
        <w:tc>
          <w:tcPr>
            <w:tcW w:w="1957" w:type="dxa"/>
            <w:vAlign w:val="center"/>
          </w:tcPr>
          <w:p w14:paraId="2FB623E3" w14:textId="77777777" w:rsidR="001867F6" w:rsidRPr="009A6478" w:rsidRDefault="001867F6" w:rsidP="003A289F">
            <w:pPr>
              <w:jc w:val="center"/>
              <w:rPr>
                <w:b/>
                <w:bCs/>
              </w:rPr>
            </w:pPr>
            <w:r>
              <w:rPr>
                <w:b/>
                <w:bCs/>
              </w:rPr>
              <w:t>Obligation</w:t>
            </w:r>
          </w:p>
        </w:tc>
      </w:tr>
      <w:tr w:rsidR="001867F6" w14:paraId="4EA6B934" w14:textId="77777777" w:rsidTr="00583478">
        <w:tc>
          <w:tcPr>
            <w:tcW w:w="2333" w:type="dxa"/>
            <w:vAlign w:val="center"/>
          </w:tcPr>
          <w:p w14:paraId="7A368B27" w14:textId="77777777" w:rsidR="001867F6" w:rsidRDefault="001867F6" w:rsidP="003A289F">
            <w:pPr>
              <w:rPr>
                <w:lang w:eastAsia="zh-CN"/>
              </w:rPr>
            </w:pPr>
            <w:r>
              <w:rPr>
                <w:rFonts w:hint="eastAsia"/>
                <w:lang w:eastAsia="zh-CN"/>
              </w:rPr>
              <w:t>t</w:t>
            </w:r>
            <w:r>
              <w:rPr>
                <w:lang w:eastAsia="zh-CN"/>
              </w:rPr>
              <w:t>ype</w:t>
            </w:r>
          </w:p>
        </w:tc>
        <w:tc>
          <w:tcPr>
            <w:tcW w:w="1976" w:type="dxa"/>
            <w:vAlign w:val="center"/>
          </w:tcPr>
          <w:p w14:paraId="19854E15" w14:textId="64839BA4" w:rsidR="001867F6" w:rsidRDefault="001867F6" w:rsidP="003A289F">
            <w:pPr>
              <w:rPr>
                <w:lang w:eastAsia="zh-CN"/>
              </w:rPr>
            </w:pPr>
            <w:r>
              <w:rPr>
                <w:lang w:eastAsia="zh-CN"/>
              </w:rPr>
              <w:t xml:space="preserve">Type of the </w:t>
            </w:r>
            <w:r w:rsidR="00964045">
              <w:rPr>
                <w:lang w:eastAsia="zh-CN"/>
              </w:rPr>
              <w:t>label</w:t>
            </w:r>
            <w:r>
              <w:rPr>
                <w:lang w:eastAsia="zh-CN"/>
              </w:rPr>
              <w:t xml:space="preserve"> object.</w:t>
            </w:r>
          </w:p>
        </w:tc>
        <w:tc>
          <w:tcPr>
            <w:tcW w:w="2364" w:type="dxa"/>
            <w:vAlign w:val="center"/>
          </w:tcPr>
          <w:p w14:paraId="2A11394C" w14:textId="30A1AF4F" w:rsidR="001867F6" w:rsidRDefault="00FC3581" w:rsidP="003A289F">
            <w:pPr>
              <w:rPr>
                <w:lang w:eastAsia="zh-CN"/>
              </w:rPr>
            </w:pPr>
            <w:r>
              <w:rPr>
                <w:lang w:eastAsia="zh-CN"/>
              </w:rPr>
              <w:t>“</w:t>
            </w:r>
            <w:proofErr w:type="spellStart"/>
            <w:r w:rsidR="00EB6D70">
              <w:rPr>
                <w:lang w:eastAsia="zh-CN"/>
              </w:rPr>
              <w:t>AI_</w:t>
            </w:r>
            <w:r w:rsidR="007C621B">
              <w:rPr>
                <w:lang w:eastAsia="zh-CN"/>
              </w:rPr>
              <w:t>Abstract</w:t>
            </w:r>
            <w:r w:rsidR="00CC51C9">
              <w:rPr>
                <w:lang w:eastAsia="zh-CN"/>
              </w:rPr>
              <w:t>Label</w:t>
            </w:r>
            <w:proofErr w:type="spellEnd"/>
            <w:r>
              <w:rPr>
                <w:lang w:eastAsia="zh-CN"/>
              </w:rPr>
              <w:t>”</w:t>
            </w:r>
          </w:p>
        </w:tc>
        <w:tc>
          <w:tcPr>
            <w:tcW w:w="1957" w:type="dxa"/>
          </w:tcPr>
          <w:p w14:paraId="71CFDEE4" w14:textId="77777777" w:rsidR="001867F6" w:rsidRDefault="001867F6" w:rsidP="003A289F">
            <w:pPr>
              <w:rPr>
                <w:lang w:eastAsia="zh-CN"/>
              </w:rPr>
            </w:pPr>
            <w:r>
              <w:rPr>
                <w:rFonts w:hint="eastAsia"/>
                <w:lang w:eastAsia="zh-CN"/>
              </w:rPr>
              <w:t>M</w:t>
            </w:r>
            <w:r>
              <w:rPr>
                <w:lang w:eastAsia="zh-CN"/>
              </w:rPr>
              <w:t>andatory</w:t>
            </w:r>
          </w:p>
        </w:tc>
      </w:tr>
      <w:tr w:rsidR="001829D9" w14:paraId="62571488" w14:textId="77777777" w:rsidTr="00583478">
        <w:tc>
          <w:tcPr>
            <w:tcW w:w="2333" w:type="dxa"/>
            <w:vAlign w:val="center"/>
          </w:tcPr>
          <w:p w14:paraId="6D1BDAC7" w14:textId="3738096E" w:rsidR="001829D9" w:rsidRDefault="001829D9" w:rsidP="001829D9">
            <w:pPr>
              <w:rPr>
                <w:lang w:eastAsia="zh-CN"/>
              </w:rPr>
            </w:pPr>
            <w:proofErr w:type="spellStart"/>
            <w:r>
              <w:rPr>
                <w:lang w:eastAsia="zh-CN"/>
              </w:rPr>
              <w:t>isNegative</w:t>
            </w:r>
            <w:proofErr w:type="spellEnd"/>
          </w:p>
        </w:tc>
        <w:tc>
          <w:tcPr>
            <w:tcW w:w="1976" w:type="dxa"/>
            <w:vAlign w:val="center"/>
          </w:tcPr>
          <w:p w14:paraId="60A4EACB" w14:textId="0A98442D" w:rsidR="001829D9" w:rsidRDefault="001829D9" w:rsidP="001829D9">
            <w:r>
              <w:rPr>
                <w:lang w:eastAsia="zh-CN"/>
              </w:rPr>
              <w:t>Whether the training sample related to the label is a positive or negative sample.</w:t>
            </w:r>
          </w:p>
        </w:tc>
        <w:tc>
          <w:tcPr>
            <w:tcW w:w="2364" w:type="dxa"/>
            <w:vAlign w:val="center"/>
          </w:tcPr>
          <w:p w14:paraId="7BA1B37E" w14:textId="0FEACEAE" w:rsidR="001829D9" w:rsidRDefault="00EE2556" w:rsidP="001829D9">
            <w:pPr>
              <w:rPr>
                <w:lang w:eastAsia="zh-CN"/>
              </w:rPr>
            </w:pPr>
            <w:r>
              <w:rPr>
                <w:lang w:eastAsia="zh-CN"/>
              </w:rPr>
              <w:t>B</w:t>
            </w:r>
            <w:r w:rsidR="00C577B4" w:rsidRPr="00C577B4">
              <w:rPr>
                <w:lang w:eastAsia="zh-CN"/>
              </w:rPr>
              <w:t>ool</w:t>
            </w:r>
            <w:r w:rsidR="001829D9">
              <w:rPr>
                <w:lang w:eastAsia="zh-CN"/>
              </w:rPr>
              <w:t xml:space="preserve"> [</w:t>
            </w:r>
            <w:proofErr w:type="gramStart"/>
            <w:r w:rsidR="001829D9">
              <w:rPr>
                <w:lang w:eastAsia="zh-CN"/>
              </w:rPr>
              <w:t>0..</w:t>
            </w:r>
            <w:proofErr w:type="gramEnd"/>
            <w:r w:rsidR="001829D9">
              <w:rPr>
                <w:lang w:eastAsia="zh-CN"/>
              </w:rPr>
              <w:t>1]</w:t>
            </w:r>
          </w:p>
          <w:p w14:paraId="31D05A2B" w14:textId="6FEDA1A7" w:rsidR="00EE2556" w:rsidRDefault="00EE2556" w:rsidP="001829D9">
            <w:r>
              <w:rPr>
                <w:rFonts w:hint="eastAsia"/>
                <w:lang w:eastAsia="zh-CN"/>
              </w:rPr>
              <w:t>D</w:t>
            </w:r>
            <w:r>
              <w:rPr>
                <w:lang w:eastAsia="zh-CN"/>
              </w:rPr>
              <w:t>efault: false</w:t>
            </w:r>
          </w:p>
        </w:tc>
        <w:tc>
          <w:tcPr>
            <w:tcW w:w="1957" w:type="dxa"/>
          </w:tcPr>
          <w:p w14:paraId="211FF718" w14:textId="77777777" w:rsidR="001829D9" w:rsidRDefault="001829D9" w:rsidP="001829D9">
            <w:pPr>
              <w:rPr>
                <w:lang w:eastAsia="zh-CN"/>
              </w:rPr>
            </w:pPr>
            <w:r>
              <w:rPr>
                <w:rFonts w:hint="eastAsia"/>
                <w:lang w:eastAsia="zh-CN"/>
              </w:rPr>
              <w:t>O</w:t>
            </w:r>
            <w:r>
              <w:rPr>
                <w:lang w:eastAsia="zh-CN"/>
              </w:rPr>
              <w:t>ptional</w:t>
            </w:r>
          </w:p>
        </w:tc>
      </w:tr>
      <w:tr w:rsidR="006728F8" w14:paraId="03154FEB" w14:textId="77777777" w:rsidTr="00583478">
        <w:tc>
          <w:tcPr>
            <w:tcW w:w="2333" w:type="dxa"/>
            <w:vAlign w:val="center"/>
          </w:tcPr>
          <w:p w14:paraId="73835331" w14:textId="4C150527" w:rsidR="006728F8" w:rsidRDefault="006728F8" w:rsidP="006728F8">
            <w:pPr>
              <w:rPr>
                <w:lang w:eastAsia="zh-CN"/>
              </w:rPr>
            </w:pPr>
            <w:r>
              <w:rPr>
                <w:rFonts w:hint="eastAsia"/>
                <w:lang w:eastAsia="zh-CN"/>
              </w:rPr>
              <w:t>c</w:t>
            </w:r>
            <w:r>
              <w:rPr>
                <w:lang w:eastAsia="zh-CN"/>
              </w:rPr>
              <w:t>onfidence</w:t>
            </w:r>
          </w:p>
        </w:tc>
        <w:tc>
          <w:tcPr>
            <w:tcW w:w="1976" w:type="dxa"/>
            <w:vAlign w:val="center"/>
          </w:tcPr>
          <w:p w14:paraId="101B6C59" w14:textId="35A8CF93" w:rsidR="006728F8" w:rsidRDefault="006728F8" w:rsidP="006728F8">
            <w:pPr>
              <w:rPr>
                <w:lang w:eastAsia="zh-CN"/>
              </w:rPr>
            </w:pPr>
            <w:r>
              <w:rPr>
                <w:rFonts w:hint="eastAsia"/>
                <w:lang w:eastAsia="zh-CN"/>
              </w:rPr>
              <w:t>C</w:t>
            </w:r>
            <w:r>
              <w:rPr>
                <w:lang w:eastAsia="zh-CN"/>
              </w:rPr>
              <w:t xml:space="preserve">onfidence score of the labeler. </w:t>
            </w:r>
          </w:p>
        </w:tc>
        <w:tc>
          <w:tcPr>
            <w:tcW w:w="2364" w:type="dxa"/>
            <w:vAlign w:val="center"/>
          </w:tcPr>
          <w:p w14:paraId="076B4F87" w14:textId="77777777" w:rsidR="006728F8" w:rsidRDefault="00841D39" w:rsidP="006728F8">
            <w:pPr>
              <w:rPr>
                <w:lang w:eastAsia="zh-CN"/>
              </w:rPr>
            </w:pPr>
            <w:r>
              <w:rPr>
                <w:lang w:eastAsia="zh-CN"/>
              </w:rPr>
              <w:t>F</w:t>
            </w:r>
            <w:r w:rsidR="00C577B4" w:rsidRPr="00C577B4">
              <w:rPr>
                <w:lang w:eastAsia="zh-CN"/>
              </w:rPr>
              <w:t>loat</w:t>
            </w:r>
            <w:r w:rsidR="006728F8">
              <w:rPr>
                <w:lang w:eastAsia="zh-CN"/>
              </w:rPr>
              <w:t xml:space="preserve"> [</w:t>
            </w:r>
            <w:proofErr w:type="gramStart"/>
            <w:r w:rsidR="006728F8">
              <w:rPr>
                <w:lang w:eastAsia="zh-CN"/>
              </w:rPr>
              <w:t>0..</w:t>
            </w:r>
            <w:proofErr w:type="gramEnd"/>
            <w:r w:rsidR="006728F8">
              <w:rPr>
                <w:lang w:eastAsia="zh-CN"/>
              </w:rPr>
              <w:t>1]</w:t>
            </w:r>
          </w:p>
          <w:p w14:paraId="7F30A047" w14:textId="77777777" w:rsidR="00EE2556" w:rsidRDefault="00EE2556" w:rsidP="00EE2556">
            <w:pPr>
              <w:rPr>
                <w:lang w:eastAsia="zh-CN"/>
              </w:rPr>
            </w:pPr>
            <w:r>
              <w:rPr>
                <w:rFonts w:hint="eastAsia"/>
                <w:lang w:eastAsia="zh-CN"/>
              </w:rPr>
              <w:t>D</w:t>
            </w:r>
            <w:r>
              <w:rPr>
                <w:lang w:eastAsia="zh-CN"/>
              </w:rPr>
              <w:t>efault: 1.0</w:t>
            </w:r>
          </w:p>
          <w:p w14:paraId="07185B64" w14:textId="0781C31A" w:rsidR="00EE2556" w:rsidRDefault="00EE2556" w:rsidP="00EE2556">
            <w:pPr>
              <w:rPr>
                <w:lang w:eastAsia="zh-CN"/>
              </w:rPr>
            </w:pPr>
            <w:r>
              <w:rPr>
                <w:rFonts w:hint="eastAsia"/>
                <w:lang w:eastAsia="zh-CN"/>
              </w:rPr>
              <w:t>R</w:t>
            </w:r>
            <w:r>
              <w:rPr>
                <w:lang w:eastAsia="zh-CN"/>
              </w:rPr>
              <w:t>ange: [0, 1]</w:t>
            </w:r>
          </w:p>
        </w:tc>
        <w:tc>
          <w:tcPr>
            <w:tcW w:w="1957" w:type="dxa"/>
          </w:tcPr>
          <w:p w14:paraId="4C76C2A0" w14:textId="4C19D3EA" w:rsidR="006728F8" w:rsidRDefault="006728F8" w:rsidP="006728F8">
            <w:pPr>
              <w:rPr>
                <w:lang w:eastAsia="zh-CN"/>
              </w:rPr>
            </w:pPr>
            <w:r>
              <w:rPr>
                <w:rFonts w:hint="eastAsia"/>
                <w:lang w:eastAsia="zh-CN"/>
              </w:rPr>
              <w:t>O</w:t>
            </w:r>
            <w:r>
              <w:rPr>
                <w:lang w:eastAsia="zh-CN"/>
              </w:rPr>
              <w:t>ptional</w:t>
            </w:r>
          </w:p>
        </w:tc>
      </w:tr>
    </w:tbl>
    <w:p w14:paraId="41BB83D1" w14:textId="77777777" w:rsidR="001867F6" w:rsidRDefault="001867F6" w:rsidP="001867F6"/>
    <w:p w14:paraId="51BCBDAB" w14:textId="77777777" w:rsidR="001867F6" w:rsidRDefault="001867F6" w:rsidP="001867F6">
      <w:pPr>
        <w:rPr>
          <w:lang w:eastAsia="zh-CN"/>
        </w:rPr>
      </w:pPr>
      <w:r>
        <w:rPr>
          <w:rFonts w:hint="eastAsia"/>
          <w:lang w:eastAsia="zh-CN"/>
        </w:rPr>
        <w:t>E</w:t>
      </w:r>
      <w:r>
        <w:rPr>
          <w:lang w:eastAsia="zh-CN"/>
        </w:rPr>
        <w:t>xample:</w:t>
      </w:r>
    </w:p>
    <w:p w14:paraId="6D55B2BE" w14:textId="31CFB876" w:rsidR="00C20096" w:rsidRDefault="00C20096" w:rsidP="00C20096">
      <w:pPr>
        <w:ind w:leftChars="200" w:left="480"/>
        <w:rPr>
          <w:lang w:eastAsia="zh-CN"/>
        </w:rPr>
      </w:pPr>
      <w:r>
        <w:rPr>
          <w:lang w:eastAsia="zh-CN"/>
        </w:rPr>
        <w:t>&lt;type&gt;</w:t>
      </w:r>
      <w:proofErr w:type="spellStart"/>
      <w:r>
        <w:rPr>
          <w:lang w:eastAsia="zh-CN"/>
        </w:rPr>
        <w:t>AI_</w:t>
      </w:r>
      <w:r w:rsidR="00C40D6F">
        <w:rPr>
          <w:lang w:eastAsia="zh-CN"/>
        </w:rPr>
        <w:t>Abstract</w:t>
      </w:r>
      <w:r>
        <w:rPr>
          <w:lang w:eastAsia="zh-CN"/>
        </w:rPr>
        <w:t>Label</w:t>
      </w:r>
      <w:proofErr w:type="spellEnd"/>
      <w:r>
        <w:rPr>
          <w:lang w:eastAsia="zh-CN"/>
        </w:rPr>
        <w:t>&lt;/type&gt;</w:t>
      </w:r>
    </w:p>
    <w:p w14:paraId="2B92C43C" w14:textId="77777777" w:rsidR="00C20096" w:rsidRDefault="00C20096" w:rsidP="00C20096">
      <w:pPr>
        <w:ind w:leftChars="200" w:left="480"/>
        <w:rPr>
          <w:lang w:eastAsia="zh-CN"/>
        </w:rPr>
      </w:pPr>
      <w:r>
        <w:rPr>
          <w:lang w:eastAsia="zh-CN"/>
        </w:rPr>
        <w:t>&lt;</w:t>
      </w:r>
      <w:proofErr w:type="spellStart"/>
      <w:r>
        <w:rPr>
          <w:lang w:eastAsia="zh-CN"/>
        </w:rPr>
        <w:t>isNegative</w:t>
      </w:r>
      <w:proofErr w:type="spellEnd"/>
      <w:r>
        <w:rPr>
          <w:lang w:eastAsia="zh-CN"/>
        </w:rPr>
        <w:t>&gt;false&lt;/</w:t>
      </w:r>
      <w:proofErr w:type="spellStart"/>
      <w:r>
        <w:rPr>
          <w:lang w:eastAsia="zh-CN"/>
        </w:rPr>
        <w:t>isNegative</w:t>
      </w:r>
      <w:proofErr w:type="spellEnd"/>
      <w:r>
        <w:rPr>
          <w:lang w:eastAsia="zh-CN"/>
        </w:rPr>
        <w:t>&gt;</w:t>
      </w:r>
    </w:p>
    <w:p w14:paraId="0923F4FC" w14:textId="77777777" w:rsidR="00C20096" w:rsidRDefault="00C20096" w:rsidP="00C20096">
      <w:pPr>
        <w:rPr>
          <w:lang w:eastAsia="zh-CN"/>
        </w:rPr>
      </w:pPr>
    </w:p>
    <w:p w14:paraId="2BCAA175" w14:textId="3E079FAF" w:rsidR="00E33DEC" w:rsidRDefault="00072619" w:rsidP="00C20096">
      <w:pPr>
        <w:rPr>
          <w:lang w:val="en-GB" w:eastAsia="zh-CN"/>
        </w:rPr>
      </w:pPr>
      <w:r>
        <w:rPr>
          <w:lang w:eastAsia="zh-CN"/>
        </w:rPr>
        <w:t>The</w:t>
      </w:r>
      <w:r w:rsidR="00E33DEC">
        <w:rPr>
          <w:lang w:val="en-GB" w:eastAsia="zh-CN"/>
        </w:rPr>
        <w:t xml:space="preserve"> </w:t>
      </w:r>
      <w:proofErr w:type="spellStart"/>
      <w:r w:rsidR="00E33DEC">
        <w:rPr>
          <w:lang w:val="en-GB" w:eastAsia="zh-CN"/>
        </w:rPr>
        <w:t>AI_SceneLabel</w:t>
      </w:r>
      <w:proofErr w:type="spellEnd"/>
      <w:r w:rsidR="00E33DEC">
        <w:rPr>
          <w:lang w:val="en-GB" w:eastAsia="zh-CN"/>
        </w:rPr>
        <w:t xml:space="preserve"> object is encoded as </w:t>
      </w:r>
      <w:r w:rsidR="00CA3710">
        <w:rPr>
          <w:lang w:val="en-GB" w:eastAsia="zh-CN"/>
        </w:rPr>
        <w:t>an XML element</w:t>
      </w:r>
      <w:r w:rsidR="00E33DEC">
        <w:rPr>
          <w:lang w:val="en-GB" w:eastAsia="zh-CN"/>
        </w:rPr>
        <w:t xml:space="preserve"> with properties</w:t>
      </w:r>
      <w:r w:rsidR="00CB1B8A">
        <w:rPr>
          <w:lang w:val="en-GB" w:eastAsia="zh-CN"/>
        </w:rPr>
        <w:t xml:space="preserve"> as</w:t>
      </w:r>
      <w:r w:rsidR="00E33DEC">
        <w:rPr>
          <w:lang w:val="en-GB" w:eastAsia="zh-CN"/>
        </w:rPr>
        <w:t xml:space="preserve"> shown in</w:t>
      </w:r>
      <w:r w:rsidR="002448FA">
        <w:rPr>
          <w:lang w:val="en-GB" w:eastAsia="zh-CN"/>
        </w:rPr>
        <w:t xml:space="preserve">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sidR="00E33DEC">
        <w:rPr>
          <w:lang w:val="en-GB" w:eastAsia="zh-CN"/>
        </w:rPr>
        <w:t>.</w:t>
      </w:r>
    </w:p>
    <w:tbl>
      <w:tblPr>
        <w:tblStyle w:val="af1"/>
        <w:tblW w:w="0" w:type="auto"/>
        <w:tblLook w:val="04A0" w:firstRow="1" w:lastRow="0" w:firstColumn="1" w:lastColumn="0" w:noHBand="0" w:noVBand="1"/>
      </w:tblPr>
      <w:tblGrid>
        <w:gridCol w:w="1808"/>
        <w:gridCol w:w="6822"/>
      </w:tblGrid>
      <w:tr w:rsidR="00E33DEC" w14:paraId="0EAD3FA2" w14:textId="77777777" w:rsidTr="002522C2">
        <w:tc>
          <w:tcPr>
            <w:tcW w:w="1837" w:type="dxa"/>
          </w:tcPr>
          <w:p w14:paraId="17A0CBB8" w14:textId="4585D870" w:rsidR="00E33DEC" w:rsidRDefault="00E33DEC" w:rsidP="003A289F">
            <w:r>
              <w:rPr>
                <w:lang w:eastAsia="zh-CN"/>
              </w:rPr>
              <w:t>Requirement</w:t>
            </w:r>
            <w:r w:rsidR="00072619">
              <w:rPr>
                <w:lang w:eastAsia="zh-CN"/>
              </w:rPr>
              <w:t xml:space="preserve"> </w:t>
            </w:r>
            <w:r w:rsidR="001B391A">
              <w:rPr>
                <w:lang w:eastAsia="zh-CN"/>
              </w:rPr>
              <w:t>20</w:t>
            </w:r>
          </w:p>
        </w:tc>
        <w:tc>
          <w:tcPr>
            <w:tcW w:w="7188" w:type="dxa"/>
          </w:tcPr>
          <w:p w14:paraId="0EB3FD88" w14:textId="2745CEBE" w:rsidR="00E33DEC" w:rsidRDefault="00E33DEC"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scenelabel</w:t>
            </w:r>
            <w:proofErr w:type="spellEnd"/>
          </w:p>
          <w:p w14:paraId="2A11F9EA" w14:textId="3ACD0EB0" w:rsidR="00E33DEC" w:rsidRDefault="00E33DEC" w:rsidP="00150FF4">
            <w:pPr>
              <w:rPr>
                <w:lang w:eastAsia="zh-CN"/>
              </w:rPr>
            </w:pPr>
            <w:r>
              <w:rPr>
                <w:lang w:eastAsia="zh-CN"/>
              </w:rPr>
              <w:t xml:space="preserve">Each </w:t>
            </w:r>
            <w:proofErr w:type="spellStart"/>
            <w:r>
              <w:rPr>
                <w:lang w:val="en-GB" w:eastAsia="zh-CN"/>
              </w:rPr>
              <w:t>AI_SceneLabel</w:t>
            </w:r>
            <w:proofErr w:type="spellEnd"/>
            <w:r>
              <w:rPr>
                <w:lang w:eastAsia="zh-CN"/>
              </w:rPr>
              <w:t xml:space="preserve"> object </w:t>
            </w:r>
            <w:r w:rsidR="00CB1B8A">
              <w:rPr>
                <w:lang w:eastAsia="zh-CN"/>
              </w:rPr>
              <w:t>SHALL implement the Mandatory</w:t>
            </w:r>
            <w:r>
              <w:rPr>
                <w:lang w:eastAsia="zh-CN"/>
              </w:rPr>
              <w:t xml:space="preserve"> properties shown in </w:t>
            </w:r>
            <w:r w:rsidR="002448FA">
              <w:rPr>
                <w:lang w:val="en-GB" w:eastAsia="zh-CN"/>
              </w:rPr>
              <w:fldChar w:fldCharType="begin"/>
            </w:r>
            <w:r w:rsidR="002448FA">
              <w:rPr>
                <w:lang w:val="en-GB" w:eastAsia="zh-CN"/>
              </w:rPr>
              <w:instrText xml:space="preserve"> REF _Ref156901202 \h </w:instrText>
            </w:r>
            <w:r w:rsidR="002448FA">
              <w:rPr>
                <w:lang w:val="en-GB" w:eastAsia="zh-CN"/>
              </w:rPr>
            </w:r>
            <w:r w:rsidR="002448FA">
              <w:rPr>
                <w:lang w:val="en-GB" w:eastAsia="zh-CN"/>
              </w:rPr>
              <w:fldChar w:fldCharType="separate"/>
            </w:r>
            <w:r w:rsidR="00533D51">
              <w:t xml:space="preserve">Table </w:t>
            </w:r>
            <w:r w:rsidR="00533D51">
              <w:rPr>
                <w:noProof/>
              </w:rPr>
              <w:t>10</w:t>
            </w:r>
            <w:r w:rsidR="002448FA">
              <w:rPr>
                <w:lang w:val="en-GB" w:eastAsia="zh-CN"/>
              </w:rPr>
              <w:fldChar w:fldCharType="end"/>
            </w:r>
            <w:r>
              <w:rPr>
                <w:lang w:eastAsia="zh-CN"/>
              </w:rPr>
              <w:t>.</w:t>
            </w:r>
          </w:p>
        </w:tc>
      </w:tr>
    </w:tbl>
    <w:p w14:paraId="276ED11E" w14:textId="77777777" w:rsidR="00E33DEC" w:rsidRPr="006F15EC" w:rsidRDefault="00E33DEC" w:rsidP="00E33DEC"/>
    <w:p w14:paraId="61592644" w14:textId="79238079" w:rsidR="00E33DEC" w:rsidRDefault="003969D7" w:rsidP="003969D7">
      <w:pPr>
        <w:pStyle w:val="af4"/>
        <w:jc w:val="center"/>
      </w:pPr>
      <w:bookmarkStart w:id="240" w:name="_Ref156901202"/>
      <w:r>
        <w:t xml:space="preserve">Table </w:t>
      </w:r>
      <w:r w:rsidR="00636FC1">
        <w:fldChar w:fldCharType="begin"/>
      </w:r>
      <w:r w:rsidR="00636FC1">
        <w:instrText xml:space="preserve"> SEQ Table \* ARABIC </w:instrText>
      </w:r>
      <w:r w:rsidR="00636FC1">
        <w:fldChar w:fldCharType="separate"/>
      </w:r>
      <w:r w:rsidR="00533D51">
        <w:rPr>
          <w:noProof/>
        </w:rPr>
        <w:t>10</w:t>
      </w:r>
      <w:r w:rsidR="00636FC1">
        <w:rPr>
          <w:noProof/>
        </w:rPr>
        <w:fldChar w:fldCharType="end"/>
      </w:r>
      <w:bookmarkEnd w:id="240"/>
      <w:r>
        <w:t xml:space="preserve"> </w:t>
      </w:r>
      <w:proofErr w:type="spellStart"/>
      <w:r w:rsidR="00E33DEC">
        <w:t>AI_SceneLabel</w:t>
      </w:r>
      <w:proofErr w:type="spellEnd"/>
      <w:r w:rsidR="00E33DEC">
        <w:t xml:space="preserve"> properties</w:t>
      </w:r>
    </w:p>
    <w:tbl>
      <w:tblPr>
        <w:tblStyle w:val="af1"/>
        <w:tblW w:w="0" w:type="auto"/>
        <w:tblLook w:val="04A0" w:firstRow="1" w:lastRow="0" w:firstColumn="1" w:lastColumn="0" w:noHBand="0" w:noVBand="1"/>
      </w:tblPr>
      <w:tblGrid>
        <w:gridCol w:w="2292"/>
        <w:gridCol w:w="1984"/>
        <w:gridCol w:w="2382"/>
        <w:gridCol w:w="1972"/>
      </w:tblGrid>
      <w:tr w:rsidR="00E33DEC" w14:paraId="27E88C46" w14:textId="77777777" w:rsidTr="003A289F">
        <w:tc>
          <w:tcPr>
            <w:tcW w:w="2379" w:type="dxa"/>
            <w:vAlign w:val="center"/>
          </w:tcPr>
          <w:p w14:paraId="341DEBA6" w14:textId="1EF3FA7B" w:rsidR="00E33DEC" w:rsidRPr="009A6478" w:rsidRDefault="000622AF" w:rsidP="003A289F">
            <w:pPr>
              <w:jc w:val="center"/>
              <w:rPr>
                <w:b/>
                <w:bCs/>
              </w:rPr>
            </w:pPr>
            <w:r>
              <w:rPr>
                <w:b/>
                <w:bCs/>
              </w:rPr>
              <w:t>XML Property</w:t>
            </w:r>
          </w:p>
        </w:tc>
        <w:tc>
          <w:tcPr>
            <w:tcW w:w="2039" w:type="dxa"/>
            <w:vAlign w:val="center"/>
          </w:tcPr>
          <w:p w14:paraId="7AE61D30" w14:textId="77777777" w:rsidR="00E33DEC" w:rsidRPr="009A6478" w:rsidRDefault="00E33DEC" w:rsidP="003A289F">
            <w:pPr>
              <w:jc w:val="center"/>
              <w:rPr>
                <w:b/>
                <w:bCs/>
              </w:rPr>
            </w:pPr>
            <w:r w:rsidRPr="009A6478">
              <w:rPr>
                <w:b/>
                <w:bCs/>
              </w:rPr>
              <w:t>Definition</w:t>
            </w:r>
          </w:p>
        </w:tc>
        <w:tc>
          <w:tcPr>
            <w:tcW w:w="2416" w:type="dxa"/>
            <w:vAlign w:val="center"/>
          </w:tcPr>
          <w:p w14:paraId="68FAAB21" w14:textId="77777777" w:rsidR="00E33DEC" w:rsidRPr="009A6478" w:rsidRDefault="00E33DEC" w:rsidP="003A289F">
            <w:pPr>
              <w:jc w:val="center"/>
              <w:rPr>
                <w:b/>
                <w:bCs/>
              </w:rPr>
            </w:pPr>
            <w:r w:rsidRPr="009A6478">
              <w:rPr>
                <w:b/>
                <w:bCs/>
              </w:rPr>
              <w:t>Data type and values</w:t>
            </w:r>
          </w:p>
        </w:tc>
        <w:tc>
          <w:tcPr>
            <w:tcW w:w="2022" w:type="dxa"/>
            <w:vAlign w:val="center"/>
          </w:tcPr>
          <w:p w14:paraId="7383F205" w14:textId="77777777" w:rsidR="00E33DEC" w:rsidRPr="009A6478" w:rsidRDefault="00E33DEC" w:rsidP="003A289F">
            <w:pPr>
              <w:jc w:val="center"/>
              <w:rPr>
                <w:b/>
                <w:bCs/>
              </w:rPr>
            </w:pPr>
            <w:r>
              <w:rPr>
                <w:b/>
                <w:bCs/>
              </w:rPr>
              <w:t>Obligation</w:t>
            </w:r>
          </w:p>
        </w:tc>
      </w:tr>
      <w:tr w:rsidR="00E33DEC" w14:paraId="47AEF484" w14:textId="77777777" w:rsidTr="003A289F">
        <w:tc>
          <w:tcPr>
            <w:tcW w:w="2379" w:type="dxa"/>
            <w:vAlign w:val="center"/>
          </w:tcPr>
          <w:p w14:paraId="1F5A26FC" w14:textId="77777777" w:rsidR="00E33DEC" w:rsidRDefault="00E33DEC" w:rsidP="003A289F">
            <w:pPr>
              <w:rPr>
                <w:lang w:eastAsia="zh-CN"/>
              </w:rPr>
            </w:pPr>
            <w:r>
              <w:rPr>
                <w:rFonts w:hint="eastAsia"/>
                <w:lang w:eastAsia="zh-CN"/>
              </w:rPr>
              <w:t>t</w:t>
            </w:r>
            <w:r>
              <w:rPr>
                <w:lang w:eastAsia="zh-CN"/>
              </w:rPr>
              <w:t>ype</w:t>
            </w:r>
          </w:p>
        </w:tc>
        <w:tc>
          <w:tcPr>
            <w:tcW w:w="2039" w:type="dxa"/>
            <w:vAlign w:val="center"/>
          </w:tcPr>
          <w:p w14:paraId="609644F2" w14:textId="57B963E6" w:rsidR="00E33DEC" w:rsidRDefault="00E33DEC" w:rsidP="003A289F">
            <w:pPr>
              <w:rPr>
                <w:lang w:eastAsia="zh-CN"/>
              </w:rPr>
            </w:pPr>
            <w:r>
              <w:rPr>
                <w:lang w:eastAsia="zh-CN"/>
              </w:rPr>
              <w:t>Type of the label object</w:t>
            </w:r>
            <w:r w:rsidR="00EF1D3A">
              <w:rPr>
                <w:lang w:eastAsia="zh-CN"/>
              </w:rPr>
              <w:t xml:space="preserve"> at the scene level</w:t>
            </w:r>
            <w:r>
              <w:rPr>
                <w:lang w:eastAsia="zh-CN"/>
              </w:rPr>
              <w:t>.</w:t>
            </w:r>
          </w:p>
        </w:tc>
        <w:tc>
          <w:tcPr>
            <w:tcW w:w="2416" w:type="dxa"/>
            <w:vAlign w:val="center"/>
          </w:tcPr>
          <w:p w14:paraId="7FDFE8FA" w14:textId="608351A8" w:rsidR="00E33DEC" w:rsidRDefault="00FC3581" w:rsidP="003A289F">
            <w:pPr>
              <w:rPr>
                <w:lang w:eastAsia="zh-CN"/>
              </w:rPr>
            </w:pPr>
            <w:r>
              <w:rPr>
                <w:lang w:eastAsia="zh-CN"/>
              </w:rPr>
              <w:t>“</w:t>
            </w:r>
            <w:proofErr w:type="spellStart"/>
            <w:r w:rsidR="00BB1569">
              <w:rPr>
                <w:lang w:eastAsia="zh-CN"/>
              </w:rPr>
              <w:t>AI_</w:t>
            </w:r>
            <w:r w:rsidR="00E33DEC">
              <w:rPr>
                <w:lang w:eastAsia="zh-CN"/>
              </w:rPr>
              <w:t>SceneLabel</w:t>
            </w:r>
            <w:proofErr w:type="spellEnd"/>
            <w:r>
              <w:rPr>
                <w:lang w:eastAsia="zh-CN"/>
              </w:rPr>
              <w:t>”</w:t>
            </w:r>
          </w:p>
        </w:tc>
        <w:tc>
          <w:tcPr>
            <w:tcW w:w="2022" w:type="dxa"/>
          </w:tcPr>
          <w:p w14:paraId="4BF9C2B2" w14:textId="77777777" w:rsidR="00E33DEC" w:rsidRDefault="00E33DEC" w:rsidP="003A289F">
            <w:pPr>
              <w:rPr>
                <w:lang w:eastAsia="zh-CN"/>
              </w:rPr>
            </w:pPr>
            <w:r>
              <w:rPr>
                <w:rFonts w:hint="eastAsia"/>
                <w:lang w:eastAsia="zh-CN"/>
              </w:rPr>
              <w:t>M</w:t>
            </w:r>
            <w:r>
              <w:rPr>
                <w:lang w:eastAsia="zh-CN"/>
              </w:rPr>
              <w:t>andatory</w:t>
            </w:r>
          </w:p>
        </w:tc>
      </w:tr>
      <w:tr w:rsidR="00E33DEC" w14:paraId="17825767" w14:textId="77777777" w:rsidTr="003A289F">
        <w:tc>
          <w:tcPr>
            <w:tcW w:w="2379" w:type="dxa"/>
            <w:vAlign w:val="center"/>
          </w:tcPr>
          <w:p w14:paraId="1DE73B3B" w14:textId="47910388" w:rsidR="00E33DEC" w:rsidRDefault="00167E41" w:rsidP="003A289F">
            <w:pPr>
              <w:rPr>
                <w:lang w:eastAsia="zh-CN"/>
              </w:rPr>
            </w:pPr>
            <w:r>
              <w:rPr>
                <w:lang w:eastAsia="zh-CN"/>
              </w:rPr>
              <w:t>c</w:t>
            </w:r>
            <w:r>
              <w:rPr>
                <w:rFonts w:hint="eastAsia"/>
                <w:lang w:eastAsia="zh-CN"/>
              </w:rPr>
              <w:t>lass</w:t>
            </w:r>
          </w:p>
        </w:tc>
        <w:tc>
          <w:tcPr>
            <w:tcW w:w="2039" w:type="dxa"/>
            <w:vAlign w:val="center"/>
          </w:tcPr>
          <w:p w14:paraId="4AD800A7" w14:textId="0EE98B2C" w:rsidR="00E33DEC" w:rsidRDefault="00167E41" w:rsidP="003A289F">
            <w:r>
              <w:rPr>
                <w:lang w:eastAsia="zh-CN"/>
              </w:rPr>
              <w:t>C</w:t>
            </w:r>
            <w:r>
              <w:rPr>
                <w:rFonts w:hint="eastAsia"/>
                <w:lang w:eastAsia="zh-CN"/>
              </w:rPr>
              <w:t>lass</w:t>
            </w:r>
            <w:r>
              <w:rPr>
                <w:lang w:eastAsia="zh-CN"/>
              </w:rPr>
              <w:t xml:space="preserve"> that records the semantic of the scene of the training sample.</w:t>
            </w:r>
          </w:p>
        </w:tc>
        <w:tc>
          <w:tcPr>
            <w:tcW w:w="2416" w:type="dxa"/>
            <w:vAlign w:val="center"/>
          </w:tcPr>
          <w:p w14:paraId="5B9DE5AD" w14:textId="72626A17" w:rsidR="00E33DEC" w:rsidRDefault="00311DDE" w:rsidP="003A289F">
            <w:proofErr w:type="spellStart"/>
            <w:r>
              <w:rPr>
                <w:rFonts w:hint="eastAsia"/>
                <w:lang w:eastAsia="zh-CN"/>
              </w:rPr>
              <w:t>CharacterString</w:t>
            </w:r>
            <w:proofErr w:type="spellEnd"/>
            <w:r w:rsidR="00C44558">
              <w:rPr>
                <w:lang w:eastAsia="zh-CN"/>
              </w:rPr>
              <w:t xml:space="preserve"> [</w:t>
            </w:r>
            <w:proofErr w:type="gramStart"/>
            <w:r w:rsidR="00C44558">
              <w:rPr>
                <w:lang w:eastAsia="zh-CN"/>
              </w:rPr>
              <w:t>1..</w:t>
            </w:r>
            <w:proofErr w:type="gramEnd"/>
            <w:r w:rsidR="00C44558">
              <w:rPr>
                <w:lang w:eastAsia="zh-CN"/>
              </w:rPr>
              <w:t>1]</w:t>
            </w:r>
          </w:p>
        </w:tc>
        <w:tc>
          <w:tcPr>
            <w:tcW w:w="2022" w:type="dxa"/>
          </w:tcPr>
          <w:p w14:paraId="538103F9" w14:textId="48E2C08A" w:rsidR="00E33DEC" w:rsidRDefault="00CD4CAA" w:rsidP="003A289F">
            <w:pPr>
              <w:rPr>
                <w:lang w:eastAsia="zh-CN"/>
              </w:rPr>
            </w:pPr>
            <w:r>
              <w:rPr>
                <w:rFonts w:hint="eastAsia"/>
                <w:lang w:eastAsia="zh-CN"/>
              </w:rPr>
              <w:t>M</w:t>
            </w:r>
            <w:r>
              <w:rPr>
                <w:lang w:eastAsia="zh-CN"/>
              </w:rPr>
              <w:t>andatory</w:t>
            </w:r>
          </w:p>
        </w:tc>
      </w:tr>
    </w:tbl>
    <w:p w14:paraId="7E5FCC20" w14:textId="77777777" w:rsidR="00E33DEC" w:rsidRDefault="00E33DEC" w:rsidP="00E33DEC"/>
    <w:p w14:paraId="3C26F34B" w14:textId="77777777" w:rsidR="00E33DEC" w:rsidRDefault="00E33DEC" w:rsidP="00E33DEC">
      <w:pPr>
        <w:rPr>
          <w:lang w:eastAsia="zh-CN"/>
        </w:rPr>
      </w:pPr>
      <w:r>
        <w:rPr>
          <w:rFonts w:hint="eastAsia"/>
          <w:lang w:eastAsia="zh-CN"/>
        </w:rPr>
        <w:t>E</w:t>
      </w:r>
      <w:r>
        <w:rPr>
          <w:lang w:eastAsia="zh-CN"/>
        </w:rPr>
        <w:t>xample:</w:t>
      </w:r>
    </w:p>
    <w:p w14:paraId="2CE92D73" w14:textId="77777777" w:rsidR="00955301" w:rsidRDefault="00955301" w:rsidP="00955301">
      <w:pPr>
        <w:ind w:leftChars="200" w:left="480"/>
        <w:rPr>
          <w:lang w:eastAsia="zh-CN"/>
        </w:rPr>
      </w:pPr>
      <w:r>
        <w:rPr>
          <w:lang w:eastAsia="zh-CN"/>
        </w:rPr>
        <w:t>&lt;type&gt;</w:t>
      </w:r>
      <w:proofErr w:type="spellStart"/>
      <w:r>
        <w:rPr>
          <w:lang w:eastAsia="zh-CN"/>
        </w:rPr>
        <w:t>AI_SceneLabel</w:t>
      </w:r>
      <w:proofErr w:type="spellEnd"/>
      <w:r>
        <w:rPr>
          <w:lang w:eastAsia="zh-CN"/>
        </w:rPr>
        <w:t>&lt;/type&gt;</w:t>
      </w:r>
    </w:p>
    <w:p w14:paraId="0E98B9CA" w14:textId="77777777" w:rsidR="00955301" w:rsidRDefault="00955301" w:rsidP="00955301">
      <w:pPr>
        <w:ind w:leftChars="200" w:left="480"/>
        <w:rPr>
          <w:lang w:eastAsia="zh-CN"/>
        </w:rPr>
      </w:pPr>
      <w:r>
        <w:rPr>
          <w:lang w:eastAsia="zh-CN"/>
        </w:rPr>
        <w:t>&lt;class&gt;Airport&lt;/class&gt;</w:t>
      </w:r>
    </w:p>
    <w:p w14:paraId="5B7A8B91" w14:textId="77777777" w:rsidR="00955301" w:rsidRDefault="00955301" w:rsidP="00955301">
      <w:pPr>
        <w:rPr>
          <w:lang w:eastAsia="zh-CN"/>
        </w:rPr>
      </w:pPr>
    </w:p>
    <w:p w14:paraId="0CF5F213" w14:textId="67B95325" w:rsidR="004663E4" w:rsidRDefault="00CB1B8A" w:rsidP="00955301">
      <w:pPr>
        <w:rPr>
          <w:lang w:val="en-GB" w:eastAsia="zh-CN"/>
        </w:rPr>
      </w:pPr>
      <w:r>
        <w:rPr>
          <w:lang w:val="en-GB" w:eastAsia="zh-CN"/>
        </w:rPr>
        <w:t xml:space="preserve">The </w:t>
      </w:r>
      <w:proofErr w:type="spellStart"/>
      <w:r w:rsidR="004663E4">
        <w:rPr>
          <w:lang w:val="en-GB" w:eastAsia="zh-CN"/>
        </w:rPr>
        <w:t>AI_ObjectLabel</w:t>
      </w:r>
      <w:proofErr w:type="spellEnd"/>
      <w:r w:rsidR="004663E4">
        <w:rPr>
          <w:lang w:val="en-GB" w:eastAsia="zh-CN"/>
        </w:rPr>
        <w:t xml:space="preserve"> object is encoded as </w:t>
      </w:r>
      <w:r w:rsidR="00CA3710">
        <w:rPr>
          <w:lang w:val="en-GB" w:eastAsia="zh-CN"/>
        </w:rPr>
        <w:t>an XML element</w:t>
      </w:r>
      <w:r w:rsidR="004663E4">
        <w:rPr>
          <w:lang w:val="en-GB" w:eastAsia="zh-CN"/>
        </w:rPr>
        <w:t xml:space="preserve"> with properties shown in</w:t>
      </w:r>
      <w:r w:rsidR="00B43D6A">
        <w:rPr>
          <w:lang w:val="en-GB" w:eastAsia="zh-CN"/>
        </w:rPr>
        <w:t xml:space="preserve">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sidR="004663E4">
        <w:rPr>
          <w:lang w:val="en-GB" w:eastAsia="zh-CN"/>
        </w:rPr>
        <w:t>.</w:t>
      </w:r>
    </w:p>
    <w:tbl>
      <w:tblPr>
        <w:tblStyle w:val="af1"/>
        <w:tblW w:w="0" w:type="auto"/>
        <w:tblLook w:val="04A0" w:firstRow="1" w:lastRow="0" w:firstColumn="1" w:lastColumn="0" w:noHBand="0" w:noVBand="1"/>
      </w:tblPr>
      <w:tblGrid>
        <w:gridCol w:w="1808"/>
        <w:gridCol w:w="6822"/>
      </w:tblGrid>
      <w:tr w:rsidR="004663E4" w14:paraId="5159AF17" w14:textId="77777777" w:rsidTr="002522C2">
        <w:tc>
          <w:tcPr>
            <w:tcW w:w="1837" w:type="dxa"/>
          </w:tcPr>
          <w:p w14:paraId="5254867D" w14:textId="4BB7B125" w:rsidR="004663E4" w:rsidRDefault="004663E4" w:rsidP="003A289F">
            <w:r>
              <w:rPr>
                <w:lang w:eastAsia="zh-CN"/>
              </w:rPr>
              <w:t>Requirement</w:t>
            </w:r>
            <w:r w:rsidR="00CB1B8A">
              <w:rPr>
                <w:lang w:eastAsia="zh-CN"/>
              </w:rPr>
              <w:t xml:space="preserve"> 2</w:t>
            </w:r>
            <w:r w:rsidR="001B391A">
              <w:rPr>
                <w:lang w:eastAsia="zh-CN"/>
              </w:rPr>
              <w:t>1</w:t>
            </w:r>
          </w:p>
        </w:tc>
        <w:tc>
          <w:tcPr>
            <w:tcW w:w="7188" w:type="dxa"/>
          </w:tcPr>
          <w:p w14:paraId="0FB83D1C" w14:textId="3C1914A2" w:rsidR="004663E4" w:rsidRDefault="004663E4"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sidR="00B77525">
              <w:rPr>
                <w:lang w:eastAsia="zh-CN"/>
              </w:rPr>
              <w:t>object</w:t>
            </w:r>
            <w:r>
              <w:rPr>
                <w:lang w:eastAsia="zh-CN"/>
              </w:rPr>
              <w:t>label</w:t>
            </w:r>
            <w:proofErr w:type="spellEnd"/>
          </w:p>
          <w:p w14:paraId="2A0D0A87" w14:textId="6113B833" w:rsidR="004663E4" w:rsidRDefault="004663E4" w:rsidP="00955301">
            <w:pPr>
              <w:rPr>
                <w:lang w:eastAsia="zh-CN"/>
              </w:rPr>
            </w:pPr>
            <w:r>
              <w:rPr>
                <w:lang w:eastAsia="zh-CN"/>
              </w:rPr>
              <w:t xml:space="preserve">Each </w:t>
            </w:r>
            <w:proofErr w:type="spellStart"/>
            <w:r>
              <w:rPr>
                <w:lang w:val="en-GB" w:eastAsia="zh-CN"/>
              </w:rPr>
              <w:t>AI_</w:t>
            </w:r>
            <w:r w:rsidR="00B52B46">
              <w:rPr>
                <w:lang w:val="en-GB" w:eastAsia="zh-CN"/>
              </w:rPr>
              <w:t>Object</w:t>
            </w:r>
            <w:r>
              <w:rPr>
                <w:lang w:val="en-GB" w:eastAsia="zh-CN"/>
              </w:rPr>
              <w:t>Label</w:t>
            </w:r>
            <w:proofErr w:type="spellEnd"/>
            <w:r>
              <w:rPr>
                <w:lang w:eastAsia="zh-CN"/>
              </w:rPr>
              <w:t xml:space="preserve"> object </w:t>
            </w:r>
            <w:r w:rsidR="00CB1B8A">
              <w:rPr>
                <w:lang w:eastAsia="zh-CN"/>
              </w:rPr>
              <w:t>SHALL implement the Mandatory properties shown</w:t>
            </w:r>
            <w:r>
              <w:rPr>
                <w:lang w:eastAsia="zh-CN"/>
              </w:rPr>
              <w:t xml:space="preserve"> in </w:t>
            </w:r>
            <w:r w:rsidR="00B43D6A">
              <w:rPr>
                <w:lang w:val="en-GB" w:eastAsia="zh-CN"/>
              </w:rPr>
              <w:fldChar w:fldCharType="begin"/>
            </w:r>
            <w:r w:rsidR="00B43D6A">
              <w:rPr>
                <w:lang w:val="en-GB" w:eastAsia="zh-CN"/>
              </w:rPr>
              <w:instrText xml:space="preserve"> REF _Ref156901229 \h </w:instrText>
            </w:r>
            <w:r w:rsidR="00B43D6A">
              <w:rPr>
                <w:lang w:val="en-GB" w:eastAsia="zh-CN"/>
              </w:rPr>
            </w:r>
            <w:r w:rsidR="00B43D6A">
              <w:rPr>
                <w:lang w:val="en-GB" w:eastAsia="zh-CN"/>
              </w:rPr>
              <w:fldChar w:fldCharType="separate"/>
            </w:r>
            <w:r w:rsidR="00533D51">
              <w:t xml:space="preserve">Table </w:t>
            </w:r>
            <w:r w:rsidR="00533D51">
              <w:rPr>
                <w:noProof/>
              </w:rPr>
              <w:t>11</w:t>
            </w:r>
            <w:r w:rsidR="00B43D6A">
              <w:rPr>
                <w:lang w:val="en-GB" w:eastAsia="zh-CN"/>
              </w:rPr>
              <w:fldChar w:fldCharType="end"/>
            </w:r>
            <w:r>
              <w:rPr>
                <w:lang w:eastAsia="zh-CN"/>
              </w:rPr>
              <w:t>.</w:t>
            </w:r>
          </w:p>
        </w:tc>
      </w:tr>
    </w:tbl>
    <w:p w14:paraId="789EDB38" w14:textId="77777777" w:rsidR="004663E4" w:rsidRPr="006F15EC" w:rsidRDefault="004663E4" w:rsidP="004663E4"/>
    <w:p w14:paraId="014CF9B2" w14:textId="22CDB3C4" w:rsidR="004663E4" w:rsidRDefault="00B43D6A" w:rsidP="00B43D6A">
      <w:pPr>
        <w:pStyle w:val="af4"/>
        <w:jc w:val="center"/>
      </w:pPr>
      <w:bookmarkStart w:id="241" w:name="_Ref156901229"/>
      <w:r>
        <w:t xml:space="preserve">Table </w:t>
      </w:r>
      <w:r w:rsidR="00636FC1">
        <w:fldChar w:fldCharType="begin"/>
      </w:r>
      <w:r w:rsidR="00636FC1">
        <w:instrText xml:space="preserve"> SEQ Table \* ARABIC </w:instrText>
      </w:r>
      <w:r w:rsidR="00636FC1">
        <w:fldChar w:fldCharType="separate"/>
      </w:r>
      <w:r w:rsidR="00533D51">
        <w:rPr>
          <w:noProof/>
        </w:rPr>
        <w:t>11</w:t>
      </w:r>
      <w:r w:rsidR="00636FC1">
        <w:rPr>
          <w:noProof/>
        </w:rPr>
        <w:fldChar w:fldCharType="end"/>
      </w:r>
      <w:bookmarkEnd w:id="241"/>
      <w:r>
        <w:t xml:space="preserve"> </w:t>
      </w:r>
      <w:proofErr w:type="spellStart"/>
      <w:r w:rsidR="004663E4">
        <w:t>AI_</w:t>
      </w:r>
      <w:r w:rsidR="0093582A">
        <w:t>Object</w:t>
      </w:r>
      <w:r w:rsidR="004663E4">
        <w:t>Label</w:t>
      </w:r>
      <w:proofErr w:type="spellEnd"/>
      <w:r w:rsidR="004663E4">
        <w:t xml:space="preserve"> properties</w:t>
      </w:r>
    </w:p>
    <w:tbl>
      <w:tblPr>
        <w:tblStyle w:val="af1"/>
        <w:tblW w:w="0" w:type="auto"/>
        <w:tblLayout w:type="fixed"/>
        <w:tblLook w:val="04A0" w:firstRow="1" w:lastRow="0" w:firstColumn="1" w:lastColumn="0" w:noHBand="0" w:noVBand="1"/>
      </w:tblPr>
      <w:tblGrid>
        <w:gridCol w:w="2157"/>
        <w:gridCol w:w="2158"/>
        <w:gridCol w:w="2157"/>
        <w:gridCol w:w="2158"/>
      </w:tblGrid>
      <w:tr w:rsidR="004663E4" w14:paraId="7CC5F92A" w14:textId="77777777" w:rsidTr="00583478">
        <w:tc>
          <w:tcPr>
            <w:tcW w:w="2157" w:type="dxa"/>
            <w:vAlign w:val="center"/>
          </w:tcPr>
          <w:p w14:paraId="0113C901" w14:textId="0ABD15F9" w:rsidR="004663E4" w:rsidRPr="009A6478" w:rsidRDefault="000622AF" w:rsidP="003A289F">
            <w:pPr>
              <w:jc w:val="center"/>
              <w:rPr>
                <w:b/>
                <w:bCs/>
              </w:rPr>
            </w:pPr>
            <w:r>
              <w:rPr>
                <w:b/>
                <w:bCs/>
              </w:rPr>
              <w:t>XML Property</w:t>
            </w:r>
          </w:p>
        </w:tc>
        <w:tc>
          <w:tcPr>
            <w:tcW w:w="2158" w:type="dxa"/>
            <w:vAlign w:val="center"/>
          </w:tcPr>
          <w:p w14:paraId="6F12ECB3" w14:textId="77777777" w:rsidR="004663E4" w:rsidRPr="009A6478" w:rsidRDefault="004663E4" w:rsidP="003A289F">
            <w:pPr>
              <w:jc w:val="center"/>
              <w:rPr>
                <w:b/>
                <w:bCs/>
              </w:rPr>
            </w:pPr>
            <w:r w:rsidRPr="009A6478">
              <w:rPr>
                <w:b/>
                <w:bCs/>
              </w:rPr>
              <w:t>Definition</w:t>
            </w:r>
          </w:p>
        </w:tc>
        <w:tc>
          <w:tcPr>
            <w:tcW w:w="2157" w:type="dxa"/>
            <w:vAlign w:val="center"/>
          </w:tcPr>
          <w:p w14:paraId="440F835A" w14:textId="77777777" w:rsidR="004663E4" w:rsidRPr="009A6478" w:rsidRDefault="004663E4" w:rsidP="003A289F">
            <w:pPr>
              <w:jc w:val="center"/>
              <w:rPr>
                <w:b/>
                <w:bCs/>
              </w:rPr>
            </w:pPr>
            <w:r w:rsidRPr="009A6478">
              <w:rPr>
                <w:b/>
                <w:bCs/>
              </w:rPr>
              <w:t>Data type and values</w:t>
            </w:r>
          </w:p>
        </w:tc>
        <w:tc>
          <w:tcPr>
            <w:tcW w:w="2158" w:type="dxa"/>
            <w:vAlign w:val="center"/>
          </w:tcPr>
          <w:p w14:paraId="222EE9A4" w14:textId="77777777" w:rsidR="004663E4" w:rsidRPr="009A6478" w:rsidRDefault="004663E4" w:rsidP="003A289F">
            <w:pPr>
              <w:jc w:val="center"/>
              <w:rPr>
                <w:b/>
                <w:bCs/>
              </w:rPr>
            </w:pPr>
            <w:r>
              <w:rPr>
                <w:b/>
                <w:bCs/>
              </w:rPr>
              <w:t>Obligation</w:t>
            </w:r>
          </w:p>
        </w:tc>
      </w:tr>
      <w:tr w:rsidR="004663E4" w14:paraId="3AA9D2CC" w14:textId="77777777" w:rsidTr="00583478">
        <w:tc>
          <w:tcPr>
            <w:tcW w:w="2157" w:type="dxa"/>
            <w:vAlign w:val="center"/>
          </w:tcPr>
          <w:p w14:paraId="51F4B020" w14:textId="77777777" w:rsidR="004663E4" w:rsidRDefault="004663E4" w:rsidP="003A289F">
            <w:pPr>
              <w:rPr>
                <w:lang w:eastAsia="zh-CN"/>
              </w:rPr>
            </w:pPr>
            <w:r>
              <w:rPr>
                <w:rFonts w:hint="eastAsia"/>
                <w:lang w:eastAsia="zh-CN"/>
              </w:rPr>
              <w:t>t</w:t>
            </w:r>
            <w:r>
              <w:rPr>
                <w:lang w:eastAsia="zh-CN"/>
              </w:rPr>
              <w:t>ype</w:t>
            </w:r>
          </w:p>
        </w:tc>
        <w:tc>
          <w:tcPr>
            <w:tcW w:w="2158" w:type="dxa"/>
            <w:vAlign w:val="center"/>
          </w:tcPr>
          <w:p w14:paraId="33159CCF" w14:textId="64AA1CE8" w:rsidR="004663E4" w:rsidRDefault="004663E4" w:rsidP="003A289F">
            <w:pPr>
              <w:rPr>
                <w:lang w:eastAsia="zh-CN"/>
              </w:rPr>
            </w:pPr>
            <w:r>
              <w:rPr>
                <w:lang w:eastAsia="zh-CN"/>
              </w:rPr>
              <w:t xml:space="preserve">Type of the label object at the </w:t>
            </w:r>
            <w:r w:rsidR="005366EF">
              <w:rPr>
                <w:lang w:eastAsia="zh-CN"/>
              </w:rPr>
              <w:t xml:space="preserve">object </w:t>
            </w:r>
            <w:r>
              <w:rPr>
                <w:lang w:eastAsia="zh-CN"/>
              </w:rPr>
              <w:t>level.</w:t>
            </w:r>
          </w:p>
        </w:tc>
        <w:tc>
          <w:tcPr>
            <w:tcW w:w="2157" w:type="dxa"/>
            <w:vAlign w:val="center"/>
          </w:tcPr>
          <w:p w14:paraId="5F2D7B3A" w14:textId="01BD1530" w:rsidR="004663E4" w:rsidRDefault="00FC3581" w:rsidP="003A289F">
            <w:pPr>
              <w:rPr>
                <w:lang w:eastAsia="zh-CN"/>
              </w:rPr>
            </w:pPr>
            <w:r>
              <w:rPr>
                <w:lang w:eastAsia="zh-CN"/>
              </w:rPr>
              <w:t>“</w:t>
            </w:r>
            <w:proofErr w:type="spellStart"/>
            <w:r w:rsidR="00E03C84">
              <w:rPr>
                <w:lang w:eastAsia="zh-CN"/>
              </w:rPr>
              <w:t>AI_</w:t>
            </w:r>
            <w:r w:rsidR="005366EF">
              <w:rPr>
                <w:lang w:eastAsia="zh-CN"/>
              </w:rPr>
              <w:t>Object</w:t>
            </w:r>
            <w:r w:rsidR="004663E4">
              <w:rPr>
                <w:lang w:eastAsia="zh-CN"/>
              </w:rPr>
              <w:t>Label</w:t>
            </w:r>
            <w:proofErr w:type="spellEnd"/>
            <w:r>
              <w:rPr>
                <w:lang w:eastAsia="zh-CN"/>
              </w:rPr>
              <w:t>”</w:t>
            </w:r>
          </w:p>
        </w:tc>
        <w:tc>
          <w:tcPr>
            <w:tcW w:w="2158" w:type="dxa"/>
          </w:tcPr>
          <w:p w14:paraId="6EDD4B97" w14:textId="77777777" w:rsidR="004663E4" w:rsidRDefault="004663E4" w:rsidP="003A289F">
            <w:pPr>
              <w:rPr>
                <w:lang w:eastAsia="zh-CN"/>
              </w:rPr>
            </w:pPr>
            <w:r>
              <w:rPr>
                <w:rFonts w:hint="eastAsia"/>
                <w:lang w:eastAsia="zh-CN"/>
              </w:rPr>
              <w:t>M</w:t>
            </w:r>
            <w:r>
              <w:rPr>
                <w:lang w:eastAsia="zh-CN"/>
              </w:rPr>
              <w:t>andatory</w:t>
            </w:r>
          </w:p>
        </w:tc>
      </w:tr>
      <w:tr w:rsidR="004A56A7" w14:paraId="3002E816" w14:textId="77777777" w:rsidTr="00583478">
        <w:tc>
          <w:tcPr>
            <w:tcW w:w="2157" w:type="dxa"/>
            <w:vAlign w:val="center"/>
          </w:tcPr>
          <w:p w14:paraId="46017901" w14:textId="5983D495" w:rsidR="004A56A7" w:rsidRDefault="004A56A7" w:rsidP="004A56A7">
            <w:pPr>
              <w:rPr>
                <w:lang w:eastAsia="zh-CN"/>
              </w:rPr>
            </w:pPr>
            <w:r>
              <w:rPr>
                <w:rFonts w:hint="eastAsia"/>
                <w:lang w:eastAsia="zh-CN"/>
              </w:rPr>
              <w:t>object</w:t>
            </w:r>
          </w:p>
        </w:tc>
        <w:tc>
          <w:tcPr>
            <w:tcW w:w="2158" w:type="dxa"/>
            <w:vAlign w:val="center"/>
          </w:tcPr>
          <w:p w14:paraId="418C01F1" w14:textId="7AAF5823" w:rsidR="004A56A7" w:rsidRDefault="004A56A7" w:rsidP="004A56A7">
            <w:pPr>
              <w:rPr>
                <w:lang w:eastAsia="zh-CN"/>
              </w:rPr>
            </w:pPr>
            <w:r>
              <w:rPr>
                <w:lang w:eastAsia="zh-CN"/>
              </w:rPr>
              <w:t>Feature</w:t>
            </w:r>
            <w:r>
              <w:rPr>
                <w:rFonts w:hint="eastAsia"/>
                <w:lang w:eastAsia="zh-CN"/>
              </w:rPr>
              <w:t xml:space="preserve"> that represents the position</w:t>
            </w:r>
            <w:r>
              <w:rPr>
                <w:lang w:eastAsia="zh-CN"/>
              </w:rPr>
              <w:t xml:space="preserve"> and </w:t>
            </w:r>
            <w:r>
              <w:rPr>
                <w:lang w:eastAsia="zh-CN"/>
              </w:rPr>
              <w:lastRenderedPageBreak/>
              <w:t>attributes</w:t>
            </w:r>
            <w:r>
              <w:rPr>
                <w:rFonts w:hint="eastAsia"/>
                <w:lang w:eastAsia="zh-CN"/>
              </w:rPr>
              <w:t xml:space="preserve"> of the object</w:t>
            </w:r>
            <w:r>
              <w:rPr>
                <w:lang w:eastAsia="zh-CN"/>
              </w:rPr>
              <w:t>.</w:t>
            </w:r>
            <w:r>
              <w:t xml:space="preserve"> </w:t>
            </w:r>
          </w:p>
        </w:tc>
        <w:tc>
          <w:tcPr>
            <w:tcW w:w="2157" w:type="dxa"/>
            <w:vAlign w:val="center"/>
          </w:tcPr>
          <w:p w14:paraId="33334794" w14:textId="74BCB706" w:rsidR="004A56A7" w:rsidRDefault="00C54DC8" w:rsidP="00C54DC8">
            <w:pPr>
              <w:rPr>
                <w:lang w:eastAsia="zh-CN"/>
              </w:rPr>
            </w:pPr>
            <w:r w:rsidRPr="009B7480" w:rsidDel="00C54DC8">
              <w:rPr>
                <w:lang w:eastAsia="zh-CN"/>
              </w:rPr>
              <w:lastRenderedPageBreak/>
              <w:t xml:space="preserve"> </w:t>
            </w:r>
            <w:r w:rsidR="009B7480" w:rsidRPr="009B7480">
              <w:rPr>
                <w:lang w:eastAsia="zh-CN"/>
              </w:rPr>
              <w:t>Feature</w:t>
            </w:r>
            <w:r w:rsidR="004A56A7">
              <w:rPr>
                <w:rFonts w:hint="eastAsia"/>
                <w:lang w:eastAsia="zh-CN"/>
              </w:rPr>
              <w:t xml:space="preserve"> [</w:t>
            </w:r>
            <w:proofErr w:type="gramStart"/>
            <w:r w:rsidR="004A56A7">
              <w:rPr>
                <w:lang w:eastAsia="zh-CN"/>
              </w:rPr>
              <w:t>0..</w:t>
            </w:r>
            <w:proofErr w:type="gramEnd"/>
            <w:r w:rsidR="004A56A7">
              <w:rPr>
                <w:lang w:eastAsia="zh-CN"/>
              </w:rPr>
              <w:t>1</w:t>
            </w:r>
            <w:r w:rsidR="004A56A7">
              <w:rPr>
                <w:rFonts w:hint="eastAsia"/>
                <w:lang w:eastAsia="zh-CN"/>
              </w:rPr>
              <w:t>]</w:t>
            </w:r>
          </w:p>
        </w:tc>
        <w:tc>
          <w:tcPr>
            <w:tcW w:w="2158" w:type="dxa"/>
          </w:tcPr>
          <w:p w14:paraId="514DC81D" w14:textId="0003876C" w:rsidR="004A56A7" w:rsidRDefault="00CB1B8A" w:rsidP="004A56A7">
            <w:pPr>
              <w:rPr>
                <w:lang w:eastAsia="zh-CN"/>
              </w:rPr>
            </w:pPr>
            <w:r>
              <w:rPr>
                <w:rFonts w:hint="eastAsia"/>
                <w:lang w:eastAsia="zh-CN"/>
              </w:rPr>
              <w:t>M</w:t>
            </w:r>
            <w:r>
              <w:rPr>
                <w:lang w:eastAsia="zh-CN"/>
              </w:rPr>
              <w:t>andatory</w:t>
            </w:r>
          </w:p>
        </w:tc>
      </w:tr>
      <w:tr w:rsidR="008B7391" w14:paraId="04EAD331" w14:textId="77777777" w:rsidTr="00583478">
        <w:tc>
          <w:tcPr>
            <w:tcW w:w="2157" w:type="dxa"/>
            <w:vAlign w:val="center"/>
          </w:tcPr>
          <w:p w14:paraId="2008A82A" w14:textId="6FC7AD1B" w:rsidR="008B7391" w:rsidRDefault="008B7391" w:rsidP="008B7391">
            <w:pPr>
              <w:rPr>
                <w:lang w:eastAsia="zh-CN"/>
              </w:rPr>
            </w:pPr>
            <w:proofErr w:type="spellStart"/>
            <w:r>
              <w:rPr>
                <w:lang w:eastAsia="zh-CN"/>
              </w:rPr>
              <w:t>bbox</w:t>
            </w:r>
            <w:r>
              <w:rPr>
                <w:rFonts w:hint="eastAsia"/>
                <w:lang w:eastAsia="zh-CN"/>
              </w:rPr>
              <w:t>Type</w:t>
            </w:r>
            <w:proofErr w:type="spellEnd"/>
          </w:p>
        </w:tc>
        <w:tc>
          <w:tcPr>
            <w:tcW w:w="2158" w:type="dxa"/>
            <w:vAlign w:val="center"/>
          </w:tcPr>
          <w:p w14:paraId="072814C0" w14:textId="5A48D161" w:rsidR="008B7391" w:rsidRDefault="008B7391" w:rsidP="008B7391">
            <w:r>
              <w:rPr>
                <w:rFonts w:hint="eastAsia"/>
                <w:lang w:eastAsia="zh-CN"/>
              </w:rPr>
              <w:t xml:space="preserve">Type of the </w:t>
            </w:r>
            <w:proofErr w:type="spellStart"/>
            <w:r>
              <w:rPr>
                <w:lang w:eastAsia="zh-CN"/>
              </w:rPr>
              <w:t>bbox</w:t>
            </w:r>
            <w:proofErr w:type="spellEnd"/>
            <w:r>
              <w:rPr>
                <w:rFonts w:hint="eastAsia"/>
                <w:lang w:eastAsia="zh-CN"/>
              </w:rPr>
              <w:t>.</w:t>
            </w:r>
          </w:p>
        </w:tc>
        <w:tc>
          <w:tcPr>
            <w:tcW w:w="2157" w:type="dxa"/>
            <w:vAlign w:val="center"/>
          </w:tcPr>
          <w:p w14:paraId="27B0B3C9" w14:textId="6D9A8EC3"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0..</w:t>
            </w:r>
            <w:proofErr w:type="gramEnd"/>
            <w:r w:rsidR="008B7391">
              <w:rPr>
                <w:lang w:eastAsia="zh-CN"/>
              </w:rPr>
              <w:t>1</w:t>
            </w:r>
            <w:r w:rsidR="008B7391">
              <w:rPr>
                <w:rFonts w:hint="eastAsia"/>
                <w:lang w:eastAsia="zh-CN"/>
              </w:rPr>
              <w:t>]</w:t>
            </w:r>
          </w:p>
        </w:tc>
        <w:tc>
          <w:tcPr>
            <w:tcW w:w="2158" w:type="dxa"/>
          </w:tcPr>
          <w:p w14:paraId="40EDFC0A" w14:textId="15D86D52" w:rsidR="008B7391" w:rsidRDefault="008B7391" w:rsidP="008B7391">
            <w:pPr>
              <w:rPr>
                <w:lang w:eastAsia="zh-CN"/>
              </w:rPr>
            </w:pPr>
            <w:r>
              <w:rPr>
                <w:rFonts w:hint="eastAsia"/>
                <w:lang w:eastAsia="zh-CN"/>
              </w:rPr>
              <w:t>O</w:t>
            </w:r>
            <w:r>
              <w:rPr>
                <w:lang w:eastAsia="zh-CN"/>
              </w:rPr>
              <w:t>ptional</w:t>
            </w:r>
          </w:p>
        </w:tc>
      </w:tr>
      <w:tr w:rsidR="008B7391" w14:paraId="38EEE76E" w14:textId="77777777" w:rsidTr="00583478">
        <w:tc>
          <w:tcPr>
            <w:tcW w:w="2157" w:type="dxa"/>
            <w:vAlign w:val="center"/>
          </w:tcPr>
          <w:p w14:paraId="0ABD55EC" w14:textId="37EEFDC3" w:rsidR="008B7391" w:rsidRDefault="008B7391" w:rsidP="008B7391">
            <w:pPr>
              <w:rPr>
                <w:lang w:eastAsia="zh-CN"/>
              </w:rPr>
            </w:pPr>
            <w:r>
              <w:rPr>
                <w:rFonts w:hint="eastAsia"/>
                <w:lang w:eastAsia="zh-CN"/>
              </w:rPr>
              <w:t>class</w:t>
            </w:r>
          </w:p>
        </w:tc>
        <w:tc>
          <w:tcPr>
            <w:tcW w:w="2158" w:type="dxa"/>
            <w:vAlign w:val="center"/>
          </w:tcPr>
          <w:p w14:paraId="1C95E6AC" w14:textId="5DDF22A4" w:rsidR="008B7391" w:rsidRDefault="008B7391" w:rsidP="008B7391">
            <w:r>
              <w:rPr>
                <w:rFonts w:hint="eastAsia"/>
                <w:lang w:eastAsia="zh-CN"/>
              </w:rPr>
              <w:t>Class</w:t>
            </w:r>
            <w:r>
              <w:rPr>
                <w:lang w:eastAsia="zh-CN"/>
              </w:rPr>
              <w:t xml:space="preserve"> that records the semantic of the object type.</w:t>
            </w:r>
          </w:p>
        </w:tc>
        <w:tc>
          <w:tcPr>
            <w:tcW w:w="2157" w:type="dxa"/>
            <w:vAlign w:val="center"/>
          </w:tcPr>
          <w:p w14:paraId="3DBF2735" w14:textId="5610ED17" w:rsidR="008B7391" w:rsidRDefault="00311DDE" w:rsidP="008B7391">
            <w:proofErr w:type="spellStart"/>
            <w:r>
              <w:rPr>
                <w:rFonts w:hint="eastAsia"/>
                <w:lang w:eastAsia="zh-CN"/>
              </w:rPr>
              <w:t>CharacterString</w:t>
            </w:r>
            <w:proofErr w:type="spellEnd"/>
            <w:r w:rsidR="008B7391">
              <w:rPr>
                <w:rFonts w:hint="eastAsia"/>
                <w:lang w:eastAsia="zh-CN"/>
              </w:rPr>
              <w:t xml:space="preserve"> [</w:t>
            </w:r>
            <w:proofErr w:type="gramStart"/>
            <w:r w:rsidR="008B7391">
              <w:rPr>
                <w:lang w:eastAsia="zh-CN"/>
              </w:rPr>
              <w:t>1..</w:t>
            </w:r>
            <w:proofErr w:type="gramEnd"/>
            <w:r w:rsidR="008B7391">
              <w:rPr>
                <w:lang w:eastAsia="zh-CN"/>
              </w:rPr>
              <w:t>1</w:t>
            </w:r>
            <w:r w:rsidR="008B7391">
              <w:rPr>
                <w:rFonts w:hint="eastAsia"/>
                <w:lang w:eastAsia="zh-CN"/>
              </w:rPr>
              <w:t>]</w:t>
            </w:r>
          </w:p>
        </w:tc>
        <w:tc>
          <w:tcPr>
            <w:tcW w:w="2158" w:type="dxa"/>
          </w:tcPr>
          <w:p w14:paraId="694FE41C" w14:textId="2D4C6858" w:rsidR="008B7391" w:rsidRDefault="008B7391" w:rsidP="008B7391">
            <w:pPr>
              <w:rPr>
                <w:lang w:eastAsia="zh-CN"/>
              </w:rPr>
            </w:pPr>
            <w:r>
              <w:rPr>
                <w:rFonts w:hint="eastAsia"/>
                <w:lang w:eastAsia="zh-CN"/>
              </w:rPr>
              <w:t>M</w:t>
            </w:r>
            <w:r>
              <w:rPr>
                <w:lang w:eastAsia="zh-CN"/>
              </w:rPr>
              <w:t>andatory</w:t>
            </w:r>
          </w:p>
        </w:tc>
      </w:tr>
      <w:tr w:rsidR="0012698A" w14:paraId="2885B357" w14:textId="77777777" w:rsidTr="00583478">
        <w:tc>
          <w:tcPr>
            <w:tcW w:w="2157" w:type="dxa"/>
            <w:vAlign w:val="center"/>
          </w:tcPr>
          <w:p w14:paraId="5A30EC8C" w14:textId="10C8F51D" w:rsidR="0012698A" w:rsidRDefault="0012698A" w:rsidP="0012698A">
            <w:pPr>
              <w:rPr>
                <w:lang w:eastAsia="zh-CN"/>
              </w:rPr>
            </w:pPr>
            <w:proofErr w:type="spellStart"/>
            <w:r>
              <w:rPr>
                <w:rFonts w:hint="eastAsia"/>
                <w:lang w:eastAsia="zh-CN"/>
              </w:rPr>
              <w:t>d</w:t>
            </w:r>
            <w:r>
              <w:rPr>
                <w:lang w:eastAsia="zh-CN"/>
              </w:rPr>
              <w:t>ateTime</w:t>
            </w:r>
            <w:proofErr w:type="spellEnd"/>
          </w:p>
        </w:tc>
        <w:tc>
          <w:tcPr>
            <w:tcW w:w="2158" w:type="dxa"/>
            <w:vAlign w:val="center"/>
          </w:tcPr>
          <w:p w14:paraId="21EFACE0" w14:textId="0708A6B3" w:rsidR="0012698A" w:rsidRDefault="0012698A" w:rsidP="0012698A">
            <w:pPr>
              <w:rPr>
                <w:lang w:eastAsia="zh-CN"/>
              </w:rPr>
            </w:pPr>
            <w:r>
              <w:rPr>
                <w:lang w:eastAsia="zh-CN"/>
              </w:rPr>
              <w:t>Created time of the object label.</w:t>
            </w:r>
          </w:p>
        </w:tc>
        <w:tc>
          <w:tcPr>
            <w:tcW w:w="2157" w:type="dxa"/>
            <w:vAlign w:val="center"/>
          </w:tcPr>
          <w:p w14:paraId="02C7C414" w14:textId="5DAD819D" w:rsidR="0012698A" w:rsidRDefault="00311DDE" w:rsidP="0012698A">
            <w:pPr>
              <w:rPr>
                <w:lang w:eastAsia="zh-CN"/>
              </w:rPr>
            </w:pPr>
            <w:proofErr w:type="spellStart"/>
            <w:r>
              <w:rPr>
                <w:lang w:eastAsia="zh-CN"/>
              </w:rPr>
              <w:t>DateTime</w:t>
            </w:r>
            <w:proofErr w:type="spellEnd"/>
            <w:r w:rsidR="0012698A">
              <w:rPr>
                <w:lang w:eastAsia="zh-CN"/>
              </w:rPr>
              <w:t xml:space="preserve"> [</w:t>
            </w:r>
            <w:proofErr w:type="gramStart"/>
            <w:r w:rsidR="0012698A">
              <w:rPr>
                <w:lang w:eastAsia="zh-CN"/>
              </w:rPr>
              <w:t>0..</w:t>
            </w:r>
            <w:proofErr w:type="gramEnd"/>
            <w:r w:rsidR="0012698A">
              <w:rPr>
                <w:lang w:eastAsia="zh-CN"/>
              </w:rPr>
              <w:t>1]</w:t>
            </w:r>
          </w:p>
        </w:tc>
        <w:tc>
          <w:tcPr>
            <w:tcW w:w="2158" w:type="dxa"/>
          </w:tcPr>
          <w:p w14:paraId="44B9D74E" w14:textId="1B057007" w:rsidR="0012698A" w:rsidRDefault="0012698A" w:rsidP="0012698A">
            <w:pPr>
              <w:rPr>
                <w:lang w:eastAsia="zh-CN"/>
              </w:rPr>
            </w:pPr>
            <w:r>
              <w:rPr>
                <w:rFonts w:hint="eastAsia"/>
                <w:lang w:eastAsia="zh-CN"/>
              </w:rPr>
              <w:t>O</w:t>
            </w:r>
            <w:r>
              <w:rPr>
                <w:lang w:eastAsia="zh-CN"/>
              </w:rPr>
              <w:t>ptional</w:t>
            </w:r>
          </w:p>
        </w:tc>
      </w:tr>
    </w:tbl>
    <w:p w14:paraId="3FB4C42F" w14:textId="77777777" w:rsidR="004663E4" w:rsidRDefault="004663E4" w:rsidP="004663E4"/>
    <w:p w14:paraId="14D7208F" w14:textId="77777777" w:rsidR="004663E4" w:rsidRDefault="004663E4" w:rsidP="004663E4">
      <w:pPr>
        <w:rPr>
          <w:lang w:eastAsia="zh-CN"/>
        </w:rPr>
      </w:pPr>
      <w:r>
        <w:rPr>
          <w:rFonts w:hint="eastAsia"/>
          <w:lang w:eastAsia="zh-CN"/>
        </w:rPr>
        <w:t>E</w:t>
      </w:r>
      <w:r>
        <w:rPr>
          <w:lang w:eastAsia="zh-CN"/>
        </w:rPr>
        <w:t>xample:</w:t>
      </w:r>
    </w:p>
    <w:p w14:paraId="18C00F73" w14:textId="37BF3950" w:rsidR="004663E4" w:rsidRDefault="00D326F4" w:rsidP="00D326F4">
      <w:pPr>
        <w:ind w:leftChars="200" w:left="480"/>
        <w:rPr>
          <w:lang w:eastAsia="zh-CN"/>
        </w:rPr>
      </w:pPr>
      <w:r>
        <w:rPr>
          <w:lang w:eastAsia="zh-CN"/>
        </w:rPr>
        <w:t>&lt;</w:t>
      </w:r>
      <w:r w:rsidR="004663E4">
        <w:rPr>
          <w:lang w:eastAsia="zh-CN"/>
        </w:rPr>
        <w:t>type</w:t>
      </w:r>
      <w:r>
        <w:rPr>
          <w:lang w:eastAsia="zh-CN"/>
        </w:rPr>
        <w:t>&gt;</w:t>
      </w:r>
      <w:proofErr w:type="spellStart"/>
      <w:r w:rsidR="00574A16">
        <w:rPr>
          <w:lang w:eastAsia="zh-CN"/>
        </w:rPr>
        <w:t>AI_</w:t>
      </w:r>
      <w:r w:rsidR="007302A6">
        <w:rPr>
          <w:lang w:eastAsia="zh-CN"/>
        </w:rPr>
        <w:t>Object</w:t>
      </w:r>
      <w:r w:rsidR="004663E4">
        <w:rPr>
          <w:lang w:eastAsia="zh-CN"/>
        </w:rPr>
        <w:t>Label</w:t>
      </w:r>
      <w:proofErr w:type="spellEnd"/>
      <w:r>
        <w:rPr>
          <w:lang w:eastAsia="zh-CN"/>
        </w:rPr>
        <w:t>&lt;/type&gt;</w:t>
      </w:r>
    </w:p>
    <w:p w14:paraId="59B7EB41" w14:textId="77777777" w:rsidR="00D326F4" w:rsidRDefault="00D326F4" w:rsidP="00D326F4">
      <w:pPr>
        <w:ind w:leftChars="200" w:left="480"/>
        <w:rPr>
          <w:lang w:eastAsia="zh-CN"/>
        </w:rPr>
      </w:pPr>
      <w:r>
        <w:rPr>
          <w:lang w:eastAsia="zh-CN"/>
        </w:rPr>
        <w:t>&lt;class&gt;Pedestrian&lt;/class&gt;</w:t>
      </w:r>
    </w:p>
    <w:p w14:paraId="7FC90D3A" w14:textId="77777777" w:rsidR="00D326F4" w:rsidRDefault="00D326F4" w:rsidP="00D326F4">
      <w:pPr>
        <w:ind w:leftChars="200" w:left="480"/>
        <w:rPr>
          <w:lang w:eastAsia="zh-CN"/>
        </w:rPr>
      </w:pPr>
      <w:r>
        <w:rPr>
          <w:lang w:eastAsia="zh-CN"/>
        </w:rPr>
        <w:t>&lt;object&gt;</w:t>
      </w:r>
    </w:p>
    <w:p w14:paraId="5F0D6A7F"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20BB70DE"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1E5A93F" w14:textId="77777777" w:rsidR="00D326F4" w:rsidRDefault="00D326F4" w:rsidP="00D326F4">
      <w:pPr>
        <w:ind w:leftChars="200" w:left="480"/>
        <w:rPr>
          <w:lang w:eastAsia="zh-CN"/>
        </w:rPr>
      </w:pPr>
      <w:r>
        <w:rPr>
          <w:lang w:eastAsia="zh-CN"/>
        </w:rPr>
        <w:tab/>
      </w:r>
      <w:r>
        <w:rPr>
          <w:lang w:eastAsia="zh-CN"/>
        </w:rPr>
        <w:tab/>
      </w:r>
      <w:r>
        <w:rPr>
          <w:lang w:eastAsia="zh-CN"/>
        </w:rPr>
        <w:tab/>
        <w:t>&lt;truncated&gt;0.0&lt;/truncated&gt;</w:t>
      </w:r>
    </w:p>
    <w:p w14:paraId="729AC35B" w14:textId="77777777" w:rsidR="00D326F4" w:rsidRDefault="00D326F4" w:rsidP="00D326F4">
      <w:pPr>
        <w:ind w:leftChars="200" w:left="480"/>
        <w:rPr>
          <w:lang w:eastAsia="zh-CN"/>
        </w:rPr>
      </w:pPr>
      <w:r>
        <w:rPr>
          <w:lang w:eastAsia="zh-CN"/>
        </w:rPr>
        <w:tab/>
      </w:r>
      <w:r>
        <w:rPr>
          <w:lang w:eastAsia="zh-CN"/>
        </w:rPr>
        <w:tab/>
      </w:r>
      <w:r>
        <w:rPr>
          <w:lang w:eastAsia="zh-CN"/>
        </w:rPr>
        <w:tab/>
        <w:t>&lt;occluded&gt;0&lt;/occluded&gt;</w:t>
      </w:r>
    </w:p>
    <w:p w14:paraId="3645625C" w14:textId="77777777" w:rsidR="00D326F4" w:rsidRDefault="00D326F4" w:rsidP="00D326F4">
      <w:pPr>
        <w:ind w:leftChars="200" w:left="480"/>
        <w:rPr>
          <w:lang w:eastAsia="zh-CN"/>
        </w:rPr>
      </w:pPr>
      <w:r>
        <w:rPr>
          <w:lang w:eastAsia="zh-CN"/>
        </w:rPr>
        <w:tab/>
      </w:r>
      <w:r>
        <w:rPr>
          <w:lang w:eastAsia="zh-CN"/>
        </w:rPr>
        <w:tab/>
      </w:r>
      <w:r>
        <w:rPr>
          <w:lang w:eastAsia="zh-CN"/>
        </w:rPr>
        <w:tab/>
        <w:t>&lt;alpha&gt;-0.2&lt;/alpha&gt;</w:t>
      </w:r>
    </w:p>
    <w:p w14:paraId="1EDB3745"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gml:GenericMetaData</w:t>
      </w:r>
      <w:proofErr w:type="spellEnd"/>
      <w:proofErr w:type="gramEnd"/>
      <w:r>
        <w:rPr>
          <w:lang w:eastAsia="zh-CN"/>
        </w:rPr>
        <w:t>&gt;</w:t>
      </w:r>
    </w:p>
    <w:p w14:paraId="5AE40F5B" w14:textId="77777777" w:rsidR="00D326F4" w:rsidRDefault="00D326F4" w:rsidP="00D326F4">
      <w:pPr>
        <w:ind w:leftChars="200" w:left="480"/>
        <w:rPr>
          <w:lang w:eastAsia="zh-CN"/>
        </w:rPr>
      </w:pPr>
      <w:r>
        <w:rPr>
          <w:lang w:eastAsia="zh-CN"/>
        </w:rPr>
        <w:tab/>
        <w:t>&lt;/</w:t>
      </w:r>
      <w:proofErr w:type="spellStart"/>
      <w:proofErr w:type="gramStart"/>
      <w:r>
        <w:rPr>
          <w:lang w:eastAsia="zh-CN"/>
        </w:rPr>
        <w:t>gml:metaDataProperty</w:t>
      </w:r>
      <w:proofErr w:type="spellEnd"/>
      <w:proofErr w:type="gramEnd"/>
      <w:r>
        <w:rPr>
          <w:lang w:eastAsia="zh-CN"/>
        </w:rPr>
        <w:t>&gt;</w:t>
      </w:r>
    </w:p>
    <w:p w14:paraId="7A2E0639"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52B1B5B0"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693F9E2"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75E5F784"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1255676F"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716DD72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1DE2E39C" w14:textId="77777777" w:rsidR="00D326F4" w:rsidRDefault="00D326F4" w:rsidP="00D326F4">
      <w:pPr>
        <w:ind w:leftChars="200" w:left="480"/>
        <w:rPr>
          <w:lang w:eastAsia="zh-CN"/>
        </w:rPr>
      </w:pPr>
      <w:r>
        <w:rPr>
          <w:lang w:eastAsia="zh-CN"/>
        </w:rPr>
        <w:lastRenderedPageBreak/>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24428A40"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51.556272 -0.2803943 51.5562758 -0.2787397 51.5556539 -0.278736 51.5556501 -0.2803906 51.556272 -0.2803943</w:t>
      </w:r>
    </w:p>
    <w:p w14:paraId="27BE840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gml:posList</w:t>
      </w:r>
      <w:proofErr w:type="spellEnd"/>
      <w:proofErr w:type="gramEnd"/>
      <w:r>
        <w:rPr>
          <w:lang w:eastAsia="zh-CN"/>
        </w:rPr>
        <w:t>&gt;</w:t>
      </w:r>
    </w:p>
    <w:p w14:paraId="52DBE505"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gml:LinearRing</w:t>
      </w:r>
      <w:proofErr w:type="spellEnd"/>
      <w:proofErr w:type="gramEnd"/>
      <w:r>
        <w:rPr>
          <w:lang w:eastAsia="zh-CN"/>
        </w:rPr>
        <w:t>&gt;</w:t>
      </w:r>
    </w:p>
    <w:p w14:paraId="58EDE0E8"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r>
      <w:r>
        <w:rPr>
          <w:lang w:eastAsia="zh-CN"/>
        </w:rPr>
        <w:tab/>
        <w:t>&lt;/</w:t>
      </w:r>
      <w:proofErr w:type="spellStart"/>
      <w:proofErr w:type="gramStart"/>
      <w:r>
        <w:rPr>
          <w:lang w:eastAsia="zh-CN"/>
        </w:rPr>
        <w:t>gml:exterior</w:t>
      </w:r>
      <w:proofErr w:type="spellEnd"/>
      <w:proofErr w:type="gramEnd"/>
      <w:r>
        <w:rPr>
          <w:lang w:eastAsia="zh-CN"/>
        </w:rPr>
        <w:t>&gt;</w:t>
      </w:r>
    </w:p>
    <w:p w14:paraId="38DA1A4B" w14:textId="77777777" w:rsidR="00D326F4" w:rsidRDefault="00D326F4" w:rsidP="00D326F4">
      <w:pPr>
        <w:ind w:leftChars="200" w:left="480"/>
        <w:rPr>
          <w:lang w:eastAsia="zh-CN"/>
        </w:rPr>
      </w:pPr>
      <w:r>
        <w:rPr>
          <w:lang w:eastAsia="zh-CN"/>
        </w:rPr>
        <w:tab/>
      </w:r>
      <w:r>
        <w:rPr>
          <w:lang w:eastAsia="zh-CN"/>
        </w:rPr>
        <w:tab/>
      </w:r>
      <w:r>
        <w:rPr>
          <w:lang w:eastAsia="zh-CN"/>
        </w:rPr>
        <w:tab/>
      </w:r>
      <w:r>
        <w:rPr>
          <w:lang w:eastAsia="zh-CN"/>
        </w:rPr>
        <w:tab/>
        <w:t>&lt;/</w:t>
      </w:r>
      <w:proofErr w:type="spellStart"/>
      <w:proofErr w:type="gramStart"/>
      <w:r>
        <w:rPr>
          <w:lang w:eastAsia="zh-CN"/>
        </w:rPr>
        <w:t>gml:Polygon</w:t>
      </w:r>
      <w:proofErr w:type="spellEnd"/>
      <w:proofErr w:type="gramEnd"/>
      <w:r>
        <w:rPr>
          <w:lang w:eastAsia="zh-CN"/>
        </w:rPr>
        <w:t>&gt;</w:t>
      </w:r>
    </w:p>
    <w:p w14:paraId="222F8C4F" w14:textId="77777777" w:rsidR="00D326F4" w:rsidRDefault="00D326F4" w:rsidP="00D326F4">
      <w:pPr>
        <w:ind w:leftChars="200" w:left="480"/>
        <w:rPr>
          <w:lang w:eastAsia="zh-CN"/>
        </w:rPr>
      </w:pPr>
      <w:r>
        <w:rPr>
          <w:lang w:eastAsia="zh-CN"/>
        </w:rPr>
        <w:tab/>
      </w:r>
      <w:r>
        <w:rPr>
          <w:lang w:eastAsia="zh-CN"/>
        </w:rPr>
        <w:tab/>
      </w:r>
      <w:r>
        <w:rPr>
          <w:lang w:eastAsia="zh-CN"/>
        </w:rPr>
        <w:tab/>
        <w:t>&lt;/</w:t>
      </w:r>
      <w:proofErr w:type="spellStart"/>
      <w:proofErr w:type="gramStart"/>
      <w:r>
        <w:rPr>
          <w:lang w:eastAsia="zh-CN"/>
        </w:rPr>
        <w:t>gml:element</w:t>
      </w:r>
      <w:proofErr w:type="spellEnd"/>
      <w:proofErr w:type="gramEnd"/>
      <w:r>
        <w:rPr>
          <w:lang w:eastAsia="zh-CN"/>
        </w:rPr>
        <w:t>&gt;</w:t>
      </w:r>
    </w:p>
    <w:p w14:paraId="15267D1B" w14:textId="77777777" w:rsidR="00D326F4" w:rsidRDefault="00D326F4" w:rsidP="00D326F4">
      <w:pPr>
        <w:ind w:leftChars="200" w:left="480"/>
        <w:rPr>
          <w:lang w:eastAsia="zh-CN"/>
        </w:rPr>
      </w:pPr>
      <w:r>
        <w:rPr>
          <w:lang w:eastAsia="zh-CN"/>
        </w:rPr>
        <w:tab/>
      </w:r>
      <w:r>
        <w:rPr>
          <w:lang w:eastAsia="zh-CN"/>
        </w:rPr>
        <w:tab/>
        <w:t>&lt;/</w:t>
      </w:r>
      <w:proofErr w:type="spellStart"/>
      <w:proofErr w:type="gramStart"/>
      <w:r>
        <w:rPr>
          <w:lang w:eastAsia="zh-CN"/>
        </w:rPr>
        <w:t>gml:GeometricComplex</w:t>
      </w:r>
      <w:proofErr w:type="spellEnd"/>
      <w:proofErr w:type="gramEnd"/>
      <w:r>
        <w:rPr>
          <w:lang w:eastAsia="zh-CN"/>
        </w:rPr>
        <w:t>&gt;</w:t>
      </w:r>
    </w:p>
    <w:p w14:paraId="009A3673" w14:textId="77777777" w:rsidR="00D326F4" w:rsidRDefault="00D326F4" w:rsidP="00D326F4">
      <w:pPr>
        <w:ind w:leftChars="200" w:left="480"/>
        <w:rPr>
          <w:lang w:eastAsia="zh-CN"/>
        </w:rPr>
      </w:pPr>
      <w:r>
        <w:rPr>
          <w:lang w:eastAsia="zh-CN"/>
        </w:rPr>
        <w:tab/>
        <w:t>&lt;/</w:t>
      </w:r>
      <w:proofErr w:type="spellStart"/>
      <w:proofErr w:type="gramStart"/>
      <w:r>
        <w:rPr>
          <w:lang w:eastAsia="zh-CN"/>
        </w:rPr>
        <w:t>gml:location</w:t>
      </w:r>
      <w:proofErr w:type="spellEnd"/>
      <w:proofErr w:type="gramEnd"/>
      <w:r>
        <w:rPr>
          <w:lang w:eastAsia="zh-CN"/>
        </w:rPr>
        <w:t>&gt;</w:t>
      </w:r>
    </w:p>
    <w:p w14:paraId="372791C0" w14:textId="77777777" w:rsidR="00D326F4" w:rsidRDefault="00D326F4" w:rsidP="00D326F4">
      <w:pPr>
        <w:ind w:leftChars="200" w:left="480"/>
        <w:rPr>
          <w:lang w:eastAsia="zh-CN"/>
        </w:rPr>
      </w:pPr>
      <w:r>
        <w:rPr>
          <w:lang w:eastAsia="zh-CN"/>
        </w:rPr>
        <w:t>&lt;/object&gt;</w:t>
      </w:r>
    </w:p>
    <w:p w14:paraId="6EBAD17A" w14:textId="672449D5" w:rsidR="00D326F4" w:rsidRDefault="00D326F4" w:rsidP="00D326F4">
      <w:pPr>
        <w:ind w:leftChars="200" w:left="480"/>
        <w:rPr>
          <w:lang w:eastAsia="zh-CN"/>
        </w:rPr>
      </w:pPr>
      <w:r>
        <w:rPr>
          <w:lang w:eastAsia="zh-CN"/>
        </w:rPr>
        <w:t>&lt;</w:t>
      </w:r>
      <w:proofErr w:type="spellStart"/>
      <w:r>
        <w:rPr>
          <w:lang w:eastAsia="zh-CN"/>
        </w:rPr>
        <w:t>bboxType</w:t>
      </w:r>
      <w:proofErr w:type="spellEnd"/>
      <w:r>
        <w:rPr>
          <w:lang w:eastAsia="zh-CN"/>
        </w:rPr>
        <w:t xml:space="preserve">&gt;Horizontal </w:t>
      </w:r>
      <w:proofErr w:type="spellStart"/>
      <w:r>
        <w:rPr>
          <w:lang w:eastAsia="zh-CN"/>
        </w:rPr>
        <w:t>BBox</w:t>
      </w:r>
      <w:proofErr w:type="spellEnd"/>
      <w:r>
        <w:rPr>
          <w:lang w:eastAsia="zh-CN"/>
        </w:rPr>
        <w:t>&lt;/</w:t>
      </w:r>
      <w:proofErr w:type="spellStart"/>
      <w:r>
        <w:rPr>
          <w:lang w:eastAsia="zh-CN"/>
        </w:rPr>
        <w:t>bboxType</w:t>
      </w:r>
      <w:proofErr w:type="spellEnd"/>
      <w:r>
        <w:rPr>
          <w:lang w:eastAsia="zh-CN"/>
        </w:rPr>
        <w:t>&gt;</w:t>
      </w:r>
    </w:p>
    <w:p w14:paraId="763165F0" w14:textId="77777777" w:rsidR="00D32BCB" w:rsidRDefault="00D32BCB" w:rsidP="00984F0B">
      <w:pPr>
        <w:rPr>
          <w:lang w:eastAsia="zh-CN"/>
        </w:rPr>
      </w:pPr>
    </w:p>
    <w:p w14:paraId="2EA84983" w14:textId="226EFD39" w:rsidR="00FE5AED" w:rsidRDefault="00CB1B8A" w:rsidP="00FE5AED">
      <w:pPr>
        <w:rPr>
          <w:lang w:val="en-GB" w:eastAsia="zh-CN"/>
        </w:rPr>
      </w:pPr>
      <w:r>
        <w:rPr>
          <w:lang w:val="en-GB" w:eastAsia="zh-CN"/>
        </w:rPr>
        <w:t xml:space="preserve">The </w:t>
      </w:r>
      <w:proofErr w:type="spellStart"/>
      <w:r w:rsidR="00FE5AED">
        <w:rPr>
          <w:lang w:val="en-GB" w:eastAsia="zh-CN"/>
        </w:rPr>
        <w:t>AI_PixelLabel</w:t>
      </w:r>
      <w:proofErr w:type="spellEnd"/>
      <w:r w:rsidR="00FE5AED">
        <w:rPr>
          <w:lang w:val="en-GB" w:eastAsia="zh-CN"/>
        </w:rPr>
        <w:t xml:space="preserve"> object is encoded as </w:t>
      </w:r>
      <w:r w:rsidR="00CA3710">
        <w:rPr>
          <w:lang w:val="en-GB" w:eastAsia="zh-CN"/>
        </w:rPr>
        <w:t>an XML element</w:t>
      </w:r>
      <w:r w:rsidR="00FE5AED">
        <w:rPr>
          <w:lang w:val="en-GB" w:eastAsia="zh-CN"/>
        </w:rPr>
        <w:t xml:space="preserve"> with properties</w:t>
      </w:r>
      <w:r>
        <w:rPr>
          <w:lang w:val="en-GB" w:eastAsia="zh-CN"/>
        </w:rPr>
        <w:t xml:space="preserve"> as</w:t>
      </w:r>
      <w:r w:rsidR="00FE5AED">
        <w:rPr>
          <w:lang w:val="en-GB" w:eastAsia="zh-CN"/>
        </w:rPr>
        <w:t xml:space="preserve"> shown in</w:t>
      </w:r>
      <w:r w:rsidR="00BB4BA2">
        <w:rPr>
          <w:lang w:val="en-GB" w:eastAsia="zh-CN"/>
        </w:rPr>
        <w:t xml:space="preserve">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sidR="00FE5AED">
        <w:rPr>
          <w:lang w:val="en-GB" w:eastAsia="zh-CN"/>
        </w:rPr>
        <w:t>.</w:t>
      </w:r>
    </w:p>
    <w:tbl>
      <w:tblPr>
        <w:tblStyle w:val="af1"/>
        <w:tblW w:w="0" w:type="auto"/>
        <w:tblLook w:val="04A0" w:firstRow="1" w:lastRow="0" w:firstColumn="1" w:lastColumn="0" w:noHBand="0" w:noVBand="1"/>
      </w:tblPr>
      <w:tblGrid>
        <w:gridCol w:w="1808"/>
        <w:gridCol w:w="6822"/>
      </w:tblGrid>
      <w:tr w:rsidR="00FE5AED" w14:paraId="61BE3AB9" w14:textId="77777777" w:rsidTr="002522C2">
        <w:tc>
          <w:tcPr>
            <w:tcW w:w="1837" w:type="dxa"/>
          </w:tcPr>
          <w:p w14:paraId="0919053A" w14:textId="16F53606" w:rsidR="00FE5AED" w:rsidRDefault="00FE5AED" w:rsidP="003A289F">
            <w:r>
              <w:rPr>
                <w:lang w:eastAsia="zh-CN"/>
              </w:rPr>
              <w:t>Requirement</w:t>
            </w:r>
            <w:r w:rsidR="00CB1B8A">
              <w:rPr>
                <w:lang w:eastAsia="zh-CN"/>
              </w:rPr>
              <w:t xml:space="preserve"> 2</w:t>
            </w:r>
            <w:r w:rsidR="001B391A">
              <w:rPr>
                <w:lang w:eastAsia="zh-CN"/>
              </w:rPr>
              <w:t>2</w:t>
            </w:r>
          </w:p>
        </w:tc>
        <w:tc>
          <w:tcPr>
            <w:tcW w:w="7188" w:type="dxa"/>
          </w:tcPr>
          <w:p w14:paraId="1FEA455C" w14:textId="29395AE0" w:rsidR="00FE5AED" w:rsidRDefault="00FE5AED" w:rsidP="003A289F">
            <w:pPr>
              <w:rPr>
                <w:lang w:eastAsia="zh-CN"/>
              </w:rPr>
            </w:pPr>
            <w:r>
              <w:rPr>
                <w:rFonts w:hint="eastAsia"/>
                <w:lang w:eastAsia="zh-CN"/>
              </w:rPr>
              <w:t>/</w:t>
            </w:r>
            <w:r>
              <w:rPr>
                <w:lang w:eastAsia="zh-CN"/>
              </w:rPr>
              <w:t>req/</w:t>
            </w:r>
            <w:proofErr w:type="spellStart"/>
            <w:r w:rsidR="00784A50">
              <w:rPr>
                <w:lang w:eastAsia="zh-CN"/>
              </w:rPr>
              <w:t>ailabel</w:t>
            </w:r>
            <w:proofErr w:type="spellEnd"/>
            <w:r>
              <w:rPr>
                <w:lang w:eastAsia="zh-CN"/>
              </w:rPr>
              <w:t>/</w:t>
            </w:r>
            <w:proofErr w:type="spellStart"/>
            <w:r>
              <w:rPr>
                <w:lang w:eastAsia="zh-CN"/>
              </w:rPr>
              <w:t>pixellabel</w:t>
            </w:r>
            <w:proofErr w:type="spellEnd"/>
          </w:p>
          <w:p w14:paraId="7973923E" w14:textId="58263BF6" w:rsidR="00FE5AED" w:rsidRDefault="00FE5AED" w:rsidP="00706F46">
            <w:pPr>
              <w:rPr>
                <w:lang w:eastAsia="zh-CN"/>
              </w:rPr>
            </w:pPr>
            <w:r>
              <w:rPr>
                <w:lang w:eastAsia="zh-CN"/>
              </w:rPr>
              <w:t xml:space="preserve">Each </w:t>
            </w:r>
            <w:proofErr w:type="spellStart"/>
            <w:r>
              <w:rPr>
                <w:lang w:val="en-GB" w:eastAsia="zh-CN"/>
              </w:rPr>
              <w:t>AI_</w:t>
            </w:r>
            <w:r w:rsidR="00E70DC7">
              <w:rPr>
                <w:lang w:val="en-GB" w:eastAsia="zh-CN"/>
              </w:rPr>
              <w:t>Pixel</w:t>
            </w:r>
            <w:r>
              <w:rPr>
                <w:lang w:val="en-GB" w:eastAsia="zh-CN"/>
              </w:rPr>
              <w:t>Label</w:t>
            </w:r>
            <w:proofErr w:type="spellEnd"/>
            <w:r>
              <w:rPr>
                <w:lang w:eastAsia="zh-CN"/>
              </w:rPr>
              <w:t xml:space="preserve"> object </w:t>
            </w:r>
            <w:r w:rsidR="00CB1B8A">
              <w:rPr>
                <w:lang w:eastAsia="zh-CN"/>
              </w:rPr>
              <w:t xml:space="preserve">SHALL implement the </w:t>
            </w:r>
            <w:r w:rsidR="00CB1B8A">
              <w:rPr>
                <w:rFonts w:hint="eastAsia"/>
                <w:lang w:eastAsia="zh-CN"/>
              </w:rPr>
              <w:t>M</w:t>
            </w:r>
            <w:r w:rsidR="00CB1B8A">
              <w:rPr>
                <w:lang w:eastAsia="zh-CN"/>
              </w:rPr>
              <w:t>andatory properties</w:t>
            </w:r>
            <w:r>
              <w:rPr>
                <w:lang w:eastAsia="zh-CN"/>
              </w:rPr>
              <w:t xml:space="preserve"> shown in </w:t>
            </w:r>
            <w:r w:rsidR="00BB4BA2">
              <w:rPr>
                <w:lang w:val="en-GB" w:eastAsia="zh-CN"/>
              </w:rPr>
              <w:fldChar w:fldCharType="begin"/>
            </w:r>
            <w:r w:rsidR="00BB4BA2">
              <w:rPr>
                <w:lang w:val="en-GB" w:eastAsia="zh-CN"/>
              </w:rPr>
              <w:instrText xml:space="preserve"> REF _Ref156901255 \h </w:instrText>
            </w:r>
            <w:r w:rsidR="00BB4BA2">
              <w:rPr>
                <w:lang w:val="en-GB" w:eastAsia="zh-CN"/>
              </w:rPr>
            </w:r>
            <w:r w:rsidR="00BB4BA2">
              <w:rPr>
                <w:lang w:val="en-GB" w:eastAsia="zh-CN"/>
              </w:rPr>
              <w:fldChar w:fldCharType="separate"/>
            </w:r>
            <w:r w:rsidR="00533D51">
              <w:t xml:space="preserve">Table </w:t>
            </w:r>
            <w:r w:rsidR="00533D51">
              <w:rPr>
                <w:noProof/>
              </w:rPr>
              <w:t>12</w:t>
            </w:r>
            <w:r w:rsidR="00BB4BA2">
              <w:rPr>
                <w:lang w:val="en-GB" w:eastAsia="zh-CN"/>
              </w:rPr>
              <w:fldChar w:fldCharType="end"/>
            </w:r>
            <w:r>
              <w:rPr>
                <w:lang w:eastAsia="zh-CN"/>
              </w:rPr>
              <w:t>.</w:t>
            </w:r>
          </w:p>
        </w:tc>
      </w:tr>
    </w:tbl>
    <w:p w14:paraId="59DFC21E" w14:textId="77777777" w:rsidR="00FE5AED" w:rsidRPr="006F15EC" w:rsidRDefault="00FE5AED" w:rsidP="00FE5AED"/>
    <w:p w14:paraId="7826DCDA" w14:textId="6D38B62A" w:rsidR="00FE5AED" w:rsidRDefault="00C356D2" w:rsidP="00C356D2">
      <w:pPr>
        <w:pStyle w:val="af4"/>
        <w:jc w:val="center"/>
      </w:pPr>
      <w:bookmarkStart w:id="242" w:name="_Ref156901255"/>
      <w:r>
        <w:t xml:space="preserve">Table </w:t>
      </w:r>
      <w:r w:rsidR="00636FC1">
        <w:fldChar w:fldCharType="begin"/>
      </w:r>
      <w:r w:rsidR="00636FC1">
        <w:instrText xml:space="preserve"> SEQ Table \* ARABIC </w:instrText>
      </w:r>
      <w:r w:rsidR="00636FC1">
        <w:fldChar w:fldCharType="separate"/>
      </w:r>
      <w:r w:rsidR="00533D51">
        <w:rPr>
          <w:noProof/>
        </w:rPr>
        <w:t>12</w:t>
      </w:r>
      <w:r w:rsidR="00636FC1">
        <w:rPr>
          <w:noProof/>
        </w:rPr>
        <w:fldChar w:fldCharType="end"/>
      </w:r>
      <w:bookmarkEnd w:id="242"/>
      <w:r>
        <w:t xml:space="preserve"> </w:t>
      </w:r>
      <w:proofErr w:type="spellStart"/>
      <w:r w:rsidR="00FE5AED">
        <w:t>AI_</w:t>
      </w:r>
      <w:r w:rsidR="00E70DC7">
        <w:t>Pixel</w:t>
      </w:r>
      <w:r w:rsidR="00FE5AED">
        <w:t>Label</w:t>
      </w:r>
      <w:proofErr w:type="spellEnd"/>
      <w:r w:rsidR="00FE5AED">
        <w:t xml:space="preserve"> properties</w:t>
      </w:r>
    </w:p>
    <w:tbl>
      <w:tblPr>
        <w:tblStyle w:val="af1"/>
        <w:tblW w:w="0" w:type="auto"/>
        <w:tblLook w:val="04A0" w:firstRow="1" w:lastRow="0" w:firstColumn="1" w:lastColumn="0" w:noHBand="0" w:noVBand="1"/>
      </w:tblPr>
      <w:tblGrid>
        <w:gridCol w:w="2290"/>
        <w:gridCol w:w="1976"/>
        <w:gridCol w:w="2413"/>
        <w:gridCol w:w="1951"/>
      </w:tblGrid>
      <w:tr w:rsidR="00FE5AED" w14:paraId="06BF728E" w14:textId="77777777" w:rsidTr="003A289F">
        <w:tc>
          <w:tcPr>
            <w:tcW w:w="2379" w:type="dxa"/>
            <w:vAlign w:val="center"/>
          </w:tcPr>
          <w:p w14:paraId="05F37CE0" w14:textId="1865B1C9" w:rsidR="00FE5AED" w:rsidRPr="009A6478" w:rsidRDefault="000622AF" w:rsidP="003A289F">
            <w:pPr>
              <w:jc w:val="center"/>
              <w:rPr>
                <w:b/>
                <w:bCs/>
              </w:rPr>
            </w:pPr>
            <w:r>
              <w:rPr>
                <w:b/>
                <w:bCs/>
              </w:rPr>
              <w:t>XML Property</w:t>
            </w:r>
          </w:p>
        </w:tc>
        <w:tc>
          <w:tcPr>
            <w:tcW w:w="2039" w:type="dxa"/>
            <w:vAlign w:val="center"/>
          </w:tcPr>
          <w:p w14:paraId="690A6395" w14:textId="77777777" w:rsidR="00FE5AED" w:rsidRPr="009A6478" w:rsidRDefault="00FE5AED" w:rsidP="003A289F">
            <w:pPr>
              <w:jc w:val="center"/>
              <w:rPr>
                <w:b/>
                <w:bCs/>
              </w:rPr>
            </w:pPr>
            <w:r w:rsidRPr="009A6478">
              <w:rPr>
                <w:b/>
                <w:bCs/>
              </w:rPr>
              <w:t>Definition</w:t>
            </w:r>
          </w:p>
        </w:tc>
        <w:tc>
          <w:tcPr>
            <w:tcW w:w="2416" w:type="dxa"/>
            <w:vAlign w:val="center"/>
          </w:tcPr>
          <w:p w14:paraId="4E9B2C89" w14:textId="77777777" w:rsidR="00FE5AED" w:rsidRPr="009A6478" w:rsidRDefault="00FE5AED" w:rsidP="003A289F">
            <w:pPr>
              <w:jc w:val="center"/>
              <w:rPr>
                <w:b/>
                <w:bCs/>
              </w:rPr>
            </w:pPr>
            <w:r w:rsidRPr="009A6478">
              <w:rPr>
                <w:b/>
                <w:bCs/>
              </w:rPr>
              <w:t>Data type and values</w:t>
            </w:r>
          </w:p>
        </w:tc>
        <w:tc>
          <w:tcPr>
            <w:tcW w:w="2022" w:type="dxa"/>
            <w:vAlign w:val="center"/>
          </w:tcPr>
          <w:p w14:paraId="320862B4" w14:textId="77777777" w:rsidR="00FE5AED" w:rsidRPr="009A6478" w:rsidRDefault="00FE5AED" w:rsidP="003A289F">
            <w:pPr>
              <w:jc w:val="center"/>
              <w:rPr>
                <w:b/>
                <w:bCs/>
              </w:rPr>
            </w:pPr>
            <w:r>
              <w:rPr>
                <w:b/>
                <w:bCs/>
              </w:rPr>
              <w:t>Obligation</w:t>
            </w:r>
          </w:p>
        </w:tc>
      </w:tr>
      <w:tr w:rsidR="00FE5AED" w14:paraId="7E41F6FB" w14:textId="77777777" w:rsidTr="003A289F">
        <w:tc>
          <w:tcPr>
            <w:tcW w:w="2379" w:type="dxa"/>
            <w:vAlign w:val="center"/>
          </w:tcPr>
          <w:p w14:paraId="799A58EC" w14:textId="77777777" w:rsidR="00FE5AED" w:rsidRDefault="00FE5AED" w:rsidP="003A289F">
            <w:pPr>
              <w:rPr>
                <w:lang w:eastAsia="zh-CN"/>
              </w:rPr>
            </w:pPr>
            <w:r>
              <w:rPr>
                <w:rFonts w:hint="eastAsia"/>
                <w:lang w:eastAsia="zh-CN"/>
              </w:rPr>
              <w:t>t</w:t>
            </w:r>
            <w:r>
              <w:rPr>
                <w:lang w:eastAsia="zh-CN"/>
              </w:rPr>
              <w:t>ype</w:t>
            </w:r>
          </w:p>
        </w:tc>
        <w:tc>
          <w:tcPr>
            <w:tcW w:w="2039" w:type="dxa"/>
            <w:vAlign w:val="center"/>
          </w:tcPr>
          <w:p w14:paraId="31523D70" w14:textId="291A0D81" w:rsidR="00FE5AED" w:rsidRDefault="00FE5AED" w:rsidP="003A289F">
            <w:pPr>
              <w:rPr>
                <w:lang w:eastAsia="zh-CN"/>
              </w:rPr>
            </w:pPr>
            <w:r>
              <w:rPr>
                <w:lang w:eastAsia="zh-CN"/>
              </w:rPr>
              <w:t xml:space="preserve">Type of the label object at the </w:t>
            </w:r>
            <w:r w:rsidR="00976BBA">
              <w:rPr>
                <w:lang w:eastAsia="zh-CN"/>
              </w:rPr>
              <w:t>pixel</w:t>
            </w:r>
            <w:r>
              <w:rPr>
                <w:lang w:eastAsia="zh-CN"/>
              </w:rPr>
              <w:t xml:space="preserve"> level.</w:t>
            </w:r>
          </w:p>
        </w:tc>
        <w:tc>
          <w:tcPr>
            <w:tcW w:w="2416" w:type="dxa"/>
            <w:vAlign w:val="center"/>
          </w:tcPr>
          <w:p w14:paraId="3B0BB426" w14:textId="1811EF3C" w:rsidR="00FE5AED" w:rsidRDefault="00FC3581" w:rsidP="003A289F">
            <w:pPr>
              <w:rPr>
                <w:lang w:eastAsia="zh-CN"/>
              </w:rPr>
            </w:pPr>
            <w:r>
              <w:rPr>
                <w:lang w:eastAsia="zh-CN"/>
              </w:rPr>
              <w:t>“</w:t>
            </w:r>
            <w:proofErr w:type="spellStart"/>
            <w:r w:rsidR="009F712A">
              <w:rPr>
                <w:lang w:eastAsia="zh-CN"/>
              </w:rPr>
              <w:t>AI_</w:t>
            </w:r>
            <w:r w:rsidR="00976BBA">
              <w:rPr>
                <w:lang w:eastAsia="zh-CN"/>
              </w:rPr>
              <w:t>Pixel</w:t>
            </w:r>
            <w:r w:rsidR="00FE5AED">
              <w:rPr>
                <w:lang w:eastAsia="zh-CN"/>
              </w:rPr>
              <w:t>Label</w:t>
            </w:r>
            <w:proofErr w:type="spellEnd"/>
            <w:r>
              <w:rPr>
                <w:lang w:eastAsia="zh-CN"/>
              </w:rPr>
              <w:t>”</w:t>
            </w:r>
          </w:p>
        </w:tc>
        <w:tc>
          <w:tcPr>
            <w:tcW w:w="2022" w:type="dxa"/>
          </w:tcPr>
          <w:p w14:paraId="4B0AF410" w14:textId="77777777" w:rsidR="00FE5AED" w:rsidRDefault="00FE5AED" w:rsidP="003A289F">
            <w:pPr>
              <w:rPr>
                <w:lang w:eastAsia="zh-CN"/>
              </w:rPr>
            </w:pPr>
            <w:r>
              <w:rPr>
                <w:rFonts w:hint="eastAsia"/>
                <w:lang w:eastAsia="zh-CN"/>
              </w:rPr>
              <w:t>M</w:t>
            </w:r>
            <w:r>
              <w:rPr>
                <w:lang w:eastAsia="zh-CN"/>
              </w:rPr>
              <w:t>andatory</w:t>
            </w:r>
          </w:p>
        </w:tc>
      </w:tr>
      <w:tr w:rsidR="004114BA" w14:paraId="3D1BC879" w14:textId="77777777" w:rsidTr="003A289F">
        <w:tc>
          <w:tcPr>
            <w:tcW w:w="2379" w:type="dxa"/>
            <w:vAlign w:val="center"/>
          </w:tcPr>
          <w:p w14:paraId="43ACEDF9" w14:textId="78A9F84A" w:rsidR="004114BA" w:rsidRDefault="004114BA" w:rsidP="004114BA">
            <w:pPr>
              <w:rPr>
                <w:lang w:eastAsia="zh-CN"/>
              </w:rPr>
            </w:pPr>
            <w:proofErr w:type="spellStart"/>
            <w:r>
              <w:rPr>
                <w:lang w:eastAsia="zh-CN"/>
              </w:rPr>
              <w:t>imageURL</w:t>
            </w:r>
            <w:proofErr w:type="spellEnd"/>
          </w:p>
        </w:tc>
        <w:tc>
          <w:tcPr>
            <w:tcW w:w="2039" w:type="dxa"/>
            <w:vAlign w:val="center"/>
          </w:tcPr>
          <w:p w14:paraId="5C324DC9" w14:textId="209970C1" w:rsidR="004114BA" w:rsidRDefault="004114BA" w:rsidP="004114BA">
            <w:r>
              <w:rPr>
                <w:rFonts w:hint="eastAsia"/>
                <w:lang w:eastAsia="zh-CN"/>
              </w:rPr>
              <w:t>URL of the image</w:t>
            </w:r>
            <w:r>
              <w:rPr>
                <w:lang w:eastAsia="zh-CN"/>
              </w:rPr>
              <w:t>s representing the label information.</w:t>
            </w:r>
          </w:p>
        </w:tc>
        <w:tc>
          <w:tcPr>
            <w:tcW w:w="2416" w:type="dxa"/>
            <w:vAlign w:val="center"/>
          </w:tcPr>
          <w:p w14:paraId="10DEFA2E" w14:textId="6039655A" w:rsidR="004114BA" w:rsidRDefault="00841D39" w:rsidP="004114BA">
            <w:r>
              <w:rPr>
                <w:lang w:eastAsia="zh-CN"/>
              </w:rPr>
              <w:t>URL</w:t>
            </w:r>
            <w:r w:rsidR="004114BA">
              <w:rPr>
                <w:rFonts w:hint="eastAsia"/>
                <w:lang w:eastAsia="zh-CN"/>
              </w:rPr>
              <w:t xml:space="preserve"> [</w:t>
            </w:r>
            <w:proofErr w:type="gramStart"/>
            <w:r w:rsidR="004114BA">
              <w:rPr>
                <w:lang w:eastAsia="zh-CN"/>
              </w:rPr>
              <w:t>1..</w:t>
            </w:r>
            <w:proofErr w:type="gramEnd"/>
            <w:r w:rsidR="004114BA">
              <w:rPr>
                <w:lang w:eastAsia="zh-CN"/>
              </w:rPr>
              <w:t>*</w:t>
            </w:r>
            <w:r w:rsidR="004114BA">
              <w:rPr>
                <w:rFonts w:hint="eastAsia"/>
                <w:lang w:eastAsia="zh-CN"/>
              </w:rPr>
              <w:t>]</w:t>
            </w:r>
          </w:p>
        </w:tc>
        <w:tc>
          <w:tcPr>
            <w:tcW w:w="2022" w:type="dxa"/>
          </w:tcPr>
          <w:p w14:paraId="5530683D" w14:textId="1279CA89" w:rsidR="004114BA" w:rsidRDefault="004114BA" w:rsidP="004114BA">
            <w:pPr>
              <w:rPr>
                <w:lang w:eastAsia="zh-CN"/>
              </w:rPr>
            </w:pPr>
            <w:r>
              <w:rPr>
                <w:rFonts w:hint="eastAsia"/>
                <w:lang w:eastAsia="zh-CN"/>
              </w:rPr>
              <w:t>M</w:t>
            </w:r>
            <w:r>
              <w:rPr>
                <w:lang w:eastAsia="zh-CN"/>
              </w:rPr>
              <w:t>andatory</w:t>
            </w:r>
          </w:p>
        </w:tc>
      </w:tr>
      <w:tr w:rsidR="004114BA" w14:paraId="618F9F28" w14:textId="77777777" w:rsidTr="003A289F">
        <w:tc>
          <w:tcPr>
            <w:tcW w:w="2379" w:type="dxa"/>
            <w:vAlign w:val="center"/>
          </w:tcPr>
          <w:p w14:paraId="08982FD0" w14:textId="2BA734A2" w:rsidR="004114BA" w:rsidRDefault="004114BA" w:rsidP="004114BA">
            <w:pPr>
              <w:rPr>
                <w:lang w:eastAsia="zh-CN"/>
              </w:rPr>
            </w:pPr>
            <w:proofErr w:type="spellStart"/>
            <w:r>
              <w:rPr>
                <w:lang w:eastAsia="zh-CN"/>
              </w:rPr>
              <w:lastRenderedPageBreak/>
              <w:t>imageFormat</w:t>
            </w:r>
            <w:proofErr w:type="spellEnd"/>
          </w:p>
        </w:tc>
        <w:tc>
          <w:tcPr>
            <w:tcW w:w="2039" w:type="dxa"/>
            <w:vAlign w:val="center"/>
          </w:tcPr>
          <w:p w14:paraId="516EEC9B" w14:textId="39875309" w:rsidR="004114BA" w:rsidRDefault="004114BA" w:rsidP="004114BA">
            <w:r>
              <w:rPr>
                <w:rFonts w:hint="eastAsia"/>
                <w:lang w:eastAsia="zh-CN"/>
              </w:rPr>
              <w:t>I</w:t>
            </w:r>
            <w:r>
              <w:rPr>
                <w:lang w:eastAsia="zh-CN"/>
              </w:rPr>
              <w:t>mage data format.</w:t>
            </w:r>
          </w:p>
        </w:tc>
        <w:tc>
          <w:tcPr>
            <w:tcW w:w="2416" w:type="dxa"/>
            <w:vAlign w:val="center"/>
          </w:tcPr>
          <w:p w14:paraId="2777D4AF" w14:textId="2782259B" w:rsidR="004114BA" w:rsidRDefault="001B391A" w:rsidP="004114BA">
            <w:proofErr w:type="spellStart"/>
            <w:r>
              <w:rPr>
                <w:lang w:eastAsia="zh-CN"/>
              </w:rPr>
              <w:t>AI_ImageFormatCode</w:t>
            </w:r>
            <w:proofErr w:type="spellEnd"/>
            <w:r w:rsidDel="001B391A">
              <w:rPr>
                <w:rFonts w:hint="eastAsia"/>
                <w:lang w:eastAsia="zh-CN"/>
              </w:rPr>
              <w:t xml:space="preserve"> </w:t>
            </w:r>
            <w:r w:rsidR="004114BA">
              <w:rPr>
                <w:rFonts w:hint="eastAsia"/>
                <w:lang w:eastAsia="zh-CN"/>
              </w:rPr>
              <w:t>[</w:t>
            </w:r>
            <w:proofErr w:type="gramStart"/>
            <w:r w:rsidR="004114BA">
              <w:rPr>
                <w:lang w:eastAsia="zh-CN"/>
              </w:rPr>
              <w:t>1..</w:t>
            </w:r>
            <w:proofErr w:type="gramEnd"/>
            <w:r w:rsidR="00CB1B8A">
              <w:rPr>
                <w:lang w:eastAsia="zh-CN"/>
              </w:rPr>
              <w:t>*</w:t>
            </w:r>
            <w:r w:rsidR="004114BA">
              <w:rPr>
                <w:rFonts w:hint="eastAsia"/>
                <w:lang w:eastAsia="zh-CN"/>
              </w:rPr>
              <w:t>]</w:t>
            </w:r>
          </w:p>
        </w:tc>
        <w:tc>
          <w:tcPr>
            <w:tcW w:w="2022" w:type="dxa"/>
          </w:tcPr>
          <w:p w14:paraId="3B26FB9E" w14:textId="3F921D8F" w:rsidR="004114BA" w:rsidRDefault="004114BA" w:rsidP="004114BA">
            <w:pPr>
              <w:rPr>
                <w:lang w:eastAsia="zh-CN"/>
              </w:rPr>
            </w:pPr>
            <w:r>
              <w:rPr>
                <w:rFonts w:hint="eastAsia"/>
                <w:lang w:eastAsia="zh-CN"/>
              </w:rPr>
              <w:t>M</w:t>
            </w:r>
            <w:r>
              <w:rPr>
                <w:lang w:eastAsia="zh-CN"/>
              </w:rPr>
              <w:t>andatory</w:t>
            </w:r>
          </w:p>
        </w:tc>
      </w:tr>
    </w:tbl>
    <w:p w14:paraId="6DE69B67" w14:textId="77777777" w:rsidR="00FE5AED" w:rsidRDefault="00FE5AED" w:rsidP="00FE5AED"/>
    <w:p w14:paraId="42E4A944" w14:textId="77777777" w:rsidR="00FE5AED" w:rsidRDefault="00FE5AED" w:rsidP="00FE5AED">
      <w:pPr>
        <w:rPr>
          <w:lang w:eastAsia="zh-CN"/>
        </w:rPr>
      </w:pPr>
      <w:r>
        <w:rPr>
          <w:rFonts w:hint="eastAsia"/>
          <w:lang w:eastAsia="zh-CN"/>
        </w:rPr>
        <w:t>E</w:t>
      </w:r>
      <w:r>
        <w:rPr>
          <w:lang w:eastAsia="zh-CN"/>
        </w:rPr>
        <w:t>xample:</w:t>
      </w:r>
    </w:p>
    <w:p w14:paraId="370824D7" w14:textId="77777777" w:rsidR="006C023A" w:rsidRDefault="006C023A" w:rsidP="006C023A">
      <w:pPr>
        <w:ind w:leftChars="200" w:left="480"/>
        <w:rPr>
          <w:lang w:eastAsia="zh-CN"/>
        </w:rPr>
      </w:pPr>
      <w:r>
        <w:rPr>
          <w:lang w:eastAsia="zh-CN"/>
        </w:rPr>
        <w:t>&lt;type&gt;</w:t>
      </w:r>
      <w:proofErr w:type="spellStart"/>
      <w:r>
        <w:rPr>
          <w:lang w:eastAsia="zh-CN"/>
        </w:rPr>
        <w:t>AI_PixelLabel</w:t>
      </w:r>
      <w:proofErr w:type="spellEnd"/>
      <w:r>
        <w:rPr>
          <w:lang w:eastAsia="zh-CN"/>
        </w:rPr>
        <w:t>&lt;/type&gt;</w:t>
      </w:r>
    </w:p>
    <w:p w14:paraId="4E7A1A2E" w14:textId="77777777" w:rsidR="006C023A" w:rsidRDefault="006C023A" w:rsidP="006C023A">
      <w:pPr>
        <w:ind w:leftChars="200" w:left="480"/>
        <w:rPr>
          <w:lang w:eastAsia="zh-CN"/>
        </w:rPr>
      </w:pPr>
      <w:r>
        <w:rPr>
          <w:lang w:eastAsia="zh-CN"/>
        </w:rPr>
        <w:t>&lt;imageURL&gt;/label_5classes/GF2_PMS1__L1A0000647767-MSS1_label.tif&lt;/imageURL&gt;</w:t>
      </w:r>
    </w:p>
    <w:p w14:paraId="02C07163" w14:textId="7DB4B9B2" w:rsidR="00E33DEC" w:rsidRDefault="006C023A" w:rsidP="006C023A">
      <w:pPr>
        <w:ind w:leftChars="200" w:left="480"/>
        <w:rPr>
          <w:lang w:eastAsia="zh-CN"/>
        </w:rPr>
      </w:pPr>
      <w:r>
        <w:rPr>
          <w:lang w:eastAsia="zh-CN"/>
        </w:rPr>
        <w:t>&lt;</w:t>
      </w:r>
      <w:proofErr w:type="spellStart"/>
      <w:r>
        <w:rPr>
          <w:lang w:eastAsia="zh-CN"/>
        </w:rPr>
        <w:t>imageFormat</w:t>
      </w:r>
      <w:proofErr w:type="spellEnd"/>
      <w:r>
        <w:rPr>
          <w:lang w:eastAsia="zh-CN"/>
        </w:rPr>
        <w:t>&gt;</w:t>
      </w:r>
      <w:ins w:id="243" w:author="myytfboys@outlook.com" w:date="2024-02-22T15:37:00Z">
        <w:r w:rsidR="00D05963" w:rsidRPr="008D14AC">
          <w:rPr>
            <w:lang w:eastAsia="zh-CN"/>
          </w:rPr>
          <w:t>image/tiff; application=</w:t>
        </w:r>
        <w:proofErr w:type="spellStart"/>
        <w:r w:rsidR="00D05963" w:rsidRPr="008D14AC">
          <w:rPr>
            <w:lang w:eastAsia="zh-CN"/>
          </w:rPr>
          <w:t>geotiff</w:t>
        </w:r>
      </w:ins>
      <w:proofErr w:type="spellEnd"/>
      <w:del w:id="244" w:author="myytfboys@outlook.com" w:date="2024-02-22T15:37:00Z">
        <w:r w:rsidR="001B391A" w:rsidDel="00D05963">
          <w:rPr>
            <w:lang w:eastAsia="zh-CN"/>
          </w:rPr>
          <w:delText>GeoTIFF</w:delText>
        </w:r>
      </w:del>
      <w:r>
        <w:rPr>
          <w:lang w:eastAsia="zh-CN"/>
        </w:rPr>
        <w:t>&lt;/</w:t>
      </w:r>
      <w:proofErr w:type="spellStart"/>
      <w:r>
        <w:rPr>
          <w:lang w:eastAsia="zh-CN"/>
        </w:rPr>
        <w:t>imageFormat</w:t>
      </w:r>
      <w:proofErr w:type="spellEnd"/>
      <w:r>
        <w:rPr>
          <w:lang w:eastAsia="zh-CN"/>
        </w:rPr>
        <w:t>&gt;</w:t>
      </w:r>
    </w:p>
    <w:p w14:paraId="0CCB7C00" w14:textId="77777777" w:rsidR="00276608" w:rsidRDefault="00276608" w:rsidP="00745E8F">
      <w:pPr>
        <w:rPr>
          <w:lang w:eastAsia="zh-CN"/>
        </w:rPr>
      </w:pPr>
    </w:p>
    <w:p w14:paraId="7454ACF1" w14:textId="03F62DB2" w:rsidR="00276608" w:rsidRDefault="00276608" w:rsidP="00276608">
      <w:pPr>
        <w:rPr>
          <w:lang w:val="en-GB" w:eastAsia="zh-CN"/>
        </w:rPr>
      </w:pPr>
      <w:r>
        <w:rPr>
          <w:rFonts w:hint="eastAsia"/>
          <w:lang w:val="en-GB" w:eastAsia="zh-CN"/>
        </w:rPr>
        <w:t>The</w:t>
      </w:r>
      <w:r>
        <w:rPr>
          <w:lang w:val="en-GB" w:eastAsia="zh-CN"/>
        </w:rPr>
        <w:t xml:space="preserve"> </w:t>
      </w:r>
      <w:proofErr w:type="spellStart"/>
      <w:r>
        <w:rPr>
          <w:lang w:eastAsia="zh-CN"/>
        </w:rPr>
        <w:t>AI_ImageFormatCode</w:t>
      </w:r>
      <w:proofErr w:type="spellEnd"/>
      <w:r>
        <w:rPr>
          <w:lang w:val="en-GB" w:eastAsia="zh-CN"/>
        </w:rPr>
        <w:t xml:space="preserve"> is encoded as a text string whose value is </w:t>
      </w:r>
      <w:ins w:id="245" w:author="myytfboys@outlook.com" w:date="2024-02-22T15:38:00Z">
        <w:r w:rsidR="00D05963" w:rsidRPr="00556752">
          <w:rPr>
            <w:lang w:eastAsia="zh-CN"/>
          </w:rPr>
          <w:t xml:space="preserve">defined in </w:t>
        </w:r>
        <w:r w:rsidR="00D05963" w:rsidRPr="00EB43E6">
          <w:rPr>
            <w:lang w:eastAsia="zh-CN"/>
          </w:rPr>
          <w:t xml:space="preserve">Multipurpose Internet Mail Extensions (MIME) Part Two: Media Types </w:t>
        </w:r>
        <w:r w:rsidR="00D05963" w:rsidRPr="00556752">
          <w:rPr>
            <w:lang w:eastAsia="zh-CN"/>
          </w:rPr>
          <w:t>[</w:t>
        </w:r>
        <w:r w:rsidR="00D05963">
          <w:rPr>
            <w:lang w:eastAsia="zh-CN"/>
          </w:rPr>
          <w:fldChar w:fldCharType="begin"/>
        </w:r>
        <w:r w:rsidR="00D05963">
          <w:rPr>
            <w:lang w:eastAsia="zh-CN"/>
          </w:rPr>
          <w:instrText xml:space="preserve"> HYPERLINK "https://www.ietf.org/rfc/rfc2046.txt" </w:instrText>
        </w:r>
        <w:r w:rsidR="00D05963">
          <w:rPr>
            <w:lang w:eastAsia="zh-CN"/>
          </w:rPr>
          <w:fldChar w:fldCharType="separate"/>
        </w:r>
        <w:r w:rsidR="00D05963" w:rsidRPr="00BC2761">
          <w:rPr>
            <w:rStyle w:val="a3"/>
            <w:lang w:eastAsia="zh-CN"/>
          </w:rPr>
          <w:t>RFC 2046</w:t>
        </w:r>
        <w:r w:rsidR="00D05963">
          <w:rPr>
            <w:lang w:eastAsia="zh-CN"/>
          </w:rPr>
          <w:fldChar w:fldCharType="end"/>
        </w:r>
        <w:r w:rsidR="00D05963" w:rsidRPr="00556752">
          <w:rPr>
            <w:lang w:eastAsia="zh-CN"/>
          </w:rPr>
          <w:t>].</w:t>
        </w:r>
      </w:ins>
      <w:del w:id="246" w:author="myytfboys@outlook.com" w:date="2024-02-22T15:38:00Z">
        <w:r w:rsidDel="00D05963">
          <w:rPr>
            <w:lang w:val="en-GB" w:eastAsia="zh-CN"/>
          </w:rPr>
          <w:delText>one of “JPEG”, “PNG”, “BMP”, “TIFF”, “GeoTIFF”, “HDF5”, “HFA”, “JP2”, “GeoPackage” or “NetCDF”.</w:delText>
        </w:r>
      </w:del>
    </w:p>
    <w:tbl>
      <w:tblPr>
        <w:tblStyle w:val="af1"/>
        <w:tblW w:w="0" w:type="auto"/>
        <w:tblLook w:val="04A0" w:firstRow="1" w:lastRow="0" w:firstColumn="1" w:lastColumn="0" w:noHBand="0" w:noVBand="1"/>
      </w:tblPr>
      <w:tblGrid>
        <w:gridCol w:w="1838"/>
        <w:gridCol w:w="6792"/>
      </w:tblGrid>
      <w:tr w:rsidR="00276608" w14:paraId="2B3357AD" w14:textId="77777777" w:rsidTr="003B61C3">
        <w:tc>
          <w:tcPr>
            <w:tcW w:w="1838" w:type="dxa"/>
          </w:tcPr>
          <w:p w14:paraId="6F7B93AE" w14:textId="77777777" w:rsidR="00276608" w:rsidRDefault="00276608" w:rsidP="003B61C3">
            <w:r>
              <w:rPr>
                <w:lang w:eastAsia="zh-CN"/>
              </w:rPr>
              <w:t>Requirement 23</w:t>
            </w:r>
          </w:p>
        </w:tc>
        <w:tc>
          <w:tcPr>
            <w:tcW w:w="6792" w:type="dxa"/>
          </w:tcPr>
          <w:p w14:paraId="72DD7D68" w14:textId="77777777" w:rsidR="00276608" w:rsidRDefault="00276608" w:rsidP="003B61C3">
            <w:pPr>
              <w:rPr>
                <w:lang w:eastAsia="zh-CN"/>
              </w:rPr>
            </w:pPr>
            <w:r>
              <w:rPr>
                <w:rFonts w:hint="eastAsia"/>
                <w:lang w:eastAsia="zh-CN"/>
              </w:rPr>
              <w:t>/</w:t>
            </w:r>
            <w:r>
              <w:rPr>
                <w:lang w:eastAsia="zh-CN"/>
              </w:rPr>
              <w:t>req/</w:t>
            </w:r>
            <w:proofErr w:type="spellStart"/>
            <w:r>
              <w:rPr>
                <w:lang w:eastAsia="zh-CN"/>
              </w:rPr>
              <w:t>ailabel</w:t>
            </w:r>
            <w:proofErr w:type="spellEnd"/>
            <w:r>
              <w:rPr>
                <w:lang w:eastAsia="zh-CN"/>
              </w:rPr>
              <w:t>/</w:t>
            </w:r>
            <w:proofErr w:type="spellStart"/>
            <w:r>
              <w:rPr>
                <w:lang w:eastAsia="zh-CN"/>
              </w:rPr>
              <w:t>imageformatcode</w:t>
            </w:r>
            <w:proofErr w:type="spellEnd"/>
          </w:p>
          <w:p w14:paraId="36210115" w14:textId="293CAB95" w:rsidR="00276608" w:rsidRDefault="00D05963" w:rsidP="003B61C3">
            <w:pPr>
              <w:rPr>
                <w:lang w:eastAsia="zh-CN"/>
              </w:rPr>
            </w:pPr>
            <w:ins w:id="247" w:author="myytfboys@outlook.com" w:date="2024-02-22T15:38:00Z">
              <w:r w:rsidRPr="00556752">
                <w:rPr>
                  <w:lang w:eastAsia="zh-CN"/>
                </w:rPr>
                <w:t xml:space="preserve">Each </w:t>
              </w:r>
              <w:proofErr w:type="spellStart"/>
              <w:r>
                <w:rPr>
                  <w:lang w:eastAsia="zh-CN"/>
                </w:rPr>
                <w:t>AI_ImageFormatCode</w:t>
              </w:r>
              <w:proofErr w:type="spellEnd"/>
              <w:r w:rsidRPr="00556752">
                <w:rPr>
                  <w:lang w:eastAsia="zh-CN"/>
                </w:rPr>
                <w:t xml:space="preserve"> value SHALL be encoded as a text string defined in </w:t>
              </w:r>
              <w:r w:rsidRPr="00EB43E6">
                <w:rPr>
                  <w:lang w:eastAsia="zh-CN"/>
                </w:rPr>
                <w:t xml:space="preserve">Multipurpose Internet Mail Extensions (MIME) Part Two: Media Types </w:t>
              </w:r>
              <w:r w:rsidRPr="00556752">
                <w:rPr>
                  <w:lang w:eastAsia="zh-CN"/>
                </w:rPr>
                <w:t>[</w:t>
              </w:r>
              <w:r>
                <w:rPr>
                  <w:lang w:eastAsia="zh-CN"/>
                </w:rPr>
                <w:fldChar w:fldCharType="begin"/>
              </w:r>
              <w:r>
                <w:rPr>
                  <w:lang w:eastAsia="zh-CN"/>
                </w:rPr>
                <w:instrText xml:space="preserve"> HYPERLINK "https://www.ietf.org/rfc/rfc2046.txt" </w:instrText>
              </w:r>
              <w:r>
                <w:rPr>
                  <w:lang w:eastAsia="zh-CN"/>
                </w:rPr>
                <w:fldChar w:fldCharType="separate"/>
              </w:r>
              <w:r w:rsidRPr="00BC2761">
                <w:rPr>
                  <w:rStyle w:val="a3"/>
                  <w:lang w:eastAsia="zh-CN"/>
                </w:rPr>
                <w:t>RFC 2046</w:t>
              </w:r>
              <w:r>
                <w:rPr>
                  <w:lang w:eastAsia="zh-CN"/>
                </w:rPr>
                <w:fldChar w:fldCharType="end"/>
              </w:r>
              <w:r w:rsidRPr="00556752">
                <w:rPr>
                  <w:lang w:eastAsia="zh-CN"/>
                </w:rPr>
                <w:t>].</w:t>
              </w:r>
            </w:ins>
            <w:del w:id="248" w:author="myytfboys@outlook.com" w:date="2024-02-22T15:38:00Z">
              <w:r w:rsidR="00276608" w:rsidDel="00D05963">
                <w:rPr>
                  <w:lang w:eastAsia="zh-CN"/>
                </w:rPr>
                <w:delText>Each AI_ImageFormatCode</w:delText>
              </w:r>
              <w:r w:rsidR="00276608" w:rsidDel="00D05963">
                <w:rPr>
                  <w:lang w:val="en-GB" w:eastAsia="zh-CN"/>
                </w:rPr>
                <w:delText xml:space="preserve"> value</w:delText>
              </w:r>
              <w:r w:rsidR="00276608" w:rsidDel="00D05963">
                <w:rPr>
                  <w:lang w:eastAsia="zh-CN"/>
                </w:rPr>
                <w:delText xml:space="preserve"> SHALL be </w:delText>
              </w:r>
              <w:r w:rsidR="00276608" w:rsidDel="00D05963">
                <w:rPr>
                  <w:lang w:val="en-GB" w:eastAsia="zh-CN"/>
                </w:rPr>
                <w:delText>a text string whose value is one of “JPEG”, “PNG”, “BMP”, “TIFF”, “GeoTIFF”, “HDF5”, “HFA”, “JP2”, “GeoPackage” or “NetCDF”.</w:delText>
              </w:r>
            </w:del>
          </w:p>
        </w:tc>
      </w:tr>
    </w:tbl>
    <w:p w14:paraId="6BB7418A" w14:textId="77777777" w:rsidR="00276608" w:rsidRDefault="00276608" w:rsidP="00276608">
      <w:pPr>
        <w:rPr>
          <w:lang w:eastAsia="zh-CN"/>
        </w:rPr>
      </w:pPr>
    </w:p>
    <w:p w14:paraId="705A4616" w14:textId="77777777" w:rsidR="00276608" w:rsidRDefault="00276608" w:rsidP="00276608">
      <w:pPr>
        <w:rPr>
          <w:lang w:eastAsia="zh-CN"/>
        </w:rPr>
      </w:pPr>
      <w:r>
        <w:rPr>
          <w:rFonts w:hint="eastAsia"/>
          <w:lang w:eastAsia="zh-CN"/>
        </w:rPr>
        <w:t>E</w:t>
      </w:r>
      <w:r>
        <w:rPr>
          <w:lang w:eastAsia="zh-CN"/>
        </w:rPr>
        <w:t>xamples:</w:t>
      </w:r>
    </w:p>
    <w:p w14:paraId="1E4C56E7" w14:textId="6F3A195D" w:rsidR="00D05963" w:rsidRPr="00F6475A" w:rsidRDefault="00D05963" w:rsidP="00D05963">
      <w:pPr>
        <w:pStyle w:val="List1OGCletters"/>
        <w:numPr>
          <w:ilvl w:val="0"/>
          <w:numId w:val="43"/>
        </w:numPr>
        <w:rPr>
          <w:ins w:id="249" w:author="myytfboys@outlook.com" w:date="2024-02-22T15:38:00Z"/>
          <w:lang w:eastAsia="zh-CN"/>
        </w:rPr>
      </w:pPr>
      <w:ins w:id="250" w:author="myytfboys@outlook.com" w:date="2024-02-22T15:38:00Z">
        <w:r w:rsidRPr="00492F5F">
          <w:rPr>
            <w:lang w:eastAsia="zh-CN"/>
          </w:rPr>
          <w:t>image/tiff; application=</w:t>
        </w:r>
        <w:proofErr w:type="spellStart"/>
        <w:r w:rsidRPr="00492F5F">
          <w:rPr>
            <w:lang w:eastAsia="zh-CN"/>
          </w:rPr>
          <w:t>geotiff</w:t>
        </w:r>
        <w:proofErr w:type="spellEnd"/>
      </w:ins>
    </w:p>
    <w:p w14:paraId="71AEB00F" w14:textId="7F074817" w:rsidR="00D05963" w:rsidRPr="00F6475A" w:rsidRDefault="00D05963" w:rsidP="00D05963">
      <w:pPr>
        <w:pStyle w:val="List1OGCletters"/>
        <w:numPr>
          <w:ilvl w:val="0"/>
          <w:numId w:val="13"/>
        </w:numPr>
        <w:rPr>
          <w:ins w:id="251" w:author="myytfboys@outlook.com" w:date="2024-02-22T15:38:00Z"/>
          <w:lang w:eastAsia="zh-CN"/>
        </w:rPr>
      </w:pPr>
      <w:ins w:id="252" w:author="myytfboys@outlook.com" w:date="2024-02-22T15:38:00Z">
        <w:r w:rsidRPr="00492F5F">
          <w:rPr>
            <w:lang w:eastAsia="zh-CN"/>
          </w:rPr>
          <w:t>application/x-</w:t>
        </w:r>
        <w:proofErr w:type="spellStart"/>
        <w:r w:rsidRPr="00492F5F">
          <w:rPr>
            <w:lang w:eastAsia="zh-CN"/>
          </w:rPr>
          <w:t>netcdf</w:t>
        </w:r>
        <w:proofErr w:type="spellEnd"/>
      </w:ins>
    </w:p>
    <w:p w14:paraId="55A52EFA" w14:textId="16838132" w:rsidR="00D05963" w:rsidRDefault="00D05963" w:rsidP="00D05963">
      <w:pPr>
        <w:pStyle w:val="List1OGCletters"/>
        <w:numPr>
          <w:ilvl w:val="0"/>
          <w:numId w:val="13"/>
        </w:numPr>
        <w:rPr>
          <w:ins w:id="253" w:author="myytfboys@outlook.com" w:date="2024-02-22T15:38:00Z"/>
          <w:lang w:eastAsia="zh-CN"/>
        </w:rPr>
      </w:pPr>
      <w:ins w:id="254" w:author="myytfboys@outlook.com" w:date="2024-02-22T15:38:00Z">
        <w:r w:rsidRPr="00492F5F">
          <w:rPr>
            <w:lang w:eastAsia="zh-CN"/>
          </w:rPr>
          <w:t>image/</w:t>
        </w:r>
        <w:proofErr w:type="spellStart"/>
        <w:r w:rsidRPr="00492F5F">
          <w:rPr>
            <w:lang w:eastAsia="zh-CN"/>
          </w:rPr>
          <w:t>png</w:t>
        </w:r>
        <w:proofErr w:type="spellEnd"/>
      </w:ins>
    </w:p>
    <w:p w14:paraId="3D080CA7" w14:textId="3448A8A7" w:rsidR="00D05963" w:rsidRDefault="00D05963" w:rsidP="00D05963">
      <w:pPr>
        <w:pStyle w:val="List1OGCletters"/>
        <w:numPr>
          <w:ilvl w:val="0"/>
          <w:numId w:val="13"/>
        </w:numPr>
        <w:rPr>
          <w:ins w:id="255" w:author="myytfboys@outlook.com" w:date="2024-02-22T15:38:00Z"/>
          <w:lang w:eastAsia="zh-CN"/>
        </w:rPr>
      </w:pPr>
      <w:ins w:id="256" w:author="myytfboys@outlook.com" w:date="2024-02-22T15:38:00Z">
        <w:r w:rsidRPr="00492F5F">
          <w:rPr>
            <w:lang w:eastAsia="zh-CN"/>
          </w:rPr>
          <w:t>image/jp2</w:t>
        </w:r>
      </w:ins>
    </w:p>
    <w:p w14:paraId="523FBD0A" w14:textId="44A55972" w:rsidR="00276608" w:rsidRPr="00F6475A" w:rsidDel="00D05963" w:rsidRDefault="00276608" w:rsidP="00276608">
      <w:pPr>
        <w:pStyle w:val="List1OGCletters"/>
        <w:numPr>
          <w:ilvl w:val="0"/>
          <w:numId w:val="41"/>
        </w:numPr>
        <w:ind w:left="600" w:right="240"/>
        <w:rPr>
          <w:del w:id="257" w:author="myytfboys@outlook.com" w:date="2024-02-22T15:38:00Z"/>
          <w:lang w:eastAsia="zh-CN"/>
        </w:rPr>
      </w:pPr>
      <w:del w:id="258" w:author="myytfboys@outlook.com" w:date="2024-02-22T15:38:00Z">
        <w:r w:rsidDel="00D05963">
          <w:rPr>
            <w:lang w:eastAsia="zh-CN"/>
          </w:rPr>
          <w:delText>JPEG</w:delText>
        </w:r>
      </w:del>
    </w:p>
    <w:p w14:paraId="72441CFE" w14:textId="448B33B6" w:rsidR="00276608" w:rsidRPr="00F6475A" w:rsidDel="00D05963" w:rsidRDefault="00276608" w:rsidP="00276608">
      <w:pPr>
        <w:pStyle w:val="List1OGCletters"/>
        <w:numPr>
          <w:ilvl w:val="0"/>
          <w:numId w:val="13"/>
        </w:numPr>
        <w:ind w:left="600" w:right="240"/>
        <w:rPr>
          <w:del w:id="259" w:author="myytfboys@outlook.com" w:date="2024-02-22T15:38:00Z"/>
          <w:lang w:eastAsia="zh-CN"/>
        </w:rPr>
      </w:pPr>
      <w:del w:id="260" w:author="myytfboys@outlook.com" w:date="2024-02-22T15:38:00Z">
        <w:r w:rsidDel="00D05963">
          <w:rPr>
            <w:lang w:eastAsia="zh-CN"/>
          </w:rPr>
          <w:delText>PNG</w:delText>
        </w:r>
      </w:del>
    </w:p>
    <w:p w14:paraId="3A193FD9" w14:textId="0E318F1F" w:rsidR="00276608" w:rsidDel="00D05963" w:rsidRDefault="00276608" w:rsidP="00276608">
      <w:pPr>
        <w:pStyle w:val="List1OGCletters"/>
        <w:numPr>
          <w:ilvl w:val="0"/>
          <w:numId w:val="13"/>
        </w:numPr>
        <w:ind w:left="600" w:right="240"/>
        <w:rPr>
          <w:del w:id="261" w:author="myytfboys@outlook.com" w:date="2024-02-22T15:38:00Z"/>
          <w:lang w:eastAsia="zh-CN"/>
        </w:rPr>
      </w:pPr>
      <w:del w:id="262" w:author="myytfboys@outlook.com" w:date="2024-02-22T15:38:00Z">
        <w:r w:rsidDel="00D05963">
          <w:rPr>
            <w:lang w:eastAsia="zh-CN"/>
          </w:rPr>
          <w:delText>TIFF</w:delText>
        </w:r>
      </w:del>
    </w:p>
    <w:p w14:paraId="1D180F5A" w14:textId="77777777" w:rsidR="00276608" w:rsidRDefault="00276608" w:rsidP="006C023A"/>
    <w:p w14:paraId="32641637" w14:textId="0ECEABD9" w:rsidR="00B32192" w:rsidRDefault="00C11E2A" w:rsidP="00B32192">
      <w:pPr>
        <w:pStyle w:val="2"/>
      </w:pPr>
      <w:bookmarkStart w:id="263" w:name="_Toc157175770"/>
      <w:r>
        <w:t>Requirements Class:</w:t>
      </w:r>
      <w:r w:rsidR="007C47BF">
        <w:t xml:space="preserve"> </w:t>
      </w:r>
      <w:proofErr w:type="spellStart"/>
      <w:r w:rsidR="00B32192">
        <w:t>AI_Labeling</w:t>
      </w:r>
      <w:bookmarkEnd w:id="263"/>
      <w:proofErr w:type="spellEnd"/>
    </w:p>
    <w:p w14:paraId="67F83B43" w14:textId="5C61D895" w:rsidR="005026D2" w:rsidRPr="00CD698E" w:rsidRDefault="00CB1B8A" w:rsidP="005026D2">
      <w:pPr>
        <w:rPr>
          <w:lang w:eastAsia="zh-CN"/>
        </w:rPr>
      </w:pPr>
      <w:r>
        <w:rPr>
          <w:rFonts w:hint="eastAsia"/>
          <w:lang w:eastAsia="zh-CN"/>
        </w:rPr>
        <w:t>T</w:t>
      </w:r>
      <w:r>
        <w:rPr>
          <w:lang w:eastAsia="zh-CN"/>
        </w:rPr>
        <w:t xml:space="preserve">he </w:t>
      </w:r>
      <w:proofErr w:type="spellStart"/>
      <w:r>
        <w:rPr>
          <w:lang w:eastAsia="zh-CN"/>
        </w:rPr>
        <w:t>AI_Labeling</w:t>
      </w:r>
      <w:proofErr w:type="spellEnd"/>
      <w:r>
        <w:rPr>
          <w:lang w:eastAsia="zh-CN"/>
        </w:rPr>
        <w:t xml:space="preserve"> requirements class</w:t>
      </w:r>
      <w:r w:rsidR="005026D2">
        <w:rPr>
          <w:lang w:eastAsia="zh-CN"/>
        </w:rPr>
        <w:t xml:space="preserve"> defines </w:t>
      </w:r>
      <w:proofErr w:type="gramStart"/>
      <w:r w:rsidR="005026D2">
        <w:rPr>
          <w:lang w:eastAsia="zh-CN"/>
        </w:rPr>
        <w:t>a</w:t>
      </w:r>
      <w:proofErr w:type="gramEnd"/>
      <w:r w:rsidR="005026D2">
        <w:rPr>
          <w:lang w:eastAsia="zh-CN"/>
        </w:rPr>
        <w:t xml:space="preserve"> </w:t>
      </w:r>
      <w:r w:rsidR="00392527">
        <w:rPr>
          <w:lang w:eastAsia="zh-CN"/>
        </w:rPr>
        <w:t>XML</w:t>
      </w:r>
      <w:r w:rsidR="005026D2">
        <w:rPr>
          <w:lang w:eastAsia="zh-CN"/>
        </w:rPr>
        <w:t xml:space="preserve"> encoding </w:t>
      </w:r>
      <w:r>
        <w:rPr>
          <w:lang w:eastAsia="zh-CN"/>
        </w:rPr>
        <w:t xml:space="preserve">for the </w:t>
      </w:r>
      <w:proofErr w:type="spellStart"/>
      <w:r>
        <w:rPr>
          <w:lang w:eastAsia="zh-CN"/>
        </w:rPr>
        <w:t>AI_Labeling</w:t>
      </w:r>
      <w:proofErr w:type="spellEnd"/>
      <w:r>
        <w:rPr>
          <w:lang w:eastAsia="zh-CN"/>
        </w:rPr>
        <w:t xml:space="preserve"> module, which is based on the UML model </w:t>
      </w:r>
      <w:r w:rsidRPr="007C298A">
        <w:rPr>
          <w:lang w:eastAsia="zh-CN"/>
        </w:rPr>
        <w:t>specified</w:t>
      </w:r>
      <w:r w:rsidRPr="007C298A" w:rsidDel="007C298A">
        <w:rPr>
          <w:lang w:eastAsia="zh-CN"/>
        </w:rPr>
        <w:t xml:space="preserve"> </w:t>
      </w:r>
      <w:r>
        <w:rPr>
          <w:lang w:eastAsia="zh-CN"/>
        </w:rPr>
        <w:t>in</w:t>
      </w:r>
      <w:r w:rsidR="005026D2">
        <w:rPr>
          <w:lang w:eastAsia="zh-CN"/>
        </w:rPr>
        <w:t xml:space="preserve"> the </w:t>
      </w:r>
      <w:proofErr w:type="spellStart"/>
      <w:r w:rsidR="005026D2">
        <w:rPr>
          <w:lang w:eastAsia="zh-CN"/>
        </w:rPr>
        <w:t>TrainingDML</w:t>
      </w:r>
      <w:proofErr w:type="spellEnd"/>
      <w:r w:rsidR="005026D2">
        <w:rPr>
          <w:lang w:eastAsia="zh-CN"/>
        </w:rPr>
        <w:t>-AI Part</w:t>
      </w:r>
      <w:r w:rsidR="003B10C9">
        <w:rPr>
          <w:lang w:eastAsia="zh-CN"/>
        </w:rPr>
        <w:t xml:space="preserve"> </w:t>
      </w:r>
      <w:r w:rsidR="005026D2">
        <w:rPr>
          <w:lang w:eastAsia="zh-CN"/>
        </w:rPr>
        <w:t>1: Conceptual Model Standard.</w:t>
      </w:r>
    </w:p>
    <w:tbl>
      <w:tblPr>
        <w:tblStyle w:val="af1"/>
        <w:tblW w:w="0" w:type="auto"/>
        <w:tblLook w:val="04A0" w:firstRow="1" w:lastRow="0" w:firstColumn="1" w:lastColumn="0" w:noHBand="0" w:noVBand="1"/>
      </w:tblPr>
      <w:tblGrid>
        <w:gridCol w:w="1814"/>
        <w:gridCol w:w="6816"/>
      </w:tblGrid>
      <w:tr w:rsidR="005026D2" w14:paraId="477EB622" w14:textId="77777777" w:rsidTr="003A289F">
        <w:tc>
          <w:tcPr>
            <w:tcW w:w="8856" w:type="dxa"/>
            <w:gridSpan w:val="2"/>
          </w:tcPr>
          <w:p w14:paraId="39067336"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1445EF21" w14:textId="77777777" w:rsidTr="003A289F">
        <w:tc>
          <w:tcPr>
            <w:tcW w:w="8856" w:type="dxa"/>
            <w:gridSpan w:val="2"/>
          </w:tcPr>
          <w:p w14:paraId="631E162F" w14:textId="25B88309" w:rsidR="005026D2" w:rsidRDefault="005026D2"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p>
        </w:tc>
      </w:tr>
      <w:tr w:rsidR="005026D2" w14:paraId="6D468B38" w14:textId="77777777" w:rsidTr="002522C2">
        <w:tc>
          <w:tcPr>
            <w:tcW w:w="1837" w:type="dxa"/>
          </w:tcPr>
          <w:p w14:paraId="59F38799" w14:textId="77777777" w:rsidR="005026D2" w:rsidRDefault="005026D2" w:rsidP="003A289F">
            <w:pPr>
              <w:rPr>
                <w:lang w:eastAsia="zh-CN"/>
              </w:rPr>
            </w:pPr>
            <w:r>
              <w:rPr>
                <w:rFonts w:hint="eastAsia"/>
                <w:lang w:eastAsia="zh-CN"/>
              </w:rPr>
              <w:lastRenderedPageBreak/>
              <w:t>D</w:t>
            </w:r>
            <w:r>
              <w:rPr>
                <w:lang w:eastAsia="zh-CN"/>
              </w:rPr>
              <w:t>ependency</w:t>
            </w:r>
          </w:p>
        </w:tc>
        <w:tc>
          <w:tcPr>
            <w:tcW w:w="1667" w:type="dxa"/>
          </w:tcPr>
          <w:p w14:paraId="6EA5E4C7" w14:textId="798B247B" w:rsidR="005026D2" w:rsidRDefault="00392527" w:rsidP="003A289F">
            <w:pPr>
              <w:rPr>
                <w:lang w:eastAsia="zh-CN"/>
              </w:rPr>
            </w:pPr>
            <w:r>
              <w:rPr>
                <w:lang w:eastAsia="zh-CN"/>
              </w:rPr>
              <w:t>XML</w:t>
            </w:r>
          </w:p>
        </w:tc>
      </w:tr>
      <w:tr w:rsidR="005026D2" w14:paraId="1715F40A" w14:textId="77777777" w:rsidTr="002522C2">
        <w:tc>
          <w:tcPr>
            <w:tcW w:w="1837" w:type="dxa"/>
          </w:tcPr>
          <w:p w14:paraId="4657D6F5" w14:textId="77777777" w:rsidR="005026D2" w:rsidRDefault="005026D2" w:rsidP="003A289F">
            <w:r>
              <w:rPr>
                <w:rFonts w:hint="eastAsia"/>
                <w:lang w:eastAsia="zh-CN"/>
              </w:rPr>
              <w:t>D</w:t>
            </w:r>
            <w:r>
              <w:rPr>
                <w:lang w:eastAsia="zh-CN"/>
              </w:rPr>
              <w:t>ependency</w:t>
            </w:r>
          </w:p>
        </w:tc>
        <w:tc>
          <w:tcPr>
            <w:tcW w:w="1667" w:type="dxa"/>
          </w:tcPr>
          <w:p w14:paraId="32DE5956" w14:textId="3287C191"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40815CB4" w14:textId="77777777" w:rsidTr="002522C2">
        <w:tc>
          <w:tcPr>
            <w:tcW w:w="1837" w:type="dxa"/>
          </w:tcPr>
          <w:p w14:paraId="403FD529" w14:textId="77777777" w:rsidR="005026D2" w:rsidRDefault="005026D2" w:rsidP="003A289F">
            <w:r>
              <w:rPr>
                <w:rFonts w:hint="eastAsia"/>
                <w:lang w:eastAsia="zh-CN"/>
              </w:rPr>
              <w:t>D</w:t>
            </w:r>
            <w:r>
              <w:rPr>
                <w:lang w:eastAsia="zh-CN"/>
              </w:rPr>
              <w:t>ependency</w:t>
            </w:r>
          </w:p>
        </w:tc>
        <w:tc>
          <w:tcPr>
            <w:tcW w:w="1667" w:type="dxa"/>
          </w:tcPr>
          <w:p w14:paraId="6BE16234" w14:textId="1D19B497"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5B4366BD" w14:textId="77777777" w:rsidTr="002522C2">
        <w:tc>
          <w:tcPr>
            <w:tcW w:w="1837" w:type="dxa"/>
          </w:tcPr>
          <w:p w14:paraId="111190FF" w14:textId="30BEA1B3" w:rsidR="005026D2" w:rsidRPr="00087D9B" w:rsidRDefault="005026D2" w:rsidP="003A289F">
            <w:pPr>
              <w:rPr>
                <w:lang w:eastAsia="zh-CN"/>
              </w:rPr>
            </w:pPr>
            <w:r>
              <w:rPr>
                <w:lang w:eastAsia="zh-CN"/>
              </w:rPr>
              <w:t>Requirement</w:t>
            </w:r>
            <w:r w:rsidR="00CB1B8A">
              <w:rPr>
                <w:lang w:eastAsia="zh-CN"/>
              </w:rPr>
              <w:t xml:space="preserve"> 2</w:t>
            </w:r>
            <w:r w:rsidR="0060060B">
              <w:rPr>
                <w:lang w:eastAsia="zh-CN"/>
              </w:rPr>
              <w:t>4</w:t>
            </w:r>
          </w:p>
        </w:tc>
        <w:tc>
          <w:tcPr>
            <w:tcW w:w="1667" w:type="dxa"/>
            <w:vAlign w:val="center"/>
          </w:tcPr>
          <w:p w14:paraId="69F4468C" w14:textId="7E31C152"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tc>
      </w:tr>
      <w:tr w:rsidR="005026D2" w14:paraId="3A8512A1" w14:textId="77777777" w:rsidTr="002522C2">
        <w:tc>
          <w:tcPr>
            <w:tcW w:w="1837" w:type="dxa"/>
          </w:tcPr>
          <w:p w14:paraId="43C9407E" w14:textId="1C4E1424" w:rsidR="005026D2" w:rsidRDefault="005026D2" w:rsidP="003A289F">
            <w:pPr>
              <w:rPr>
                <w:lang w:eastAsia="zh-CN"/>
              </w:rPr>
            </w:pPr>
            <w:r>
              <w:rPr>
                <w:lang w:eastAsia="zh-CN"/>
              </w:rPr>
              <w:t>Requirement</w:t>
            </w:r>
            <w:r w:rsidR="00CB1B8A">
              <w:rPr>
                <w:lang w:eastAsia="zh-CN"/>
              </w:rPr>
              <w:t xml:space="preserve"> 2</w:t>
            </w:r>
            <w:r w:rsidR="0060060B">
              <w:rPr>
                <w:lang w:eastAsia="zh-CN"/>
              </w:rPr>
              <w:t>5</w:t>
            </w:r>
          </w:p>
        </w:tc>
        <w:tc>
          <w:tcPr>
            <w:tcW w:w="1667" w:type="dxa"/>
            <w:vAlign w:val="center"/>
          </w:tcPr>
          <w:p w14:paraId="1ABC07D4" w14:textId="55D2570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tc>
      </w:tr>
      <w:tr w:rsidR="005026D2" w14:paraId="48920605" w14:textId="77777777" w:rsidTr="002522C2">
        <w:tc>
          <w:tcPr>
            <w:tcW w:w="1837" w:type="dxa"/>
          </w:tcPr>
          <w:p w14:paraId="1E287053" w14:textId="7A6760D2" w:rsidR="005026D2" w:rsidRDefault="005026D2" w:rsidP="003A289F">
            <w:pPr>
              <w:rPr>
                <w:lang w:eastAsia="zh-CN"/>
              </w:rPr>
            </w:pPr>
            <w:r>
              <w:rPr>
                <w:lang w:eastAsia="zh-CN"/>
              </w:rPr>
              <w:t>Requirement</w:t>
            </w:r>
            <w:r w:rsidR="00CB1B8A">
              <w:rPr>
                <w:lang w:eastAsia="zh-CN"/>
              </w:rPr>
              <w:t xml:space="preserve"> 2</w:t>
            </w:r>
            <w:r w:rsidR="0060060B">
              <w:rPr>
                <w:lang w:eastAsia="zh-CN"/>
              </w:rPr>
              <w:t>6</w:t>
            </w:r>
          </w:p>
        </w:tc>
        <w:tc>
          <w:tcPr>
            <w:tcW w:w="1667" w:type="dxa"/>
            <w:vAlign w:val="center"/>
          </w:tcPr>
          <w:p w14:paraId="1069DEB8" w14:textId="66370888" w:rsidR="005026D2" w:rsidRDefault="00130E6C"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labelingprocedure</w:t>
            </w:r>
            <w:proofErr w:type="spellEnd"/>
          </w:p>
        </w:tc>
      </w:tr>
      <w:tr w:rsidR="0060060B" w14:paraId="5C1A7660" w14:textId="77777777" w:rsidTr="00C1208C">
        <w:tc>
          <w:tcPr>
            <w:tcW w:w="1837" w:type="dxa"/>
          </w:tcPr>
          <w:p w14:paraId="6C629915" w14:textId="2D6D005C" w:rsidR="0060060B" w:rsidRDefault="0060060B" w:rsidP="003A289F">
            <w:pPr>
              <w:rPr>
                <w:lang w:eastAsia="zh-CN"/>
              </w:rPr>
            </w:pPr>
            <w:r>
              <w:rPr>
                <w:lang w:eastAsia="zh-CN"/>
              </w:rPr>
              <w:t>Requirement 27</w:t>
            </w:r>
          </w:p>
        </w:tc>
        <w:tc>
          <w:tcPr>
            <w:tcW w:w="1667" w:type="dxa"/>
            <w:vAlign w:val="center"/>
          </w:tcPr>
          <w:p w14:paraId="1D979ACD" w14:textId="62DC9005" w:rsidR="0060060B" w:rsidRDefault="0060060B" w:rsidP="003A289F">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tc>
      </w:tr>
    </w:tbl>
    <w:p w14:paraId="74E5E3E1" w14:textId="3EAAE884" w:rsidR="00B32192" w:rsidRDefault="00B32192" w:rsidP="00B32192"/>
    <w:p w14:paraId="45A37698" w14:textId="6AFA5DE2" w:rsidR="008103B1" w:rsidRDefault="00CB1B8A" w:rsidP="008103B1">
      <w:pPr>
        <w:rPr>
          <w:lang w:val="en-GB" w:eastAsia="zh-CN"/>
        </w:rPr>
      </w:pPr>
      <w:r>
        <w:rPr>
          <w:lang w:val="en-GB" w:eastAsia="zh-CN"/>
        </w:rPr>
        <w:t xml:space="preserve">The </w:t>
      </w:r>
      <w:proofErr w:type="spellStart"/>
      <w:r w:rsidR="008103B1">
        <w:rPr>
          <w:lang w:val="en-GB" w:eastAsia="zh-CN"/>
        </w:rPr>
        <w:t>AI_Labeling</w:t>
      </w:r>
      <w:proofErr w:type="spellEnd"/>
      <w:r w:rsidR="008103B1">
        <w:rPr>
          <w:lang w:val="en-GB" w:eastAsia="zh-CN"/>
        </w:rPr>
        <w:t xml:space="preserve"> object is encoded as </w:t>
      </w:r>
      <w:r w:rsidR="00CA3710">
        <w:rPr>
          <w:lang w:val="en-GB" w:eastAsia="zh-CN"/>
        </w:rPr>
        <w:t>an XML element</w:t>
      </w:r>
      <w:r w:rsidR="008103B1">
        <w:rPr>
          <w:lang w:val="en-GB" w:eastAsia="zh-CN"/>
        </w:rPr>
        <w:t xml:space="preserve"> with properties shown in</w:t>
      </w:r>
      <w:r w:rsidR="00D976F9">
        <w:rPr>
          <w:lang w:val="en-GB" w:eastAsia="zh-CN"/>
        </w:rPr>
        <w:t xml:space="preserve">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sidR="008103B1">
        <w:rPr>
          <w:lang w:val="en-GB" w:eastAsia="zh-CN"/>
        </w:rPr>
        <w:t>.</w:t>
      </w:r>
    </w:p>
    <w:tbl>
      <w:tblPr>
        <w:tblStyle w:val="af1"/>
        <w:tblW w:w="0" w:type="auto"/>
        <w:tblLook w:val="04A0" w:firstRow="1" w:lastRow="0" w:firstColumn="1" w:lastColumn="0" w:noHBand="0" w:noVBand="1"/>
      </w:tblPr>
      <w:tblGrid>
        <w:gridCol w:w="1808"/>
        <w:gridCol w:w="6822"/>
      </w:tblGrid>
      <w:tr w:rsidR="008103B1" w14:paraId="593CB488" w14:textId="77777777" w:rsidTr="002522C2">
        <w:tc>
          <w:tcPr>
            <w:tcW w:w="1837" w:type="dxa"/>
          </w:tcPr>
          <w:p w14:paraId="2B097552" w14:textId="21F0A236" w:rsidR="008103B1" w:rsidRDefault="008103B1" w:rsidP="003A289F">
            <w:r>
              <w:rPr>
                <w:lang w:eastAsia="zh-CN"/>
              </w:rPr>
              <w:t>Requirement</w:t>
            </w:r>
            <w:r w:rsidR="00CB1B8A">
              <w:rPr>
                <w:lang w:eastAsia="zh-CN"/>
              </w:rPr>
              <w:t xml:space="preserve"> 2</w:t>
            </w:r>
            <w:r w:rsidR="0060060B">
              <w:rPr>
                <w:lang w:eastAsia="zh-CN"/>
              </w:rPr>
              <w:t>4</w:t>
            </w:r>
          </w:p>
        </w:tc>
        <w:tc>
          <w:tcPr>
            <w:tcW w:w="7188" w:type="dxa"/>
          </w:tcPr>
          <w:p w14:paraId="24E684EF" w14:textId="1B029556" w:rsidR="008103B1" w:rsidRDefault="008103B1"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/labeling</w:t>
            </w:r>
          </w:p>
          <w:p w14:paraId="3A869CDE" w14:textId="278BB5E1" w:rsidR="008103B1" w:rsidRDefault="008103B1" w:rsidP="006754E0">
            <w:pPr>
              <w:rPr>
                <w:lang w:eastAsia="zh-CN"/>
              </w:rPr>
            </w:pPr>
            <w:r>
              <w:rPr>
                <w:lang w:eastAsia="zh-CN"/>
              </w:rPr>
              <w:t>Each AI_</w:t>
            </w:r>
            <w:proofErr w:type="spellStart"/>
            <w:r>
              <w:rPr>
                <w:lang w:val="en-GB" w:eastAsia="zh-CN"/>
              </w:rPr>
              <w:t>Labeling</w:t>
            </w:r>
            <w:proofErr w:type="spellEnd"/>
            <w:r>
              <w:rPr>
                <w:lang w:eastAsia="zh-CN"/>
              </w:rPr>
              <w:t xml:space="preserve"> object </w:t>
            </w:r>
            <w:r w:rsidR="00CB1B8A">
              <w:rPr>
                <w:lang w:eastAsia="zh-CN"/>
              </w:rPr>
              <w:t>SHALL implement the Mandatory properties</w:t>
            </w:r>
            <w:r>
              <w:rPr>
                <w:lang w:eastAsia="zh-CN"/>
              </w:rPr>
              <w:t xml:space="preserve"> shown in </w:t>
            </w:r>
            <w:r w:rsidR="00D976F9">
              <w:rPr>
                <w:lang w:val="en-GB" w:eastAsia="zh-CN"/>
              </w:rPr>
              <w:fldChar w:fldCharType="begin"/>
            </w:r>
            <w:r w:rsidR="00D976F9">
              <w:rPr>
                <w:lang w:val="en-GB" w:eastAsia="zh-CN"/>
              </w:rPr>
              <w:instrText xml:space="preserve"> REF _Ref156901286 \h </w:instrText>
            </w:r>
            <w:r w:rsidR="00D976F9">
              <w:rPr>
                <w:lang w:val="en-GB" w:eastAsia="zh-CN"/>
              </w:rPr>
            </w:r>
            <w:r w:rsidR="00D976F9">
              <w:rPr>
                <w:lang w:val="en-GB" w:eastAsia="zh-CN"/>
              </w:rPr>
              <w:fldChar w:fldCharType="separate"/>
            </w:r>
            <w:r w:rsidR="00533D51">
              <w:t xml:space="preserve">Table </w:t>
            </w:r>
            <w:r w:rsidR="00533D51">
              <w:rPr>
                <w:noProof/>
              </w:rPr>
              <w:t>13</w:t>
            </w:r>
            <w:r w:rsidR="00D976F9">
              <w:rPr>
                <w:lang w:val="en-GB" w:eastAsia="zh-CN"/>
              </w:rPr>
              <w:fldChar w:fldCharType="end"/>
            </w:r>
            <w:r>
              <w:rPr>
                <w:lang w:eastAsia="zh-CN"/>
              </w:rPr>
              <w:t>.</w:t>
            </w:r>
          </w:p>
        </w:tc>
      </w:tr>
    </w:tbl>
    <w:p w14:paraId="08E6B4FA" w14:textId="77777777" w:rsidR="008103B1" w:rsidRPr="006F15EC" w:rsidRDefault="008103B1" w:rsidP="008103B1"/>
    <w:p w14:paraId="15B9A00F" w14:textId="35CD3E6C" w:rsidR="008103B1" w:rsidRDefault="00A80865" w:rsidP="00A80865">
      <w:pPr>
        <w:pStyle w:val="af4"/>
        <w:jc w:val="center"/>
      </w:pPr>
      <w:bookmarkStart w:id="264" w:name="_Ref156901286"/>
      <w:r>
        <w:t xml:space="preserve">Table </w:t>
      </w:r>
      <w:r w:rsidR="00636FC1">
        <w:fldChar w:fldCharType="begin"/>
      </w:r>
      <w:r w:rsidR="00636FC1">
        <w:instrText xml:space="preserve"> SEQ Table \* ARABIC </w:instrText>
      </w:r>
      <w:r w:rsidR="00636FC1">
        <w:fldChar w:fldCharType="separate"/>
      </w:r>
      <w:r w:rsidR="00533D51">
        <w:rPr>
          <w:noProof/>
        </w:rPr>
        <w:t>13</w:t>
      </w:r>
      <w:r w:rsidR="00636FC1">
        <w:rPr>
          <w:noProof/>
        </w:rPr>
        <w:fldChar w:fldCharType="end"/>
      </w:r>
      <w:bookmarkEnd w:id="264"/>
      <w:r>
        <w:t xml:space="preserve"> </w:t>
      </w:r>
      <w:r w:rsidR="008103B1">
        <w:t>AI_</w:t>
      </w:r>
      <w:proofErr w:type="spellStart"/>
      <w:r w:rsidR="008103B1">
        <w:rPr>
          <w:lang w:val="en-GB" w:eastAsia="zh-CN"/>
        </w:rPr>
        <w:t>Labeling</w:t>
      </w:r>
      <w:proofErr w:type="spellEnd"/>
      <w:r w:rsidR="008103B1">
        <w:t xml:space="preserve"> properties</w:t>
      </w:r>
    </w:p>
    <w:tbl>
      <w:tblPr>
        <w:tblStyle w:val="af1"/>
        <w:tblW w:w="0" w:type="auto"/>
        <w:tblLook w:val="04A0" w:firstRow="1" w:lastRow="0" w:firstColumn="1" w:lastColumn="0" w:noHBand="0" w:noVBand="1"/>
      </w:tblPr>
      <w:tblGrid>
        <w:gridCol w:w="2275"/>
        <w:gridCol w:w="1978"/>
        <w:gridCol w:w="2416"/>
        <w:gridCol w:w="1961"/>
      </w:tblGrid>
      <w:tr w:rsidR="008103B1" w14:paraId="48F87231" w14:textId="77777777" w:rsidTr="003A289F">
        <w:tc>
          <w:tcPr>
            <w:tcW w:w="2379" w:type="dxa"/>
            <w:vAlign w:val="center"/>
          </w:tcPr>
          <w:p w14:paraId="0D3E0CA2" w14:textId="2322117D" w:rsidR="008103B1" w:rsidRPr="009A6478" w:rsidRDefault="000622AF" w:rsidP="003A289F">
            <w:pPr>
              <w:jc w:val="center"/>
              <w:rPr>
                <w:b/>
                <w:bCs/>
              </w:rPr>
            </w:pPr>
            <w:r>
              <w:rPr>
                <w:b/>
                <w:bCs/>
              </w:rPr>
              <w:t>XML Property</w:t>
            </w:r>
          </w:p>
        </w:tc>
        <w:tc>
          <w:tcPr>
            <w:tcW w:w="2039" w:type="dxa"/>
            <w:vAlign w:val="center"/>
          </w:tcPr>
          <w:p w14:paraId="20776AA3" w14:textId="77777777" w:rsidR="008103B1" w:rsidRPr="009A6478" w:rsidRDefault="008103B1" w:rsidP="003A289F">
            <w:pPr>
              <w:jc w:val="center"/>
              <w:rPr>
                <w:b/>
                <w:bCs/>
              </w:rPr>
            </w:pPr>
            <w:r w:rsidRPr="009A6478">
              <w:rPr>
                <w:b/>
                <w:bCs/>
              </w:rPr>
              <w:t>Definition</w:t>
            </w:r>
          </w:p>
        </w:tc>
        <w:tc>
          <w:tcPr>
            <w:tcW w:w="2416" w:type="dxa"/>
            <w:vAlign w:val="center"/>
          </w:tcPr>
          <w:p w14:paraId="2042A324" w14:textId="77777777" w:rsidR="008103B1" w:rsidRPr="009A6478" w:rsidRDefault="008103B1" w:rsidP="003A289F">
            <w:pPr>
              <w:jc w:val="center"/>
              <w:rPr>
                <w:b/>
                <w:bCs/>
              </w:rPr>
            </w:pPr>
            <w:r w:rsidRPr="009A6478">
              <w:rPr>
                <w:b/>
                <w:bCs/>
              </w:rPr>
              <w:t>Data type and values</w:t>
            </w:r>
          </w:p>
        </w:tc>
        <w:tc>
          <w:tcPr>
            <w:tcW w:w="2022" w:type="dxa"/>
            <w:vAlign w:val="center"/>
          </w:tcPr>
          <w:p w14:paraId="37797133" w14:textId="77777777" w:rsidR="008103B1" w:rsidRPr="009A6478" w:rsidRDefault="008103B1" w:rsidP="003A289F">
            <w:pPr>
              <w:jc w:val="center"/>
              <w:rPr>
                <w:b/>
                <w:bCs/>
              </w:rPr>
            </w:pPr>
            <w:r>
              <w:rPr>
                <w:b/>
                <w:bCs/>
              </w:rPr>
              <w:t>Obligation</w:t>
            </w:r>
          </w:p>
        </w:tc>
      </w:tr>
      <w:tr w:rsidR="008103B1" w14:paraId="71C09C5A" w14:textId="77777777" w:rsidTr="003A289F">
        <w:tc>
          <w:tcPr>
            <w:tcW w:w="2379" w:type="dxa"/>
            <w:vAlign w:val="center"/>
          </w:tcPr>
          <w:p w14:paraId="7E419245" w14:textId="77777777" w:rsidR="008103B1" w:rsidRDefault="008103B1" w:rsidP="003A289F">
            <w:pPr>
              <w:rPr>
                <w:lang w:eastAsia="zh-CN"/>
              </w:rPr>
            </w:pPr>
            <w:r>
              <w:rPr>
                <w:rFonts w:hint="eastAsia"/>
                <w:lang w:eastAsia="zh-CN"/>
              </w:rPr>
              <w:t>t</w:t>
            </w:r>
            <w:r>
              <w:rPr>
                <w:lang w:eastAsia="zh-CN"/>
              </w:rPr>
              <w:t>ype</w:t>
            </w:r>
          </w:p>
        </w:tc>
        <w:tc>
          <w:tcPr>
            <w:tcW w:w="2039" w:type="dxa"/>
            <w:vAlign w:val="center"/>
          </w:tcPr>
          <w:p w14:paraId="3495646B" w14:textId="3E278762" w:rsidR="008103B1" w:rsidRDefault="008103B1" w:rsidP="003A289F">
            <w:pPr>
              <w:rPr>
                <w:lang w:eastAsia="zh-CN"/>
              </w:rPr>
            </w:pPr>
            <w:r>
              <w:rPr>
                <w:lang w:eastAsia="zh-CN"/>
              </w:rPr>
              <w:t>Type of the labeling object.</w:t>
            </w:r>
          </w:p>
        </w:tc>
        <w:tc>
          <w:tcPr>
            <w:tcW w:w="2416" w:type="dxa"/>
            <w:vAlign w:val="center"/>
          </w:tcPr>
          <w:p w14:paraId="623A2061" w14:textId="21EA433C" w:rsidR="008103B1" w:rsidRDefault="00FC3581" w:rsidP="003A289F">
            <w:pPr>
              <w:rPr>
                <w:lang w:eastAsia="zh-CN"/>
              </w:rPr>
            </w:pPr>
            <w:r>
              <w:rPr>
                <w:lang w:eastAsia="zh-CN"/>
              </w:rPr>
              <w:t>“</w:t>
            </w:r>
            <w:proofErr w:type="spellStart"/>
            <w:r w:rsidR="00F828EB">
              <w:rPr>
                <w:lang w:eastAsia="zh-CN"/>
              </w:rPr>
              <w:t>AI_</w:t>
            </w:r>
            <w:r w:rsidR="008103B1">
              <w:rPr>
                <w:lang w:eastAsia="zh-CN"/>
              </w:rPr>
              <w:t>Labeling</w:t>
            </w:r>
            <w:proofErr w:type="spellEnd"/>
            <w:r>
              <w:rPr>
                <w:lang w:eastAsia="zh-CN"/>
              </w:rPr>
              <w:t>”</w:t>
            </w:r>
          </w:p>
        </w:tc>
        <w:tc>
          <w:tcPr>
            <w:tcW w:w="2022" w:type="dxa"/>
          </w:tcPr>
          <w:p w14:paraId="6AF91C53" w14:textId="77777777" w:rsidR="008103B1" w:rsidRDefault="008103B1" w:rsidP="003A289F">
            <w:pPr>
              <w:rPr>
                <w:lang w:eastAsia="zh-CN"/>
              </w:rPr>
            </w:pPr>
            <w:r>
              <w:rPr>
                <w:rFonts w:hint="eastAsia"/>
                <w:lang w:eastAsia="zh-CN"/>
              </w:rPr>
              <w:t>M</w:t>
            </w:r>
            <w:r>
              <w:rPr>
                <w:lang w:eastAsia="zh-CN"/>
              </w:rPr>
              <w:t>andatory</w:t>
            </w:r>
          </w:p>
        </w:tc>
      </w:tr>
      <w:tr w:rsidR="008103B1" w14:paraId="0A46B0D3" w14:textId="77777777" w:rsidTr="003A289F">
        <w:tc>
          <w:tcPr>
            <w:tcW w:w="2379" w:type="dxa"/>
            <w:vAlign w:val="center"/>
          </w:tcPr>
          <w:p w14:paraId="053B20CF" w14:textId="31E295BD" w:rsidR="008103B1" w:rsidRDefault="00103D64" w:rsidP="003A289F">
            <w:pPr>
              <w:rPr>
                <w:lang w:eastAsia="zh-CN"/>
              </w:rPr>
            </w:pPr>
            <w:r>
              <w:rPr>
                <w:lang w:eastAsia="zh-CN"/>
              </w:rPr>
              <w:t>id</w:t>
            </w:r>
          </w:p>
        </w:tc>
        <w:tc>
          <w:tcPr>
            <w:tcW w:w="2039" w:type="dxa"/>
            <w:vAlign w:val="center"/>
          </w:tcPr>
          <w:p w14:paraId="48665F45" w14:textId="79EDD65D" w:rsidR="008103B1" w:rsidRDefault="00BC2F79" w:rsidP="003A289F">
            <w:pPr>
              <w:rPr>
                <w:lang w:eastAsia="zh-CN"/>
              </w:rPr>
            </w:pPr>
            <w:r w:rsidRPr="00BC2F79">
              <w:rPr>
                <w:lang w:eastAsia="zh-CN"/>
              </w:rPr>
              <w:t>Identifier of the labeling.</w:t>
            </w:r>
          </w:p>
        </w:tc>
        <w:tc>
          <w:tcPr>
            <w:tcW w:w="2416" w:type="dxa"/>
            <w:vAlign w:val="center"/>
          </w:tcPr>
          <w:p w14:paraId="1A61AB24" w14:textId="3EAF22B8" w:rsidR="008103B1" w:rsidRDefault="00311DDE" w:rsidP="003A289F">
            <w:pPr>
              <w:rPr>
                <w:lang w:eastAsia="zh-CN"/>
              </w:rPr>
            </w:pPr>
            <w:proofErr w:type="spellStart"/>
            <w:r>
              <w:rPr>
                <w:rFonts w:hint="eastAsia"/>
                <w:lang w:eastAsia="zh-CN"/>
              </w:rPr>
              <w:t>CharacterString</w:t>
            </w:r>
            <w:proofErr w:type="spellEnd"/>
            <w:r w:rsidR="00890222">
              <w:rPr>
                <w:lang w:eastAsia="zh-CN"/>
              </w:rPr>
              <w:t xml:space="preserve"> [</w:t>
            </w:r>
            <w:proofErr w:type="gramStart"/>
            <w:r w:rsidR="00890222">
              <w:rPr>
                <w:lang w:eastAsia="zh-CN"/>
              </w:rPr>
              <w:t>1..</w:t>
            </w:r>
            <w:proofErr w:type="gramEnd"/>
            <w:r w:rsidR="00890222">
              <w:rPr>
                <w:lang w:eastAsia="zh-CN"/>
              </w:rPr>
              <w:t>1]</w:t>
            </w:r>
          </w:p>
        </w:tc>
        <w:tc>
          <w:tcPr>
            <w:tcW w:w="2022" w:type="dxa"/>
          </w:tcPr>
          <w:p w14:paraId="2FEF4C16" w14:textId="007F913F" w:rsidR="008103B1" w:rsidRDefault="00890222" w:rsidP="003A289F">
            <w:pPr>
              <w:rPr>
                <w:lang w:eastAsia="zh-CN"/>
              </w:rPr>
            </w:pPr>
            <w:r>
              <w:rPr>
                <w:rFonts w:hint="eastAsia"/>
                <w:lang w:eastAsia="zh-CN"/>
              </w:rPr>
              <w:t>M</w:t>
            </w:r>
            <w:r>
              <w:rPr>
                <w:lang w:eastAsia="zh-CN"/>
              </w:rPr>
              <w:t>andatory</w:t>
            </w:r>
          </w:p>
        </w:tc>
      </w:tr>
      <w:tr w:rsidR="0023406F" w14:paraId="4F8CEC3C" w14:textId="77777777" w:rsidTr="003A289F">
        <w:tc>
          <w:tcPr>
            <w:tcW w:w="2379" w:type="dxa"/>
            <w:vAlign w:val="center"/>
          </w:tcPr>
          <w:p w14:paraId="132EAFA9" w14:textId="1DACB1D4" w:rsidR="0023406F" w:rsidRDefault="0023406F" w:rsidP="0023406F">
            <w:pPr>
              <w:rPr>
                <w:lang w:eastAsia="zh-CN"/>
              </w:rPr>
            </w:pPr>
            <w:r>
              <w:rPr>
                <w:rFonts w:hint="eastAsia"/>
                <w:lang w:eastAsia="zh-CN"/>
              </w:rPr>
              <w:t>s</w:t>
            </w:r>
            <w:r>
              <w:rPr>
                <w:lang w:eastAsia="zh-CN"/>
              </w:rPr>
              <w:t>cope</w:t>
            </w:r>
          </w:p>
        </w:tc>
        <w:tc>
          <w:tcPr>
            <w:tcW w:w="2039" w:type="dxa"/>
            <w:vAlign w:val="center"/>
          </w:tcPr>
          <w:p w14:paraId="0115AFFA" w14:textId="020EE1CA" w:rsidR="0023406F" w:rsidRPr="00BC2F79" w:rsidRDefault="0023406F" w:rsidP="0023406F">
            <w:pPr>
              <w:rPr>
                <w:lang w:eastAsia="zh-CN"/>
              </w:rPr>
            </w:pPr>
            <w:r w:rsidRPr="0053437B">
              <w:rPr>
                <w:lang w:eastAsia="zh-CN"/>
              </w:rPr>
              <w:t xml:space="preserve">Description of the scope of the </w:t>
            </w:r>
            <w:r>
              <w:rPr>
                <w:lang w:eastAsia="zh-CN"/>
              </w:rPr>
              <w:t>labeling</w:t>
            </w:r>
            <w:r w:rsidRPr="0053437B">
              <w:rPr>
                <w:lang w:eastAsia="zh-CN"/>
              </w:rPr>
              <w:t>.</w:t>
            </w:r>
          </w:p>
        </w:tc>
        <w:tc>
          <w:tcPr>
            <w:tcW w:w="2416" w:type="dxa"/>
            <w:vAlign w:val="center"/>
          </w:tcPr>
          <w:p w14:paraId="380CCB89" w14:textId="7BD64BC6" w:rsidR="0023406F" w:rsidRDefault="00224552" w:rsidP="0023406F">
            <w:pPr>
              <w:rPr>
                <w:lang w:eastAsia="zh-CN"/>
              </w:rPr>
            </w:pPr>
            <w:proofErr w:type="spellStart"/>
            <w:r>
              <w:rPr>
                <w:lang w:eastAsia="zh-CN"/>
              </w:rPr>
              <w:t>m</w:t>
            </w:r>
            <w:r w:rsidR="00CF47AD">
              <w:rPr>
                <w:lang w:eastAsia="zh-CN"/>
              </w:rPr>
              <w:t>cc:</w:t>
            </w:r>
            <w:r w:rsidR="0023406F">
              <w:rPr>
                <w:rFonts w:hint="eastAsia"/>
                <w:lang w:eastAsia="zh-CN"/>
              </w:rPr>
              <w:t>M</w:t>
            </w:r>
            <w:r w:rsidR="0023406F">
              <w:rPr>
                <w:lang w:eastAsia="zh-CN"/>
              </w:rPr>
              <w:t>D_Scope</w:t>
            </w:r>
            <w:proofErr w:type="spellEnd"/>
            <w:r w:rsidR="0023406F">
              <w:rPr>
                <w:lang w:eastAsia="zh-CN"/>
              </w:rPr>
              <w:t xml:space="preserve"> [</w:t>
            </w:r>
            <w:proofErr w:type="gramStart"/>
            <w:r w:rsidR="0023406F">
              <w:rPr>
                <w:lang w:eastAsia="zh-CN"/>
              </w:rPr>
              <w:t>1..</w:t>
            </w:r>
            <w:proofErr w:type="gramEnd"/>
            <w:r w:rsidR="0023406F">
              <w:rPr>
                <w:lang w:eastAsia="zh-CN"/>
              </w:rPr>
              <w:t>1]</w:t>
            </w:r>
          </w:p>
        </w:tc>
        <w:tc>
          <w:tcPr>
            <w:tcW w:w="2022" w:type="dxa"/>
          </w:tcPr>
          <w:p w14:paraId="5DE905B5" w14:textId="42E84B2D" w:rsidR="0023406F" w:rsidRDefault="0023406F" w:rsidP="0023406F">
            <w:pPr>
              <w:rPr>
                <w:lang w:eastAsia="zh-CN"/>
              </w:rPr>
            </w:pPr>
            <w:r>
              <w:rPr>
                <w:rFonts w:hint="eastAsia"/>
                <w:lang w:eastAsia="zh-CN"/>
              </w:rPr>
              <w:t>M</w:t>
            </w:r>
            <w:r>
              <w:rPr>
                <w:lang w:eastAsia="zh-CN"/>
              </w:rPr>
              <w:t>andatory</w:t>
            </w:r>
          </w:p>
        </w:tc>
      </w:tr>
      <w:tr w:rsidR="0023406F" w14:paraId="784E7F6E" w14:textId="77777777" w:rsidTr="003A289F">
        <w:tc>
          <w:tcPr>
            <w:tcW w:w="2379" w:type="dxa"/>
            <w:vAlign w:val="center"/>
          </w:tcPr>
          <w:p w14:paraId="54FA5768" w14:textId="768DC758" w:rsidR="0023406F" w:rsidRDefault="0023406F" w:rsidP="0023406F">
            <w:pPr>
              <w:rPr>
                <w:lang w:eastAsia="zh-CN"/>
              </w:rPr>
            </w:pPr>
            <w:r>
              <w:rPr>
                <w:lang w:eastAsia="zh-CN"/>
              </w:rPr>
              <w:t>labelers</w:t>
            </w:r>
          </w:p>
        </w:tc>
        <w:tc>
          <w:tcPr>
            <w:tcW w:w="2039" w:type="dxa"/>
            <w:vAlign w:val="center"/>
          </w:tcPr>
          <w:p w14:paraId="22F818EF" w14:textId="5C819DB2" w:rsidR="0023406F" w:rsidRDefault="0023406F" w:rsidP="0023406F">
            <w:pPr>
              <w:rPr>
                <w:lang w:eastAsia="zh-CN"/>
              </w:rPr>
            </w:pPr>
            <w:r>
              <w:rPr>
                <w:rFonts w:hint="eastAsia"/>
                <w:lang w:eastAsia="zh-CN"/>
              </w:rPr>
              <w:t>L</w:t>
            </w:r>
            <w:r>
              <w:rPr>
                <w:lang w:eastAsia="zh-CN"/>
              </w:rPr>
              <w:t>abelers of the labeling activity.</w:t>
            </w:r>
          </w:p>
        </w:tc>
        <w:tc>
          <w:tcPr>
            <w:tcW w:w="2416" w:type="dxa"/>
            <w:vAlign w:val="center"/>
          </w:tcPr>
          <w:p w14:paraId="22E14EBC" w14:textId="43CCAB76" w:rsidR="0023406F" w:rsidRDefault="0023406F" w:rsidP="0023406F">
            <w:pPr>
              <w:rPr>
                <w:lang w:eastAsia="zh-CN"/>
              </w:rPr>
            </w:pPr>
            <w:proofErr w:type="spellStart"/>
            <w:r>
              <w:rPr>
                <w:rFonts w:hint="eastAsia"/>
                <w:lang w:eastAsia="zh-CN"/>
              </w:rPr>
              <w:t>A</w:t>
            </w:r>
            <w:r>
              <w:rPr>
                <w:lang w:eastAsia="zh-CN"/>
              </w:rPr>
              <w:t>I_Labeler</w:t>
            </w:r>
            <w:proofErr w:type="spellEnd"/>
            <w:r>
              <w:rPr>
                <w:lang w:eastAsia="zh-CN"/>
              </w:rPr>
              <w:t xml:space="preserve"> [</w:t>
            </w:r>
            <w:proofErr w:type="gramStart"/>
            <w:r>
              <w:rPr>
                <w:lang w:eastAsia="zh-CN"/>
              </w:rPr>
              <w:t>0..</w:t>
            </w:r>
            <w:proofErr w:type="gramEnd"/>
            <w:r>
              <w:rPr>
                <w:lang w:eastAsia="zh-CN"/>
              </w:rPr>
              <w:t>*]</w:t>
            </w:r>
          </w:p>
        </w:tc>
        <w:tc>
          <w:tcPr>
            <w:tcW w:w="2022" w:type="dxa"/>
          </w:tcPr>
          <w:p w14:paraId="389647D5" w14:textId="3850CF3A" w:rsidR="0023406F" w:rsidRDefault="0023406F" w:rsidP="0023406F">
            <w:pPr>
              <w:rPr>
                <w:lang w:eastAsia="zh-CN"/>
              </w:rPr>
            </w:pPr>
            <w:r>
              <w:rPr>
                <w:rFonts w:hint="eastAsia"/>
                <w:lang w:eastAsia="zh-CN"/>
              </w:rPr>
              <w:t>O</w:t>
            </w:r>
            <w:r>
              <w:rPr>
                <w:lang w:eastAsia="zh-CN"/>
              </w:rPr>
              <w:t>ptional</w:t>
            </w:r>
          </w:p>
        </w:tc>
      </w:tr>
      <w:tr w:rsidR="0023406F" w14:paraId="4975267D" w14:textId="77777777" w:rsidTr="003A289F">
        <w:tc>
          <w:tcPr>
            <w:tcW w:w="2379" w:type="dxa"/>
            <w:vAlign w:val="center"/>
          </w:tcPr>
          <w:p w14:paraId="767BA2FB" w14:textId="0F2FCD1D" w:rsidR="0023406F" w:rsidRDefault="0023406F" w:rsidP="0023406F">
            <w:pPr>
              <w:rPr>
                <w:lang w:eastAsia="zh-CN"/>
              </w:rPr>
            </w:pPr>
            <w:r>
              <w:rPr>
                <w:lang w:eastAsia="zh-CN"/>
              </w:rPr>
              <w:t>procedure</w:t>
            </w:r>
          </w:p>
        </w:tc>
        <w:tc>
          <w:tcPr>
            <w:tcW w:w="2039" w:type="dxa"/>
            <w:vAlign w:val="center"/>
          </w:tcPr>
          <w:p w14:paraId="0028797D" w14:textId="5B207AAA" w:rsidR="0023406F" w:rsidRDefault="0023406F" w:rsidP="0023406F">
            <w:pPr>
              <w:rPr>
                <w:lang w:eastAsia="zh-CN"/>
              </w:rPr>
            </w:pPr>
            <w:r>
              <w:rPr>
                <w:rFonts w:hint="eastAsia"/>
                <w:lang w:eastAsia="zh-CN"/>
              </w:rPr>
              <w:t>P</w:t>
            </w:r>
            <w:r>
              <w:rPr>
                <w:lang w:eastAsia="zh-CN"/>
              </w:rPr>
              <w:t>rocedure used in the labeling activity.</w:t>
            </w:r>
          </w:p>
        </w:tc>
        <w:tc>
          <w:tcPr>
            <w:tcW w:w="2416" w:type="dxa"/>
            <w:vAlign w:val="center"/>
          </w:tcPr>
          <w:p w14:paraId="2BC95F18" w14:textId="2BE49CB6" w:rsidR="0023406F" w:rsidRDefault="0023406F" w:rsidP="0023406F">
            <w:pPr>
              <w:rPr>
                <w:lang w:eastAsia="zh-CN"/>
              </w:rPr>
            </w:pPr>
            <w:proofErr w:type="spellStart"/>
            <w:r>
              <w:rPr>
                <w:rFonts w:hint="eastAsia"/>
                <w:lang w:eastAsia="zh-CN"/>
              </w:rPr>
              <w:t>A</w:t>
            </w:r>
            <w:r>
              <w:rPr>
                <w:lang w:eastAsia="zh-CN"/>
              </w:rPr>
              <w:t>I_LabelingProcedure</w:t>
            </w:r>
            <w:proofErr w:type="spellEnd"/>
            <w:r>
              <w:rPr>
                <w:lang w:eastAsia="zh-CN"/>
              </w:rPr>
              <w:t xml:space="preserve"> [</w:t>
            </w:r>
            <w:proofErr w:type="gramStart"/>
            <w:r>
              <w:rPr>
                <w:lang w:eastAsia="zh-CN"/>
              </w:rPr>
              <w:t>0..</w:t>
            </w:r>
            <w:proofErr w:type="gramEnd"/>
            <w:r>
              <w:rPr>
                <w:lang w:eastAsia="zh-CN"/>
              </w:rPr>
              <w:t>1]</w:t>
            </w:r>
          </w:p>
        </w:tc>
        <w:tc>
          <w:tcPr>
            <w:tcW w:w="2022" w:type="dxa"/>
          </w:tcPr>
          <w:p w14:paraId="6751D56A" w14:textId="3B377D92" w:rsidR="0023406F" w:rsidRDefault="0023406F" w:rsidP="0023406F">
            <w:pPr>
              <w:rPr>
                <w:lang w:eastAsia="zh-CN"/>
              </w:rPr>
            </w:pPr>
            <w:r>
              <w:rPr>
                <w:rFonts w:hint="eastAsia"/>
                <w:lang w:eastAsia="zh-CN"/>
              </w:rPr>
              <w:t>O</w:t>
            </w:r>
            <w:r>
              <w:rPr>
                <w:lang w:eastAsia="zh-CN"/>
              </w:rPr>
              <w:t>ptional</w:t>
            </w:r>
          </w:p>
        </w:tc>
      </w:tr>
    </w:tbl>
    <w:p w14:paraId="533BC8C8" w14:textId="77777777" w:rsidR="008103B1" w:rsidRDefault="008103B1" w:rsidP="008103B1"/>
    <w:p w14:paraId="37927567" w14:textId="77777777" w:rsidR="008103B1" w:rsidRDefault="008103B1" w:rsidP="008103B1">
      <w:pPr>
        <w:rPr>
          <w:lang w:eastAsia="zh-CN"/>
        </w:rPr>
      </w:pPr>
      <w:r>
        <w:rPr>
          <w:rFonts w:hint="eastAsia"/>
          <w:lang w:eastAsia="zh-CN"/>
        </w:rPr>
        <w:lastRenderedPageBreak/>
        <w:t>E</w:t>
      </w:r>
      <w:r>
        <w:rPr>
          <w:lang w:eastAsia="zh-CN"/>
        </w:rPr>
        <w:t>xample:</w:t>
      </w:r>
    </w:p>
    <w:p w14:paraId="6E76F10F" w14:textId="77777777" w:rsidR="00A11A91" w:rsidRDefault="00A11A91" w:rsidP="00A11A91">
      <w:pPr>
        <w:ind w:leftChars="200" w:left="480"/>
        <w:rPr>
          <w:lang w:eastAsia="zh-CN"/>
        </w:rPr>
      </w:pPr>
      <w:r>
        <w:rPr>
          <w:lang w:eastAsia="zh-CN"/>
        </w:rPr>
        <w:t>&lt;type&gt;</w:t>
      </w:r>
      <w:proofErr w:type="spellStart"/>
      <w:r>
        <w:rPr>
          <w:lang w:eastAsia="zh-CN"/>
        </w:rPr>
        <w:t>AI_Labeling</w:t>
      </w:r>
      <w:proofErr w:type="spellEnd"/>
      <w:r>
        <w:rPr>
          <w:lang w:eastAsia="zh-CN"/>
        </w:rPr>
        <w:t>&lt;/type&gt;</w:t>
      </w:r>
    </w:p>
    <w:p w14:paraId="640ABAD1" w14:textId="77777777" w:rsidR="00A11A91" w:rsidRDefault="00A11A91" w:rsidP="00A11A91">
      <w:pPr>
        <w:ind w:leftChars="200" w:left="480"/>
        <w:rPr>
          <w:lang w:eastAsia="zh-CN"/>
        </w:rPr>
      </w:pPr>
      <w:r>
        <w:rPr>
          <w:lang w:eastAsia="zh-CN"/>
        </w:rPr>
        <w:t>&lt;id&gt;0&lt;/id&gt;</w:t>
      </w:r>
    </w:p>
    <w:p w14:paraId="0AADD333" w14:textId="77777777" w:rsidR="00A11A91" w:rsidRDefault="00A11A91" w:rsidP="00A11A91">
      <w:pPr>
        <w:ind w:leftChars="200" w:left="480"/>
        <w:rPr>
          <w:lang w:eastAsia="zh-CN"/>
        </w:rPr>
      </w:pPr>
      <w:r>
        <w:rPr>
          <w:lang w:eastAsia="zh-CN"/>
        </w:rPr>
        <w:t>&lt;scope&gt;</w:t>
      </w:r>
    </w:p>
    <w:p w14:paraId="498BF4E3" w14:textId="77777777" w:rsidR="00A11A91" w:rsidRDefault="00A11A91" w:rsidP="00A11A91">
      <w:pPr>
        <w:ind w:leftChars="200" w:left="480"/>
        <w:rPr>
          <w:lang w:eastAsia="zh-CN"/>
        </w:rPr>
      </w:pPr>
      <w:r>
        <w:rPr>
          <w:lang w:eastAsia="zh-CN"/>
        </w:rPr>
        <w:tab/>
        <w:t>&lt;level&gt;dataset&lt;/level&gt;</w:t>
      </w:r>
    </w:p>
    <w:p w14:paraId="193E8C7F"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0FA0AA6C" w14:textId="77777777" w:rsidR="00A11A91" w:rsidRDefault="00A11A91" w:rsidP="00A11A91">
      <w:pPr>
        <w:ind w:leftChars="200" w:left="480"/>
        <w:rPr>
          <w:lang w:eastAsia="zh-CN"/>
        </w:rPr>
      </w:pPr>
      <w:r>
        <w:rPr>
          <w:lang w:eastAsia="zh-CN"/>
        </w:rPr>
        <w:tab/>
      </w:r>
      <w:r>
        <w:rPr>
          <w:lang w:eastAsia="zh-CN"/>
        </w:rPr>
        <w:tab/>
        <w:t>&lt;dataset&gt;whu_rs19&lt;/dataset&gt;</w:t>
      </w:r>
    </w:p>
    <w:p w14:paraId="21B6B340" w14:textId="77777777" w:rsidR="00A11A91" w:rsidRDefault="00A11A91" w:rsidP="00A11A91">
      <w:pPr>
        <w:ind w:leftChars="200" w:left="480"/>
        <w:rPr>
          <w:lang w:eastAsia="zh-CN"/>
        </w:rPr>
      </w:pPr>
      <w:r>
        <w:rPr>
          <w:lang w:eastAsia="zh-CN"/>
        </w:rPr>
        <w:tab/>
        <w:t>&lt;/</w:t>
      </w:r>
      <w:proofErr w:type="spellStart"/>
      <w:r>
        <w:rPr>
          <w:lang w:eastAsia="zh-CN"/>
        </w:rPr>
        <w:t>levelDescription</w:t>
      </w:r>
      <w:proofErr w:type="spellEnd"/>
      <w:r>
        <w:rPr>
          <w:lang w:eastAsia="zh-CN"/>
        </w:rPr>
        <w:t>&gt;</w:t>
      </w:r>
    </w:p>
    <w:p w14:paraId="790752B2" w14:textId="77777777" w:rsidR="00A11A91" w:rsidRDefault="00A11A91" w:rsidP="00A11A91">
      <w:pPr>
        <w:ind w:leftChars="200" w:left="480"/>
        <w:rPr>
          <w:lang w:eastAsia="zh-CN"/>
        </w:rPr>
      </w:pPr>
      <w:r>
        <w:rPr>
          <w:lang w:eastAsia="zh-CN"/>
        </w:rPr>
        <w:t>&lt;/scope&gt;</w:t>
      </w:r>
    </w:p>
    <w:p w14:paraId="28FC7C90" w14:textId="77777777" w:rsidR="00A11A91" w:rsidRDefault="00A11A91" w:rsidP="00A11A91">
      <w:pPr>
        <w:ind w:leftChars="200" w:left="480"/>
        <w:rPr>
          <w:lang w:eastAsia="zh-CN"/>
        </w:rPr>
      </w:pPr>
      <w:r>
        <w:rPr>
          <w:lang w:eastAsia="zh-CN"/>
        </w:rPr>
        <w:t>&lt;labelers&gt;...&lt;/labelers&gt;</w:t>
      </w:r>
    </w:p>
    <w:p w14:paraId="768C5A7B" w14:textId="67029D89" w:rsidR="00A11A91" w:rsidRDefault="00A11A91" w:rsidP="00A11A91">
      <w:pPr>
        <w:ind w:leftChars="200" w:left="480"/>
        <w:rPr>
          <w:lang w:eastAsia="zh-CN"/>
        </w:rPr>
      </w:pPr>
      <w:r>
        <w:rPr>
          <w:lang w:eastAsia="zh-CN"/>
        </w:rPr>
        <w:t>&lt;procedure&gt;...&lt;/procedure&gt;</w:t>
      </w:r>
    </w:p>
    <w:p w14:paraId="6A627326" w14:textId="77777777" w:rsidR="006631EC" w:rsidRDefault="006631EC" w:rsidP="006631EC">
      <w:pPr>
        <w:rPr>
          <w:lang w:eastAsia="zh-CN"/>
        </w:rPr>
      </w:pPr>
    </w:p>
    <w:p w14:paraId="310064EA" w14:textId="1DE08C3B" w:rsidR="00827466" w:rsidRDefault="00CB1B8A" w:rsidP="00A11A91">
      <w:pPr>
        <w:rPr>
          <w:lang w:val="en-GB" w:eastAsia="zh-CN"/>
        </w:rPr>
      </w:pPr>
      <w:r>
        <w:rPr>
          <w:lang w:val="en-GB" w:eastAsia="zh-CN"/>
        </w:rPr>
        <w:t xml:space="preserve">The </w:t>
      </w:r>
      <w:proofErr w:type="spellStart"/>
      <w:r w:rsidR="00827466">
        <w:rPr>
          <w:lang w:val="en-GB" w:eastAsia="zh-CN"/>
        </w:rPr>
        <w:t>AI_Labeler</w:t>
      </w:r>
      <w:proofErr w:type="spellEnd"/>
      <w:r w:rsidR="00827466">
        <w:rPr>
          <w:lang w:val="en-GB" w:eastAsia="zh-CN"/>
        </w:rPr>
        <w:t xml:space="preserve"> object is encoded as </w:t>
      </w:r>
      <w:r w:rsidR="00CA3710">
        <w:rPr>
          <w:lang w:val="en-GB" w:eastAsia="zh-CN"/>
        </w:rPr>
        <w:t>an XML element</w:t>
      </w:r>
      <w:r w:rsidR="00827466">
        <w:rPr>
          <w:lang w:val="en-GB" w:eastAsia="zh-CN"/>
        </w:rPr>
        <w:t xml:space="preserve"> with properties </w:t>
      </w:r>
      <w:r>
        <w:rPr>
          <w:lang w:val="en-GB" w:eastAsia="zh-CN"/>
        </w:rPr>
        <w:t xml:space="preserve">as </w:t>
      </w:r>
      <w:r w:rsidR="00827466">
        <w:rPr>
          <w:lang w:val="en-GB" w:eastAsia="zh-CN"/>
        </w:rPr>
        <w:t>shown in</w:t>
      </w:r>
      <w:r w:rsidR="00381FB0">
        <w:rPr>
          <w:lang w:val="en-GB" w:eastAsia="zh-CN"/>
        </w:rPr>
        <w:t xml:space="preserve">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sidR="00827466">
        <w:rPr>
          <w:lang w:val="en-GB" w:eastAsia="zh-CN"/>
        </w:rPr>
        <w:t>.</w:t>
      </w:r>
    </w:p>
    <w:tbl>
      <w:tblPr>
        <w:tblStyle w:val="af1"/>
        <w:tblW w:w="0" w:type="auto"/>
        <w:tblLook w:val="04A0" w:firstRow="1" w:lastRow="0" w:firstColumn="1" w:lastColumn="0" w:noHBand="0" w:noVBand="1"/>
      </w:tblPr>
      <w:tblGrid>
        <w:gridCol w:w="1808"/>
        <w:gridCol w:w="6822"/>
      </w:tblGrid>
      <w:tr w:rsidR="00827466" w14:paraId="6324E9DB" w14:textId="77777777" w:rsidTr="002522C2">
        <w:tc>
          <w:tcPr>
            <w:tcW w:w="1837" w:type="dxa"/>
          </w:tcPr>
          <w:p w14:paraId="772C25BE" w14:textId="4A70627D" w:rsidR="00827466" w:rsidRDefault="00827466" w:rsidP="003A289F">
            <w:r>
              <w:rPr>
                <w:lang w:eastAsia="zh-CN"/>
              </w:rPr>
              <w:t>Requirement</w:t>
            </w:r>
            <w:r w:rsidR="00CB1B8A">
              <w:rPr>
                <w:lang w:eastAsia="zh-CN"/>
              </w:rPr>
              <w:t xml:space="preserve"> 2</w:t>
            </w:r>
            <w:r w:rsidR="0060060B">
              <w:rPr>
                <w:lang w:eastAsia="zh-CN"/>
              </w:rPr>
              <w:t>5</w:t>
            </w:r>
          </w:p>
        </w:tc>
        <w:tc>
          <w:tcPr>
            <w:tcW w:w="7188" w:type="dxa"/>
          </w:tcPr>
          <w:p w14:paraId="73B0E7D3" w14:textId="4D27C727" w:rsidR="00827466" w:rsidRDefault="00827466"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/labeler</w:t>
            </w:r>
          </w:p>
          <w:p w14:paraId="64BA88F4" w14:textId="547F31F2" w:rsidR="00827466" w:rsidRDefault="00827466" w:rsidP="006631EC">
            <w:pPr>
              <w:rPr>
                <w:lang w:eastAsia="zh-CN"/>
              </w:rPr>
            </w:pPr>
            <w:r>
              <w:rPr>
                <w:lang w:eastAsia="zh-CN"/>
              </w:rPr>
              <w:t>Each AI_</w:t>
            </w:r>
            <w:proofErr w:type="spellStart"/>
            <w:r>
              <w:rPr>
                <w:lang w:val="en-GB" w:eastAsia="zh-CN"/>
              </w:rPr>
              <w:t>Label</w:t>
            </w:r>
            <w:r>
              <w:rPr>
                <w:rFonts w:hint="eastAsia"/>
                <w:lang w:val="en-GB" w:eastAsia="zh-CN"/>
              </w:rPr>
              <w:t>er</w:t>
            </w:r>
            <w:proofErr w:type="spellEnd"/>
            <w:r>
              <w:rPr>
                <w:lang w:eastAsia="zh-CN"/>
              </w:rPr>
              <w:t xml:space="preserve"> object </w:t>
            </w:r>
            <w:r w:rsidR="00CB1B8A">
              <w:rPr>
                <w:lang w:eastAsia="zh-CN"/>
              </w:rPr>
              <w:t>SHALL implement the Mandatory properties</w:t>
            </w:r>
            <w:r>
              <w:rPr>
                <w:lang w:eastAsia="zh-CN"/>
              </w:rPr>
              <w:t xml:space="preserve"> shown in </w:t>
            </w:r>
            <w:r w:rsidR="00381FB0">
              <w:rPr>
                <w:lang w:val="en-GB" w:eastAsia="zh-CN"/>
              </w:rPr>
              <w:fldChar w:fldCharType="begin"/>
            </w:r>
            <w:r w:rsidR="00381FB0">
              <w:rPr>
                <w:lang w:val="en-GB" w:eastAsia="zh-CN"/>
              </w:rPr>
              <w:instrText xml:space="preserve"> REF _Ref156901312 \h </w:instrText>
            </w:r>
            <w:r w:rsidR="00381FB0">
              <w:rPr>
                <w:lang w:val="en-GB" w:eastAsia="zh-CN"/>
              </w:rPr>
            </w:r>
            <w:r w:rsidR="00381FB0">
              <w:rPr>
                <w:lang w:val="en-GB" w:eastAsia="zh-CN"/>
              </w:rPr>
              <w:fldChar w:fldCharType="separate"/>
            </w:r>
            <w:r w:rsidR="00533D51">
              <w:t xml:space="preserve">Table </w:t>
            </w:r>
            <w:r w:rsidR="00533D51">
              <w:rPr>
                <w:noProof/>
              </w:rPr>
              <w:t>14</w:t>
            </w:r>
            <w:r w:rsidR="00381FB0">
              <w:rPr>
                <w:lang w:val="en-GB" w:eastAsia="zh-CN"/>
              </w:rPr>
              <w:fldChar w:fldCharType="end"/>
            </w:r>
            <w:r>
              <w:rPr>
                <w:lang w:eastAsia="zh-CN"/>
              </w:rPr>
              <w:t>.</w:t>
            </w:r>
          </w:p>
        </w:tc>
      </w:tr>
    </w:tbl>
    <w:p w14:paraId="1A2C6202" w14:textId="77777777" w:rsidR="00827466" w:rsidRPr="006F15EC" w:rsidRDefault="00827466" w:rsidP="00827466"/>
    <w:p w14:paraId="33B8AC56" w14:textId="2EABF744" w:rsidR="00827466" w:rsidRDefault="00381FB0" w:rsidP="00381FB0">
      <w:pPr>
        <w:pStyle w:val="af4"/>
        <w:jc w:val="center"/>
      </w:pPr>
      <w:bookmarkStart w:id="265" w:name="_Ref156901312"/>
      <w:r>
        <w:t xml:space="preserve">Table </w:t>
      </w:r>
      <w:r w:rsidR="00636FC1">
        <w:fldChar w:fldCharType="begin"/>
      </w:r>
      <w:r w:rsidR="00636FC1">
        <w:instrText xml:space="preserve"> SEQ Table \* ARABIC </w:instrText>
      </w:r>
      <w:r w:rsidR="00636FC1">
        <w:fldChar w:fldCharType="separate"/>
      </w:r>
      <w:r w:rsidR="00533D51">
        <w:rPr>
          <w:noProof/>
        </w:rPr>
        <w:t>14</w:t>
      </w:r>
      <w:r w:rsidR="00636FC1">
        <w:rPr>
          <w:noProof/>
        </w:rPr>
        <w:fldChar w:fldCharType="end"/>
      </w:r>
      <w:bookmarkEnd w:id="265"/>
      <w:r>
        <w:t xml:space="preserve"> </w:t>
      </w:r>
      <w:r w:rsidR="00827466">
        <w:t>AI_</w:t>
      </w:r>
      <w:proofErr w:type="spellStart"/>
      <w:r w:rsidR="00827466">
        <w:rPr>
          <w:lang w:val="en-GB" w:eastAsia="zh-CN"/>
        </w:rPr>
        <w:t>Labeler</w:t>
      </w:r>
      <w:proofErr w:type="spellEnd"/>
      <w:r w:rsidR="00827466">
        <w:t xml:space="preserve"> properties</w:t>
      </w:r>
    </w:p>
    <w:tbl>
      <w:tblPr>
        <w:tblStyle w:val="af1"/>
        <w:tblW w:w="0" w:type="auto"/>
        <w:tblLook w:val="04A0" w:firstRow="1" w:lastRow="0" w:firstColumn="1" w:lastColumn="0" w:noHBand="0" w:noVBand="1"/>
      </w:tblPr>
      <w:tblGrid>
        <w:gridCol w:w="2297"/>
        <w:gridCol w:w="1987"/>
        <w:gridCol w:w="2371"/>
        <w:gridCol w:w="1975"/>
      </w:tblGrid>
      <w:tr w:rsidR="00827466" w14:paraId="44842681" w14:textId="77777777" w:rsidTr="003A289F">
        <w:tc>
          <w:tcPr>
            <w:tcW w:w="2379" w:type="dxa"/>
            <w:vAlign w:val="center"/>
          </w:tcPr>
          <w:p w14:paraId="4EB82F44" w14:textId="0B3D0503" w:rsidR="00827466" w:rsidRPr="009A6478" w:rsidRDefault="000622AF" w:rsidP="003A289F">
            <w:pPr>
              <w:jc w:val="center"/>
              <w:rPr>
                <w:b/>
                <w:bCs/>
              </w:rPr>
            </w:pPr>
            <w:r>
              <w:rPr>
                <w:b/>
                <w:bCs/>
              </w:rPr>
              <w:t>XML Property</w:t>
            </w:r>
          </w:p>
        </w:tc>
        <w:tc>
          <w:tcPr>
            <w:tcW w:w="2039" w:type="dxa"/>
            <w:vAlign w:val="center"/>
          </w:tcPr>
          <w:p w14:paraId="0AFA1D3F" w14:textId="77777777" w:rsidR="00827466" w:rsidRPr="009A6478" w:rsidRDefault="00827466" w:rsidP="003A289F">
            <w:pPr>
              <w:jc w:val="center"/>
              <w:rPr>
                <w:b/>
                <w:bCs/>
              </w:rPr>
            </w:pPr>
            <w:r w:rsidRPr="009A6478">
              <w:rPr>
                <w:b/>
                <w:bCs/>
              </w:rPr>
              <w:t>Definition</w:t>
            </w:r>
          </w:p>
        </w:tc>
        <w:tc>
          <w:tcPr>
            <w:tcW w:w="2416" w:type="dxa"/>
            <w:vAlign w:val="center"/>
          </w:tcPr>
          <w:p w14:paraId="3840AFB0" w14:textId="77777777" w:rsidR="00827466" w:rsidRPr="009A6478" w:rsidRDefault="00827466" w:rsidP="003A289F">
            <w:pPr>
              <w:jc w:val="center"/>
              <w:rPr>
                <w:b/>
                <w:bCs/>
              </w:rPr>
            </w:pPr>
            <w:r w:rsidRPr="009A6478">
              <w:rPr>
                <w:b/>
                <w:bCs/>
              </w:rPr>
              <w:t>Data type and values</w:t>
            </w:r>
          </w:p>
        </w:tc>
        <w:tc>
          <w:tcPr>
            <w:tcW w:w="2022" w:type="dxa"/>
            <w:vAlign w:val="center"/>
          </w:tcPr>
          <w:p w14:paraId="24A0B673" w14:textId="77777777" w:rsidR="00827466" w:rsidRPr="009A6478" w:rsidRDefault="00827466" w:rsidP="003A289F">
            <w:pPr>
              <w:jc w:val="center"/>
              <w:rPr>
                <w:b/>
                <w:bCs/>
              </w:rPr>
            </w:pPr>
            <w:r>
              <w:rPr>
                <w:b/>
                <w:bCs/>
              </w:rPr>
              <w:t>Obligation</w:t>
            </w:r>
          </w:p>
        </w:tc>
      </w:tr>
      <w:tr w:rsidR="00827466" w14:paraId="1726E986" w14:textId="77777777" w:rsidTr="003A289F">
        <w:tc>
          <w:tcPr>
            <w:tcW w:w="2379" w:type="dxa"/>
            <w:vAlign w:val="center"/>
          </w:tcPr>
          <w:p w14:paraId="1CC5FCB4" w14:textId="77777777" w:rsidR="00827466" w:rsidRDefault="00827466" w:rsidP="003A289F">
            <w:pPr>
              <w:rPr>
                <w:lang w:eastAsia="zh-CN"/>
              </w:rPr>
            </w:pPr>
            <w:r>
              <w:rPr>
                <w:rFonts w:hint="eastAsia"/>
                <w:lang w:eastAsia="zh-CN"/>
              </w:rPr>
              <w:t>t</w:t>
            </w:r>
            <w:r>
              <w:rPr>
                <w:lang w:eastAsia="zh-CN"/>
              </w:rPr>
              <w:t>ype</w:t>
            </w:r>
          </w:p>
        </w:tc>
        <w:tc>
          <w:tcPr>
            <w:tcW w:w="2039" w:type="dxa"/>
            <w:vAlign w:val="center"/>
          </w:tcPr>
          <w:p w14:paraId="727C570F" w14:textId="4BE0B645" w:rsidR="00827466" w:rsidRDefault="00827466" w:rsidP="003A289F">
            <w:pPr>
              <w:rPr>
                <w:lang w:eastAsia="zh-CN"/>
              </w:rPr>
            </w:pPr>
            <w:r>
              <w:rPr>
                <w:lang w:eastAsia="zh-CN"/>
              </w:rPr>
              <w:t>Type of the labeler object.</w:t>
            </w:r>
          </w:p>
        </w:tc>
        <w:tc>
          <w:tcPr>
            <w:tcW w:w="2416" w:type="dxa"/>
            <w:vAlign w:val="center"/>
          </w:tcPr>
          <w:p w14:paraId="2724DA34" w14:textId="7AEFB657" w:rsidR="00827466" w:rsidRDefault="00FC3581" w:rsidP="003A289F">
            <w:pPr>
              <w:rPr>
                <w:lang w:eastAsia="zh-CN"/>
              </w:rPr>
            </w:pPr>
            <w:r>
              <w:rPr>
                <w:lang w:eastAsia="zh-CN"/>
              </w:rPr>
              <w:t>“</w:t>
            </w:r>
            <w:proofErr w:type="spellStart"/>
            <w:r w:rsidR="00683D68">
              <w:rPr>
                <w:lang w:eastAsia="zh-CN"/>
              </w:rPr>
              <w:t>AI_</w:t>
            </w:r>
            <w:r w:rsidR="00827466">
              <w:rPr>
                <w:lang w:eastAsia="zh-CN"/>
              </w:rPr>
              <w:t>Labeler</w:t>
            </w:r>
            <w:proofErr w:type="spellEnd"/>
            <w:r>
              <w:rPr>
                <w:lang w:eastAsia="zh-CN"/>
              </w:rPr>
              <w:t>”</w:t>
            </w:r>
          </w:p>
        </w:tc>
        <w:tc>
          <w:tcPr>
            <w:tcW w:w="2022" w:type="dxa"/>
          </w:tcPr>
          <w:p w14:paraId="4BD3CB31" w14:textId="77777777" w:rsidR="00827466" w:rsidRDefault="00827466" w:rsidP="003A289F">
            <w:pPr>
              <w:rPr>
                <w:lang w:eastAsia="zh-CN"/>
              </w:rPr>
            </w:pPr>
            <w:r>
              <w:rPr>
                <w:rFonts w:hint="eastAsia"/>
                <w:lang w:eastAsia="zh-CN"/>
              </w:rPr>
              <w:t>M</w:t>
            </w:r>
            <w:r>
              <w:rPr>
                <w:lang w:eastAsia="zh-CN"/>
              </w:rPr>
              <w:t>andatory</w:t>
            </w:r>
          </w:p>
        </w:tc>
      </w:tr>
      <w:tr w:rsidR="00827466" w14:paraId="3AA658B9" w14:textId="77777777" w:rsidTr="003A289F">
        <w:tc>
          <w:tcPr>
            <w:tcW w:w="2379" w:type="dxa"/>
            <w:vAlign w:val="center"/>
          </w:tcPr>
          <w:p w14:paraId="4AD98189" w14:textId="77777777" w:rsidR="00827466" w:rsidRDefault="00827466" w:rsidP="003A289F">
            <w:pPr>
              <w:rPr>
                <w:lang w:eastAsia="zh-CN"/>
              </w:rPr>
            </w:pPr>
            <w:r>
              <w:rPr>
                <w:lang w:eastAsia="zh-CN"/>
              </w:rPr>
              <w:t>id</w:t>
            </w:r>
          </w:p>
        </w:tc>
        <w:tc>
          <w:tcPr>
            <w:tcW w:w="2039" w:type="dxa"/>
            <w:vAlign w:val="center"/>
          </w:tcPr>
          <w:p w14:paraId="154B4608" w14:textId="3921022A" w:rsidR="00827466" w:rsidRDefault="00827466" w:rsidP="003A289F">
            <w:pPr>
              <w:rPr>
                <w:lang w:eastAsia="zh-CN"/>
              </w:rPr>
            </w:pPr>
            <w:r w:rsidRPr="00BC2F79">
              <w:rPr>
                <w:lang w:eastAsia="zh-CN"/>
              </w:rPr>
              <w:t>Identifier of the label</w:t>
            </w:r>
            <w:r>
              <w:rPr>
                <w:lang w:eastAsia="zh-CN"/>
              </w:rPr>
              <w:t>er</w:t>
            </w:r>
            <w:r w:rsidRPr="00BC2F79">
              <w:rPr>
                <w:lang w:eastAsia="zh-CN"/>
              </w:rPr>
              <w:t>.</w:t>
            </w:r>
          </w:p>
        </w:tc>
        <w:tc>
          <w:tcPr>
            <w:tcW w:w="2416" w:type="dxa"/>
            <w:vAlign w:val="center"/>
          </w:tcPr>
          <w:p w14:paraId="03CA4B8B" w14:textId="5B740DFE" w:rsidR="00827466" w:rsidRDefault="00311DDE" w:rsidP="003A289F">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02C0D48A" w14:textId="77777777" w:rsidR="00827466" w:rsidRDefault="00827466" w:rsidP="003A289F">
            <w:pPr>
              <w:rPr>
                <w:lang w:eastAsia="zh-CN"/>
              </w:rPr>
            </w:pPr>
            <w:r>
              <w:rPr>
                <w:rFonts w:hint="eastAsia"/>
                <w:lang w:eastAsia="zh-CN"/>
              </w:rPr>
              <w:t>M</w:t>
            </w:r>
            <w:r>
              <w:rPr>
                <w:lang w:eastAsia="zh-CN"/>
              </w:rPr>
              <w:t>andatory</w:t>
            </w:r>
          </w:p>
        </w:tc>
      </w:tr>
      <w:tr w:rsidR="00827466" w14:paraId="57E0B0A3" w14:textId="77777777" w:rsidTr="003A289F">
        <w:tc>
          <w:tcPr>
            <w:tcW w:w="2379" w:type="dxa"/>
            <w:vAlign w:val="center"/>
          </w:tcPr>
          <w:p w14:paraId="1AA67998" w14:textId="40A75555" w:rsidR="00827466" w:rsidRDefault="00827466" w:rsidP="00827466">
            <w:pPr>
              <w:rPr>
                <w:lang w:eastAsia="zh-CN"/>
              </w:rPr>
            </w:pPr>
            <w:r>
              <w:rPr>
                <w:rFonts w:hint="eastAsia"/>
                <w:lang w:eastAsia="zh-CN"/>
              </w:rPr>
              <w:t>n</w:t>
            </w:r>
            <w:r>
              <w:rPr>
                <w:lang w:eastAsia="zh-CN"/>
              </w:rPr>
              <w:t>ame</w:t>
            </w:r>
          </w:p>
        </w:tc>
        <w:tc>
          <w:tcPr>
            <w:tcW w:w="2039" w:type="dxa"/>
            <w:vAlign w:val="center"/>
          </w:tcPr>
          <w:p w14:paraId="7F93722A" w14:textId="0C0490FA" w:rsidR="00827466" w:rsidRDefault="00827466" w:rsidP="00827466">
            <w:pPr>
              <w:rPr>
                <w:lang w:eastAsia="zh-CN"/>
              </w:rPr>
            </w:pPr>
            <w:r>
              <w:rPr>
                <w:rFonts w:hint="eastAsia"/>
                <w:lang w:eastAsia="zh-CN"/>
              </w:rPr>
              <w:t>N</w:t>
            </w:r>
            <w:r>
              <w:rPr>
                <w:lang w:eastAsia="zh-CN"/>
              </w:rPr>
              <w:t>ame of the labeler.</w:t>
            </w:r>
          </w:p>
        </w:tc>
        <w:tc>
          <w:tcPr>
            <w:tcW w:w="2416" w:type="dxa"/>
            <w:vAlign w:val="center"/>
          </w:tcPr>
          <w:p w14:paraId="568FAD11" w14:textId="3DB516A9" w:rsidR="00827466" w:rsidRDefault="00311DDE" w:rsidP="00827466">
            <w:pPr>
              <w:rPr>
                <w:lang w:eastAsia="zh-CN"/>
              </w:rPr>
            </w:pPr>
            <w:proofErr w:type="spellStart"/>
            <w:r>
              <w:rPr>
                <w:rFonts w:hint="eastAsia"/>
                <w:lang w:eastAsia="zh-CN"/>
              </w:rPr>
              <w:t>CharacterString</w:t>
            </w:r>
            <w:proofErr w:type="spellEnd"/>
            <w:r w:rsidR="00827466">
              <w:rPr>
                <w:lang w:eastAsia="zh-CN"/>
              </w:rPr>
              <w:t xml:space="preserve"> [</w:t>
            </w:r>
            <w:proofErr w:type="gramStart"/>
            <w:r w:rsidR="00827466">
              <w:rPr>
                <w:lang w:eastAsia="zh-CN"/>
              </w:rPr>
              <w:t>1..</w:t>
            </w:r>
            <w:proofErr w:type="gramEnd"/>
            <w:r w:rsidR="00827466">
              <w:rPr>
                <w:lang w:eastAsia="zh-CN"/>
              </w:rPr>
              <w:t>1]</w:t>
            </w:r>
          </w:p>
        </w:tc>
        <w:tc>
          <w:tcPr>
            <w:tcW w:w="2022" w:type="dxa"/>
          </w:tcPr>
          <w:p w14:paraId="60EF5019" w14:textId="29D1079E" w:rsidR="00827466" w:rsidRDefault="00827466" w:rsidP="00827466">
            <w:pPr>
              <w:rPr>
                <w:lang w:eastAsia="zh-CN"/>
              </w:rPr>
            </w:pPr>
            <w:r>
              <w:rPr>
                <w:rFonts w:hint="eastAsia"/>
                <w:lang w:eastAsia="zh-CN"/>
              </w:rPr>
              <w:t>M</w:t>
            </w:r>
            <w:r>
              <w:rPr>
                <w:lang w:eastAsia="zh-CN"/>
              </w:rPr>
              <w:t>andatory</w:t>
            </w:r>
          </w:p>
        </w:tc>
      </w:tr>
    </w:tbl>
    <w:p w14:paraId="21F89734" w14:textId="77777777" w:rsidR="00827466" w:rsidRDefault="00827466" w:rsidP="00827466"/>
    <w:p w14:paraId="58CD6FD8" w14:textId="77777777" w:rsidR="00827466" w:rsidRDefault="00827466" w:rsidP="00827466">
      <w:pPr>
        <w:rPr>
          <w:lang w:eastAsia="zh-CN"/>
        </w:rPr>
      </w:pPr>
      <w:r>
        <w:rPr>
          <w:rFonts w:hint="eastAsia"/>
          <w:lang w:eastAsia="zh-CN"/>
        </w:rPr>
        <w:lastRenderedPageBreak/>
        <w:t>E</w:t>
      </w:r>
      <w:r>
        <w:rPr>
          <w:lang w:eastAsia="zh-CN"/>
        </w:rPr>
        <w:t>xample:</w:t>
      </w:r>
    </w:p>
    <w:p w14:paraId="25F54FE5" w14:textId="77777777" w:rsidR="006631EC" w:rsidRDefault="006631EC" w:rsidP="006631EC">
      <w:pPr>
        <w:ind w:leftChars="200" w:left="480"/>
        <w:rPr>
          <w:lang w:eastAsia="zh-CN"/>
        </w:rPr>
      </w:pPr>
      <w:r>
        <w:rPr>
          <w:lang w:eastAsia="zh-CN"/>
        </w:rPr>
        <w:t>&lt;type&gt;</w:t>
      </w:r>
      <w:proofErr w:type="spellStart"/>
      <w:r>
        <w:rPr>
          <w:lang w:eastAsia="zh-CN"/>
        </w:rPr>
        <w:t>AI_Labeler</w:t>
      </w:r>
      <w:proofErr w:type="spellEnd"/>
      <w:r>
        <w:rPr>
          <w:lang w:eastAsia="zh-CN"/>
        </w:rPr>
        <w:t>&lt;/type&gt;</w:t>
      </w:r>
    </w:p>
    <w:p w14:paraId="4F06DC75" w14:textId="77777777" w:rsidR="006631EC" w:rsidRDefault="006631EC" w:rsidP="006631EC">
      <w:pPr>
        <w:ind w:leftChars="200" w:left="480"/>
        <w:rPr>
          <w:lang w:eastAsia="zh-CN"/>
        </w:rPr>
      </w:pPr>
      <w:r>
        <w:rPr>
          <w:lang w:eastAsia="zh-CN"/>
        </w:rPr>
        <w:t>&lt;id&gt;0&lt;/id&gt;</w:t>
      </w:r>
    </w:p>
    <w:p w14:paraId="30E02860" w14:textId="0B1068BA" w:rsidR="006631EC" w:rsidRDefault="006631EC" w:rsidP="006631EC">
      <w:pPr>
        <w:ind w:leftChars="200" w:left="480"/>
        <w:rPr>
          <w:lang w:eastAsia="zh-CN"/>
        </w:rPr>
      </w:pPr>
      <w:r>
        <w:rPr>
          <w:lang w:eastAsia="zh-CN"/>
        </w:rPr>
        <w:t>&lt;name&gt;Tom&lt;/name&gt;</w:t>
      </w:r>
    </w:p>
    <w:p w14:paraId="0F8E4BC4" w14:textId="77777777" w:rsidR="00B951FC" w:rsidRDefault="00B951FC" w:rsidP="00B951FC">
      <w:pPr>
        <w:rPr>
          <w:lang w:eastAsia="zh-CN"/>
        </w:rPr>
      </w:pPr>
    </w:p>
    <w:p w14:paraId="1F620065" w14:textId="1639CA31" w:rsidR="007E04C4" w:rsidRDefault="00CB1B8A" w:rsidP="006631EC">
      <w:pPr>
        <w:rPr>
          <w:lang w:val="en-GB" w:eastAsia="zh-CN"/>
        </w:rPr>
      </w:pPr>
      <w:r>
        <w:rPr>
          <w:lang w:val="en-GB" w:eastAsia="zh-CN"/>
        </w:rPr>
        <w:t xml:space="preserve">The </w:t>
      </w:r>
      <w:proofErr w:type="spellStart"/>
      <w:r w:rsidR="007E04C4">
        <w:rPr>
          <w:lang w:val="en-GB" w:eastAsia="zh-CN"/>
        </w:rPr>
        <w:t>AI_Label</w:t>
      </w:r>
      <w:r w:rsidR="008E715B">
        <w:rPr>
          <w:lang w:val="en-GB" w:eastAsia="zh-CN"/>
        </w:rPr>
        <w:t>ingProcedure</w:t>
      </w:r>
      <w:proofErr w:type="spellEnd"/>
      <w:r w:rsidR="007E04C4">
        <w:rPr>
          <w:lang w:val="en-GB" w:eastAsia="zh-CN"/>
        </w:rPr>
        <w:t xml:space="preserve"> object is encoded as </w:t>
      </w:r>
      <w:r w:rsidR="00CA3710">
        <w:rPr>
          <w:lang w:val="en-GB" w:eastAsia="zh-CN"/>
        </w:rPr>
        <w:t>an XML element</w:t>
      </w:r>
      <w:r w:rsidR="007E04C4">
        <w:rPr>
          <w:lang w:val="en-GB" w:eastAsia="zh-CN"/>
        </w:rPr>
        <w:t xml:space="preserve"> with properties </w:t>
      </w:r>
      <w:r>
        <w:rPr>
          <w:lang w:val="en-GB" w:eastAsia="zh-CN"/>
        </w:rPr>
        <w:t xml:space="preserve">as </w:t>
      </w:r>
      <w:r w:rsidR="007E04C4">
        <w:rPr>
          <w:lang w:val="en-GB" w:eastAsia="zh-CN"/>
        </w:rPr>
        <w:t>shown in</w:t>
      </w:r>
      <w:r w:rsidR="006A57DB">
        <w:rPr>
          <w:lang w:val="en-GB"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sidR="007E04C4">
        <w:rPr>
          <w:lang w:val="en-GB" w:eastAsia="zh-CN"/>
        </w:rPr>
        <w:t>.</w:t>
      </w:r>
    </w:p>
    <w:tbl>
      <w:tblPr>
        <w:tblStyle w:val="af1"/>
        <w:tblW w:w="0" w:type="auto"/>
        <w:tblLook w:val="04A0" w:firstRow="1" w:lastRow="0" w:firstColumn="1" w:lastColumn="0" w:noHBand="0" w:noVBand="1"/>
      </w:tblPr>
      <w:tblGrid>
        <w:gridCol w:w="1801"/>
        <w:gridCol w:w="6829"/>
      </w:tblGrid>
      <w:tr w:rsidR="007E04C4" w14:paraId="1B7027CA" w14:textId="77777777" w:rsidTr="002522C2">
        <w:tc>
          <w:tcPr>
            <w:tcW w:w="1837" w:type="dxa"/>
          </w:tcPr>
          <w:p w14:paraId="0DB5EFCC" w14:textId="420E6F26" w:rsidR="007E04C4" w:rsidRDefault="007E04C4" w:rsidP="003A289F">
            <w:r>
              <w:rPr>
                <w:lang w:eastAsia="zh-CN"/>
              </w:rPr>
              <w:t>Requirement</w:t>
            </w:r>
            <w:r w:rsidR="00CB1B8A">
              <w:rPr>
                <w:lang w:eastAsia="zh-CN"/>
              </w:rPr>
              <w:t xml:space="preserve"> 2</w:t>
            </w:r>
            <w:r w:rsidR="0060060B">
              <w:rPr>
                <w:lang w:eastAsia="zh-CN"/>
              </w:rPr>
              <w:t>6</w:t>
            </w:r>
          </w:p>
        </w:tc>
        <w:tc>
          <w:tcPr>
            <w:tcW w:w="7188" w:type="dxa"/>
          </w:tcPr>
          <w:p w14:paraId="17BD1511" w14:textId="684F2A96" w:rsidR="007E04C4" w:rsidRDefault="007E04C4" w:rsidP="003A289F">
            <w:pPr>
              <w:rPr>
                <w:lang w:eastAsia="zh-CN"/>
              </w:rPr>
            </w:pPr>
            <w:r>
              <w:rPr>
                <w:rFonts w:hint="eastAsia"/>
                <w:lang w:eastAsia="zh-CN"/>
              </w:rPr>
              <w:t>/</w:t>
            </w:r>
            <w:r>
              <w:rPr>
                <w:lang w:eastAsia="zh-CN"/>
              </w:rPr>
              <w:t>req/</w:t>
            </w:r>
            <w:proofErr w:type="spellStart"/>
            <w:r w:rsidR="00D32896">
              <w:rPr>
                <w:lang w:eastAsia="zh-CN"/>
              </w:rPr>
              <w:t>ailabeling</w:t>
            </w:r>
            <w:proofErr w:type="spellEnd"/>
            <w:r>
              <w:rPr>
                <w:lang w:eastAsia="zh-CN"/>
              </w:rPr>
              <w:t>/</w:t>
            </w:r>
            <w:proofErr w:type="spellStart"/>
            <w:r>
              <w:rPr>
                <w:lang w:eastAsia="zh-CN"/>
              </w:rPr>
              <w:t>label</w:t>
            </w:r>
            <w:r w:rsidR="008E715B">
              <w:rPr>
                <w:lang w:eastAsia="zh-CN"/>
              </w:rPr>
              <w:t>ingprocedure</w:t>
            </w:r>
            <w:proofErr w:type="spellEnd"/>
          </w:p>
          <w:p w14:paraId="4BDDEA3E" w14:textId="3ECAEB3B" w:rsidR="007E04C4" w:rsidRDefault="007E04C4" w:rsidP="006631EC">
            <w:pPr>
              <w:rPr>
                <w:lang w:eastAsia="zh-CN"/>
              </w:rPr>
            </w:pPr>
            <w:r>
              <w:rPr>
                <w:lang w:eastAsia="zh-CN"/>
              </w:rPr>
              <w:t>Each AI_</w:t>
            </w:r>
            <w:proofErr w:type="spellStart"/>
            <w:r>
              <w:rPr>
                <w:lang w:val="en-GB" w:eastAsia="zh-CN"/>
              </w:rPr>
              <w:t>Label</w:t>
            </w:r>
            <w:r w:rsidR="008E715B">
              <w:rPr>
                <w:lang w:val="en-GB" w:eastAsia="zh-CN"/>
              </w:rPr>
              <w:t>ingProcedure</w:t>
            </w:r>
            <w:proofErr w:type="spellEnd"/>
            <w:r>
              <w:rPr>
                <w:lang w:eastAsia="zh-CN"/>
              </w:rPr>
              <w:t xml:space="preserve"> object </w:t>
            </w:r>
            <w:r w:rsidR="00CB1B8A">
              <w:rPr>
                <w:lang w:eastAsia="zh-CN"/>
              </w:rPr>
              <w:t>SHALL implement the Mandatory properties</w:t>
            </w:r>
            <w:r>
              <w:rPr>
                <w:lang w:eastAsia="zh-CN"/>
              </w:rPr>
              <w:t xml:space="preserve"> shown in</w:t>
            </w:r>
            <w:r w:rsidR="008E715B">
              <w:rPr>
                <w:lang w:eastAsia="zh-CN"/>
              </w:rPr>
              <w:t xml:space="preserve"> </w:t>
            </w:r>
            <w:r w:rsidR="006A57DB">
              <w:rPr>
                <w:lang w:val="en-GB" w:eastAsia="zh-CN"/>
              </w:rPr>
              <w:fldChar w:fldCharType="begin"/>
            </w:r>
            <w:r w:rsidR="006A57DB">
              <w:rPr>
                <w:lang w:val="en-GB" w:eastAsia="zh-CN"/>
              </w:rPr>
              <w:instrText xml:space="preserve"> REF _Ref156901341 \h </w:instrText>
            </w:r>
            <w:r w:rsidR="006A57DB">
              <w:rPr>
                <w:lang w:val="en-GB" w:eastAsia="zh-CN"/>
              </w:rPr>
            </w:r>
            <w:r w:rsidR="006A57DB">
              <w:rPr>
                <w:lang w:val="en-GB" w:eastAsia="zh-CN"/>
              </w:rPr>
              <w:fldChar w:fldCharType="separate"/>
            </w:r>
            <w:r w:rsidR="00533D51">
              <w:t xml:space="preserve">Table </w:t>
            </w:r>
            <w:r w:rsidR="00533D51">
              <w:rPr>
                <w:noProof/>
              </w:rPr>
              <w:t>15</w:t>
            </w:r>
            <w:r w:rsidR="006A57DB">
              <w:rPr>
                <w:lang w:val="en-GB" w:eastAsia="zh-CN"/>
              </w:rPr>
              <w:fldChar w:fldCharType="end"/>
            </w:r>
            <w:r>
              <w:rPr>
                <w:lang w:eastAsia="zh-CN"/>
              </w:rPr>
              <w:t>.</w:t>
            </w:r>
          </w:p>
        </w:tc>
      </w:tr>
    </w:tbl>
    <w:p w14:paraId="38B32D00" w14:textId="77777777" w:rsidR="007E04C4" w:rsidRPr="006F15EC" w:rsidRDefault="007E04C4" w:rsidP="007E04C4"/>
    <w:p w14:paraId="4CD230D1" w14:textId="2F635BA7" w:rsidR="007E04C4" w:rsidRDefault="006A57DB" w:rsidP="006A57DB">
      <w:pPr>
        <w:pStyle w:val="af4"/>
        <w:jc w:val="center"/>
      </w:pPr>
      <w:bookmarkStart w:id="266" w:name="_Ref156901341"/>
      <w:r>
        <w:t xml:space="preserve">Table </w:t>
      </w:r>
      <w:r w:rsidR="00636FC1">
        <w:fldChar w:fldCharType="begin"/>
      </w:r>
      <w:r w:rsidR="00636FC1">
        <w:instrText xml:space="preserve"> SEQ Table \* ARABIC </w:instrText>
      </w:r>
      <w:r w:rsidR="00636FC1">
        <w:fldChar w:fldCharType="separate"/>
      </w:r>
      <w:r w:rsidR="00533D51">
        <w:rPr>
          <w:noProof/>
        </w:rPr>
        <w:t>15</w:t>
      </w:r>
      <w:r w:rsidR="00636FC1">
        <w:rPr>
          <w:noProof/>
        </w:rPr>
        <w:fldChar w:fldCharType="end"/>
      </w:r>
      <w:bookmarkEnd w:id="266"/>
      <w:r>
        <w:t xml:space="preserve"> </w:t>
      </w:r>
      <w:r w:rsidR="007E04C4">
        <w:t>AI_</w:t>
      </w:r>
      <w:r w:rsidR="007E04C4" w:rsidRPr="008103B1">
        <w:rPr>
          <w:lang w:val="en-GB" w:eastAsia="zh-CN"/>
        </w:rPr>
        <w:t xml:space="preserve"> </w:t>
      </w:r>
      <w:proofErr w:type="spellStart"/>
      <w:r w:rsidR="007E04C4">
        <w:rPr>
          <w:lang w:val="en-GB" w:eastAsia="zh-CN"/>
        </w:rPr>
        <w:t>Label</w:t>
      </w:r>
      <w:r w:rsidR="008E715B">
        <w:rPr>
          <w:lang w:val="en-GB" w:eastAsia="zh-CN"/>
        </w:rPr>
        <w:t>ingProcedure</w:t>
      </w:r>
      <w:proofErr w:type="spellEnd"/>
      <w:r w:rsidR="007E04C4">
        <w:t xml:space="preserve"> properties</w:t>
      </w:r>
    </w:p>
    <w:tbl>
      <w:tblPr>
        <w:tblStyle w:val="af1"/>
        <w:tblW w:w="0" w:type="auto"/>
        <w:tblLook w:val="04A0" w:firstRow="1" w:lastRow="0" w:firstColumn="1" w:lastColumn="0" w:noHBand="0" w:noVBand="1"/>
      </w:tblPr>
      <w:tblGrid>
        <w:gridCol w:w="2150"/>
        <w:gridCol w:w="1893"/>
        <w:gridCol w:w="2696"/>
        <w:gridCol w:w="1891"/>
      </w:tblGrid>
      <w:tr w:rsidR="007E04C4" w14:paraId="5BA3DB93" w14:textId="77777777" w:rsidTr="003A289F">
        <w:tc>
          <w:tcPr>
            <w:tcW w:w="2379" w:type="dxa"/>
            <w:vAlign w:val="center"/>
          </w:tcPr>
          <w:p w14:paraId="36A79745" w14:textId="7C7ACF1B" w:rsidR="007E04C4" w:rsidRPr="009A6478" w:rsidRDefault="000622AF" w:rsidP="003A289F">
            <w:pPr>
              <w:jc w:val="center"/>
              <w:rPr>
                <w:b/>
                <w:bCs/>
              </w:rPr>
            </w:pPr>
            <w:r>
              <w:rPr>
                <w:b/>
                <w:bCs/>
              </w:rPr>
              <w:t>XML Property</w:t>
            </w:r>
          </w:p>
        </w:tc>
        <w:tc>
          <w:tcPr>
            <w:tcW w:w="2039" w:type="dxa"/>
            <w:vAlign w:val="center"/>
          </w:tcPr>
          <w:p w14:paraId="566307A2" w14:textId="77777777" w:rsidR="007E04C4" w:rsidRPr="009A6478" w:rsidRDefault="007E04C4" w:rsidP="003A289F">
            <w:pPr>
              <w:jc w:val="center"/>
              <w:rPr>
                <w:b/>
                <w:bCs/>
              </w:rPr>
            </w:pPr>
            <w:r w:rsidRPr="009A6478">
              <w:rPr>
                <w:b/>
                <w:bCs/>
              </w:rPr>
              <w:t>Definition</w:t>
            </w:r>
          </w:p>
        </w:tc>
        <w:tc>
          <w:tcPr>
            <w:tcW w:w="2416" w:type="dxa"/>
            <w:vAlign w:val="center"/>
          </w:tcPr>
          <w:p w14:paraId="3028BC53" w14:textId="77777777" w:rsidR="007E04C4" w:rsidRPr="009A6478" w:rsidRDefault="007E04C4" w:rsidP="003A289F">
            <w:pPr>
              <w:jc w:val="center"/>
              <w:rPr>
                <w:b/>
                <w:bCs/>
              </w:rPr>
            </w:pPr>
            <w:r w:rsidRPr="009A6478">
              <w:rPr>
                <w:b/>
                <w:bCs/>
              </w:rPr>
              <w:t>Data type and values</w:t>
            </w:r>
          </w:p>
        </w:tc>
        <w:tc>
          <w:tcPr>
            <w:tcW w:w="2022" w:type="dxa"/>
            <w:vAlign w:val="center"/>
          </w:tcPr>
          <w:p w14:paraId="25CD9A44" w14:textId="77777777" w:rsidR="007E04C4" w:rsidRPr="009A6478" w:rsidRDefault="007E04C4" w:rsidP="003A289F">
            <w:pPr>
              <w:jc w:val="center"/>
              <w:rPr>
                <w:b/>
                <w:bCs/>
              </w:rPr>
            </w:pPr>
            <w:r>
              <w:rPr>
                <w:b/>
                <w:bCs/>
              </w:rPr>
              <w:t>Obligation</w:t>
            </w:r>
          </w:p>
        </w:tc>
      </w:tr>
      <w:tr w:rsidR="007E04C4" w14:paraId="2359D6DB" w14:textId="77777777" w:rsidTr="003A289F">
        <w:tc>
          <w:tcPr>
            <w:tcW w:w="2379" w:type="dxa"/>
            <w:vAlign w:val="center"/>
          </w:tcPr>
          <w:p w14:paraId="382B6B12" w14:textId="77777777" w:rsidR="007E04C4" w:rsidRDefault="007E04C4" w:rsidP="003A289F">
            <w:pPr>
              <w:rPr>
                <w:lang w:eastAsia="zh-CN"/>
              </w:rPr>
            </w:pPr>
            <w:r>
              <w:rPr>
                <w:rFonts w:hint="eastAsia"/>
                <w:lang w:eastAsia="zh-CN"/>
              </w:rPr>
              <w:t>t</w:t>
            </w:r>
            <w:r>
              <w:rPr>
                <w:lang w:eastAsia="zh-CN"/>
              </w:rPr>
              <w:t>ype</w:t>
            </w:r>
          </w:p>
        </w:tc>
        <w:tc>
          <w:tcPr>
            <w:tcW w:w="2039" w:type="dxa"/>
            <w:vAlign w:val="center"/>
          </w:tcPr>
          <w:p w14:paraId="74B7751E" w14:textId="329ADB9A" w:rsidR="007E04C4" w:rsidRDefault="007E04C4" w:rsidP="003A289F">
            <w:pPr>
              <w:rPr>
                <w:lang w:eastAsia="zh-CN"/>
              </w:rPr>
            </w:pPr>
            <w:r>
              <w:rPr>
                <w:lang w:eastAsia="zh-CN"/>
              </w:rPr>
              <w:t>Type of the label</w:t>
            </w:r>
            <w:r w:rsidR="00581DDB">
              <w:rPr>
                <w:lang w:eastAsia="zh-CN"/>
              </w:rPr>
              <w:t>ing procedure</w:t>
            </w:r>
            <w:r>
              <w:rPr>
                <w:lang w:eastAsia="zh-CN"/>
              </w:rPr>
              <w:t xml:space="preserve"> object.</w:t>
            </w:r>
          </w:p>
        </w:tc>
        <w:tc>
          <w:tcPr>
            <w:tcW w:w="2416" w:type="dxa"/>
            <w:vAlign w:val="center"/>
          </w:tcPr>
          <w:p w14:paraId="3D14E919" w14:textId="4FCBC1C3" w:rsidR="007E04C4" w:rsidRDefault="00FC3581" w:rsidP="003A289F">
            <w:pPr>
              <w:rPr>
                <w:lang w:eastAsia="zh-CN"/>
              </w:rPr>
            </w:pPr>
            <w:r>
              <w:rPr>
                <w:lang w:eastAsia="zh-CN"/>
              </w:rPr>
              <w:t>“</w:t>
            </w:r>
            <w:proofErr w:type="spellStart"/>
            <w:r w:rsidR="002252F4">
              <w:rPr>
                <w:lang w:eastAsia="zh-CN"/>
              </w:rPr>
              <w:t>AI_</w:t>
            </w:r>
            <w:r w:rsidR="007E04C4">
              <w:rPr>
                <w:lang w:eastAsia="zh-CN"/>
              </w:rPr>
              <w:t>Label</w:t>
            </w:r>
            <w:r w:rsidR="00581DDB">
              <w:rPr>
                <w:lang w:eastAsia="zh-CN"/>
              </w:rPr>
              <w:t>ingProcedure</w:t>
            </w:r>
            <w:proofErr w:type="spellEnd"/>
            <w:r>
              <w:rPr>
                <w:lang w:eastAsia="zh-CN"/>
              </w:rPr>
              <w:t>”</w:t>
            </w:r>
          </w:p>
        </w:tc>
        <w:tc>
          <w:tcPr>
            <w:tcW w:w="2022" w:type="dxa"/>
          </w:tcPr>
          <w:p w14:paraId="663F3ED1" w14:textId="77777777" w:rsidR="007E04C4" w:rsidRDefault="007E04C4" w:rsidP="003A289F">
            <w:pPr>
              <w:rPr>
                <w:lang w:eastAsia="zh-CN"/>
              </w:rPr>
            </w:pPr>
            <w:r>
              <w:rPr>
                <w:rFonts w:hint="eastAsia"/>
                <w:lang w:eastAsia="zh-CN"/>
              </w:rPr>
              <w:t>M</w:t>
            </w:r>
            <w:r>
              <w:rPr>
                <w:lang w:eastAsia="zh-CN"/>
              </w:rPr>
              <w:t>andatory</w:t>
            </w:r>
          </w:p>
        </w:tc>
      </w:tr>
      <w:tr w:rsidR="00407D0D" w14:paraId="0AE7B605" w14:textId="77777777" w:rsidTr="003A289F">
        <w:tc>
          <w:tcPr>
            <w:tcW w:w="2379" w:type="dxa"/>
            <w:vAlign w:val="center"/>
          </w:tcPr>
          <w:p w14:paraId="48945DDC" w14:textId="4D1863BE" w:rsidR="00407D0D" w:rsidRDefault="00407D0D" w:rsidP="00407D0D">
            <w:pPr>
              <w:rPr>
                <w:lang w:eastAsia="zh-CN"/>
              </w:rPr>
            </w:pPr>
            <w:r>
              <w:rPr>
                <w:lang w:eastAsia="zh-CN"/>
              </w:rPr>
              <w:t>id</w:t>
            </w:r>
          </w:p>
        </w:tc>
        <w:tc>
          <w:tcPr>
            <w:tcW w:w="2039" w:type="dxa"/>
            <w:vAlign w:val="center"/>
          </w:tcPr>
          <w:p w14:paraId="7EE193A4" w14:textId="4B04B0F2" w:rsidR="00407D0D" w:rsidRDefault="00407D0D" w:rsidP="00407D0D">
            <w:pPr>
              <w:rPr>
                <w:lang w:eastAsia="zh-CN"/>
              </w:rPr>
            </w:pPr>
            <w:r>
              <w:rPr>
                <w:lang w:eastAsia="zh-CN"/>
              </w:rPr>
              <w:t>Identifier</w:t>
            </w:r>
            <w:r>
              <w:rPr>
                <w:rFonts w:hint="eastAsia"/>
                <w:lang w:eastAsia="zh-CN"/>
              </w:rPr>
              <w:t xml:space="preserve"> of the </w:t>
            </w:r>
            <w:r>
              <w:rPr>
                <w:lang w:eastAsia="zh-CN"/>
              </w:rPr>
              <w:t>labeling procedure.</w:t>
            </w:r>
          </w:p>
        </w:tc>
        <w:tc>
          <w:tcPr>
            <w:tcW w:w="2416" w:type="dxa"/>
            <w:vAlign w:val="center"/>
          </w:tcPr>
          <w:p w14:paraId="2EE9E8CD" w14:textId="2F0625E1"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1</w:t>
            </w:r>
            <w:r w:rsidR="00407D0D">
              <w:rPr>
                <w:rFonts w:hint="eastAsia"/>
                <w:lang w:eastAsia="zh-CN"/>
              </w:rPr>
              <w:t>]</w:t>
            </w:r>
          </w:p>
        </w:tc>
        <w:tc>
          <w:tcPr>
            <w:tcW w:w="2022" w:type="dxa"/>
          </w:tcPr>
          <w:p w14:paraId="5E94BB71" w14:textId="77777777" w:rsidR="00407D0D" w:rsidRDefault="00407D0D" w:rsidP="00407D0D">
            <w:pPr>
              <w:rPr>
                <w:lang w:eastAsia="zh-CN"/>
              </w:rPr>
            </w:pPr>
            <w:r>
              <w:rPr>
                <w:rFonts w:hint="eastAsia"/>
                <w:lang w:eastAsia="zh-CN"/>
              </w:rPr>
              <w:t>M</w:t>
            </w:r>
            <w:r>
              <w:rPr>
                <w:lang w:eastAsia="zh-CN"/>
              </w:rPr>
              <w:t>andatory</w:t>
            </w:r>
          </w:p>
        </w:tc>
      </w:tr>
      <w:tr w:rsidR="00407D0D" w14:paraId="6FE81A6C" w14:textId="77777777" w:rsidTr="003A289F">
        <w:tc>
          <w:tcPr>
            <w:tcW w:w="2379" w:type="dxa"/>
            <w:vAlign w:val="center"/>
          </w:tcPr>
          <w:p w14:paraId="763E9ABB" w14:textId="239A9467" w:rsidR="00407D0D" w:rsidRDefault="00407D0D" w:rsidP="00407D0D">
            <w:pPr>
              <w:rPr>
                <w:lang w:eastAsia="zh-CN"/>
              </w:rPr>
            </w:pPr>
            <w:r>
              <w:rPr>
                <w:rFonts w:hint="eastAsia"/>
                <w:lang w:eastAsia="zh-CN"/>
              </w:rPr>
              <w:t>method</w:t>
            </w:r>
            <w:r w:rsidR="00DD3C79">
              <w:rPr>
                <w:lang w:eastAsia="zh-CN"/>
              </w:rPr>
              <w:t>s</w:t>
            </w:r>
          </w:p>
        </w:tc>
        <w:tc>
          <w:tcPr>
            <w:tcW w:w="2039" w:type="dxa"/>
            <w:vAlign w:val="center"/>
          </w:tcPr>
          <w:p w14:paraId="5AC2EB9F" w14:textId="76478024" w:rsidR="00407D0D" w:rsidRDefault="00407D0D" w:rsidP="00407D0D">
            <w:pPr>
              <w:rPr>
                <w:lang w:eastAsia="zh-CN"/>
              </w:rPr>
            </w:pPr>
            <w:r>
              <w:rPr>
                <w:rFonts w:hint="eastAsia"/>
                <w:lang w:eastAsia="zh-CN"/>
              </w:rPr>
              <w:t xml:space="preserve">Methods used in the </w:t>
            </w:r>
            <w:r>
              <w:rPr>
                <w:lang w:eastAsia="zh-CN"/>
              </w:rPr>
              <w:t>labeling procedure.</w:t>
            </w:r>
          </w:p>
        </w:tc>
        <w:tc>
          <w:tcPr>
            <w:tcW w:w="2416" w:type="dxa"/>
            <w:vAlign w:val="center"/>
          </w:tcPr>
          <w:p w14:paraId="02D61DFD" w14:textId="09AF1BE4" w:rsidR="00407D0D" w:rsidRDefault="0060060B" w:rsidP="00407D0D">
            <w:pPr>
              <w:rPr>
                <w:lang w:eastAsia="zh-CN"/>
              </w:rPr>
            </w:pPr>
            <w:proofErr w:type="spellStart"/>
            <w:r>
              <w:rPr>
                <w:lang w:eastAsia="zh-CN"/>
              </w:rPr>
              <w:t>AI_LabelingMethodCode</w:t>
            </w:r>
            <w:proofErr w:type="spellEnd"/>
            <w:r w:rsidR="00407D0D">
              <w:rPr>
                <w:rFonts w:hint="eastAsia"/>
                <w:lang w:eastAsia="zh-CN"/>
              </w:rPr>
              <w:t xml:space="preserve"> [</w:t>
            </w:r>
            <w:proofErr w:type="gramStart"/>
            <w:r w:rsidR="00407D0D">
              <w:rPr>
                <w:lang w:eastAsia="zh-CN"/>
              </w:rPr>
              <w:t>1..</w:t>
            </w:r>
            <w:proofErr w:type="gramEnd"/>
            <w:r w:rsidR="00407D0D">
              <w:rPr>
                <w:lang w:eastAsia="zh-CN"/>
              </w:rPr>
              <w:t>*</w:t>
            </w:r>
            <w:r w:rsidR="00407D0D">
              <w:rPr>
                <w:rFonts w:hint="eastAsia"/>
                <w:lang w:eastAsia="zh-CN"/>
              </w:rPr>
              <w:t>]</w:t>
            </w:r>
          </w:p>
        </w:tc>
        <w:tc>
          <w:tcPr>
            <w:tcW w:w="2022" w:type="dxa"/>
          </w:tcPr>
          <w:p w14:paraId="6B49239C" w14:textId="77777777" w:rsidR="00407D0D" w:rsidRDefault="00407D0D" w:rsidP="00407D0D">
            <w:pPr>
              <w:rPr>
                <w:lang w:eastAsia="zh-CN"/>
              </w:rPr>
            </w:pPr>
            <w:r>
              <w:rPr>
                <w:rFonts w:hint="eastAsia"/>
                <w:lang w:eastAsia="zh-CN"/>
              </w:rPr>
              <w:t>M</w:t>
            </w:r>
            <w:r>
              <w:rPr>
                <w:lang w:eastAsia="zh-CN"/>
              </w:rPr>
              <w:t>andatory</w:t>
            </w:r>
          </w:p>
        </w:tc>
      </w:tr>
      <w:tr w:rsidR="00407D0D" w14:paraId="31E050E8" w14:textId="77777777" w:rsidTr="003A289F">
        <w:tc>
          <w:tcPr>
            <w:tcW w:w="2379" w:type="dxa"/>
            <w:vAlign w:val="center"/>
          </w:tcPr>
          <w:p w14:paraId="540D42E2" w14:textId="6AC87AA4" w:rsidR="00407D0D" w:rsidRDefault="00407D0D" w:rsidP="00407D0D">
            <w:pPr>
              <w:rPr>
                <w:lang w:eastAsia="zh-CN"/>
              </w:rPr>
            </w:pPr>
            <w:r>
              <w:rPr>
                <w:rFonts w:hint="eastAsia"/>
                <w:lang w:eastAsia="zh-CN"/>
              </w:rPr>
              <w:t>to</w:t>
            </w:r>
            <w:r>
              <w:rPr>
                <w:lang w:eastAsia="zh-CN"/>
              </w:rPr>
              <w:t>ols</w:t>
            </w:r>
          </w:p>
        </w:tc>
        <w:tc>
          <w:tcPr>
            <w:tcW w:w="2039" w:type="dxa"/>
            <w:vAlign w:val="center"/>
          </w:tcPr>
          <w:p w14:paraId="1BCBB338" w14:textId="300BDED7" w:rsidR="00407D0D" w:rsidRDefault="00407D0D" w:rsidP="00407D0D">
            <w:pPr>
              <w:rPr>
                <w:lang w:eastAsia="zh-CN"/>
              </w:rPr>
            </w:pPr>
            <w:r>
              <w:rPr>
                <w:rFonts w:hint="eastAsia"/>
                <w:lang w:eastAsia="zh-CN"/>
              </w:rPr>
              <w:t xml:space="preserve">Tools or </w:t>
            </w:r>
            <w:r>
              <w:rPr>
                <w:lang w:eastAsia="zh-CN"/>
              </w:rPr>
              <w:t>software</w:t>
            </w:r>
            <w:r>
              <w:rPr>
                <w:rFonts w:hint="eastAsia"/>
                <w:lang w:eastAsia="zh-CN"/>
              </w:rPr>
              <w:t xml:space="preserve"> used in the </w:t>
            </w:r>
            <w:r>
              <w:rPr>
                <w:lang w:eastAsia="zh-CN"/>
              </w:rPr>
              <w:t>labeling procedure.</w:t>
            </w:r>
          </w:p>
        </w:tc>
        <w:tc>
          <w:tcPr>
            <w:tcW w:w="2416" w:type="dxa"/>
            <w:vAlign w:val="center"/>
          </w:tcPr>
          <w:p w14:paraId="70A71A05" w14:textId="1DCDAB0F" w:rsidR="00407D0D" w:rsidRDefault="00311DDE" w:rsidP="00407D0D">
            <w:pPr>
              <w:rPr>
                <w:lang w:eastAsia="zh-CN"/>
              </w:rPr>
            </w:pPr>
            <w:proofErr w:type="spellStart"/>
            <w:r>
              <w:rPr>
                <w:rFonts w:hint="eastAsia"/>
                <w:lang w:eastAsia="zh-CN"/>
              </w:rPr>
              <w:t>CharacterString</w:t>
            </w:r>
            <w:proofErr w:type="spellEnd"/>
            <w:r w:rsidR="00407D0D">
              <w:rPr>
                <w:rFonts w:hint="eastAsia"/>
                <w:lang w:eastAsia="zh-CN"/>
              </w:rPr>
              <w:t xml:space="preserve"> [</w:t>
            </w:r>
            <w:proofErr w:type="gramStart"/>
            <w:r w:rsidR="00407D0D">
              <w:rPr>
                <w:lang w:eastAsia="zh-CN"/>
              </w:rPr>
              <w:t>0..</w:t>
            </w:r>
            <w:proofErr w:type="gramEnd"/>
            <w:r w:rsidR="00CB1B8A">
              <w:rPr>
                <w:lang w:eastAsia="zh-CN"/>
              </w:rPr>
              <w:t>*</w:t>
            </w:r>
            <w:r w:rsidR="00407D0D">
              <w:rPr>
                <w:rFonts w:hint="eastAsia"/>
                <w:lang w:eastAsia="zh-CN"/>
              </w:rPr>
              <w:t>]</w:t>
            </w:r>
          </w:p>
        </w:tc>
        <w:tc>
          <w:tcPr>
            <w:tcW w:w="2022" w:type="dxa"/>
          </w:tcPr>
          <w:p w14:paraId="559E383D" w14:textId="27239AE8" w:rsidR="00407D0D" w:rsidRDefault="00407D0D" w:rsidP="00407D0D">
            <w:pPr>
              <w:rPr>
                <w:lang w:eastAsia="zh-CN"/>
              </w:rPr>
            </w:pPr>
            <w:r>
              <w:rPr>
                <w:rFonts w:hint="eastAsia"/>
                <w:lang w:eastAsia="zh-CN"/>
              </w:rPr>
              <w:t>O</w:t>
            </w:r>
            <w:r>
              <w:rPr>
                <w:lang w:eastAsia="zh-CN"/>
              </w:rPr>
              <w:t>ptional</w:t>
            </w:r>
          </w:p>
        </w:tc>
      </w:tr>
    </w:tbl>
    <w:p w14:paraId="364A90A7" w14:textId="77777777" w:rsidR="007E04C4" w:rsidRDefault="007E04C4" w:rsidP="007E04C4"/>
    <w:p w14:paraId="659C3467" w14:textId="77777777" w:rsidR="007E04C4" w:rsidRDefault="007E04C4" w:rsidP="007E04C4">
      <w:pPr>
        <w:rPr>
          <w:lang w:eastAsia="zh-CN"/>
        </w:rPr>
      </w:pPr>
      <w:r>
        <w:rPr>
          <w:rFonts w:hint="eastAsia"/>
          <w:lang w:eastAsia="zh-CN"/>
        </w:rPr>
        <w:t>E</w:t>
      </w:r>
      <w:r>
        <w:rPr>
          <w:lang w:eastAsia="zh-CN"/>
        </w:rPr>
        <w:t>xample:</w:t>
      </w:r>
    </w:p>
    <w:p w14:paraId="4671C868" w14:textId="77777777" w:rsidR="00B951FC" w:rsidRDefault="00B951FC" w:rsidP="00B951FC">
      <w:pPr>
        <w:ind w:leftChars="200" w:left="480"/>
        <w:rPr>
          <w:lang w:eastAsia="zh-CN"/>
        </w:rPr>
      </w:pPr>
      <w:r>
        <w:rPr>
          <w:lang w:eastAsia="zh-CN"/>
        </w:rPr>
        <w:t>&lt;type&gt;</w:t>
      </w:r>
      <w:proofErr w:type="spellStart"/>
      <w:r>
        <w:rPr>
          <w:lang w:eastAsia="zh-CN"/>
        </w:rPr>
        <w:t>AI_LabelingProcedure</w:t>
      </w:r>
      <w:proofErr w:type="spellEnd"/>
      <w:r>
        <w:rPr>
          <w:lang w:eastAsia="zh-CN"/>
        </w:rPr>
        <w:t>&lt;/type&gt;</w:t>
      </w:r>
    </w:p>
    <w:p w14:paraId="16222543" w14:textId="77777777" w:rsidR="00B951FC" w:rsidRDefault="00B951FC" w:rsidP="00B951FC">
      <w:pPr>
        <w:ind w:leftChars="200" w:left="480"/>
        <w:rPr>
          <w:lang w:eastAsia="zh-CN"/>
        </w:rPr>
      </w:pPr>
      <w:r>
        <w:rPr>
          <w:lang w:eastAsia="zh-CN"/>
        </w:rPr>
        <w:t>&lt;id&gt;0&lt;/id&gt;</w:t>
      </w:r>
    </w:p>
    <w:p w14:paraId="36FC28E6" w14:textId="77777777" w:rsidR="00B951FC" w:rsidRDefault="00B951FC" w:rsidP="00B951FC">
      <w:pPr>
        <w:ind w:leftChars="200" w:left="480"/>
        <w:rPr>
          <w:lang w:eastAsia="zh-CN"/>
        </w:rPr>
      </w:pPr>
      <w:r>
        <w:rPr>
          <w:lang w:eastAsia="zh-CN"/>
        </w:rPr>
        <w:lastRenderedPageBreak/>
        <w:t>&lt;methods&gt;</w:t>
      </w:r>
    </w:p>
    <w:p w14:paraId="02B9C3D2" w14:textId="2EA24A3A" w:rsidR="00B951FC" w:rsidRDefault="00B951FC" w:rsidP="00B951FC">
      <w:pPr>
        <w:ind w:leftChars="200" w:left="480"/>
        <w:rPr>
          <w:lang w:eastAsia="zh-CN"/>
        </w:rPr>
      </w:pPr>
      <w:r>
        <w:rPr>
          <w:lang w:eastAsia="zh-CN"/>
        </w:rPr>
        <w:tab/>
        <w:t>&lt;method&gt;manual&lt;/method&gt;</w:t>
      </w:r>
    </w:p>
    <w:p w14:paraId="2B99EE9C" w14:textId="77777777" w:rsidR="00B951FC" w:rsidRDefault="00B951FC" w:rsidP="00B951FC">
      <w:pPr>
        <w:ind w:leftChars="200" w:left="480"/>
        <w:rPr>
          <w:lang w:eastAsia="zh-CN"/>
        </w:rPr>
      </w:pPr>
      <w:r>
        <w:rPr>
          <w:lang w:eastAsia="zh-CN"/>
        </w:rPr>
        <w:t>&lt;/methods&gt;</w:t>
      </w:r>
    </w:p>
    <w:p w14:paraId="4B63ADAA" w14:textId="77777777" w:rsidR="00B951FC" w:rsidRDefault="00B951FC" w:rsidP="00B951FC">
      <w:pPr>
        <w:ind w:leftChars="200" w:left="480"/>
        <w:rPr>
          <w:lang w:eastAsia="zh-CN"/>
        </w:rPr>
      </w:pPr>
      <w:r>
        <w:rPr>
          <w:lang w:eastAsia="zh-CN"/>
        </w:rPr>
        <w:t>&lt;tools&gt;</w:t>
      </w:r>
    </w:p>
    <w:p w14:paraId="4A0A3F2E" w14:textId="77777777" w:rsidR="00B951FC" w:rsidRDefault="00B951FC" w:rsidP="00B951FC">
      <w:pPr>
        <w:ind w:leftChars="200" w:left="480"/>
        <w:rPr>
          <w:lang w:eastAsia="zh-CN"/>
        </w:rPr>
      </w:pPr>
      <w:r>
        <w:rPr>
          <w:lang w:eastAsia="zh-CN"/>
        </w:rPr>
        <w:tab/>
        <w:t>&lt;tool&gt;ArcGIS&lt;/tool&gt;</w:t>
      </w:r>
    </w:p>
    <w:p w14:paraId="19628BFA" w14:textId="461C495A" w:rsidR="00B951FC" w:rsidRDefault="00B951FC" w:rsidP="00B951FC">
      <w:pPr>
        <w:ind w:leftChars="200" w:left="480"/>
        <w:rPr>
          <w:lang w:eastAsia="zh-CN"/>
        </w:rPr>
      </w:pPr>
      <w:r>
        <w:rPr>
          <w:lang w:eastAsia="zh-CN"/>
        </w:rPr>
        <w:t>&lt;/tools&gt;</w:t>
      </w:r>
    </w:p>
    <w:p w14:paraId="7C2BE53D" w14:textId="4CF04733" w:rsidR="0060060B" w:rsidRDefault="0060060B" w:rsidP="0060060B">
      <w:pPr>
        <w:rPr>
          <w:lang w:val="en-GB" w:eastAsia="zh-CN"/>
        </w:rPr>
      </w:pPr>
      <w:r>
        <w:rPr>
          <w:rFonts w:hint="eastAsia"/>
          <w:lang w:val="en-GB" w:eastAsia="zh-CN"/>
        </w:rPr>
        <w:t>The</w:t>
      </w:r>
      <w:r>
        <w:rPr>
          <w:lang w:val="en-GB" w:eastAsia="zh-CN"/>
        </w:rPr>
        <w:t xml:space="preserve"> </w:t>
      </w:r>
      <w:proofErr w:type="spellStart"/>
      <w:r>
        <w:rPr>
          <w:lang w:eastAsia="zh-CN"/>
        </w:rPr>
        <w:t>AI_LabelingMethodCode</w:t>
      </w:r>
      <w:proofErr w:type="spellEnd"/>
      <w:r>
        <w:rPr>
          <w:lang w:val="en-GB" w:eastAsia="zh-CN"/>
        </w:rPr>
        <w:t xml:space="preserve"> is encoded as a text string whose value is one of “</w:t>
      </w:r>
      <w:r w:rsidR="00585DC7">
        <w:t>m</w:t>
      </w:r>
      <w:r>
        <w:t>anual</w:t>
      </w:r>
      <w:r>
        <w:rPr>
          <w:lang w:val="en-GB" w:eastAsia="zh-CN"/>
        </w:rPr>
        <w:t>”, “</w:t>
      </w:r>
      <w:r w:rsidR="00585DC7">
        <w:t>s</w:t>
      </w:r>
      <w:r>
        <w:t>emi-</w:t>
      </w:r>
      <w:r w:rsidR="00585DC7">
        <w:t>a</w:t>
      </w:r>
      <w:r>
        <w:t>utomatic</w:t>
      </w:r>
      <w:r>
        <w:rPr>
          <w:lang w:val="en-GB" w:eastAsia="zh-CN"/>
        </w:rPr>
        <w:t>” or “</w:t>
      </w:r>
      <w:r w:rsidR="00585DC7">
        <w:t>a</w:t>
      </w:r>
      <w:r>
        <w:t>utomatic</w:t>
      </w:r>
      <w:r>
        <w:rPr>
          <w:lang w:val="en-GB" w:eastAsia="zh-CN"/>
        </w:rPr>
        <w:t>”.</w:t>
      </w:r>
    </w:p>
    <w:tbl>
      <w:tblPr>
        <w:tblStyle w:val="af1"/>
        <w:tblW w:w="0" w:type="auto"/>
        <w:tblLook w:val="04A0" w:firstRow="1" w:lastRow="0" w:firstColumn="1" w:lastColumn="0" w:noHBand="0" w:noVBand="1"/>
      </w:tblPr>
      <w:tblGrid>
        <w:gridCol w:w="1838"/>
        <w:gridCol w:w="6792"/>
      </w:tblGrid>
      <w:tr w:rsidR="0060060B" w14:paraId="73AAFBE4" w14:textId="77777777" w:rsidTr="003B61C3">
        <w:tc>
          <w:tcPr>
            <w:tcW w:w="1838" w:type="dxa"/>
          </w:tcPr>
          <w:p w14:paraId="3B06488D" w14:textId="77777777" w:rsidR="0060060B" w:rsidRDefault="0060060B" w:rsidP="003B61C3">
            <w:r>
              <w:rPr>
                <w:lang w:eastAsia="zh-CN"/>
              </w:rPr>
              <w:t>Requirement 27</w:t>
            </w:r>
          </w:p>
        </w:tc>
        <w:tc>
          <w:tcPr>
            <w:tcW w:w="6792" w:type="dxa"/>
          </w:tcPr>
          <w:p w14:paraId="7B1A1892" w14:textId="77777777" w:rsidR="0060060B" w:rsidRDefault="0060060B" w:rsidP="003B61C3">
            <w:pPr>
              <w:rPr>
                <w:lang w:eastAsia="zh-CN"/>
              </w:rPr>
            </w:pPr>
            <w:r>
              <w:rPr>
                <w:rFonts w:hint="eastAsia"/>
                <w:lang w:eastAsia="zh-CN"/>
              </w:rPr>
              <w:t>/</w:t>
            </w:r>
            <w:r>
              <w:rPr>
                <w:lang w:eastAsia="zh-CN"/>
              </w:rPr>
              <w:t>req/</w:t>
            </w:r>
            <w:proofErr w:type="spellStart"/>
            <w:r>
              <w:rPr>
                <w:lang w:eastAsia="zh-CN"/>
              </w:rPr>
              <w:t>ailabeling</w:t>
            </w:r>
            <w:proofErr w:type="spellEnd"/>
            <w:r>
              <w:rPr>
                <w:lang w:eastAsia="zh-CN"/>
              </w:rPr>
              <w:t>/</w:t>
            </w:r>
            <w:proofErr w:type="spellStart"/>
            <w:r>
              <w:rPr>
                <w:lang w:eastAsia="zh-CN"/>
              </w:rPr>
              <w:t>labelingmethodcode</w:t>
            </w:r>
            <w:proofErr w:type="spellEnd"/>
          </w:p>
          <w:p w14:paraId="332D8097" w14:textId="58CC87D1" w:rsidR="0060060B" w:rsidRDefault="0060060B" w:rsidP="003B61C3">
            <w:pPr>
              <w:rPr>
                <w:lang w:eastAsia="zh-CN"/>
              </w:rPr>
            </w:pPr>
            <w:r>
              <w:rPr>
                <w:lang w:eastAsia="zh-CN"/>
              </w:rPr>
              <w:t xml:space="preserve">Each </w:t>
            </w:r>
            <w:proofErr w:type="spellStart"/>
            <w:r>
              <w:rPr>
                <w:lang w:eastAsia="zh-CN"/>
              </w:rPr>
              <w:t>AI_LabelingMethodCode</w:t>
            </w:r>
            <w:proofErr w:type="spellEnd"/>
            <w:r>
              <w:rPr>
                <w:lang w:val="en-GB" w:eastAsia="zh-CN"/>
              </w:rPr>
              <w:t xml:space="preserve"> value</w:t>
            </w:r>
            <w:r>
              <w:rPr>
                <w:lang w:eastAsia="zh-CN"/>
              </w:rPr>
              <w:t xml:space="preserve"> SHALL be </w:t>
            </w:r>
            <w:r>
              <w:rPr>
                <w:lang w:val="en-GB" w:eastAsia="zh-CN"/>
              </w:rPr>
              <w:t>a text string whose value is one of “</w:t>
            </w:r>
            <w:r w:rsidR="00585DC7">
              <w:rPr>
                <w:lang w:val="en-GB" w:eastAsia="zh-CN"/>
              </w:rPr>
              <w:t>m</w:t>
            </w:r>
            <w:proofErr w:type="spellStart"/>
            <w:r>
              <w:t>anual</w:t>
            </w:r>
            <w:proofErr w:type="spellEnd"/>
            <w:r>
              <w:rPr>
                <w:lang w:val="en-GB" w:eastAsia="zh-CN"/>
              </w:rPr>
              <w:t>”, “</w:t>
            </w:r>
            <w:r w:rsidR="00585DC7">
              <w:rPr>
                <w:lang w:val="en-GB" w:eastAsia="zh-CN"/>
              </w:rPr>
              <w:t>s</w:t>
            </w:r>
            <w:proofErr w:type="spellStart"/>
            <w:r>
              <w:t>emi</w:t>
            </w:r>
            <w:proofErr w:type="spellEnd"/>
            <w:r>
              <w:t>-</w:t>
            </w:r>
            <w:r w:rsidR="00585DC7">
              <w:t>a</w:t>
            </w:r>
            <w:r>
              <w:t>utomatic</w:t>
            </w:r>
            <w:r>
              <w:rPr>
                <w:lang w:val="en-GB" w:eastAsia="zh-CN"/>
              </w:rPr>
              <w:t>” or “</w:t>
            </w:r>
            <w:r w:rsidR="00585DC7">
              <w:rPr>
                <w:lang w:val="en-GB" w:eastAsia="zh-CN"/>
              </w:rPr>
              <w:t>a</w:t>
            </w:r>
            <w:proofErr w:type="spellStart"/>
            <w:r>
              <w:t>utomatic</w:t>
            </w:r>
            <w:proofErr w:type="spellEnd"/>
            <w:r>
              <w:rPr>
                <w:lang w:val="en-GB" w:eastAsia="zh-CN"/>
              </w:rPr>
              <w:t>”.</w:t>
            </w:r>
          </w:p>
        </w:tc>
      </w:tr>
    </w:tbl>
    <w:p w14:paraId="018E4E45" w14:textId="77777777" w:rsidR="0060060B" w:rsidRDefault="0060060B" w:rsidP="0060060B">
      <w:pPr>
        <w:rPr>
          <w:lang w:eastAsia="zh-CN"/>
        </w:rPr>
      </w:pPr>
    </w:p>
    <w:p w14:paraId="4B5D6B08" w14:textId="77777777" w:rsidR="0060060B" w:rsidRDefault="0060060B" w:rsidP="0060060B">
      <w:pPr>
        <w:rPr>
          <w:lang w:eastAsia="zh-CN"/>
        </w:rPr>
      </w:pPr>
      <w:r>
        <w:rPr>
          <w:rFonts w:hint="eastAsia"/>
          <w:lang w:eastAsia="zh-CN"/>
        </w:rPr>
        <w:t>E</w:t>
      </w:r>
      <w:r>
        <w:rPr>
          <w:lang w:eastAsia="zh-CN"/>
        </w:rPr>
        <w:t>xamples:</w:t>
      </w:r>
    </w:p>
    <w:p w14:paraId="59DFF410" w14:textId="794ED514" w:rsidR="0060060B" w:rsidRPr="00F6475A" w:rsidRDefault="00585DC7" w:rsidP="0060060B">
      <w:pPr>
        <w:pStyle w:val="List1OGCletters"/>
        <w:numPr>
          <w:ilvl w:val="0"/>
          <w:numId w:val="42"/>
        </w:numPr>
        <w:rPr>
          <w:lang w:eastAsia="zh-CN"/>
        </w:rPr>
      </w:pPr>
      <w:r>
        <w:t>m</w:t>
      </w:r>
      <w:r w:rsidR="0060060B">
        <w:t>anual</w:t>
      </w:r>
    </w:p>
    <w:p w14:paraId="7FA2ED2A" w14:textId="505F76D7" w:rsidR="0060060B" w:rsidRPr="00F6475A" w:rsidRDefault="00585DC7" w:rsidP="0060060B">
      <w:pPr>
        <w:pStyle w:val="List1OGCletters"/>
        <w:numPr>
          <w:ilvl w:val="0"/>
          <w:numId w:val="13"/>
        </w:numPr>
        <w:rPr>
          <w:lang w:eastAsia="zh-CN"/>
        </w:rPr>
      </w:pPr>
      <w:r>
        <w:t>s</w:t>
      </w:r>
      <w:r w:rsidR="0060060B">
        <w:t>emi-</w:t>
      </w:r>
      <w:r>
        <w:t>a</w:t>
      </w:r>
      <w:r w:rsidR="0060060B">
        <w:t>utomatic</w:t>
      </w:r>
    </w:p>
    <w:p w14:paraId="28715EEB" w14:textId="494A928B" w:rsidR="0060060B" w:rsidRDefault="00585DC7" w:rsidP="0060060B">
      <w:pPr>
        <w:pStyle w:val="List1OGCletters"/>
        <w:numPr>
          <w:ilvl w:val="0"/>
          <w:numId w:val="13"/>
        </w:numPr>
        <w:rPr>
          <w:lang w:eastAsia="zh-CN"/>
        </w:rPr>
      </w:pPr>
      <w:r>
        <w:t>a</w:t>
      </w:r>
      <w:r w:rsidR="0060060B">
        <w:t>utomatic</w:t>
      </w:r>
    </w:p>
    <w:p w14:paraId="793C9E78" w14:textId="77777777" w:rsidR="0060060B" w:rsidRDefault="0060060B" w:rsidP="00B951FC">
      <w:pPr>
        <w:rPr>
          <w:lang w:eastAsia="zh-CN"/>
        </w:rPr>
      </w:pPr>
    </w:p>
    <w:p w14:paraId="41587549" w14:textId="255115EF" w:rsidR="00B32192" w:rsidRPr="00583478" w:rsidRDefault="00C11E2A" w:rsidP="00B32192">
      <w:pPr>
        <w:pStyle w:val="2"/>
      </w:pPr>
      <w:bookmarkStart w:id="267" w:name="_Toc157175771"/>
      <w:r>
        <w:t>Requirements Class:</w:t>
      </w:r>
      <w:r w:rsidR="006D523A" w:rsidRPr="00583478">
        <w:t xml:space="preserve"> </w:t>
      </w:r>
      <w:proofErr w:type="spellStart"/>
      <w:r w:rsidR="00B32192" w:rsidRPr="00583478">
        <w:t>AI_D</w:t>
      </w:r>
      <w:r w:rsidR="00905387" w:rsidRPr="00583478">
        <w:t>ata</w:t>
      </w:r>
      <w:r w:rsidR="00B32192" w:rsidRPr="00583478">
        <w:t>Quality</w:t>
      </w:r>
      <w:bookmarkEnd w:id="267"/>
      <w:proofErr w:type="spellEnd"/>
    </w:p>
    <w:p w14:paraId="01CA3B7A" w14:textId="76281EE2" w:rsidR="000637EE" w:rsidRDefault="00CB1B8A" w:rsidP="000637EE">
      <w:pPr>
        <w:rPr>
          <w:lang w:val="en-GB" w:eastAsia="zh-CN"/>
        </w:rPr>
      </w:pPr>
      <w:r>
        <w:rPr>
          <w:lang w:val="en-GB" w:eastAsia="zh-CN"/>
        </w:rPr>
        <w:t xml:space="preserve">The </w:t>
      </w:r>
      <w:proofErr w:type="spellStart"/>
      <w:r w:rsidR="000637EE">
        <w:rPr>
          <w:lang w:val="en-GB" w:eastAsia="zh-CN"/>
        </w:rPr>
        <w:t>AI_ClassBalanceDegree</w:t>
      </w:r>
      <w:proofErr w:type="spellEnd"/>
      <w:r w:rsidR="000637EE">
        <w:rPr>
          <w:lang w:val="en-GB" w:eastAsia="zh-CN"/>
        </w:rPr>
        <w:t xml:space="preserve"> object is encoded as </w:t>
      </w:r>
      <w:r w:rsidR="00CA3710">
        <w:rPr>
          <w:lang w:val="en-GB" w:eastAsia="zh-CN"/>
        </w:rPr>
        <w:t>an XML element</w:t>
      </w:r>
      <w:r w:rsidR="000637EE">
        <w:rPr>
          <w:lang w:val="en-GB" w:eastAsia="zh-CN"/>
        </w:rPr>
        <w:t xml:space="preserve"> with properties </w:t>
      </w:r>
      <w:r>
        <w:rPr>
          <w:lang w:val="en-GB" w:eastAsia="zh-CN"/>
        </w:rPr>
        <w:t xml:space="preserve">as </w:t>
      </w:r>
      <w:r w:rsidR="000637EE">
        <w:rPr>
          <w:lang w:val="en-GB" w:eastAsia="zh-CN"/>
        </w:rPr>
        <w:t>shown in</w:t>
      </w:r>
      <w:r w:rsidR="00B77093">
        <w:rPr>
          <w:lang w:val="en-GB"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sidR="000637EE">
        <w:rPr>
          <w:lang w:val="en-GB" w:eastAsia="zh-CN"/>
        </w:rPr>
        <w:t>.</w:t>
      </w:r>
    </w:p>
    <w:tbl>
      <w:tblPr>
        <w:tblStyle w:val="af1"/>
        <w:tblW w:w="0" w:type="auto"/>
        <w:tblLook w:val="04A0" w:firstRow="1" w:lastRow="0" w:firstColumn="1" w:lastColumn="0" w:noHBand="0" w:noVBand="1"/>
      </w:tblPr>
      <w:tblGrid>
        <w:gridCol w:w="1797"/>
        <w:gridCol w:w="6833"/>
      </w:tblGrid>
      <w:tr w:rsidR="000637EE" w14:paraId="4A6B4FFC" w14:textId="77777777" w:rsidTr="002522C2">
        <w:tc>
          <w:tcPr>
            <w:tcW w:w="1837" w:type="dxa"/>
          </w:tcPr>
          <w:p w14:paraId="465872F7" w14:textId="7C35CC65" w:rsidR="000637EE" w:rsidRDefault="000637EE" w:rsidP="00EF651B">
            <w:r>
              <w:rPr>
                <w:lang w:eastAsia="zh-CN"/>
              </w:rPr>
              <w:t>Requirement</w:t>
            </w:r>
            <w:r w:rsidR="00CB1B8A">
              <w:rPr>
                <w:lang w:eastAsia="zh-CN"/>
              </w:rPr>
              <w:t xml:space="preserve"> 2</w:t>
            </w:r>
            <w:r w:rsidR="0060060B">
              <w:rPr>
                <w:lang w:eastAsia="zh-CN"/>
              </w:rPr>
              <w:t>8</w:t>
            </w:r>
          </w:p>
        </w:tc>
        <w:tc>
          <w:tcPr>
            <w:tcW w:w="7188" w:type="dxa"/>
          </w:tcPr>
          <w:p w14:paraId="4A3F37B0" w14:textId="1910E04C" w:rsidR="000637EE" w:rsidRDefault="000637EE" w:rsidP="00EF651B">
            <w:pPr>
              <w:rPr>
                <w:lang w:eastAsia="zh-CN"/>
              </w:rPr>
            </w:pPr>
            <w:r>
              <w:rPr>
                <w:rFonts w:hint="eastAsia"/>
                <w:lang w:eastAsia="zh-CN"/>
              </w:rPr>
              <w:t>/</w:t>
            </w:r>
            <w:r>
              <w:rPr>
                <w:lang w:eastAsia="zh-CN"/>
              </w:rPr>
              <w:t>req/</w:t>
            </w:r>
            <w:proofErr w:type="spellStart"/>
            <w:r w:rsidR="00D32896">
              <w:rPr>
                <w:lang w:eastAsia="zh-CN"/>
              </w:rPr>
              <w:t>aidataquality</w:t>
            </w:r>
            <w:proofErr w:type="spellEnd"/>
            <w:r>
              <w:rPr>
                <w:lang w:eastAsia="zh-CN"/>
              </w:rPr>
              <w:t>/</w:t>
            </w:r>
            <w:proofErr w:type="spellStart"/>
            <w:r w:rsidR="00FD3527">
              <w:rPr>
                <w:lang w:eastAsia="zh-CN"/>
              </w:rPr>
              <w:t>classbalancedegree</w:t>
            </w:r>
            <w:proofErr w:type="spellEnd"/>
          </w:p>
          <w:p w14:paraId="76483021" w14:textId="36EF281E" w:rsidR="000637EE" w:rsidRDefault="000637EE" w:rsidP="0023194B">
            <w:pPr>
              <w:rPr>
                <w:lang w:eastAsia="zh-CN"/>
              </w:rPr>
            </w:pPr>
            <w:r>
              <w:rPr>
                <w:lang w:eastAsia="zh-CN"/>
              </w:rPr>
              <w:t xml:space="preserve">Each </w:t>
            </w:r>
            <w:proofErr w:type="spellStart"/>
            <w:r w:rsidR="003928E3">
              <w:rPr>
                <w:lang w:val="en-GB" w:eastAsia="zh-CN"/>
              </w:rPr>
              <w:t>AI_ClassBalanceDegree</w:t>
            </w:r>
            <w:proofErr w:type="spellEnd"/>
            <w:r>
              <w:rPr>
                <w:lang w:eastAsia="zh-CN"/>
              </w:rPr>
              <w:t xml:space="preserve"> object </w:t>
            </w:r>
            <w:r w:rsidR="00CB1B8A">
              <w:rPr>
                <w:lang w:eastAsia="zh-CN"/>
              </w:rPr>
              <w:t xml:space="preserve">SHALL implement the </w:t>
            </w:r>
            <w:bookmarkStart w:id="268" w:name="OLE_LINK24"/>
            <w:bookmarkStart w:id="269" w:name="OLE_LINK25"/>
            <w:r w:rsidR="00CB1B8A" w:rsidRPr="00237EFE">
              <w:rPr>
                <w:lang w:eastAsia="zh-CN"/>
              </w:rPr>
              <w:t xml:space="preserve">Mandatory </w:t>
            </w:r>
            <w:bookmarkEnd w:id="268"/>
            <w:bookmarkEnd w:id="269"/>
            <w:r w:rsidR="00CB1B8A">
              <w:rPr>
                <w:lang w:eastAsia="zh-CN"/>
              </w:rPr>
              <w:t>properties as shown</w:t>
            </w:r>
            <w:r>
              <w:rPr>
                <w:lang w:eastAsia="zh-CN"/>
              </w:rPr>
              <w:t xml:space="preserve"> in</w:t>
            </w:r>
            <w:r w:rsidR="00B77093">
              <w:rPr>
                <w:lang w:eastAsia="zh-CN"/>
              </w:rPr>
              <w:t xml:space="preserve"> </w:t>
            </w:r>
            <w:r w:rsidR="00B77093">
              <w:rPr>
                <w:lang w:val="en-GB" w:eastAsia="zh-CN"/>
              </w:rPr>
              <w:fldChar w:fldCharType="begin"/>
            </w:r>
            <w:r w:rsidR="00B77093">
              <w:rPr>
                <w:lang w:val="en-GB" w:eastAsia="zh-CN"/>
              </w:rPr>
              <w:instrText xml:space="preserve"> REF _Ref156901371 \h </w:instrText>
            </w:r>
            <w:r w:rsidR="00B77093">
              <w:rPr>
                <w:lang w:val="en-GB" w:eastAsia="zh-CN"/>
              </w:rPr>
            </w:r>
            <w:r w:rsidR="00B77093">
              <w:rPr>
                <w:lang w:val="en-GB" w:eastAsia="zh-CN"/>
              </w:rPr>
              <w:fldChar w:fldCharType="separate"/>
            </w:r>
            <w:r w:rsidR="00533D51">
              <w:t xml:space="preserve">Table </w:t>
            </w:r>
            <w:r w:rsidR="00533D51">
              <w:rPr>
                <w:noProof/>
              </w:rPr>
              <w:t>16</w:t>
            </w:r>
            <w:r w:rsidR="00B77093">
              <w:rPr>
                <w:lang w:val="en-GB" w:eastAsia="zh-CN"/>
              </w:rPr>
              <w:fldChar w:fldCharType="end"/>
            </w:r>
            <w:r>
              <w:rPr>
                <w:lang w:eastAsia="zh-CN"/>
              </w:rPr>
              <w:t>.</w:t>
            </w:r>
          </w:p>
        </w:tc>
      </w:tr>
    </w:tbl>
    <w:p w14:paraId="11E842E7" w14:textId="77777777" w:rsidR="000637EE" w:rsidRPr="006F15EC" w:rsidRDefault="000637EE" w:rsidP="000637EE"/>
    <w:p w14:paraId="165B4EEB" w14:textId="40E6C0F2" w:rsidR="000637EE" w:rsidRDefault="00B77093" w:rsidP="00B77093">
      <w:pPr>
        <w:pStyle w:val="af4"/>
        <w:jc w:val="center"/>
      </w:pPr>
      <w:bookmarkStart w:id="270" w:name="_Ref156901371"/>
      <w:r>
        <w:t xml:space="preserve">Table </w:t>
      </w:r>
      <w:r w:rsidR="00636FC1">
        <w:fldChar w:fldCharType="begin"/>
      </w:r>
      <w:r w:rsidR="00636FC1">
        <w:instrText xml:space="preserve"> SEQ Table \* ARABIC </w:instrText>
      </w:r>
      <w:r w:rsidR="00636FC1">
        <w:fldChar w:fldCharType="separate"/>
      </w:r>
      <w:r w:rsidR="00533D51">
        <w:rPr>
          <w:noProof/>
        </w:rPr>
        <w:t>16</w:t>
      </w:r>
      <w:r w:rsidR="00636FC1">
        <w:rPr>
          <w:noProof/>
        </w:rPr>
        <w:fldChar w:fldCharType="end"/>
      </w:r>
      <w:bookmarkEnd w:id="270"/>
      <w:r>
        <w:t xml:space="preserve"> </w:t>
      </w:r>
      <w:r w:rsidR="000637EE">
        <w:rPr>
          <w:lang w:val="en-GB" w:eastAsia="zh-CN"/>
        </w:rPr>
        <w:t>AI_</w:t>
      </w:r>
      <w:r w:rsidR="001C32B3" w:rsidRPr="001C32B3">
        <w:rPr>
          <w:lang w:val="en-GB" w:eastAsia="zh-CN"/>
        </w:rPr>
        <w:t xml:space="preserve"> </w:t>
      </w:r>
      <w:proofErr w:type="spellStart"/>
      <w:r w:rsidR="001C32B3">
        <w:rPr>
          <w:lang w:val="en-GB" w:eastAsia="zh-CN"/>
        </w:rPr>
        <w:t>ClassBalanceDegree</w:t>
      </w:r>
      <w:proofErr w:type="spellEnd"/>
      <w:r w:rsidR="000637EE">
        <w:t xml:space="preserve"> properties</w:t>
      </w:r>
    </w:p>
    <w:tbl>
      <w:tblPr>
        <w:tblStyle w:val="af1"/>
        <w:tblW w:w="0" w:type="auto"/>
        <w:tblLook w:val="04A0" w:firstRow="1" w:lastRow="0" w:firstColumn="1" w:lastColumn="0" w:noHBand="0" w:noVBand="1"/>
      </w:tblPr>
      <w:tblGrid>
        <w:gridCol w:w="1963"/>
        <w:gridCol w:w="2216"/>
        <w:gridCol w:w="2789"/>
        <w:gridCol w:w="1662"/>
      </w:tblGrid>
      <w:tr w:rsidR="000637EE" w14:paraId="49AB361C" w14:textId="77777777" w:rsidTr="0060060B">
        <w:tc>
          <w:tcPr>
            <w:tcW w:w="1963" w:type="dxa"/>
            <w:vAlign w:val="center"/>
          </w:tcPr>
          <w:p w14:paraId="47EF4D49" w14:textId="4D048D57" w:rsidR="000637EE" w:rsidRPr="009A6478" w:rsidRDefault="000622AF" w:rsidP="00EF651B">
            <w:pPr>
              <w:jc w:val="center"/>
              <w:rPr>
                <w:b/>
                <w:bCs/>
              </w:rPr>
            </w:pPr>
            <w:r>
              <w:rPr>
                <w:b/>
                <w:bCs/>
              </w:rPr>
              <w:t>XML Property</w:t>
            </w:r>
          </w:p>
        </w:tc>
        <w:tc>
          <w:tcPr>
            <w:tcW w:w="2427" w:type="dxa"/>
            <w:vAlign w:val="center"/>
          </w:tcPr>
          <w:p w14:paraId="4274C109" w14:textId="77777777" w:rsidR="000637EE" w:rsidRPr="009A6478" w:rsidRDefault="000637EE" w:rsidP="00EF651B">
            <w:pPr>
              <w:jc w:val="center"/>
              <w:rPr>
                <w:b/>
                <w:bCs/>
              </w:rPr>
            </w:pPr>
            <w:r w:rsidRPr="009A6478">
              <w:rPr>
                <w:b/>
                <w:bCs/>
              </w:rPr>
              <w:t>Definition</w:t>
            </w:r>
          </w:p>
        </w:tc>
        <w:tc>
          <w:tcPr>
            <w:tcW w:w="2492" w:type="dxa"/>
            <w:vAlign w:val="center"/>
          </w:tcPr>
          <w:p w14:paraId="141E561B" w14:textId="77777777" w:rsidR="000637EE" w:rsidRPr="009A6478" w:rsidRDefault="000637EE" w:rsidP="00EF651B">
            <w:pPr>
              <w:jc w:val="center"/>
              <w:rPr>
                <w:b/>
                <w:bCs/>
              </w:rPr>
            </w:pPr>
            <w:r w:rsidRPr="009A6478">
              <w:rPr>
                <w:b/>
                <w:bCs/>
              </w:rPr>
              <w:t>Data type and values</w:t>
            </w:r>
          </w:p>
        </w:tc>
        <w:tc>
          <w:tcPr>
            <w:tcW w:w="1748" w:type="dxa"/>
            <w:vAlign w:val="center"/>
          </w:tcPr>
          <w:p w14:paraId="6ADA097F" w14:textId="77777777" w:rsidR="000637EE" w:rsidRPr="009A6478" w:rsidRDefault="000637EE" w:rsidP="00EF651B">
            <w:pPr>
              <w:jc w:val="center"/>
              <w:rPr>
                <w:b/>
                <w:bCs/>
              </w:rPr>
            </w:pPr>
            <w:r>
              <w:rPr>
                <w:b/>
                <w:bCs/>
              </w:rPr>
              <w:t>Obligation</w:t>
            </w:r>
          </w:p>
        </w:tc>
      </w:tr>
      <w:tr w:rsidR="000637EE" w14:paraId="60AC5BEC" w14:textId="77777777" w:rsidTr="0060060B">
        <w:tc>
          <w:tcPr>
            <w:tcW w:w="1963" w:type="dxa"/>
            <w:vAlign w:val="center"/>
          </w:tcPr>
          <w:p w14:paraId="4847BC71" w14:textId="77777777" w:rsidR="000637EE" w:rsidRDefault="000637EE" w:rsidP="00EF651B">
            <w:pPr>
              <w:rPr>
                <w:lang w:eastAsia="zh-CN"/>
              </w:rPr>
            </w:pPr>
            <w:r>
              <w:rPr>
                <w:rFonts w:hint="eastAsia"/>
                <w:lang w:eastAsia="zh-CN"/>
              </w:rPr>
              <w:lastRenderedPageBreak/>
              <w:t>t</w:t>
            </w:r>
            <w:r>
              <w:rPr>
                <w:lang w:eastAsia="zh-CN"/>
              </w:rPr>
              <w:t>ype</w:t>
            </w:r>
          </w:p>
        </w:tc>
        <w:tc>
          <w:tcPr>
            <w:tcW w:w="2427" w:type="dxa"/>
            <w:vAlign w:val="center"/>
          </w:tcPr>
          <w:p w14:paraId="031526F4" w14:textId="41C0B6DB" w:rsidR="000637EE" w:rsidRDefault="000637EE" w:rsidP="00EF651B">
            <w:pPr>
              <w:rPr>
                <w:lang w:eastAsia="zh-CN"/>
              </w:rPr>
            </w:pPr>
            <w:r>
              <w:rPr>
                <w:lang w:eastAsia="zh-CN"/>
              </w:rPr>
              <w:t xml:space="preserve">Type of the </w:t>
            </w:r>
            <w:r w:rsidR="0066608E">
              <w:rPr>
                <w:lang w:eastAsia="zh-CN"/>
              </w:rPr>
              <w:t>class balance degree</w:t>
            </w:r>
            <w:r>
              <w:rPr>
                <w:lang w:eastAsia="zh-CN"/>
              </w:rPr>
              <w:t xml:space="preserve"> object.</w:t>
            </w:r>
          </w:p>
        </w:tc>
        <w:tc>
          <w:tcPr>
            <w:tcW w:w="2492" w:type="dxa"/>
            <w:vAlign w:val="center"/>
          </w:tcPr>
          <w:p w14:paraId="5D840155" w14:textId="004D336D" w:rsidR="000637EE" w:rsidRDefault="00FC3581" w:rsidP="00EF651B">
            <w:pPr>
              <w:rPr>
                <w:lang w:eastAsia="zh-CN"/>
              </w:rPr>
            </w:pPr>
            <w:r>
              <w:rPr>
                <w:lang w:eastAsia="zh-CN"/>
              </w:rPr>
              <w:t>“</w:t>
            </w:r>
            <w:proofErr w:type="spellStart"/>
            <w:r w:rsidR="000637EE">
              <w:rPr>
                <w:lang w:eastAsia="zh-CN"/>
              </w:rPr>
              <w:t>AI_</w:t>
            </w:r>
            <w:r w:rsidR="003422E8">
              <w:rPr>
                <w:lang w:eastAsia="zh-CN"/>
              </w:rPr>
              <w:t>ClassBalanceDegree</w:t>
            </w:r>
            <w:proofErr w:type="spellEnd"/>
            <w:r>
              <w:rPr>
                <w:lang w:eastAsia="zh-CN"/>
              </w:rPr>
              <w:t>”</w:t>
            </w:r>
          </w:p>
        </w:tc>
        <w:tc>
          <w:tcPr>
            <w:tcW w:w="1748" w:type="dxa"/>
          </w:tcPr>
          <w:p w14:paraId="2C33F78B" w14:textId="77777777" w:rsidR="000637EE" w:rsidRDefault="000637EE" w:rsidP="00EF651B">
            <w:pPr>
              <w:rPr>
                <w:lang w:eastAsia="zh-CN"/>
              </w:rPr>
            </w:pPr>
            <w:r>
              <w:rPr>
                <w:rFonts w:hint="eastAsia"/>
                <w:lang w:eastAsia="zh-CN"/>
              </w:rPr>
              <w:t>M</w:t>
            </w:r>
            <w:r>
              <w:rPr>
                <w:lang w:eastAsia="zh-CN"/>
              </w:rPr>
              <w:t>andatory</w:t>
            </w:r>
          </w:p>
        </w:tc>
      </w:tr>
      <w:tr w:rsidR="00BE1A24" w14:paraId="4947D95E" w14:textId="77777777" w:rsidTr="0060060B">
        <w:tc>
          <w:tcPr>
            <w:tcW w:w="1963" w:type="dxa"/>
            <w:tcBorders>
              <w:bottom w:val="single" w:sz="4" w:space="0" w:color="auto"/>
            </w:tcBorders>
            <w:vAlign w:val="center"/>
          </w:tcPr>
          <w:p w14:paraId="4F4F5110" w14:textId="7EAD602A" w:rsidR="00BE1A24" w:rsidRDefault="00BE1A24" w:rsidP="00BE1A24">
            <w:pPr>
              <w:rPr>
                <w:lang w:eastAsia="zh-CN"/>
              </w:rPr>
            </w:pPr>
            <w:r>
              <w:rPr>
                <w:rFonts w:hint="eastAsia"/>
                <w:lang w:eastAsia="zh-CN"/>
              </w:rPr>
              <w:t>measure</w:t>
            </w:r>
          </w:p>
        </w:tc>
        <w:tc>
          <w:tcPr>
            <w:tcW w:w="2427" w:type="dxa"/>
            <w:tcBorders>
              <w:bottom w:val="single" w:sz="4" w:space="0" w:color="auto"/>
            </w:tcBorders>
            <w:vAlign w:val="center"/>
          </w:tcPr>
          <w:p w14:paraId="30E5B4F8" w14:textId="7D499978" w:rsidR="00BE1A24" w:rsidRDefault="00BE1A24" w:rsidP="00BE1A24">
            <w:pPr>
              <w:rPr>
                <w:lang w:eastAsia="zh-CN"/>
              </w:rPr>
            </w:pPr>
            <w:r>
              <w:rPr>
                <w:rFonts w:hint="eastAsia"/>
                <w:lang w:eastAsia="zh-CN"/>
              </w:rPr>
              <w:t>Reference to measure used</w:t>
            </w:r>
          </w:p>
        </w:tc>
        <w:tc>
          <w:tcPr>
            <w:tcW w:w="2492" w:type="dxa"/>
            <w:tcBorders>
              <w:bottom w:val="single" w:sz="4" w:space="0" w:color="auto"/>
            </w:tcBorders>
            <w:vAlign w:val="center"/>
          </w:tcPr>
          <w:p w14:paraId="775C65FB" w14:textId="7FF16532" w:rsidR="00BE1A24" w:rsidRDefault="00BE1A24" w:rsidP="00BE1A24">
            <w:pPr>
              <w:rPr>
                <w:lang w:eastAsia="zh-CN"/>
              </w:rPr>
            </w:pPr>
            <w:r>
              <w:rPr>
                <w:rFonts w:hint="eastAsia"/>
                <w:lang w:eastAsia="zh-CN"/>
              </w:rPr>
              <w:t>MeasureReference</w:t>
            </w:r>
            <w:r>
              <w:rPr>
                <w:lang w:eastAsia="zh-CN"/>
              </w:rPr>
              <w:t xml:space="preserve"> [</w:t>
            </w:r>
            <w:proofErr w:type="gramStart"/>
            <w:r>
              <w:rPr>
                <w:lang w:eastAsia="zh-CN"/>
              </w:rPr>
              <w:t>1..</w:t>
            </w:r>
            <w:proofErr w:type="gramEnd"/>
            <w:r>
              <w:rPr>
                <w:lang w:eastAsia="zh-CN"/>
              </w:rPr>
              <w:t>1]</w:t>
            </w:r>
          </w:p>
        </w:tc>
        <w:tc>
          <w:tcPr>
            <w:tcW w:w="1748" w:type="dxa"/>
            <w:tcBorders>
              <w:bottom w:val="single" w:sz="4" w:space="0" w:color="auto"/>
            </w:tcBorders>
          </w:tcPr>
          <w:p w14:paraId="2EC150DC" w14:textId="77777777" w:rsidR="00BE1A24" w:rsidRDefault="00BE1A24" w:rsidP="00BE1A24">
            <w:pPr>
              <w:rPr>
                <w:lang w:eastAsia="zh-CN"/>
              </w:rPr>
            </w:pPr>
            <w:r>
              <w:rPr>
                <w:rFonts w:hint="eastAsia"/>
                <w:lang w:eastAsia="zh-CN"/>
              </w:rPr>
              <w:t>M</w:t>
            </w:r>
            <w:r>
              <w:rPr>
                <w:lang w:eastAsia="zh-CN"/>
              </w:rPr>
              <w:t>andatory</w:t>
            </w:r>
          </w:p>
        </w:tc>
      </w:tr>
      <w:tr w:rsidR="00315A55" w14:paraId="477FE503" w14:textId="77777777" w:rsidTr="0060060B">
        <w:tc>
          <w:tcPr>
            <w:tcW w:w="1963" w:type="dxa"/>
            <w:vAlign w:val="center"/>
          </w:tcPr>
          <w:p w14:paraId="646AD5FF" w14:textId="53CF6832" w:rsidR="00315A55" w:rsidRDefault="00315A55" w:rsidP="00315A55">
            <w:pPr>
              <w:rPr>
                <w:lang w:eastAsia="zh-CN"/>
              </w:rPr>
            </w:pPr>
            <w:proofErr w:type="spellStart"/>
            <w:r>
              <w:rPr>
                <w:rFonts w:hint="eastAsia"/>
                <w:lang w:eastAsia="zh-CN"/>
              </w:rPr>
              <w:t>evaluationMethod</w:t>
            </w:r>
            <w:proofErr w:type="spellEnd"/>
          </w:p>
        </w:tc>
        <w:tc>
          <w:tcPr>
            <w:tcW w:w="2427" w:type="dxa"/>
            <w:vAlign w:val="center"/>
          </w:tcPr>
          <w:p w14:paraId="71A07239" w14:textId="2DEF70BA" w:rsidR="00315A55" w:rsidRDefault="00315A55" w:rsidP="00315A55">
            <w:pPr>
              <w:rPr>
                <w:lang w:eastAsia="zh-CN"/>
              </w:rPr>
            </w:pPr>
            <w:r>
              <w:rPr>
                <w:lang w:eastAsia="zh-CN"/>
              </w:rPr>
              <w:t xml:space="preserve">Evaluation </w:t>
            </w:r>
            <w:r>
              <w:rPr>
                <w:rFonts w:hint="eastAsia"/>
                <w:lang w:eastAsia="zh-CN"/>
              </w:rPr>
              <w:t>information</w:t>
            </w:r>
          </w:p>
        </w:tc>
        <w:tc>
          <w:tcPr>
            <w:tcW w:w="2492" w:type="dxa"/>
            <w:vAlign w:val="center"/>
          </w:tcPr>
          <w:p w14:paraId="334AE5B3" w14:textId="575212AC" w:rsidR="00315A55" w:rsidRDefault="00315A55" w:rsidP="00315A55">
            <w:pPr>
              <w:rPr>
                <w:lang w:eastAsia="zh-CN"/>
              </w:rPr>
            </w:pPr>
            <w:r>
              <w:rPr>
                <w:rFonts w:hint="eastAsia"/>
                <w:lang w:eastAsia="zh-CN"/>
              </w:rPr>
              <w:t>EvaluationMethod</w:t>
            </w:r>
            <w:r>
              <w:rPr>
                <w:lang w:eastAsia="zh-CN"/>
              </w:rPr>
              <w:t xml:space="preserve"> [</w:t>
            </w:r>
            <w:proofErr w:type="gramStart"/>
            <w:r>
              <w:rPr>
                <w:lang w:eastAsia="zh-CN"/>
              </w:rPr>
              <w:t>1..</w:t>
            </w:r>
            <w:proofErr w:type="gramEnd"/>
            <w:r>
              <w:rPr>
                <w:lang w:eastAsia="zh-CN"/>
              </w:rPr>
              <w:t>1]</w:t>
            </w:r>
          </w:p>
        </w:tc>
        <w:tc>
          <w:tcPr>
            <w:tcW w:w="1748" w:type="dxa"/>
          </w:tcPr>
          <w:p w14:paraId="5B5ADA91" w14:textId="58D35C8C" w:rsidR="00315A55" w:rsidRDefault="00315A55" w:rsidP="00315A55">
            <w:pPr>
              <w:rPr>
                <w:lang w:eastAsia="zh-CN"/>
              </w:rPr>
            </w:pPr>
            <w:r>
              <w:rPr>
                <w:rFonts w:hint="eastAsia"/>
                <w:lang w:eastAsia="zh-CN"/>
              </w:rPr>
              <w:t>M</w:t>
            </w:r>
            <w:r>
              <w:rPr>
                <w:lang w:eastAsia="zh-CN"/>
              </w:rPr>
              <w:t>andatory</w:t>
            </w:r>
          </w:p>
        </w:tc>
      </w:tr>
      <w:tr w:rsidR="00EA0C0F" w14:paraId="006AFD66" w14:textId="77777777" w:rsidTr="0060060B">
        <w:tc>
          <w:tcPr>
            <w:tcW w:w="1963" w:type="dxa"/>
            <w:tcBorders>
              <w:bottom w:val="single" w:sz="4" w:space="0" w:color="auto"/>
            </w:tcBorders>
            <w:vAlign w:val="center"/>
          </w:tcPr>
          <w:p w14:paraId="7B097318" w14:textId="0FFC81A7" w:rsidR="00EA0C0F" w:rsidRDefault="00EA0C0F" w:rsidP="00EA0C0F">
            <w:pPr>
              <w:rPr>
                <w:lang w:eastAsia="zh-CN"/>
              </w:rPr>
            </w:pPr>
            <w:r>
              <w:rPr>
                <w:rFonts w:hint="eastAsia"/>
                <w:lang w:eastAsia="zh-CN"/>
              </w:rPr>
              <w:t>result</w:t>
            </w:r>
          </w:p>
        </w:tc>
        <w:tc>
          <w:tcPr>
            <w:tcW w:w="2427" w:type="dxa"/>
            <w:tcBorders>
              <w:bottom w:val="single" w:sz="4" w:space="0" w:color="auto"/>
            </w:tcBorders>
            <w:vAlign w:val="center"/>
          </w:tcPr>
          <w:p w14:paraId="34915D13" w14:textId="11D6F6E8" w:rsidR="00EA0C0F" w:rsidRDefault="00EA0C0F" w:rsidP="00EA0C0F">
            <w:pPr>
              <w:rPr>
                <w:lang w:eastAsia="zh-CN"/>
              </w:rPr>
            </w:pPr>
            <w:r>
              <w:rPr>
                <w:rFonts w:hint="eastAsia"/>
                <w:lang w:eastAsia="zh-CN"/>
              </w:rPr>
              <w:t>Value obtained from applying a data quality measure</w:t>
            </w:r>
          </w:p>
        </w:tc>
        <w:tc>
          <w:tcPr>
            <w:tcW w:w="2492" w:type="dxa"/>
            <w:tcBorders>
              <w:bottom w:val="single" w:sz="4" w:space="0" w:color="auto"/>
            </w:tcBorders>
            <w:vAlign w:val="center"/>
          </w:tcPr>
          <w:p w14:paraId="47AC7765" w14:textId="736B2B84" w:rsidR="00EA0C0F" w:rsidRDefault="00EA0C0F" w:rsidP="00EA0C0F">
            <w:pPr>
              <w:rPr>
                <w:lang w:eastAsia="zh-CN"/>
              </w:rPr>
            </w:pPr>
            <w:proofErr w:type="spellStart"/>
            <w:r>
              <w:rPr>
                <w:rFonts w:hint="eastAsia"/>
                <w:lang w:eastAsia="zh-CN"/>
              </w:rPr>
              <w:t>QualityResult</w:t>
            </w:r>
            <w:proofErr w:type="spellEnd"/>
            <w:r>
              <w:rPr>
                <w:lang w:eastAsia="zh-CN"/>
              </w:rPr>
              <w:t xml:space="preserve"> [</w:t>
            </w:r>
            <w:proofErr w:type="gramStart"/>
            <w:r>
              <w:rPr>
                <w:lang w:eastAsia="zh-CN"/>
              </w:rPr>
              <w:t>1..</w:t>
            </w:r>
            <w:proofErr w:type="gramEnd"/>
            <w:r>
              <w:rPr>
                <w:lang w:eastAsia="zh-CN"/>
              </w:rPr>
              <w:t>*]</w:t>
            </w:r>
          </w:p>
        </w:tc>
        <w:tc>
          <w:tcPr>
            <w:tcW w:w="1748" w:type="dxa"/>
            <w:tcBorders>
              <w:bottom w:val="single" w:sz="4" w:space="0" w:color="auto"/>
            </w:tcBorders>
          </w:tcPr>
          <w:p w14:paraId="3E6D4132" w14:textId="27A7AFDC" w:rsidR="00EA0C0F" w:rsidRDefault="00EA0C0F" w:rsidP="00EA0C0F">
            <w:pPr>
              <w:rPr>
                <w:lang w:eastAsia="zh-CN"/>
              </w:rPr>
            </w:pPr>
            <w:r>
              <w:rPr>
                <w:rFonts w:hint="eastAsia"/>
                <w:lang w:eastAsia="zh-CN"/>
              </w:rPr>
              <w:t>M</w:t>
            </w:r>
            <w:r>
              <w:rPr>
                <w:lang w:eastAsia="zh-CN"/>
              </w:rPr>
              <w:t>andatory</w:t>
            </w:r>
          </w:p>
        </w:tc>
      </w:tr>
    </w:tbl>
    <w:p w14:paraId="108172FE" w14:textId="77777777" w:rsidR="000637EE" w:rsidRDefault="000637EE" w:rsidP="000637EE"/>
    <w:p w14:paraId="51253803" w14:textId="77777777" w:rsidR="000637EE" w:rsidRDefault="000637EE" w:rsidP="000637EE">
      <w:pPr>
        <w:rPr>
          <w:lang w:eastAsia="zh-CN"/>
        </w:rPr>
      </w:pPr>
      <w:r>
        <w:rPr>
          <w:rFonts w:hint="eastAsia"/>
          <w:lang w:eastAsia="zh-CN"/>
        </w:rPr>
        <w:t>E</w:t>
      </w:r>
      <w:r>
        <w:rPr>
          <w:lang w:eastAsia="zh-CN"/>
        </w:rPr>
        <w:t>xample:</w:t>
      </w:r>
    </w:p>
    <w:p w14:paraId="3564AB79" w14:textId="5CE0BED1" w:rsidR="007E56D8" w:rsidRDefault="007E56D8" w:rsidP="007E56D8">
      <w:pPr>
        <w:pStyle w:val="List1OGCletters"/>
        <w:numPr>
          <w:ilvl w:val="0"/>
          <w:numId w:val="0"/>
        </w:numPr>
        <w:ind w:firstLine="720"/>
        <w:rPr>
          <w:lang w:eastAsia="zh-CN"/>
        </w:rPr>
      </w:pPr>
      <w:r>
        <w:rPr>
          <w:lang w:eastAsia="zh-CN"/>
        </w:rPr>
        <w:t>&lt;type&gt;</w:t>
      </w:r>
      <w:proofErr w:type="spellStart"/>
      <w:r>
        <w:rPr>
          <w:lang w:eastAsia="zh-CN"/>
        </w:rPr>
        <w:t>AI_ClassBalanceDegree</w:t>
      </w:r>
      <w:proofErr w:type="spellEnd"/>
      <w:r>
        <w:rPr>
          <w:lang w:eastAsia="zh-CN"/>
        </w:rPr>
        <w:t>&lt;/type&gt;</w:t>
      </w:r>
    </w:p>
    <w:p w14:paraId="72130870" w14:textId="77777777" w:rsidR="007E56D8" w:rsidRDefault="007E56D8" w:rsidP="007E56D8">
      <w:pPr>
        <w:pStyle w:val="List1OGCletters"/>
        <w:numPr>
          <w:ilvl w:val="0"/>
          <w:numId w:val="0"/>
        </w:numPr>
        <w:ind w:left="720"/>
        <w:rPr>
          <w:lang w:eastAsia="zh-CN"/>
        </w:rPr>
      </w:pPr>
      <w:r>
        <w:rPr>
          <w:lang w:eastAsia="zh-CN"/>
        </w:rPr>
        <w:t>&lt;measure&gt;</w:t>
      </w:r>
    </w:p>
    <w:p w14:paraId="5F379577"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726DDBE8" w14:textId="0495F8C4" w:rsidR="007E56D8" w:rsidRDefault="007E56D8" w:rsidP="007E56D8">
      <w:pPr>
        <w:pStyle w:val="List1OGCletters"/>
        <w:numPr>
          <w:ilvl w:val="0"/>
          <w:numId w:val="0"/>
        </w:numPr>
        <w:ind w:left="1440" w:firstLine="720"/>
        <w:rPr>
          <w:lang w:eastAsia="zh-CN"/>
        </w:rPr>
      </w:pPr>
      <w:r w:rsidRPr="007E56D8">
        <w:rPr>
          <w:lang w:eastAsia="zh-CN"/>
        </w:rPr>
        <w:t>Balance degree of label classes</w:t>
      </w:r>
    </w:p>
    <w:p w14:paraId="7B9A3FC6"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measureDescription</w:t>
      </w:r>
      <w:proofErr w:type="spellEnd"/>
      <w:r>
        <w:rPr>
          <w:lang w:eastAsia="zh-CN"/>
        </w:rPr>
        <w:t>&gt;</w:t>
      </w:r>
    </w:p>
    <w:p w14:paraId="678D8FBB" w14:textId="77777777" w:rsidR="007E56D8" w:rsidRDefault="007E56D8" w:rsidP="007E56D8">
      <w:pPr>
        <w:pStyle w:val="List1OGCletters"/>
        <w:numPr>
          <w:ilvl w:val="0"/>
          <w:numId w:val="0"/>
        </w:numPr>
        <w:ind w:left="720"/>
        <w:rPr>
          <w:lang w:eastAsia="zh-CN"/>
        </w:rPr>
      </w:pPr>
      <w:r>
        <w:rPr>
          <w:lang w:eastAsia="zh-CN"/>
        </w:rPr>
        <w:t>&lt;/measure&gt;</w:t>
      </w:r>
    </w:p>
    <w:p w14:paraId="3CCFDC10" w14:textId="77777777" w:rsidR="007E56D8" w:rsidRDefault="007E56D8" w:rsidP="007E56D8">
      <w:pPr>
        <w:pStyle w:val="List1OGCletters"/>
        <w:numPr>
          <w:ilvl w:val="0"/>
          <w:numId w:val="0"/>
        </w:numPr>
        <w:ind w:left="720"/>
        <w:rPr>
          <w:lang w:eastAsia="zh-CN"/>
        </w:rPr>
      </w:pPr>
      <w:r>
        <w:rPr>
          <w:lang w:eastAsia="zh-CN"/>
        </w:rPr>
        <w:t>&lt;</w:t>
      </w:r>
      <w:proofErr w:type="spellStart"/>
      <w:r>
        <w:rPr>
          <w:lang w:eastAsia="zh-CN"/>
        </w:rPr>
        <w:t>evaluationMethod</w:t>
      </w:r>
      <w:proofErr w:type="spellEnd"/>
      <w:r>
        <w:rPr>
          <w:lang w:eastAsia="zh-CN"/>
        </w:rPr>
        <w:t>&gt;</w:t>
      </w:r>
    </w:p>
    <w:p w14:paraId="0D3A3792"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0D7282C8" w14:textId="46B89AC4" w:rsidR="007E56D8" w:rsidRDefault="007E56D8" w:rsidP="007E56D8">
      <w:pPr>
        <w:pStyle w:val="List1OGCletters"/>
        <w:numPr>
          <w:ilvl w:val="0"/>
          <w:numId w:val="0"/>
        </w:numPr>
        <w:ind w:left="1440" w:firstLine="720"/>
        <w:rPr>
          <w:lang w:eastAsia="zh-CN"/>
        </w:rPr>
      </w:pPr>
      <w:r w:rsidRPr="007E56D8">
        <w:rPr>
          <w:lang w:eastAsia="zh-CN"/>
        </w:rPr>
        <w:t>Counting the number of training samples belonging to each class and calculating the balance degree</w:t>
      </w:r>
    </w:p>
    <w:p w14:paraId="7D0FE29B"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evaluationMethodDescription</w:t>
      </w:r>
      <w:proofErr w:type="spellEnd"/>
      <w:r>
        <w:rPr>
          <w:lang w:eastAsia="zh-CN"/>
        </w:rPr>
        <w:t>&gt;</w:t>
      </w:r>
    </w:p>
    <w:p w14:paraId="65755E1A" w14:textId="77777777" w:rsidR="007E56D8" w:rsidRDefault="007E56D8" w:rsidP="007E56D8">
      <w:pPr>
        <w:pStyle w:val="List1OGCletters"/>
        <w:numPr>
          <w:ilvl w:val="0"/>
          <w:numId w:val="0"/>
        </w:numPr>
        <w:ind w:firstLine="720"/>
        <w:rPr>
          <w:lang w:eastAsia="zh-CN"/>
        </w:rPr>
      </w:pPr>
      <w:r>
        <w:rPr>
          <w:lang w:eastAsia="zh-CN"/>
        </w:rPr>
        <w:t>&lt;/</w:t>
      </w:r>
      <w:proofErr w:type="spellStart"/>
      <w:r>
        <w:rPr>
          <w:lang w:eastAsia="zh-CN"/>
        </w:rPr>
        <w:t>evaluationMethod</w:t>
      </w:r>
      <w:proofErr w:type="spellEnd"/>
      <w:r>
        <w:rPr>
          <w:lang w:eastAsia="zh-CN"/>
        </w:rPr>
        <w:t>&gt;</w:t>
      </w:r>
    </w:p>
    <w:p w14:paraId="62A7E6C8" w14:textId="77777777" w:rsidR="007E56D8" w:rsidRDefault="007E56D8" w:rsidP="007E56D8">
      <w:pPr>
        <w:pStyle w:val="List1OGCletters"/>
        <w:numPr>
          <w:ilvl w:val="0"/>
          <w:numId w:val="0"/>
        </w:numPr>
        <w:ind w:left="720"/>
        <w:rPr>
          <w:lang w:eastAsia="zh-CN"/>
        </w:rPr>
      </w:pPr>
      <w:r>
        <w:rPr>
          <w:lang w:eastAsia="zh-CN"/>
        </w:rPr>
        <w:t>&lt;result&gt;</w:t>
      </w:r>
    </w:p>
    <w:p w14:paraId="5E4D709A"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5BE5BE01" w14:textId="77777777" w:rsidR="007E56D8" w:rsidRDefault="007E56D8" w:rsidP="007E56D8">
      <w:pPr>
        <w:pStyle w:val="List1OGCletters"/>
        <w:numPr>
          <w:ilvl w:val="0"/>
          <w:numId w:val="0"/>
        </w:numPr>
        <w:ind w:left="720" w:firstLine="720"/>
        <w:rPr>
          <w:lang w:eastAsia="zh-CN"/>
        </w:rPr>
      </w:pPr>
      <w:r>
        <w:rPr>
          <w:lang w:eastAsia="zh-CN"/>
        </w:rPr>
        <w:tab/>
        <w:t>&lt;value&gt;</w:t>
      </w:r>
    </w:p>
    <w:p w14:paraId="17B70216" w14:textId="11578A46" w:rsidR="007E56D8" w:rsidRDefault="00F92AD5" w:rsidP="007E56D8">
      <w:pPr>
        <w:pStyle w:val="List1OGCletters"/>
        <w:numPr>
          <w:ilvl w:val="0"/>
          <w:numId w:val="0"/>
        </w:numPr>
        <w:ind w:left="2160" w:firstLine="720"/>
        <w:rPr>
          <w:lang w:eastAsia="zh-CN"/>
        </w:rPr>
      </w:pPr>
      <w:r>
        <w:rPr>
          <w:lang w:eastAsia="zh-CN"/>
        </w:rPr>
        <w:t>93</w:t>
      </w:r>
      <w:r w:rsidR="001C44D3">
        <w:rPr>
          <w:lang w:eastAsia="zh-CN"/>
        </w:rPr>
        <w:t>.</w:t>
      </w:r>
      <w:r>
        <w:rPr>
          <w:lang w:eastAsia="zh-CN"/>
        </w:rPr>
        <w:t>5</w:t>
      </w:r>
    </w:p>
    <w:p w14:paraId="62D7B1AC" w14:textId="77777777" w:rsidR="007E56D8" w:rsidRDefault="007E56D8" w:rsidP="007E56D8">
      <w:pPr>
        <w:pStyle w:val="List1OGCletters"/>
        <w:numPr>
          <w:ilvl w:val="0"/>
          <w:numId w:val="0"/>
        </w:numPr>
        <w:ind w:left="1440" w:firstLine="720"/>
        <w:rPr>
          <w:lang w:eastAsia="zh-CN"/>
        </w:rPr>
      </w:pPr>
      <w:r>
        <w:rPr>
          <w:lang w:eastAsia="zh-CN"/>
        </w:rPr>
        <w:lastRenderedPageBreak/>
        <w:t>&lt;/value&gt;</w:t>
      </w:r>
    </w:p>
    <w:p w14:paraId="07C80FB8" w14:textId="77777777" w:rsidR="007E56D8" w:rsidRDefault="007E56D8" w:rsidP="007E56D8">
      <w:pPr>
        <w:pStyle w:val="List1OGCletters"/>
        <w:numPr>
          <w:ilvl w:val="0"/>
          <w:numId w:val="0"/>
        </w:numPr>
        <w:ind w:left="720" w:firstLine="720"/>
        <w:rPr>
          <w:lang w:eastAsia="zh-CN"/>
        </w:rPr>
      </w:pPr>
      <w:r>
        <w:rPr>
          <w:lang w:eastAsia="zh-CN"/>
        </w:rPr>
        <w:tab/>
        <w:t>&lt;</w:t>
      </w:r>
      <w:proofErr w:type="spellStart"/>
      <w:r>
        <w:rPr>
          <w:lang w:eastAsia="zh-CN"/>
        </w:rPr>
        <w:t>valueUnit</w:t>
      </w:r>
      <w:proofErr w:type="spellEnd"/>
      <w:r>
        <w:rPr>
          <w:lang w:eastAsia="zh-CN"/>
        </w:rPr>
        <w:t>&gt;</w:t>
      </w:r>
    </w:p>
    <w:p w14:paraId="210FBF77" w14:textId="77777777" w:rsidR="007E56D8" w:rsidRDefault="007E56D8" w:rsidP="007E56D8">
      <w:pPr>
        <w:pStyle w:val="List1OGCletters"/>
        <w:numPr>
          <w:ilvl w:val="0"/>
          <w:numId w:val="0"/>
        </w:numPr>
        <w:ind w:left="2160" w:firstLine="720"/>
        <w:rPr>
          <w:lang w:eastAsia="zh-CN"/>
        </w:rPr>
      </w:pPr>
      <w:r>
        <w:rPr>
          <w:lang w:eastAsia="zh-CN"/>
        </w:rPr>
        <w:t>%</w:t>
      </w:r>
    </w:p>
    <w:p w14:paraId="743105DA" w14:textId="77777777" w:rsidR="007E56D8" w:rsidRDefault="007E56D8" w:rsidP="007E56D8">
      <w:pPr>
        <w:pStyle w:val="List1OGCletters"/>
        <w:numPr>
          <w:ilvl w:val="0"/>
          <w:numId w:val="0"/>
        </w:numPr>
        <w:ind w:left="1440" w:firstLine="720"/>
        <w:rPr>
          <w:lang w:eastAsia="zh-CN"/>
        </w:rPr>
      </w:pPr>
      <w:r>
        <w:rPr>
          <w:lang w:eastAsia="zh-CN"/>
        </w:rPr>
        <w:t>&lt;/</w:t>
      </w:r>
      <w:proofErr w:type="spellStart"/>
      <w:r>
        <w:rPr>
          <w:lang w:eastAsia="zh-CN"/>
        </w:rPr>
        <w:t>valueUnit</w:t>
      </w:r>
      <w:proofErr w:type="spellEnd"/>
      <w:r>
        <w:rPr>
          <w:lang w:eastAsia="zh-CN"/>
        </w:rPr>
        <w:t>&gt;</w:t>
      </w:r>
    </w:p>
    <w:p w14:paraId="17BA834B" w14:textId="77777777" w:rsidR="007E56D8" w:rsidRDefault="007E56D8" w:rsidP="007E56D8">
      <w:pPr>
        <w:pStyle w:val="List1OGCletters"/>
        <w:numPr>
          <w:ilvl w:val="0"/>
          <w:numId w:val="0"/>
        </w:numPr>
        <w:ind w:left="720" w:firstLine="720"/>
        <w:rPr>
          <w:lang w:eastAsia="zh-CN"/>
        </w:rPr>
      </w:pPr>
      <w:r>
        <w:rPr>
          <w:lang w:eastAsia="zh-CN"/>
        </w:rPr>
        <w:t>&lt;/</w:t>
      </w:r>
      <w:proofErr w:type="spellStart"/>
      <w:r>
        <w:rPr>
          <w:lang w:eastAsia="zh-CN"/>
        </w:rPr>
        <w:t>quantitativeResult</w:t>
      </w:r>
      <w:proofErr w:type="spellEnd"/>
      <w:r>
        <w:rPr>
          <w:lang w:eastAsia="zh-CN"/>
        </w:rPr>
        <w:t>&gt;</w:t>
      </w:r>
    </w:p>
    <w:p w14:paraId="694B9AE7" w14:textId="77777777" w:rsidR="007E56D8" w:rsidRPr="001405CA" w:rsidRDefault="007E56D8" w:rsidP="007E56D8">
      <w:pPr>
        <w:pStyle w:val="List1OGCletters"/>
        <w:numPr>
          <w:ilvl w:val="0"/>
          <w:numId w:val="0"/>
        </w:numPr>
        <w:ind w:left="720"/>
        <w:rPr>
          <w:lang w:eastAsia="zh-CN"/>
        </w:rPr>
      </w:pPr>
      <w:r>
        <w:rPr>
          <w:lang w:eastAsia="zh-CN"/>
        </w:rPr>
        <w:t>&lt;/result&gt;</w:t>
      </w:r>
    </w:p>
    <w:p w14:paraId="5DA80083" w14:textId="77777777" w:rsidR="0023194B" w:rsidRDefault="0023194B" w:rsidP="0023194B">
      <w:pPr>
        <w:rPr>
          <w:lang w:eastAsia="zh-CN"/>
        </w:rPr>
      </w:pPr>
    </w:p>
    <w:p w14:paraId="7AE167C1" w14:textId="1B97544D" w:rsidR="00B32192" w:rsidRDefault="00C11E2A" w:rsidP="00B32192">
      <w:pPr>
        <w:pStyle w:val="2"/>
      </w:pPr>
      <w:bookmarkStart w:id="271" w:name="_Toc157175772"/>
      <w:r>
        <w:t>Requirements Class:</w:t>
      </w:r>
      <w:r w:rsidR="006D523A">
        <w:rPr>
          <w:lang w:eastAsia="zh-CN"/>
        </w:rPr>
        <w:t xml:space="preserve"> </w:t>
      </w:r>
      <w:proofErr w:type="spellStart"/>
      <w:r w:rsidR="00B32192">
        <w:t>AI_TDChangeset</w:t>
      </w:r>
      <w:bookmarkEnd w:id="271"/>
      <w:proofErr w:type="spellEnd"/>
    </w:p>
    <w:p w14:paraId="2E1AAF55" w14:textId="4CEE54D4" w:rsidR="005026D2" w:rsidRPr="00CD698E" w:rsidRDefault="003042E2" w:rsidP="005026D2">
      <w:pPr>
        <w:rPr>
          <w:lang w:eastAsia="zh-CN"/>
        </w:rPr>
      </w:pPr>
      <w:r>
        <w:rPr>
          <w:rFonts w:hint="eastAsia"/>
          <w:lang w:eastAsia="zh-CN"/>
        </w:rPr>
        <w:t>Th</w:t>
      </w:r>
      <w:r w:rsidR="00CB1B8A">
        <w:rPr>
          <w:lang w:eastAsia="zh-CN"/>
        </w:rPr>
        <w:t xml:space="preserve">e </w:t>
      </w:r>
      <w:proofErr w:type="spellStart"/>
      <w:r w:rsidR="00CB1B8A">
        <w:rPr>
          <w:lang w:eastAsia="zh-CN"/>
        </w:rPr>
        <w:t>AI_TDChangeset</w:t>
      </w:r>
      <w:proofErr w:type="spellEnd"/>
      <w:r>
        <w:rPr>
          <w:rFonts w:hint="eastAsia"/>
          <w:lang w:eastAsia="zh-CN"/>
        </w:rPr>
        <w:t xml:space="preserve"> requirements class</w:t>
      </w:r>
      <w:r w:rsidR="005026D2">
        <w:rPr>
          <w:lang w:eastAsia="zh-CN"/>
        </w:rPr>
        <w:t xml:space="preserve"> defines </w:t>
      </w:r>
      <w:r w:rsidR="00BD39FB">
        <w:rPr>
          <w:lang w:eastAsia="zh-CN"/>
        </w:rPr>
        <w:t>an XML</w:t>
      </w:r>
      <w:r w:rsidR="005026D2">
        <w:rPr>
          <w:lang w:eastAsia="zh-CN"/>
        </w:rPr>
        <w:t xml:space="preserve"> encoding for </w:t>
      </w:r>
      <w:r w:rsidR="00CB1B8A">
        <w:rPr>
          <w:lang w:eastAsia="zh-CN"/>
        </w:rPr>
        <w:t xml:space="preserve">the </w:t>
      </w:r>
      <w:proofErr w:type="spellStart"/>
      <w:r w:rsidR="00F40FCC">
        <w:rPr>
          <w:lang w:eastAsia="zh-CN"/>
        </w:rPr>
        <w:t>AI_TDChangeset</w:t>
      </w:r>
      <w:proofErr w:type="spellEnd"/>
      <w:r w:rsidR="00F40FCC">
        <w:rPr>
          <w:lang w:eastAsia="zh-CN"/>
        </w:rPr>
        <w:t xml:space="preserve"> module</w:t>
      </w:r>
      <w:r w:rsidR="005026D2">
        <w:rPr>
          <w:lang w:eastAsia="zh-CN"/>
        </w:rPr>
        <w:t xml:space="preserve">, which is based on the UML model </w:t>
      </w:r>
      <w:r w:rsidR="00CB1B8A" w:rsidRPr="00C5149B">
        <w:rPr>
          <w:lang w:eastAsia="zh-CN"/>
        </w:rPr>
        <w:t>specified</w:t>
      </w:r>
      <w:r w:rsidR="005026D2">
        <w:rPr>
          <w:lang w:eastAsia="zh-CN"/>
        </w:rPr>
        <w:t xml:space="preserve"> in the </w:t>
      </w:r>
      <w:proofErr w:type="spellStart"/>
      <w:r w:rsidR="005026D2">
        <w:rPr>
          <w:lang w:eastAsia="zh-CN"/>
        </w:rPr>
        <w:t>TrainingDML</w:t>
      </w:r>
      <w:proofErr w:type="spellEnd"/>
      <w:r w:rsidR="005026D2">
        <w:rPr>
          <w:lang w:eastAsia="zh-CN"/>
        </w:rPr>
        <w:t xml:space="preserve">-AI </w:t>
      </w:r>
      <w:r w:rsidR="003B10C9">
        <w:rPr>
          <w:lang w:eastAsia="zh-CN"/>
        </w:rPr>
        <w:t>Part 1</w:t>
      </w:r>
      <w:r w:rsidR="005026D2">
        <w:rPr>
          <w:lang w:eastAsia="zh-CN"/>
        </w:rPr>
        <w:t>: Conceptual Model Standard.</w:t>
      </w:r>
    </w:p>
    <w:tbl>
      <w:tblPr>
        <w:tblStyle w:val="af1"/>
        <w:tblW w:w="0" w:type="auto"/>
        <w:tblLook w:val="04A0" w:firstRow="1" w:lastRow="0" w:firstColumn="1" w:lastColumn="0" w:noHBand="0" w:noVBand="1"/>
      </w:tblPr>
      <w:tblGrid>
        <w:gridCol w:w="1817"/>
        <w:gridCol w:w="6813"/>
      </w:tblGrid>
      <w:tr w:rsidR="005026D2" w14:paraId="37A1C0B9" w14:textId="77777777" w:rsidTr="003A289F">
        <w:tc>
          <w:tcPr>
            <w:tcW w:w="8856" w:type="dxa"/>
            <w:gridSpan w:val="2"/>
          </w:tcPr>
          <w:p w14:paraId="50C52ED0" w14:textId="77777777" w:rsidR="005026D2" w:rsidRPr="008202E5" w:rsidRDefault="005026D2" w:rsidP="003A289F">
            <w:pPr>
              <w:jc w:val="center"/>
              <w:rPr>
                <w:b/>
                <w:bCs/>
                <w:lang w:eastAsia="zh-CN"/>
              </w:rPr>
            </w:pPr>
            <w:r w:rsidRPr="008202E5">
              <w:rPr>
                <w:rFonts w:hint="eastAsia"/>
                <w:b/>
                <w:bCs/>
                <w:lang w:eastAsia="zh-CN"/>
              </w:rPr>
              <w:t>R</w:t>
            </w:r>
            <w:r w:rsidRPr="008202E5">
              <w:rPr>
                <w:b/>
                <w:bCs/>
                <w:lang w:eastAsia="zh-CN"/>
              </w:rPr>
              <w:t>equirement</w:t>
            </w:r>
            <w:r>
              <w:rPr>
                <w:b/>
                <w:bCs/>
                <w:lang w:eastAsia="zh-CN"/>
              </w:rPr>
              <w:t>s</w:t>
            </w:r>
            <w:r w:rsidRPr="008202E5">
              <w:rPr>
                <w:b/>
                <w:bCs/>
                <w:lang w:eastAsia="zh-CN"/>
              </w:rPr>
              <w:t xml:space="preserve"> class</w:t>
            </w:r>
          </w:p>
        </w:tc>
      </w:tr>
      <w:tr w:rsidR="005026D2" w14:paraId="558C19FB" w14:textId="77777777" w:rsidTr="003A289F">
        <w:tc>
          <w:tcPr>
            <w:tcW w:w="8856" w:type="dxa"/>
            <w:gridSpan w:val="2"/>
          </w:tcPr>
          <w:p w14:paraId="536B46E8" w14:textId="709F4B24" w:rsidR="005026D2" w:rsidRDefault="005026D2"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p>
        </w:tc>
      </w:tr>
      <w:tr w:rsidR="005026D2" w14:paraId="3F14A5DE" w14:textId="77777777" w:rsidTr="002522C2">
        <w:tc>
          <w:tcPr>
            <w:tcW w:w="1837" w:type="dxa"/>
          </w:tcPr>
          <w:p w14:paraId="7ACD9B01" w14:textId="77777777" w:rsidR="005026D2" w:rsidRDefault="005026D2" w:rsidP="003A289F">
            <w:pPr>
              <w:rPr>
                <w:lang w:eastAsia="zh-CN"/>
              </w:rPr>
            </w:pPr>
            <w:r>
              <w:rPr>
                <w:rFonts w:hint="eastAsia"/>
                <w:lang w:eastAsia="zh-CN"/>
              </w:rPr>
              <w:t>D</w:t>
            </w:r>
            <w:r>
              <w:rPr>
                <w:lang w:eastAsia="zh-CN"/>
              </w:rPr>
              <w:t>ependency</w:t>
            </w:r>
          </w:p>
        </w:tc>
        <w:tc>
          <w:tcPr>
            <w:tcW w:w="1667" w:type="dxa"/>
          </w:tcPr>
          <w:p w14:paraId="3CC079FD" w14:textId="66FD57A5" w:rsidR="005026D2" w:rsidRDefault="005B3E1B" w:rsidP="003A289F">
            <w:pPr>
              <w:rPr>
                <w:lang w:eastAsia="zh-CN"/>
              </w:rPr>
            </w:pPr>
            <w:r>
              <w:rPr>
                <w:rFonts w:hint="eastAsia"/>
                <w:lang w:eastAsia="zh-CN"/>
              </w:rPr>
              <w:t>XML</w:t>
            </w:r>
          </w:p>
        </w:tc>
      </w:tr>
      <w:tr w:rsidR="005026D2" w14:paraId="490BE441" w14:textId="77777777" w:rsidTr="002522C2">
        <w:tc>
          <w:tcPr>
            <w:tcW w:w="1837" w:type="dxa"/>
          </w:tcPr>
          <w:p w14:paraId="162C1004" w14:textId="77777777" w:rsidR="005026D2" w:rsidRDefault="005026D2" w:rsidP="003A289F">
            <w:r>
              <w:rPr>
                <w:rFonts w:hint="eastAsia"/>
                <w:lang w:eastAsia="zh-CN"/>
              </w:rPr>
              <w:t>D</w:t>
            </w:r>
            <w:r>
              <w:rPr>
                <w:lang w:eastAsia="zh-CN"/>
              </w:rPr>
              <w:t>ependency</w:t>
            </w:r>
          </w:p>
        </w:tc>
        <w:tc>
          <w:tcPr>
            <w:tcW w:w="1667" w:type="dxa"/>
          </w:tcPr>
          <w:p w14:paraId="336F1F2E" w14:textId="2A128B08"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xmlbasetype</w:t>
            </w:r>
            <w:proofErr w:type="spellEnd"/>
          </w:p>
        </w:tc>
      </w:tr>
      <w:tr w:rsidR="005026D2" w14:paraId="7E47EC12" w14:textId="77777777" w:rsidTr="002522C2">
        <w:tc>
          <w:tcPr>
            <w:tcW w:w="1837" w:type="dxa"/>
          </w:tcPr>
          <w:p w14:paraId="68406275" w14:textId="77777777" w:rsidR="005026D2" w:rsidRDefault="005026D2" w:rsidP="003A289F">
            <w:r>
              <w:rPr>
                <w:rFonts w:hint="eastAsia"/>
                <w:lang w:eastAsia="zh-CN"/>
              </w:rPr>
              <w:t>D</w:t>
            </w:r>
            <w:r>
              <w:rPr>
                <w:lang w:eastAsia="zh-CN"/>
              </w:rPr>
              <w:t>ependency</w:t>
            </w:r>
          </w:p>
        </w:tc>
        <w:tc>
          <w:tcPr>
            <w:tcW w:w="1667" w:type="dxa"/>
          </w:tcPr>
          <w:p w14:paraId="090E2256" w14:textId="246C7B90" w:rsidR="005026D2" w:rsidRDefault="00F43BDD" w:rsidP="003A289F">
            <w:r>
              <w:rPr>
                <w:rFonts w:hint="eastAsia"/>
                <w:lang w:eastAsia="zh-CN"/>
              </w:rPr>
              <w:t>/req/base</w:t>
            </w:r>
            <w:r w:rsidR="00BE49E1">
              <w:rPr>
                <w:rFonts w:hint="eastAsia"/>
                <w:lang w:eastAsia="zh-CN"/>
              </w:rPr>
              <w:t>/</w:t>
            </w:r>
            <w:proofErr w:type="spellStart"/>
            <w:r w:rsidR="00774AF2">
              <w:rPr>
                <w:rFonts w:hint="eastAsia"/>
                <w:lang w:eastAsia="zh-CN"/>
              </w:rPr>
              <w:t>isometadatatype</w:t>
            </w:r>
            <w:proofErr w:type="spellEnd"/>
          </w:p>
        </w:tc>
      </w:tr>
      <w:tr w:rsidR="005026D2" w14:paraId="3CD1429F" w14:textId="77777777" w:rsidTr="002522C2">
        <w:tc>
          <w:tcPr>
            <w:tcW w:w="1837" w:type="dxa"/>
          </w:tcPr>
          <w:p w14:paraId="28385C89" w14:textId="77777777" w:rsidR="005026D2" w:rsidRDefault="005026D2" w:rsidP="003A289F">
            <w:r>
              <w:rPr>
                <w:rFonts w:hint="eastAsia"/>
                <w:lang w:eastAsia="zh-CN"/>
              </w:rPr>
              <w:t>D</w:t>
            </w:r>
            <w:r>
              <w:rPr>
                <w:lang w:eastAsia="zh-CN"/>
              </w:rPr>
              <w:t>ependency</w:t>
            </w:r>
          </w:p>
        </w:tc>
        <w:tc>
          <w:tcPr>
            <w:tcW w:w="1667" w:type="dxa"/>
            <w:vAlign w:val="center"/>
          </w:tcPr>
          <w:p w14:paraId="1542C020" w14:textId="01CB7C3E" w:rsidR="005026D2" w:rsidRDefault="00EE6F02" w:rsidP="003A289F">
            <w:pPr>
              <w:rPr>
                <w:lang w:eastAsia="zh-CN"/>
              </w:rPr>
            </w:pPr>
            <w:r>
              <w:rPr>
                <w:rFonts w:hint="eastAsia"/>
                <w:lang w:eastAsia="zh-CN"/>
              </w:rPr>
              <w:t>/</w:t>
            </w:r>
            <w:r>
              <w:rPr>
                <w:lang w:eastAsia="zh-CN"/>
              </w:rPr>
              <w:t>req/</w:t>
            </w:r>
            <w:proofErr w:type="spellStart"/>
            <w:r>
              <w:rPr>
                <w:lang w:eastAsia="zh-CN"/>
              </w:rPr>
              <w:t>td</w:t>
            </w:r>
            <w:r w:rsidR="00784A50">
              <w:rPr>
                <w:lang w:eastAsia="zh-CN"/>
              </w:rPr>
              <w:t>trainingdata</w:t>
            </w:r>
            <w:proofErr w:type="spellEnd"/>
          </w:p>
        </w:tc>
      </w:tr>
      <w:tr w:rsidR="005026D2" w14:paraId="4EBB4917" w14:textId="77777777" w:rsidTr="002522C2">
        <w:tc>
          <w:tcPr>
            <w:tcW w:w="1837" w:type="dxa"/>
          </w:tcPr>
          <w:p w14:paraId="33440801" w14:textId="6E3917C3" w:rsidR="005026D2" w:rsidRPr="00087D9B" w:rsidRDefault="005026D2" w:rsidP="003A289F">
            <w:pPr>
              <w:rPr>
                <w:lang w:eastAsia="zh-CN"/>
              </w:rPr>
            </w:pPr>
            <w:r>
              <w:rPr>
                <w:lang w:eastAsia="zh-CN"/>
              </w:rPr>
              <w:t>Requirement</w:t>
            </w:r>
            <w:r w:rsidR="00CB1B8A">
              <w:rPr>
                <w:lang w:eastAsia="zh-CN"/>
              </w:rPr>
              <w:t xml:space="preserve"> 2</w:t>
            </w:r>
            <w:r w:rsidR="00E76AD8">
              <w:rPr>
                <w:lang w:eastAsia="zh-CN"/>
              </w:rPr>
              <w:t>9</w:t>
            </w:r>
          </w:p>
        </w:tc>
        <w:tc>
          <w:tcPr>
            <w:tcW w:w="1667" w:type="dxa"/>
            <w:vAlign w:val="center"/>
          </w:tcPr>
          <w:p w14:paraId="53F3E594" w14:textId="766A14DC" w:rsidR="005026D2" w:rsidRDefault="006918D9"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Pr>
                <w:lang w:eastAsia="zh-CN"/>
              </w:rPr>
              <w:t>/</w:t>
            </w:r>
            <w:proofErr w:type="spellStart"/>
            <w:r>
              <w:rPr>
                <w:lang w:eastAsia="zh-CN"/>
              </w:rPr>
              <w:t>tdchangeset</w:t>
            </w:r>
            <w:proofErr w:type="spellEnd"/>
          </w:p>
        </w:tc>
      </w:tr>
    </w:tbl>
    <w:p w14:paraId="6233DE3B" w14:textId="43FB2F43" w:rsidR="00B32192" w:rsidRDefault="00B32192" w:rsidP="00B32192"/>
    <w:p w14:paraId="4CCE95AB" w14:textId="1F51905F" w:rsidR="00676087" w:rsidRDefault="00CB1B8A" w:rsidP="00676087">
      <w:pPr>
        <w:rPr>
          <w:lang w:val="en-GB" w:eastAsia="zh-CN"/>
        </w:rPr>
      </w:pPr>
      <w:r>
        <w:rPr>
          <w:lang w:val="en-GB" w:eastAsia="zh-CN"/>
        </w:rPr>
        <w:t xml:space="preserve">The </w:t>
      </w:r>
      <w:proofErr w:type="spellStart"/>
      <w:r w:rsidR="00676087">
        <w:rPr>
          <w:lang w:val="en-GB" w:eastAsia="zh-CN"/>
        </w:rPr>
        <w:t>AI_</w:t>
      </w:r>
      <w:r w:rsidR="0079093D">
        <w:rPr>
          <w:lang w:val="en-GB" w:eastAsia="zh-CN"/>
        </w:rPr>
        <w:t>TDChangeset</w:t>
      </w:r>
      <w:proofErr w:type="spellEnd"/>
      <w:r w:rsidR="00676087">
        <w:rPr>
          <w:lang w:val="en-GB" w:eastAsia="zh-CN"/>
        </w:rPr>
        <w:t xml:space="preserve"> object is encoded as </w:t>
      </w:r>
      <w:r w:rsidR="00CA3710">
        <w:rPr>
          <w:lang w:val="en-GB" w:eastAsia="zh-CN"/>
        </w:rPr>
        <w:t>an XML element</w:t>
      </w:r>
      <w:r w:rsidR="00676087">
        <w:rPr>
          <w:lang w:val="en-GB" w:eastAsia="zh-CN"/>
        </w:rPr>
        <w:t xml:space="preserve"> with properties shown in</w:t>
      </w:r>
      <w:r w:rsidR="00F424CE">
        <w:rPr>
          <w:lang w:val="en-GB"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sidR="0079093D">
        <w:rPr>
          <w:lang w:val="en-GB" w:eastAsia="zh-CN"/>
        </w:rPr>
        <w:t>.</w:t>
      </w:r>
    </w:p>
    <w:tbl>
      <w:tblPr>
        <w:tblStyle w:val="af1"/>
        <w:tblW w:w="0" w:type="auto"/>
        <w:tblLook w:val="04A0" w:firstRow="1" w:lastRow="0" w:firstColumn="1" w:lastColumn="0" w:noHBand="0" w:noVBand="1"/>
      </w:tblPr>
      <w:tblGrid>
        <w:gridCol w:w="1803"/>
        <w:gridCol w:w="6827"/>
      </w:tblGrid>
      <w:tr w:rsidR="00676087" w14:paraId="3E9A9EFF" w14:textId="77777777" w:rsidTr="002522C2">
        <w:tc>
          <w:tcPr>
            <w:tcW w:w="1837" w:type="dxa"/>
          </w:tcPr>
          <w:p w14:paraId="2C50A587" w14:textId="171C6228" w:rsidR="00676087" w:rsidRDefault="00676087" w:rsidP="003A289F">
            <w:r>
              <w:rPr>
                <w:lang w:eastAsia="zh-CN"/>
              </w:rPr>
              <w:t>Requirement</w:t>
            </w:r>
            <w:r w:rsidR="00CB1B8A">
              <w:rPr>
                <w:lang w:eastAsia="zh-CN"/>
              </w:rPr>
              <w:t xml:space="preserve"> 2</w:t>
            </w:r>
            <w:r w:rsidR="00E76AD8">
              <w:rPr>
                <w:lang w:eastAsia="zh-CN"/>
              </w:rPr>
              <w:t>9</w:t>
            </w:r>
          </w:p>
        </w:tc>
        <w:tc>
          <w:tcPr>
            <w:tcW w:w="7188" w:type="dxa"/>
          </w:tcPr>
          <w:p w14:paraId="2CEAEECE" w14:textId="36EE639C" w:rsidR="00676087" w:rsidRDefault="00676087" w:rsidP="003A289F">
            <w:pPr>
              <w:rPr>
                <w:lang w:eastAsia="zh-CN"/>
              </w:rPr>
            </w:pPr>
            <w:r>
              <w:rPr>
                <w:rFonts w:hint="eastAsia"/>
                <w:lang w:eastAsia="zh-CN"/>
              </w:rPr>
              <w:t>/</w:t>
            </w:r>
            <w:r>
              <w:rPr>
                <w:lang w:eastAsia="zh-CN"/>
              </w:rPr>
              <w:t>req/</w:t>
            </w:r>
            <w:proofErr w:type="spellStart"/>
            <w:r w:rsidR="00D32896">
              <w:rPr>
                <w:lang w:eastAsia="zh-CN"/>
              </w:rPr>
              <w:t>aitdchangeset</w:t>
            </w:r>
            <w:proofErr w:type="spellEnd"/>
            <w:r w:rsidR="0079093D">
              <w:rPr>
                <w:lang w:eastAsia="zh-CN"/>
              </w:rPr>
              <w:t>/</w:t>
            </w:r>
            <w:proofErr w:type="spellStart"/>
            <w:r w:rsidR="0079093D">
              <w:rPr>
                <w:lang w:eastAsia="zh-CN"/>
              </w:rPr>
              <w:t>tdchangeset</w:t>
            </w:r>
            <w:proofErr w:type="spellEnd"/>
          </w:p>
          <w:p w14:paraId="4BD8289B" w14:textId="727031A8" w:rsidR="00676087" w:rsidRDefault="00676087" w:rsidP="002F17A1">
            <w:pPr>
              <w:rPr>
                <w:lang w:eastAsia="zh-CN"/>
              </w:rPr>
            </w:pPr>
            <w:r>
              <w:rPr>
                <w:lang w:eastAsia="zh-CN"/>
              </w:rPr>
              <w:t xml:space="preserve">Each </w:t>
            </w:r>
            <w:proofErr w:type="spellStart"/>
            <w:r w:rsidR="0079093D">
              <w:rPr>
                <w:lang w:val="en-GB" w:eastAsia="zh-CN"/>
              </w:rPr>
              <w:t>AI_TDChangeset</w:t>
            </w:r>
            <w:proofErr w:type="spellEnd"/>
            <w:r>
              <w:rPr>
                <w:lang w:eastAsia="zh-CN"/>
              </w:rPr>
              <w:t xml:space="preserve"> object </w:t>
            </w:r>
            <w:r w:rsidR="00CB1B8A">
              <w:rPr>
                <w:lang w:eastAsia="zh-CN"/>
              </w:rPr>
              <w:t>SHALL implement the Mandatory properties as shown</w:t>
            </w:r>
            <w:r>
              <w:rPr>
                <w:lang w:eastAsia="zh-CN"/>
              </w:rPr>
              <w:t xml:space="preserve"> in</w:t>
            </w:r>
            <w:r w:rsidR="0079093D">
              <w:rPr>
                <w:lang w:eastAsia="zh-CN"/>
              </w:rPr>
              <w:t xml:space="preserve"> </w:t>
            </w:r>
            <w:r w:rsidR="00F424CE">
              <w:rPr>
                <w:lang w:val="en-GB" w:eastAsia="zh-CN"/>
              </w:rPr>
              <w:fldChar w:fldCharType="begin"/>
            </w:r>
            <w:r w:rsidR="00F424CE">
              <w:rPr>
                <w:lang w:val="en-GB" w:eastAsia="zh-CN"/>
              </w:rPr>
              <w:instrText xml:space="preserve"> REF _Ref156901399 \h </w:instrText>
            </w:r>
            <w:r w:rsidR="00F424CE">
              <w:rPr>
                <w:lang w:val="en-GB" w:eastAsia="zh-CN"/>
              </w:rPr>
            </w:r>
            <w:r w:rsidR="00F424CE">
              <w:rPr>
                <w:lang w:val="en-GB" w:eastAsia="zh-CN"/>
              </w:rPr>
              <w:fldChar w:fldCharType="separate"/>
            </w:r>
            <w:r w:rsidR="00533D51">
              <w:t xml:space="preserve">Table </w:t>
            </w:r>
            <w:r w:rsidR="00533D51">
              <w:rPr>
                <w:noProof/>
              </w:rPr>
              <w:t>17</w:t>
            </w:r>
            <w:r w:rsidR="00F424CE">
              <w:rPr>
                <w:lang w:val="en-GB" w:eastAsia="zh-CN"/>
              </w:rPr>
              <w:fldChar w:fldCharType="end"/>
            </w:r>
            <w:r>
              <w:rPr>
                <w:lang w:eastAsia="zh-CN"/>
              </w:rPr>
              <w:t>.</w:t>
            </w:r>
          </w:p>
        </w:tc>
      </w:tr>
    </w:tbl>
    <w:p w14:paraId="4CD26A90" w14:textId="77777777" w:rsidR="00676087" w:rsidRPr="006F15EC" w:rsidRDefault="00676087" w:rsidP="00676087"/>
    <w:p w14:paraId="3F4EEC8E" w14:textId="236ECF80" w:rsidR="00676087" w:rsidRDefault="00F424CE" w:rsidP="00F424CE">
      <w:pPr>
        <w:pStyle w:val="af4"/>
        <w:jc w:val="center"/>
      </w:pPr>
      <w:bookmarkStart w:id="272" w:name="_Ref156901399"/>
      <w:r>
        <w:t xml:space="preserve">Table </w:t>
      </w:r>
      <w:r w:rsidR="00636FC1">
        <w:fldChar w:fldCharType="begin"/>
      </w:r>
      <w:r w:rsidR="00636FC1">
        <w:instrText xml:space="preserve"> SEQ Table \* ARABIC </w:instrText>
      </w:r>
      <w:r w:rsidR="00636FC1">
        <w:fldChar w:fldCharType="separate"/>
      </w:r>
      <w:r w:rsidR="00533D51">
        <w:rPr>
          <w:noProof/>
        </w:rPr>
        <w:t>17</w:t>
      </w:r>
      <w:r w:rsidR="00636FC1">
        <w:rPr>
          <w:noProof/>
        </w:rPr>
        <w:fldChar w:fldCharType="end"/>
      </w:r>
      <w:bookmarkEnd w:id="272"/>
      <w:r>
        <w:t xml:space="preserve"> </w:t>
      </w:r>
      <w:r w:rsidR="00676087">
        <w:t>AI_</w:t>
      </w:r>
      <w:r w:rsidR="00676087" w:rsidRPr="008103B1">
        <w:rPr>
          <w:lang w:val="en-GB" w:eastAsia="zh-CN"/>
        </w:rPr>
        <w:t xml:space="preserve"> </w:t>
      </w:r>
      <w:proofErr w:type="spellStart"/>
      <w:r w:rsidR="00C17CAA">
        <w:rPr>
          <w:lang w:val="en-GB" w:eastAsia="zh-CN"/>
        </w:rPr>
        <w:t>TDChangeset</w:t>
      </w:r>
      <w:proofErr w:type="spellEnd"/>
      <w:r w:rsidR="00676087">
        <w:t xml:space="preserve"> properties</w:t>
      </w:r>
    </w:p>
    <w:tbl>
      <w:tblPr>
        <w:tblStyle w:val="af1"/>
        <w:tblW w:w="0" w:type="auto"/>
        <w:tblLook w:val="04A0" w:firstRow="1" w:lastRow="0" w:firstColumn="1" w:lastColumn="0" w:noHBand="0" w:noVBand="1"/>
      </w:tblPr>
      <w:tblGrid>
        <w:gridCol w:w="2155"/>
        <w:gridCol w:w="1839"/>
        <w:gridCol w:w="2594"/>
        <w:gridCol w:w="2042"/>
      </w:tblGrid>
      <w:tr w:rsidR="00676087" w14:paraId="0022619B" w14:textId="77777777" w:rsidTr="00C362A9">
        <w:tc>
          <w:tcPr>
            <w:tcW w:w="2216" w:type="dxa"/>
            <w:vAlign w:val="center"/>
          </w:tcPr>
          <w:p w14:paraId="51D5E00C" w14:textId="54BD5DBF" w:rsidR="00676087" w:rsidRPr="009A6478" w:rsidRDefault="000622AF" w:rsidP="003A289F">
            <w:pPr>
              <w:jc w:val="center"/>
              <w:rPr>
                <w:b/>
                <w:bCs/>
              </w:rPr>
            </w:pPr>
            <w:r>
              <w:rPr>
                <w:b/>
                <w:bCs/>
              </w:rPr>
              <w:t>XML Property</w:t>
            </w:r>
          </w:p>
        </w:tc>
        <w:tc>
          <w:tcPr>
            <w:tcW w:w="1894" w:type="dxa"/>
            <w:vAlign w:val="center"/>
          </w:tcPr>
          <w:p w14:paraId="15010BBF" w14:textId="77777777" w:rsidR="00676087" w:rsidRPr="009A6478" w:rsidRDefault="00676087" w:rsidP="003A289F">
            <w:pPr>
              <w:jc w:val="center"/>
              <w:rPr>
                <w:b/>
                <w:bCs/>
              </w:rPr>
            </w:pPr>
            <w:r w:rsidRPr="009A6478">
              <w:rPr>
                <w:b/>
                <w:bCs/>
              </w:rPr>
              <w:t>Definition</w:t>
            </w:r>
          </w:p>
        </w:tc>
        <w:tc>
          <w:tcPr>
            <w:tcW w:w="2637" w:type="dxa"/>
            <w:vAlign w:val="center"/>
          </w:tcPr>
          <w:p w14:paraId="642C5AA1" w14:textId="77777777" w:rsidR="00676087" w:rsidRPr="009A6478" w:rsidRDefault="00676087" w:rsidP="003A289F">
            <w:pPr>
              <w:jc w:val="center"/>
              <w:rPr>
                <w:b/>
                <w:bCs/>
              </w:rPr>
            </w:pPr>
            <w:r w:rsidRPr="009A6478">
              <w:rPr>
                <w:b/>
                <w:bCs/>
              </w:rPr>
              <w:t>Data type and values</w:t>
            </w:r>
          </w:p>
        </w:tc>
        <w:tc>
          <w:tcPr>
            <w:tcW w:w="2109" w:type="dxa"/>
            <w:vAlign w:val="center"/>
          </w:tcPr>
          <w:p w14:paraId="149DADD4" w14:textId="77777777" w:rsidR="00676087" w:rsidRPr="009A6478" w:rsidRDefault="00676087" w:rsidP="003A289F">
            <w:pPr>
              <w:jc w:val="center"/>
              <w:rPr>
                <w:b/>
                <w:bCs/>
              </w:rPr>
            </w:pPr>
            <w:r>
              <w:rPr>
                <w:b/>
                <w:bCs/>
              </w:rPr>
              <w:t>Obligation</w:t>
            </w:r>
          </w:p>
        </w:tc>
      </w:tr>
      <w:tr w:rsidR="00676087" w14:paraId="154F8AB3" w14:textId="77777777" w:rsidTr="00C362A9">
        <w:tc>
          <w:tcPr>
            <w:tcW w:w="2216" w:type="dxa"/>
            <w:vAlign w:val="center"/>
          </w:tcPr>
          <w:p w14:paraId="420724A4" w14:textId="77777777" w:rsidR="00676087" w:rsidRDefault="00676087" w:rsidP="003A289F">
            <w:pPr>
              <w:rPr>
                <w:lang w:eastAsia="zh-CN"/>
              </w:rPr>
            </w:pPr>
            <w:r>
              <w:rPr>
                <w:rFonts w:hint="eastAsia"/>
                <w:lang w:eastAsia="zh-CN"/>
              </w:rPr>
              <w:lastRenderedPageBreak/>
              <w:t>t</w:t>
            </w:r>
            <w:r>
              <w:rPr>
                <w:lang w:eastAsia="zh-CN"/>
              </w:rPr>
              <w:t>ype</w:t>
            </w:r>
          </w:p>
        </w:tc>
        <w:tc>
          <w:tcPr>
            <w:tcW w:w="1894" w:type="dxa"/>
            <w:vAlign w:val="center"/>
          </w:tcPr>
          <w:p w14:paraId="27157D4D" w14:textId="4A1579F2" w:rsidR="00676087" w:rsidRDefault="00676087" w:rsidP="003A289F">
            <w:pPr>
              <w:rPr>
                <w:lang w:eastAsia="zh-CN"/>
              </w:rPr>
            </w:pPr>
            <w:r>
              <w:rPr>
                <w:lang w:eastAsia="zh-CN"/>
              </w:rPr>
              <w:t xml:space="preserve">Type of the </w:t>
            </w:r>
            <w:r w:rsidR="00C17CAA">
              <w:rPr>
                <w:lang w:eastAsia="zh-CN"/>
              </w:rPr>
              <w:t>TD changeset</w:t>
            </w:r>
            <w:r>
              <w:rPr>
                <w:lang w:eastAsia="zh-CN"/>
              </w:rPr>
              <w:t xml:space="preserve"> object.</w:t>
            </w:r>
          </w:p>
        </w:tc>
        <w:tc>
          <w:tcPr>
            <w:tcW w:w="2637" w:type="dxa"/>
            <w:vAlign w:val="center"/>
          </w:tcPr>
          <w:p w14:paraId="7E74AD0A" w14:textId="06F70C4F" w:rsidR="00676087" w:rsidRDefault="00FC3581" w:rsidP="003A289F">
            <w:pPr>
              <w:rPr>
                <w:lang w:eastAsia="zh-CN"/>
              </w:rPr>
            </w:pPr>
            <w:r>
              <w:rPr>
                <w:lang w:eastAsia="zh-CN"/>
              </w:rPr>
              <w:t>“</w:t>
            </w:r>
            <w:proofErr w:type="spellStart"/>
            <w:r w:rsidR="00B17FD2">
              <w:rPr>
                <w:lang w:eastAsia="zh-CN"/>
              </w:rPr>
              <w:t>AI_</w:t>
            </w:r>
            <w:r w:rsidR="00C17CAA">
              <w:rPr>
                <w:lang w:eastAsia="zh-CN"/>
              </w:rPr>
              <w:t>TDChangeset</w:t>
            </w:r>
            <w:proofErr w:type="spellEnd"/>
            <w:r>
              <w:rPr>
                <w:lang w:eastAsia="zh-CN"/>
              </w:rPr>
              <w:t>”</w:t>
            </w:r>
          </w:p>
        </w:tc>
        <w:tc>
          <w:tcPr>
            <w:tcW w:w="2109" w:type="dxa"/>
          </w:tcPr>
          <w:p w14:paraId="5D1F5011" w14:textId="77777777" w:rsidR="00676087" w:rsidRDefault="00676087" w:rsidP="003A289F">
            <w:pPr>
              <w:rPr>
                <w:lang w:eastAsia="zh-CN"/>
              </w:rPr>
            </w:pPr>
            <w:r>
              <w:rPr>
                <w:rFonts w:hint="eastAsia"/>
                <w:lang w:eastAsia="zh-CN"/>
              </w:rPr>
              <w:t>M</w:t>
            </w:r>
            <w:r>
              <w:rPr>
                <w:lang w:eastAsia="zh-CN"/>
              </w:rPr>
              <w:t>andatory</w:t>
            </w:r>
          </w:p>
        </w:tc>
      </w:tr>
      <w:tr w:rsidR="004D6098" w14:paraId="3B8F48E3" w14:textId="77777777" w:rsidTr="00C362A9">
        <w:tc>
          <w:tcPr>
            <w:tcW w:w="2216" w:type="dxa"/>
            <w:vAlign w:val="center"/>
          </w:tcPr>
          <w:p w14:paraId="2788A56F" w14:textId="04157A53" w:rsidR="004D6098" w:rsidRDefault="004D6098" w:rsidP="004D6098">
            <w:pPr>
              <w:rPr>
                <w:lang w:eastAsia="zh-CN"/>
              </w:rPr>
            </w:pPr>
            <w:r>
              <w:rPr>
                <w:lang w:eastAsia="zh-CN"/>
              </w:rPr>
              <w:t>id</w:t>
            </w:r>
          </w:p>
        </w:tc>
        <w:tc>
          <w:tcPr>
            <w:tcW w:w="1894" w:type="dxa"/>
            <w:vAlign w:val="center"/>
          </w:tcPr>
          <w:p w14:paraId="403F53D6" w14:textId="03266B8B" w:rsidR="004D6098" w:rsidRDefault="004D6098" w:rsidP="004D6098">
            <w:pPr>
              <w:rPr>
                <w:lang w:eastAsia="zh-CN"/>
              </w:rPr>
            </w:pPr>
            <w:r>
              <w:rPr>
                <w:lang w:eastAsia="zh-CN"/>
              </w:rPr>
              <w:t>Identifier</w:t>
            </w:r>
            <w:r>
              <w:rPr>
                <w:rFonts w:hint="eastAsia"/>
                <w:lang w:eastAsia="zh-CN"/>
              </w:rPr>
              <w:t xml:space="preserve"> of the </w:t>
            </w:r>
            <w:r>
              <w:rPr>
                <w:lang w:eastAsia="zh-CN"/>
              </w:rPr>
              <w:t>changeset.</w:t>
            </w:r>
          </w:p>
        </w:tc>
        <w:tc>
          <w:tcPr>
            <w:tcW w:w="2637" w:type="dxa"/>
            <w:vAlign w:val="center"/>
          </w:tcPr>
          <w:p w14:paraId="588021A4" w14:textId="1FF4ADE6"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4D6098">
              <w:rPr>
                <w:lang w:eastAsia="zh-CN"/>
              </w:rPr>
              <w:t>1..</w:t>
            </w:r>
            <w:proofErr w:type="gramEnd"/>
            <w:r w:rsidR="004D6098">
              <w:rPr>
                <w:lang w:eastAsia="zh-CN"/>
              </w:rPr>
              <w:t>1</w:t>
            </w:r>
            <w:r w:rsidR="004D6098">
              <w:rPr>
                <w:rFonts w:hint="eastAsia"/>
                <w:lang w:eastAsia="zh-CN"/>
              </w:rPr>
              <w:t>]</w:t>
            </w:r>
          </w:p>
        </w:tc>
        <w:tc>
          <w:tcPr>
            <w:tcW w:w="2109" w:type="dxa"/>
          </w:tcPr>
          <w:p w14:paraId="469775CE" w14:textId="41C85B7E" w:rsidR="004D6098" w:rsidRDefault="00152209" w:rsidP="004D6098">
            <w:pPr>
              <w:rPr>
                <w:lang w:eastAsia="zh-CN"/>
              </w:rPr>
            </w:pPr>
            <w:r>
              <w:rPr>
                <w:rFonts w:hint="eastAsia"/>
                <w:lang w:eastAsia="zh-CN"/>
              </w:rPr>
              <w:t>M</w:t>
            </w:r>
            <w:r>
              <w:rPr>
                <w:lang w:eastAsia="zh-CN"/>
              </w:rPr>
              <w:t>andatory</w:t>
            </w:r>
          </w:p>
        </w:tc>
      </w:tr>
      <w:tr w:rsidR="004D6098" w14:paraId="087BF375" w14:textId="77777777" w:rsidTr="00C362A9">
        <w:tc>
          <w:tcPr>
            <w:tcW w:w="2216" w:type="dxa"/>
            <w:vAlign w:val="center"/>
          </w:tcPr>
          <w:p w14:paraId="4253BDDA" w14:textId="4702758E" w:rsidR="004D6098" w:rsidRDefault="004D6098" w:rsidP="004D6098">
            <w:pPr>
              <w:rPr>
                <w:lang w:eastAsia="zh-CN"/>
              </w:rPr>
            </w:pPr>
            <w:proofErr w:type="spellStart"/>
            <w:r>
              <w:rPr>
                <w:rFonts w:hint="eastAsia"/>
                <w:lang w:eastAsia="zh-CN"/>
              </w:rPr>
              <w:t>datasetId</w:t>
            </w:r>
            <w:proofErr w:type="spellEnd"/>
          </w:p>
        </w:tc>
        <w:tc>
          <w:tcPr>
            <w:tcW w:w="1894" w:type="dxa"/>
            <w:vAlign w:val="center"/>
          </w:tcPr>
          <w:p w14:paraId="21A71FE0" w14:textId="73F85D61" w:rsidR="004D6098" w:rsidRDefault="004D6098" w:rsidP="004D6098">
            <w:pPr>
              <w:rPr>
                <w:lang w:eastAsia="zh-CN"/>
              </w:rPr>
            </w:pPr>
            <w:r>
              <w:rPr>
                <w:lang w:eastAsia="zh-CN"/>
              </w:rPr>
              <w:t>Identifier</w:t>
            </w:r>
            <w:r>
              <w:rPr>
                <w:rFonts w:hint="eastAsia"/>
                <w:lang w:eastAsia="zh-CN"/>
              </w:rPr>
              <w:t xml:space="preserve"> of the </w:t>
            </w:r>
            <w:r>
              <w:rPr>
                <w:lang w:eastAsia="zh-CN"/>
              </w:rPr>
              <w:t>training dataset the changeset belongs to.</w:t>
            </w:r>
          </w:p>
        </w:tc>
        <w:tc>
          <w:tcPr>
            <w:tcW w:w="2637" w:type="dxa"/>
            <w:vAlign w:val="center"/>
          </w:tcPr>
          <w:p w14:paraId="237E9963" w14:textId="4E807DDD" w:rsidR="004D6098" w:rsidRDefault="00311DDE" w:rsidP="004D6098">
            <w:pPr>
              <w:rPr>
                <w:lang w:eastAsia="zh-CN"/>
              </w:rPr>
            </w:pPr>
            <w:proofErr w:type="spellStart"/>
            <w:r>
              <w:rPr>
                <w:rFonts w:hint="eastAsia"/>
                <w:lang w:eastAsia="zh-CN"/>
              </w:rPr>
              <w:t>CharacterString</w:t>
            </w:r>
            <w:proofErr w:type="spellEnd"/>
            <w:r w:rsidR="004D6098">
              <w:rPr>
                <w:rFonts w:hint="eastAsia"/>
                <w:lang w:eastAsia="zh-CN"/>
              </w:rPr>
              <w:t xml:space="preserve"> [</w:t>
            </w:r>
            <w:proofErr w:type="gramStart"/>
            <w:r w:rsidR="00AE255E">
              <w:rPr>
                <w:lang w:eastAsia="zh-CN"/>
              </w:rPr>
              <w:t>0</w:t>
            </w:r>
            <w:r w:rsidR="004D6098">
              <w:rPr>
                <w:lang w:eastAsia="zh-CN"/>
              </w:rPr>
              <w:t>..</w:t>
            </w:r>
            <w:proofErr w:type="gramEnd"/>
            <w:r w:rsidR="004D6098">
              <w:rPr>
                <w:lang w:eastAsia="zh-CN"/>
              </w:rPr>
              <w:t>1</w:t>
            </w:r>
            <w:r w:rsidR="004D6098">
              <w:rPr>
                <w:rFonts w:hint="eastAsia"/>
                <w:lang w:eastAsia="zh-CN"/>
              </w:rPr>
              <w:t>]</w:t>
            </w:r>
          </w:p>
        </w:tc>
        <w:tc>
          <w:tcPr>
            <w:tcW w:w="2109" w:type="dxa"/>
          </w:tcPr>
          <w:p w14:paraId="4ACF299B" w14:textId="2C8F1E8B" w:rsidR="004D6098" w:rsidRDefault="00612FCF" w:rsidP="004D6098">
            <w:pPr>
              <w:rPr>
                <w:lang w:eastAsia="zh-CN"/>
              </w:rPr>
            </w:pPr>
            <w:r>
              <w:rPr>
                <w:rFonts w:hint="eastAsia"/>
                <w:lang w:eastAsia="zh-CN"/>
              </w:rPr>
              <w:t>O</w:t>
            </w:r>
            <w:r>
              <w:rPr>
                <w:lang w:eastAsia="zh-CN"/>
              </w:rPr>
              <w:t>ptional</w:t>
            </w:r>
          </w:p>
        </w:tc>
      </w:tr>
      <w:tr w:rsidR="00C362A9" w14:paraId="3533F5D4" w14:textId="77777777" w:rsidTr="00C362A9">
        <w:tc>
          <w:tcPr>
            <w:tcW w:w="2216" w:type="dxa"/>
            <w:vAlign w:val="center"/>
          </w:tcPr>
          <w:p w14:paraId="1F8A9926" w14:textId="677845B3" w:rsidR="00C362A9" w:rsidRDefault="00C362A9" w:rsidP="00C362A9">
            <w:pPr>
              <w:rPr>
                <w:lang w:eastAsia="zh-CN"/>
              </w:rPr>
            </w:pPr>
            <w:r>
              <w:rPr>
                <w:lang w:eastAsia="zh-CN"/>
              </w:rPr>
              <w:t>version</w:t>
            </w:r>
          </w:p>
        </w:tc>
        <w:tc>
          <w:tcPr>
            <w:tcW w:w="1894" w:type="dxa"/>
            <w:vAlign w:val="center"/>
          </w:tcPr>
          <w:p w14:paraId="23220E83" w14:textId="21857831" w:rsidR="00C362A9" w:rsidRDefault="00C362A9" w:rsidP="00C362A9">
            <w:pPr>
              <w:rPr>
                <w:lang w:eastAsia="zh-CN"/>
              </w:rPr>
            </w:pPr>
            <w:r>
              <w:rPr>
                <w:rFonts w:hint="eastAsia"/>
                <w:lang w:eastAsia="zh-CN"/>
              </w:rPr>
              <w:t>V</w:t>
            </w:r>
            <w:r>
              <w:rPr>
                <w:lang w:eastAsia="zh-CN"/>
              </w:rPr>
              <w:t>ersion of the training dataset that the changeset belongs to.</w:t>
            </w:r>
          </w:p>
        </w:tc>
        <w:tc>
          <w:tcPr>
            <w:tcW w:w="2637" w:type="dxa"/>
            <w:vAlign w:val="center"/>
          </w:tcPr>
          <w:p w14:paraId="6C938AE8" w14:textId="1101CBD1" w:rsidR="00C362A9" w:rsidRDefault="00311DDE" w:rsidP="00C362A9">
            <w:pPr>
              <w:rPr>
                <w:lang w:eastAsia="zh-CN"/>
              </w:rPr>
            </w:pPr>
            <w:proofErr w:type="spellStart"/>
            <w:r>
              <w:rPr>
                <w:rFonts w:hint="eastAsia"/>
                <w:lang w:eastAsia="zh-CN"/>
              </w:rPr>
              <w:t>CharacterString</w:t>
            </w:r>
            <w:proofErr w:type="spellEnd"/>
            <w:r w:rsidR="00C362A9">
              <w:rPr>
                <w:lang w:eastAsia="zh-CN"/>
              </w:rPr>
              <w:t xml:space="preserve"> [</w:t>
            </w:r>
            <w:proofErr w:type="gramStart"/>
            <w:r w:rsidR="00C362A9">
              <w:rPr>
                <w:lang w:eastAsia="zh-CN"/>
              </w:rPr>
              <w:t>0..</w:t>
            </w:r>
            <w:proofErr w:type="gramEnd"/>
            <w:r w:rsidR="00C362A9">
              <w:rPr>
                <w:lang w:eastAsia="zh-CN"/>
              </w:rPr>
              <w:t>1]</w:t>
            </w:r>
          </w:p>
        </w:tc>
        <w:tc>
          <w:tcPr>
            <w:tcW w:w="2109" w:type="dxa"/>
          </w:tcPr>
          <w:p w14:paraId="7344E5E2" w14:textId="32C2861A" w:rsidR="00C362A9" w:rsidRDefault="00C362A9" w:rsidP="00C362A9">
            <w:pPr>
              <w:rPr>
                <w:lang w:eastAsia="zh-CN"/>
              </w:rPr>
            </w:pPr>
            <w:r>
              <w:rPr>
                <w:rFonts w:hint="eastAsia"/>
                <w:lang w:eastAsia="zh-CN"/>
              </w:rPr>
              <w:t>O</w:t>
            </w:r>
            <w:r>
              <w:rPr>
                <w:lang w:eastAsia="zh-CN"/>
              </w:rPr>
              <w:t>ptional</w:t>
            </w:r>
          </w:p>
        </w:tc>
      </w:tr>
      <w:tr w:rsidR="00C362A9" w14:paraId="44FB0659" w14:textId="77777777" w:rsidTr="00C362A9">
        <w:tc>
          <w:tcPr>
            <w:tcW w:w="2216" w:type="dxa"/>
            <w:vAlign w:val="center"/>
          </w:tcPr>
          <w:p w14:paraId="4291A84C" w14:textId="4464934A" w:rsidR="00C362A9" w:rsidRDefault="00C362A9" w:rsidP="00C362A9">
            <w:pPr>
              <w:rPr>
                <w:lang w:eastAsia="zh-CN"/>
              </w:rPr>
            </w:pPr>
            <w:proofErr w:type="spellStart"/>
            <w:r>
              <w:rPr>
                <w:rFonts w:hint="eastAsia"/>
                <w:lang w:eastAsia="zh-CN"/>
              </w:rPr>
              <w:t>changeCount</w:t>
            </w:r>
            <w:proofErr w:type="spellEnd"/>
          </w:p>
        </w:tc>
        <w:tc>
          <w:tcPr>
            <w:tcW w:w="1894" w:type="dxa"/>
            <w:vAlign w:val="center"/>
          </w:tcPr>
          <w:p w14:paraId="68F24838" w14:textId="1A2340B0" w:rsidR="00C362A9" w:rsidRDefault="00C362A9" w:rsidP="00C362A9">
            <w:pPr>
              <w:rPr>
                <w:lang w:eastAsia="zh-CN"/>
              </w:rPr>
            </w:pPr>
            <w:r>
              <w:rPr>
                <w:rFonts w:hint="eastAsia"/>
                <w:lang w:eastAsia="zh-CN"/>
              </w:rPr>
              <w:t>Total number of changed training samples</w:t>
            </w:r>
            <w:r>
              <w:rPr>
                <w:lang w:eastAsia="zh-CN"/>
              </w:rPr>
              <w:t>.</w:t>
            </w:r>
          </w:p>
        </w:tc>
        <w:tc>
          <w:tcPr>
            <w:tcW w:w="2637" w:type="dxa"/>
            <w:vAlign w:val="center"/>
          </w:tcPr>
          <w:p w14:paraId="31C979AA" w14:textId="15B6AFA0" w:rsidR="00C362A9" w:rsidRDefault="00311DDE" w:rsidP="00C362A9">
            <w:pPr>
              <w:rPr>
                <w:lang w:eastAsia="zh-CN"/>
              </w:rPr>
            </w:pPr>
            <w:r>
              <w:rPr>
                <w:lang w:eastAsia="zh-CN"/>
              </w:rPr>
              <w:t>Int</w:t>
            </w:r>
            <w:r w:rsidR="00C362A9">
              <w:rPr>
                <w:rFonts w:hint="eastAsia"/>
                <w:lang w:eastAsia="zh-CN"/>
              </w:rPr>
              <w:t xml:space="preserve"> [</w:t>
            </w:r>
            <w:proofErr w:type="gramStart"/>
            <w:r w:rsidR="00C362A9">
              <w:rPr>
                <w:lang w:eastAsia="zh-CN"/>
              </w:rPr>
              <w:t>1..</w:t>
            </w:r>
            <w:proofErr w:type="gramEnd"/>
            <w:r w:rsidR="00C362A9">
              <w:rPr>
                <w:lang w:eastAsia="zh-CN"/>
              </w:rPr>
              <w:t>1</w:t>
            </w:r>
            <w:r w:rsidR="00C362A9">
              <w:rPr>
                <w:rFonts w:hint="eastAsia"/>
                <w:lang w:eastAsia="zh-CN"/>
              </w:rPr>
              <w:t>]</w:t>
            </w:r>
          </w:p>
        </w:tc>
        <w:tc>
          <w:tcPr>
            <w:tcW w:w="2109" w:type="dxa"/>
          </w:tcPr>
          <w:p w14:paraId="194D4920" w14:textId="1EE95D5E" w:rsidR="00C362A9" w:rsidRDefault="00C362A9" w:rsidP="00C362A9">
            <w:pPr>
              <w:rPr>
                <w:lang w:eastAsia="zh-CN"/>
              </w:rPr>
            </w:pPr>
            <w:r>
              <w:rPr>
                <w:rFonts w:hint="eastAsia"/>
                <w:lang w:eastAsia="zh-CN"/>
              </w:rPr>
              <w:t>M</w:t>
            </w:r>
            <w:r>
              <w:rPr>
                <w:lang w:eastAsia="zh-CN"/>
              </w:rPr>
              <w:t>andatory</w:t>
            </w:r>
          </w:p>
        </w:tc>
      </w:tr>
      <w:tr w:rsidR="00C362A9" w14:paraId="20937BCB" w14:textId="77777777" w:rsidTr="00C362A9">
        <w:tc>
          <w:tcPr>
            <w:tcW w:w="2216" w:type="dxa"/>
            <w:vAlign w:val="center"/>
          </w:tcPr>
          <w:p w14:paraId="5EB01A28" w14:textId="61735B64" w:rsidR="00C362A9" w:rsidRDefault="00C362A9" w:rsidP="00C362A9">
            <w:pPr>
              <w:rPr>
                <w:lang w:eastAsia="zh-CN"/>
              </w:rPr>
            </w:pPr>
            <w:proofErr w:type="spellStart"/>
            <w:r>
              <w:rPr>
                <w:rFonts w:hint="eastAsia"/>
                <w:lang w:eastAsia="zh-CN"/>
              </w:rPr>
              <w:t>createdTime</w:t>
            </w:r>
            <w:proofErr w:type="spellEnd"/>
          </w:p>
        </w:tc>
        <w:tc>
          <w:tcPr>
            <w:tcW w:w="1894" w:type="dxa"/>
            <w:vAlign w:val="center"/>
          </w:tcPr>
          <w:p w14:paraId="24E863A0" w14:textId="552E0001" w:rsidR="00C362A9" w:rsidRDefault="00CB1B8A" w:rsidP="00C362A9">
            <w:pPr>
              <w:rPr>
                <w:lang w:eastAsia="zh-CN"/>
              </w:rPr>
            </w:pPr>
            <w:r>
              <w:rPr>
                <w:lang w:eastAsia="zh-CN"/>
              </w:rPr>
              <w:t>The</w:t>
            </w:r>
            <w:r>
              <w:rPr>
                <w:rFonts w:hint="eastAsia"/>
                <w:lang w:eastAsia="zh-CN"/>
              </w:rPr>
              <w:t xml:space="preserve"> time </w:t>
            </w:r>
            <w:r>
              <w:rPr>
                <w:lang w:eastAsia="zh-CN"/>
              </w:rPr>
              <w:t>that</w:t>
            </w:r>
            <w:r>
              <w:rPr>
                <w:rFonts w:hint="eastAsia"/>
                <w:lang w:eastAsia="zh-CN"/>
              </w:rPr>
              <w:t xml:space="preserve"> the changeset</w:t>
            </w:r>
            <w:r>
              <w:rPr>
                <w:lang w:eastAsia="zh-CN"/>
              </w:rPr>
              <w:t xml:space="preserve"> was created</w:t>
            </w:r>
            <w:r>
              <w:rPr>
                <w:rFonts w:hint="eastAsia"/>
                <w:lang w:eastAsia="zh-CN"/>
              </w:rPr>
              <w:t>.</w:t>
            </w:r>
          </w:p>
        </w:tc>
        <w:tc>
          <w:tcPr>
            <w:tcW w:w="2637" w:type="dxa"/>
            <w:vAlign w:val="center"/>
          </w:tcPr>
          <w:p w14:paraId="0242A49B" w14:textId="4704B388" w:rsidR="00C362A9" w:rsidRDefault="00311DDE" w:rsidP="00C362A9">
            <w:pPr>
              <w:rPr>
                <w:lang w:eastAsia="zh-CN"/>
              </w:rPr>
            </w:pPr>
            <w:proofErr w:type="spellStart"/>
            <w:r>
              <w:rPr>
                <w:lang w:eastAsia="zh-CN"/>
              </w:rPr>
              <w:t>DateTime</w:t>
            </w:r>
            <w:proofErr w:type="spellEnd"/>
            <w:r w:rsidR="00C362A9">
              <w:rPr>
                <w:rFonts w:hint="eastAsia"/>
                <w:lang w:eastAsia="zh-CN"/>
              </w:rPr>
              <w:t xml:space="preserve"> [</w:t>
            </w:r>
            <w:proofErr w:type="gramStart"/>
            <w:r w:rsidR="00C362A9">
              <w:rPr>
                <w:lang w:eastAsia="zh-CN"/>
              </w:rPr>
              <w:t>0..</w:t>
            </w:r>
            <w:proofErr w:type="gramEnd"/>
            <w:r w:rsidR="00C362A9">
              <w:rPr>
                <w:lang w:eastAsia="zh-CN"/>
              </w:rPr>
              <w:t>1</w:t>
            </w:r>
            <w:r w:rsidR="00C362A9">
              <w:rPr>
                <w:rFonts w:hint="eastAsia"/>
                <w:lang w:eastAsia="zh-CN"/>
              </w:rPr>
              <w:t>]</w:t>
            </w:r>
          </w:p>
        </w:tc>
        <w:tc>
          <w:tcPr>
            <w:tcW w:w="2109" w:type="dxa"/>
          </w:tcPr>
          <w:p w14:paraId="51B1799E" w14:textId="2C8E0C55" w:rsidR="00C362A9" w:rsidRDefault="00C362A9" w:rsidP="00C362A9">
            <w:pPr>
              <w:rPr>
                <w:lang w:eastAsia="zh-CN"/>
              </w:rPr>
            </w:pPr>
            <w:r>
              <w:rPr>
                <w:rFonts w:hint="eastAsia"/>
                <w:lang w:eastAsia="zh-CN"/>
              </w:rPr>
              <w:t>O</w:t>
            </w:r>
            <w:r>
              <w:rPr>
                <w:lang w:eastAsia="zh-CN"/>
              </w:rPr>
              <w:t>ptional</w:t>
            </w:r>
          </w:p>
        </w:tc>
      </w:tr>
      <w:tr w:rsidR="00C362A9" w14:paraId="3C6EEC78" w14:textId="77777777" w:rsidTr="00C362A9">
        <w:tc>
          <w:tcPr>
            <w:tcW w:w="2216" w:type="dxa"/>
            <w:vAlign w:val="center"/>
          </w:tcPr>
          <w:p w14:paraId="02EBF945" w14:textId="2185FF8B" w:rsidR="00C362A9" w:rsidRDefault="00C362A9" w:rsidP="00C362A9">
            <w:pPr>
              <w:rPr>
                <w:lang w:eastAsia="zh-CN"/>
              </w:rPr>
            </w:pPr>
            <w:r>
              <w:rPr>
                <w:lang w:eastAsia="zh-CN"/>
              </w:rPr>
              <w:t>a</w:t>
            </w:r>
            <w:r>
              <w:rPr>
                <w:rFonts w:hint="eastAsia"/>
                <w:lang w:eastAsia="zh-CN"/>
              </w:rPr>
              <w:t>dd</w:t>
            </w:r>
          </w:p>
        </w:tc>
        <w:tc>
          <w:tcPr>
            <w:tcW w:w="1894" w:type="dxa"/>
            <w:vAlign w:val="center"/>
          </w:tcPr>
          <w:p w14:paraId="31C68683" w14:textId="130204AE" w:rsidR="00C362A9" w:rsidRDefault="00C362A9" w:rsidP="00C362A9">
            <w:pPr>
              <w:rPr>
                <w:lang w:eastAsia="zh-CN"/>
              </w:rPr>
            </w:pPr>
            <w:r>
              <w:rPr>
                <w:rFonts w:hint="eastAsia"/>
                <w:lang w:eastAsia="zh-CN"/>
              </w:rPr>
              <w:t>Added training samples.</w:t>
            </w:r>
          </w:p>
        </w:tc>
        <w:tc>
          <w:tcPr>
            <w:tcW w:w="2637" w:type="dxa"/>
            <w:vAlign w:val="center"/>
          </w:tcPr>
          <w:p w14:paraId="28231D25" w14:textId="32CDA64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6621DED8" w14:textId="00A108B4" w:rsidR="00C362A9" w:rsidRDefault="00C362A9" w:rsidP="00C362A9">
            <w:pPr>
              <w:rPr>
                <w:lang w:eastAsia="zh-CN"/>
              </w:rPr>
            </w:pPr>
            <w:r>
              <w:rPr>
                <w:rFonts w:hint="eastAsia"/>
                <w:lang w:eastAsia="zh-CN"/>
              </w:rPr>
              <w:t>O</w:t>
            </w:r>
            <w:r>
              <w:rPr>
                <w:lang w:eastAsia="zh-CN"/>
              </w:rPr>
              <w:t>ptional</w:t>
            </w:r>
          </w:p>
        </w:tc>
      </w:tr>
      <w:tr w:rsidR="00C362A9" w14:paraId="57760D54" w14:textId="77777777" w:rsidTr="00C362A9">
        <w:tc>
          <w:tcPr>
            <w:tcW w:w="2216" w:type="dxa"/>
            <w:vAlign w:val="center"/>
          </w:tcPr>
          <w:p w14:paraId="067295EF" w14:textId="2CA946C6" w:rsidR="00C362A9" w:rsidRDefault="00C362A9" w:rsidP="00C362A9">
            <w:pPr>
              <w:rPr>
                <w:lang w:eastAsia="zh-CN"/>
              </w:rPr>
            </w:pPr>
            <w:r>
              <w:rPr>
                <w:lang w:eastAsia="zh-CN"/>
              </w:rPr>
              <w:t>m</w:t>
            </w:r>
            <w:r>
              <w:rPr>
                <w:rFonts w:hint="eastAsia"/>
                <w:lang w:eastAsia="zh-CN"/>
              </w:rPr>
              <w:t>odify</w:t>
            </w:r>
          </w:p>
        </w:tc>
        <w:tc>
          <w:tcPr>
            <w:tcW w:w="1894" w:type="dxa"/>
            <w:vAlign w:val="center"/>
          </w:tcPr>
          <w:p w14:paraId="74EE993C" w14:textId="4F7A4613" w:rsidR="00C362A9" w:rsidRDefault="00C362A9" w:rsidP="00C362A9">
            <w:pPr>
              <w:rPr>
                <w:lang w:eastAsia="zh-CN"/>
              </w:rPr>
            </w:pPr>
            <w:r>
              <w:rPr>
                <w:rFonts w:hint="eastAsia"/>
                <w:lang w:eastAsia="zh-CN"/>
              </w:rPr>
              <w:t>Modified training samples.</w:t>
            </w:r>
          </w:p>
        </w:tc>
        <w:tc>
          <w:tcPr>
            <w:tcW w:w="2637" w:type="dxa"/>
            <w:vAlign w:val="center"/>
          </w:tcPr>
          <w:p w14:paraId="00798178" w14:textId="380B13CE"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50689702" w14:textId="49FF6F39" w:rsidR="00C362A9" w:rsidRDefault="00C362A9" w:rsidP="00C362A9">
            <w:pPr>
              <w:rPr>
                <w:lang w:eastAsia="zh-CN"/>
              </w:rPr>
            </w:pPr>
            <w:r>
              <w:rPr>
                <w:rFonts w:hint="eastAsia"/>
                <w:lang w:eastAsia="zh-CN"/>
              </w:rPr>
              <w:t>O</w:t>
            </w:r>
            <w:r>
              <w:rPr>
                <w:lang w:eastAsia="zh-CN"/>
              </w:rPr>
              <w:t>ptional</w:t>
            </w:r>
          </w:p>
        </w:tc>
      </w:tr>
      <w:tr w:rsidR="00C362A9" w14:paraId="37352874" w14:textId="77777777" w:rsidTr="00C362A9">
        <w:tc>
          <w:tcPr>
            <w:tcW w:w="2216" w:type="dxa"/>
            <w:vAlign w:val="center"/>
          </w:tcPr>
          <w:p w14:paraId="637E5B57" w14:textId="60FF1849" w:rsidR="00C362A9" w:rsidRDefault="00C362A9" w:rsidP="00C362A9">
            <w:pPr>
              <w:rPr>
                <w:lang w:eastAsia="zh-CN"/>
              </w:rPr>
            </w:pPr>
            <w:r>
              <w:rPr>
                <w:lang w:eastAsia="zh-CN"/>
              </w:rPr>
              <w:t>d</w:t>
            </w:r>
            <w:r>
              <w:rPr>
                <w:rFonts w:hint="eastAsia"/>
                <w:lang w:eastAsia="zh-CN"/>
              </w:rPr>
              <w:t>elete</w:t>
            </w:r>
          </w:p>
        </w:tc>
        <w:tc>
          <w:tcPr>
            <w:tcW w:w="1894" w:type="dxa"/>
            <w:vAlign w:val="center"/>
          </w:tcPr>
          <w:p w14:paraId="01830614" w14:textId="52FD5110" w:rsidR="00C362A9" w:rsidRDefault="00C362A9" w:rsidP="00C362A9">
            <w:pPr>
              <w:rPr>
                <w:lang w:eastAsia="zh-CN"/>
              </w:rPr>
            </w:pPr>
            <w:r>
              <w:rPr>
                <w:rFonts w:hint="eastAsia"/>
                <w:lang w:eastAsia="zh-CN"/>
              </w:rPr>
              <w:t>Deleted training samples.</w:t>
            </w:r>
          </w:p>
        </w:tc>
        <w:tc>
          <w:tcPr>
            <w:tcW w:w="2637" w:type="dxa"/>
            <w:vAlign w:val="center"/>
          </w:tcPr>
          <w:p w14:paraId="1A8CEF35" w14:textId="29763CE6" w:rsidR="00C362A9" w:rsidRDefault="00C362A9" w:rsidP="00C362A9">
            <w:pPr>
              <w:rPr>
                <w:lang w:eastAsia="zh-CN"/>
              </w:rPr>
            </w:pPr>
            <w:proofErr w:type="spellStart"/>
            <w:r>
              <w:rPr>
                <w:rFonts w:hint="eastAsia"/>
                <w:lang w:eastAsia="zh-CN"/>
              </w:rPr>
              <w:t>AI_TrainingDat</w:t>
            </w:r>
            <w:r>
              <w:rPr>
                <w:lang w:eastAsia="zh-CN"/>
              </w:rPr>
              <w:t>a</w:t>
            </w:r>
            <w:proofErr w:type="spellEnd"/>
            <w:r>
              <w:rPr>
                <w:lang w:eastAsia="zh-CN"/>
              </w:rPr>
              <w:t xml:space="preserve"> [</w:t>
            </w:r>
            <w:proofErr w:type="gramStart"/>
            <w:r>
              <w:rPr>
                <w:lang w:eastAsia="zh-CN"/>
              </w:rPr>
              <w:t>0..</w:t>
            </w:r>
            <w:proofErr w:type="gramEnd"/>
            <w:r>
              <w:rPr>
                <w:lang w:eastAsia="zh-CN"/>
              </w:rPr>
              <w:t>*]</w:t>
            </w:r>
          </w:p>
        </w:tc>
        <w:tc>
          <w:tcPr>
            <w:tcW w:w="2109" w:type="dxa"/>
          </w:tcPr>
          <w:p w14:paraId="2BC171BD" w14:textId="24FCDF48" w:rsidR="00C362A9" w:rsidRDefault="00C362A9" w:rsidP="00C362A9">
            <w:pPr>
              <w:rPr>
                <w:lang w:eastAsia="zh-CN"/>
              </w:rPr>
            </w:pPr>
            <w:r>
              <w:rPr>
                <w:rFonts w:hint="eastAsia"/>
                <w:lang w:eastAsia="zh-CN"/>
              </w:rPr>
              <w:t>O</w:t>
            </w:r>
            <w:r>
              <w:rPr>
                <w:lang w:eastAsia="zh-CN"/>
              </w:rPr>
              <w:t>ptional</w:t>
            </w:r>
          </w:p>
        </w:tc>
      </w:tr>
    </w:tbl>
    <w:p w14:paraId="66EA4081" w14:textId="77777777" w:rsidR="00676087" w:rsidRDefault="00676087" w:rsidP="00676087"/>
    <w:p w14:paraId="43B991C5" w14:textId="77777777" w:rsidR="00676087" w:rsidRDefault="00676087" w:rsidP="00676087">
      <w:pPr>
        <w:rPr>
          <w:lang w:eastAsia="zh-CN"/>
        </w:rPr>
      </w:pPr>
      <w:r>
        <w:rPr>
          <w:rFonts w:hint="eastAsia"/>
          <w:lang w:eastAsia="zh-CN"/>
        </w:rPr>
        <w:t>E</w:t>
      </w:r>
      <w:r>
        <w:rPr>
          <w:lang w:eastAsia="zh-CN"/>
        </w:rPr>
        <w:t>xample:</w:t>
      </w:r>
    </w:p>
    <w:p w14:paraId="5B47B701" w14:textId="77777777" w:rsidR="00C42134" w:rsidRDefault="00C42134" w:rsidP="00C42134">
      <w:pPr>
        <w:ind w:leftChars="200" w:left="480"/>
      </w:pPr>
      <w:r>
        <w:t>&lt;type&gt;</w:t>
      </w:r>
      <w:proofErr w:type="spellStart"/>
      <w:r>
        <w:t>AI_TDChangeset</w:t>
      </w:r>
      <w:proofErr w:type="spellEnd"/>
      <w:r>
        <w:t>&lt;/type&gt;</w:t>
      </w:r>
    </w:p>
    <w:p w14:paraId="69448086" w14:textId="77777777" w:rsidR="00C42134" w:rsidRDefault="00C42134" w:rsidP="00C42134">
      <w:pPr>
        <w:ind w:leftChars="200" w:left="480"/>
      </w:pPr>
      <w:r>
        <w:t>&lt;id&gt;changeset-dota_v1.5&lt;/id&gt;</w:t>
      </w:r>
    </w:p>
    <w:p w14:paraId="04037963" w14:textId="77777777" w:rsidR="00C42134" w:rsidRDefault="00C42134" w:rsidP="00C42134">
      <w:pPr>
        <w:ind w:leftChars="200" w:left="480"/>
      </w:pPr>
      <w:r>
        <w:t>&lt;</w:t>
      </w:r>
      <w:proofErr w:type="spellStart"/>
      <w:r>
        <w:t>datasetId</w:t>
      </w:r>
      <w:proofErr w:type="spellEnd"/>
      <w:r>
        <w:t>&gt;dota_v1.5&lt;/</w:t>
      </w:r>
      <w:proofErr w:type="spellStart"/>
      <w:r>
        <w:t>datasetId</w:t>
      </w:r>
      <w:proofErr w:type="spellEnd"/>
      <w:r>
        <w:t>&gt;</w:t>
      </w:r>
    </w:p>
    <w:p w14:paraId="1454833D" w14:textId="77777777" w:rsidR="00C42134" w:rsidRDefault="00C42134" w:rsidP="00C42134">
      <w:pPr>
        <w:ind w:leftChars="200" w:left="480"/>
      </w:pPr>
      <w:r>
        <w:t>&lt;</w:t>
      </w:r>
      <w:proofErr w:type="spellStart"/>
      <w:r>
        <w:t>createdTime</w:t>
      </w:r>
      <w:proofErr w:type="spellEnd"/>
      <w:r>
        <w:t>&gt;2019-01-01&lt;/</w:t>
      </w:r>
      <w:proofErr w:type="spellStart"/>
      <w:r>
        <w:t>createdTime</w:t>
      </w:r>
      <w:proofErr w:type="spellEnd"/>
      <w:r>
        <w:t>&gt;</w:t>
      </w:r>
    </w:p>
    <w:p w14:paraId="093B7E73" w14:textId="77777777" w:rsidR="00C42134" w:rsidRDefault="00C42134" w:rsidP="00C42134">
      <w:pPr>
        <w:ind w:leftChars="200" w:left="480"/>
      </w:pPr>
      <w:r>
        <w:lastRenderedPageBreak/>
        <w:t>&lt;</w:t>
      </w:r>
      <w:proofErr w:type="spellStart"/>
      <w:r>
        <w:t>changeCount</w:t>
      </w:r>
      <w:proofErr w:type="spellEnd"/>
      <w:r>
        <w:t>&gt;9&lt;/</w:t>
      </w:r>
      <w:proofErr w:type="spellStart"/>
      <w:r>
        <w:t>changeCount</w:t>
      </w:r>
      <w:proofErr w:type="spellEnd"/>
      <w:r>
        <w:t>&gt;</w:t>
      </w:r>
    </w:p>
    <w:p w14:paraId="4A6EB999" w14:textId="77777777" w:rsidR="00C42134" w:rsidRDefault="00C42134" w:rsidP="00C42134">
      <w:pPr>
        <w:ind w:leftChars="200" w:left="480"/>
      </w:pPr>
      <w:r>
        <w:t>&lt;modify&gt;</w:t>
      </w:r>
    </w:p>
    <w:p w14:paraId="14D308CA" w14:textId="77777777" w:rsidR="00C42134" w:rsidRDefault="00C42134" w:rsidP="00C42134">
      <w:pPr>
        <w:ind w:leftChars="200" w:left="480"/>
      </w:pPr>
      <w:r>
        <w:tab/>
        <w:t>&lt;type&gt;</w:t>
      </w:r>
      <w:proofErr w:type="spellStart"/>
      <w:r>
        <w:t>EOTrainingData</w:t>
      </w:r>
      <w:proofErr w:type="spellEnd"/>
      <w:r>
        <w:t>&lt;/type&gt;</w:t>
      </w:r>
    </w:p>
    <w:p w14:paraId="7F04D790" w14:textId="77777777" w:rsidR="00C42134" w:rsidRDefault="00C42134" w:rsidP="00C42134">
      <w:pPr>
        <w:ind w:leftChars="200" w:left="480"/>
      </w:pPr>
      <w:r>
        <w:tab/>
        <w:t>&lt;id&gt;P1228&lt;/id&gt;</w:t>
      </w:r>
    </w:p>
    <w:p w14:paraId="77CEB9A1" w14:textId="77777777" w:rsidR="00C42134" w:rsidRDefault="00C42134" w:rsidP="00C42134">
      <w:pPr>
        <w:ind w:leftChars="200" w:left="480"/>
      </w:pPr>
      <w:r>
        <w:tab/>
        <w:t>&lt;</w:t>
      </w:r>
      <w:proofErr w:type="spellStart"/>
      <w:r>
        <w:t>dataSources</w:t>
      </w:r>
      <w:proofErr w:type="spellEnd"/>
      <w:r>
        <w:t>&gt;GF&lt;/</w:t>
      </w:r>
      <w:proofErr w:type="spellStart"/>
      <w:r>
        <w:t>dataSources</w:t>
      </w:r>
      <w:proofErr w:type="spellEnd"/>
      <w:r>
        <w:t>&gt;</w:t>
      </w:r>
    </w:p>
    <w:p w14:paraId="50B43B51" w14:textId="77777777" w:rsidR="00C42134" w:rsidRDefault="00C42134" w:rsidP="00C42134">
      <w:pPr>
        <w:ind w:leftChars="200" w:left="480"/>
      </w:pPr>
      <w:r>
        <w:tab/>
        <w:t>&lt;</w:t>
      </w:r>
      <w:proofErr w:type="spellStart"/>
      <w:r>
        <w:t>dataURL</w:t>
      </w:r>
      <w:proofErr w:type="spellEnd"/>
      <w:r>
        <w:t>&gt;train/images/P1228.png&lt;/</w:t>
      </w:r>
      <w:proofErr w:type="spellStart"/>
      <w:r>
        <w:t>dataURL</w:t>
      </w:r>
      <w:proofErr w:type="spellEnd"/>
      <w:r>
        <w:t>&gt;</w:t>
      </w:r>
    </w:p>
    <w:p w14:paraId="2D546692" w14:textId="77777777" w:rsidR="00C42134" w:rsidRDefault="00C42134" w:rsidP="00C42134">
      <w:pPr>
        <w:ind w:leftChars="200" w:left="480"/>
      </w:pPr>
      <w:r>
        <w:tab/>
        <w:t>&lt;</w:t>
      </w:r>
      <w:proofErr w:type="spellStart"/>
      <w:r>
        <w:t>numberOfLabels</w:t>
      </w:r>
      <w:proofErr w:type="spellEnd"/>
      <w:r>
        <w:t>&gt;50&lt;/</w:t>
      </w:r>
      <w:proofErr w:type="spellStart"/>
      <w:r>
        <w:t>numberOfLabels</w:t>
      </w:r>
      <w:proofErr w:type="spellEnd"/>
      <w:r>
        <w:t>&gt;</w:t>
      </w:r>
    </w:p>
    <w:p w14:paraId="19EFC835" w14:textId="77777777" w:rsidR="00C42134" w:rsidRDefault="00C42134" w:rsidP="00C42134">
      <w:pPr>
        <w:ind w:leftChars="200" w:left="480"/>
      </w:pPr>
      <w:r>
        <w:tab/>
        <w:t>&lt;</w:t>
      </w:r>
      <w:proofErr w:type="spellStart"/>
      <w:r>
        <w:t>trainingType</w:t>
      </w:r>
      <w:proofErr w:type="spellEnd"/>
      <w:r>
        <w:t>&gt;training&lt;/</w:t>
      </w:r>
      <w:proofErr w:type="spellStart"/>
      <w:r>
        <w:t>trainingType</w:t>
      </w:r>
      <w:proofErr w:type="spellEnd"/>
      <w:r>
        <w:t>&gt;</w:t>
      </w:r>
    </w:p>
    <w:p w14:paraId="1EE05294" w14:textId="77777777" w:rsidR="00C42134" w:rsidRDefault="00C42134" w:rsidP="00C42134">
      <w:pPr>
        <w:ind w:leftChars="200" w:left="480"/>
      </w:pPr>
      <w:r>
        <w:tab/>
        <w:t>&lt;labels&gt;...&lt;/labels&gt;</w:t>
      </w:r>
    </w:p>
    <w:p w14:paraId="72486479" w14:textId="1ECCA985" w:rsidR="009A7B37" w:rsidRPr="00D45F1E" w:rsidRDefault="00C42134" w:rsidP="00C42134">
      <w:pPr>
        <w:ind w:leftChars="200" w:left="480"/>
      </w:pPr>
      <w:r>
        <w:t>&lt;/modify&gt;</w:t>
      </w:r>
    </w:p>
    <w:p w14:paraId="5DC5CD5E" w14:textId="3F8F2C65" w:rsidR="003B1118" w:rsidRPr="002A1B15" w:rsidRDefault="003B1118" w:rsidP="003B1118">
      <w:pPr>
        <w:pStyle w:val="Annex"/>
        <w:pageBreakBefore/>
        <w:numPr>
          <w:ilvl w:val="0"/>
          <w:numId w:val="8"/>
        </w:numPr>
        <w:ind w:left="431" w:hanging="431"/>
        <w:outlineLvl w:val="0"/>
      </w:pPr>
      <w:bookmarkStart w:id="273" w:name="_Toc110449430"/>
      <w:bookmarkStart w:id="274" w:name="_Toc157175773"/>
      <w:r w:rsidRPr="002A1B15">
        <w:lastRenderedPageBreak/>
        <w:t>Abstract Test Suite (Normative)</w:t>
      </w:r>
      <w:bookmarkEnd w:id="273"/>
      <w:bookmarkEnd w:id="274"/>
    </w:p>
    <w:p w14:paraId="2F6A1779" w14:textId="5EAC5531" w:rsidR="004328AC" w:rsidRDefault="004328AC" w:rsidP="004328AC">
      <w:pPr>
        <w:pStyle w:val="AnnexLevel2"/>
      </w:pPr>
      <w:bookmarkStart w:id="275" w:name="_Toc110449431"/>
      <w:bookmarkStart w:id="276" w:name="_Toc157175774"/>
      <w:bookmarkStart w:id="277" w:name="_Toc254961261"/>
      <w:bookmarkStart w:id="278" w:name="_Ref259545760"/>
      <w:bookmarkStart w:id="279" w:name="_Toc276720685"/>
      <w:bookmarkStart w:id="280" w:name="_Toc279341984"/>
      <w:bookmarkStart w:id="281" w:name="_Toc443461105"/>
      <w:bookmarkStart w:id="282" w:name="_Toc9996974"/>
      <w:bookmarkStart w:id="283" w:name="_Ref207532276"/>
      <w:bookmarkStart w:id="284" w:name="_Ref207532302"/>
      <w:bookmarkStart w:id="285" w:name="_Ref207532345"/>
      <w:bookmarkStart w:id="286" w:name="_Toc219622068"/>
      <w:r>
        <w:t>Introduction</w:t>
      </w:r>
      <w:bookmarkEnd w:id="275"/>
      <w:bookmarkEnd w:id="276"/>
    </w:p>
    <w:p w14:paraId="43EA4DCF" w14:textId="028452EA" w:rsidR="004328AC" w:rsidRDefault="004328AC" w:rsidP="004328AC">
      <w:r w:rsidRPr="004328AC">
        <w:t>Conformance is tested using</w:t>
      </w:r>
      <w:r w:rsidR="00C5155A">
        <w:t xml:space="preserve"> the</w:t>
      </w:r>
      <w:r w:rsidRPr="004328AC">
        <w:t xml:space="preserve"> </w:t>
      </w:r>
      <w:r w:rsidR="00BD39FB">
        <w:t>XML</w:t>
      </w:r>
      <w:r w:rsidRPr="004328AC">
        <w:t xml:space="preserve"> Schema document which formalize</w:t>
      </w:r>
      <w:r w:rsidR="00CB1B8A">
        <w:t>s</w:t>
      </w:r>
      <w:r w:rsidRPr="004328AC">
        <w:t xml:space="preserve"> the requirements described above.</w:t>
      </w:r>
    </w:p>
    <w:p w14:paraId="297C03D4" w14:textId="60C2F782" w:rsidR="001D33EE" w:rsidRDefault="00C97433" w:rsidP="001D33EE">
      <w:pPr>
        <w:pStyle w:val="AnnexLevel2"/>
      </w:pPr>
      <w:bookmarkStart w:id="287" w:name="_Toc157175775"/>
      <w:r>
        <w:t>Conformance Class:</w:t>
      </w:r>
      <w:r w:rsidR="00FD264F">
        <w:t xml:space="preserve"> </w:t>
      </w:r>
      <w:r w:rsidR="00CB1B8A">
        <w:t>B</w:t>
      </w:r>
      <w:r w:rsidR="00FD264F">
        <w:t>a</w:t>
      </w:r>
      <w:r w:rsidR="0022305E">
        <w:t>se</w:t>
      </w:r>
      <w:bookmarkEnd w:id="287"/>
    </w:p>
    <w:p w14:paraId="387E9E8E" w14:textId="329E2B91" w:rsidR="001D33EE" w:rsidRDefault="00CB1B8A" w:rsidP="004328AC">
      <w:r w:rsidRPr="001A2480">
        <w:t>Th</w:t>
      </w:r>
      <w:r>
        <w:t>e</w:t>
      </w:r>
      <w:r w:rsidR="00FF5EDB">
        <w:t xml:space="preserve"> B</w:t>
      </w:r>
      <w:r w:rsidR="00FF5EDB" w:rsidRPr="000B1AD7">
        <w:t>ase</w:t>
      </w:r>
      <w:r w:rsidRPr="001A2480">
        <w:t xml:space="preserve"> </w:t>
      </w:r>
      <w:r w:rsidR="001A2480" w:rsidRPr="001A2480">
        <w:t>conformance class tests that occurrences of the b</w:t>
      </w:r>
      <w:r w:rsidR="001A2480">
        <w:t>asic</w:t>
      </w:r>
      <w:r w:rsidR="001A2480" w:rsidRPr="001A2480">
        <w:t xml:space="preserve"> types are encoded according to the requirements.</w:t>
      </w:r>
    </w:p>
    <w:tbl>
      <w:tblPr>
        <w:tblStyle w:val="af1"/>
        <w:tblW w:w="0" w:type="auto"/>
        <w:tblLook w:val="04A0" w:firstRow="1" w:lastRow="0" w:firstColumn="1" w:lastColumn="0" w:noHBand="0" w:noVBand="1"/>
      </w:tblPr>
      <w:tblGrid>
        <w:gridCol w:w="2145"/>
        <w:gridCol w:w="1456"/>
        <w:gridCol w:w="5029"/>
      </w:tblGrid>
      <w:tr w:rsidR="00BE49E1" w14:paraId="708C0E4F" w14:textId="77777777" w:rsidTr="005D2864">
        <w:tc>
          <w:tcPr>
            <w:tcW w:w="2213" w:type="dxa"/>
          </w:tcPr>
          <w:p w14:paraId="721B7E61" w14:textId="63698303" w:rsidR="00BE49E1" w:rsidRDefault="00BE49E1" w:rsidP="003A289F">
            <w:pPr>
              <w:rPr>
                <w:lang w:val="en-AU" w:eastAsia="zh-CN"/>
              </w:rPr>
            </w:pPr>
            <w:r>
              <w:rPr>
                <w:lang w:val="en-AU" w:eastAsia="zh-CN"/>
              </w:rPr>
              <w:t>Conformance Class</w:t>
            </w:r>
          </w:p>
        </w:tc>
        <w:tc>
          <w:tcPr>
            <w:tcW w:w="6643" w:type="dxa"/>
            <w:gridSpan w:val="2"/>
          </w:tcPr>
          <w:p w14:paraId="23CC52AA" w14:textId="36D9A5FE" w:rsidR="00BE49E1" w:rsidRDefault="00BE49E1" w:rsidP="003A289F">
            <w:pPr>
              <w:rPr>
                <w:lang w:val="en-AU" w:eastAsia="zh-CN"/>
              </w:rPr>
            </w:pPr>
            <w:r>
              <w:rPr>
                <w:rFonts w:hint="eastAsia"/>
                <w:lang w:val="en-AU" w:eastAsia="zh-CN"/>
              </w:rPr>
              <w:t>/</w:t>
            </w:r>
            <w:r w:rsidR="006348DC">
              <w:rPr>
                <w:lang w:val="en-AU" w:eastAsia="zh-CN"/>
              </w:rPr>
              <w:t>conf</w:t>
            </w:r>
            <w:r>
              <w:rPr>
                <w:rFonts w:hint="eastAsia"/>
                <w:lang w:val="en-AU" w:eastAsia="zh-CN"/>
              </w:rPr>
              <w:t>/</w:t>
            </w:r>
            <w:r w:rsidR="00AA24EB">
              <w:rPr>
                <w:lang w:val="en-AU" w:eastAsia="zh-CN"/>
              </w:rPr>
              <w:t>ba</w:t>
            </w:r>
            <w:r w:rsidR="00F358C6">
              <w:rPr>
                <w:lang w:val="en-AU" w:eastAsia="zh-CN"/>
              </w:rPr>
              <w:t>se</w:t>
            </w:r>
          </w:p>
        </w:tc>
      </w:tr>
      <w:tr w:rsidR="00BE49E1" w14:paraId="705A2DF6" w14:textId="77777777" w:rsidTr="005D2864">
        <w:tc>
          <w:tcPr>
            <w:tcW w:w="2213" w:type="dxa"/>
          </w:tcPr>
          <w:p w14:paraId="480DE2A3" w14:textId="60CB1BC2" w:rsidR="00BE49E1" w:rsidRDefault="00BE49E1" w:rsidP="00BE49E1">
            <w:pPr>
              <w:rPr>
                <w:lang w:val="en-AU" w:eastAsia="en-AU"/>
              </w:rPr>
            </w:pPr>
            <w:r>
              <w:rPr>
                <w:rFonts w:hint="eastAsia"/>
                <w:lang w:val="en-AU" w:eastAsia="zh-CN"/>
              </w:rPr>
              <w:t>Requirement</w:t>
            </w:r>
            <w:r w:rsidR="007057B5">
              <w:rPr>
                <w:lang w:val="en-AU" w:eastAsia="zh-CN"/>
              </w:rPr>
              <w:t>s</w:t>
            </w:r>
          </w:p>
        </w:tc>
        <w:tc>
          <w:tcPr>
            <w:tcW w:w="6643" w:type="dxa"/>
            <w:gridSpan w:val="2"/>
          </w:tcPr>
          <w:p w14:paraId="57BC5D75" w14:textId="4CF39A98" w:rsidR="00BE49E1" w:rsidRDefault="00F43BDD" w:rsidP="00BE49E1">
            <w:pPr>
              <w:rPr>
                <w:lang w:val="en-AU" w:eastAsia="en-AU"/>
              </w:rPr>
            </w:pPr>
            <w:r>
              <w:rPr>
                <w:rFonts w:hint="eastAsia"/>
                <w:lang w:val="en-AU" w:eastAsia="zh-CN"/>
              </w:rPr>
              <w:t>/req/base</w:t>
            </w:r>
          </w:p>
        </w:tc>
      </w:tr>
      <w:tr w:rsidR="00BE49E1" w14:paraId="46C6AB49" w14:textId="77777777" w:rsidTr="005D2864">
        <w:tc>
          <w:tcPr>
            <w:tcW w:w="2213" w:type="dxa"/>
          </w:tcPr>
          <w:p w14:paraId="4EA23C1D" w14:textId="5E1A6784" w:rsidR="00BE49E1" w:rsidRDefault="007057B5" w:rsidP="003A289F">
            <w:pPr>
              <w:rPr>
                <w:lang w:val="en-AU" w:eastAsia="zh-CN"/>
              </w:rPr>
            </w:pPr>
            <w:r>
              <w:rPr>
                <w:rFonts w:hint="eastAsia"/>
                <w:lang w:val="en-AU" w:eastAsia="zh-CN"/>
              </w:rPr>
              <w:t>D</w:t>
            </w:r>
            <w:r>
              <w:rPr>
                <w:lang w:val="en-AU" w:eastAsia="zh-CN"/>
              </w:rPr>
              <w:t>ependency</w:t>
            </w:r>
          </w:p>
        </w:tc>
        <w:tc>
          <w:tcPr>
            <w:tcW w:w="6643" w:type="dxa"/>
            <w:gridSpan w:val="2"/>
          </w:tcPr>
          <w:p w14:paraId="40E90737" w14:textId="5F85B8BC" w:rsidR="00BE49E1" w:rsidRDefault="00BD39FB" w:rsidP="003A289F">
            <w:pPr>
              <w:rPr>
                <w:lang w:val="en-AU" w:eastAsia="zh-CN"/>
              </w:rPr>
            </w:pPr>
            <w:r>
              <w:rPr>
                <w:rFonts w:hint="eastAsia"/>
                <w:lang w:val="en-AU" w:eastAsia="zh-CN"/>
              </w:rPr>
              <w:t>An XML</w:t>
            </w:r>
            <w:r w:rsidR="007057B5">
              <w:rPr>
                <w:lang w:val="en-AU" w:eastAsia="zh-CN"/>
              </w:rPr>
              <w:t xml:space="preserve"> Schema Validator</w:t>
            </w:r>
          </w:p>
        </w:tc>
      </w:tr>
      <w:tr w:rsidR="00487523" w14:paraId="6053C6EF" w14:textId="77777777" w:rsidTr="005D2864">
        <w:trPr>
          <w:trHeight w:val="66"/>
        </w:trPr>
        <w:tc>
          <w:tcPr>
            <w:tcW w:w="2213" w:type="dxa"/>
            <w:vMerge w:val="restart"/>
          </w:tcPr>
          <w:p w14:paraId="4EA5F559" w14:textId="3DB8B546" w:rsidR="00487523" w:rsidRDefault="00487523" w:rsidP="003A289F">
            <w:pPr>
              <w:rPr>
                <w:lang w:val="en-AU" w:eastAsia="zh-CN"/>
              </w:rPr>
            </w:pPr>
            <w:r>
              <w:rPr>
                <w:rFonts w:hint="eastAsia"/>
                <w:lang w:val="en-AU" w:eastAsia="zh-CN"/>
              </w:rPr>
              <w:t>T</w:t>
            </w:r>
            <w:r>
              <w:rPr>
                <w:lang w:val="en-AU" w:eastAsia="zh-CN"/>
              </w:rPr>
              <w:t>est</w:t>
            </w:r>
          </w:p>
        </w:tc>
        <w:tc>
          <w:tcPr>
            <w:tcW w:w="6643" w:type="dxa"/>
            <w:gridSpan w:val="2"/>
          </w:tcPr>
          <w:p w14:paraId="545BC9A6" w14:textId="0822ED9E" w:rsidR="00BC38F8" w:rsidRPr="00047074" w:rsidRDefault="00487523" w:rsidP="00047074">
            <w:pPr>
              <w:rPr>
                <w:lang w:val="en-AU" w:eastAsia="zh-CN"/>
              </w:rPr>
            </w:pPr>
            <w:r>
              <w:rPr>
                <w:rFonts w:hint="eastAsia"/>
                <w:lang w:val="en-AU" w:eastAsia="zh-CN"/>
              </w:rPr>
              <w:t>/</w:t>
            </w:r>
            <w:r w:rsidR="00F92D75">
              <w:rPr>
                <w:lang w:val="en-AU" w:eastAsia="zh-CN"/>
              </w:rPr>
              <w:t>conf</w:t>
            </w:r>
            <w:r>
              <w:rPr>
                <w:rFonts w:hint="eastAsia"/>
                <w:lang w:val="en-AU" w:eastAsia="zh-CN"/>
              </w:rPr>
              <w:t>/base</w:t>
            </w:r>
            <w:r>
              <w:rPr>
                <w:lang w:val="en-AU" w:eastAsia="zh-CN"/>
              </w:rPr>
              <w:t>/</w:t>
            </w:r>
            <w:r w:rsidR="00BD39FB">
              <w:rPr>
                <w:lang w:val="en-AU" w:eastAsia="zh-CN"/>
              </w:rPr>
              <w:t>xml</w:t>
            </w:r>
          </w:p>
        </w:tc>
      </w:tr>
      <w:tr w:rsidR="00487523" w14:paraId="460E4169" w14:textId="77777777" w:rsidTr="005D2864">
        <w:trPr>
          <w:trHeight w:val="328"/>
        </w:trPr>
        <w:tc>
          <w:tcPr>
            <w:tcW w:w="2213" w:type="dxa"/>
            <w:vMerge/>
          </w:tcPr>
          <w:p w14:paraId="49C92DC4" w14:textId="77777777" w:rsidR="00487523" w:rsidRDefault="00487523" w:rsidP="003A289F">
            <w:pPr>
              <w:rPr>
                <w:lang w:val="en-AU" w:eastAsia="zh-CN"/>
              </w:rPr>
            </w:pPr>
          </w:p>
        </w:tc>
        <w:tc>
          <w:tcPr>
            <w:tcW w:w="1456" w:type="dxa"/>
          </w:tcPr>
          <w:p w14:paraId="69F5D751" w14:textId="747CE530" w:rsidR="00487523" w:rsidRPr="00047074" w:rsidRDefault="00487523" w:rsidP="00047074">
            <w:pPr>
              <w:rPr>
                <w:lang w:val="en-AU" w:eastAsia="zh-CN"/>
              </w:rPr>
            </w:pPr>
            <w:r>
              <w:rPr>
                <w:rFonts w:hint="eastAsia"/>
                <w:lang w:val="en-AU" w:eastAsia="zh-CN"/>
              </w:rPr>
              <w:t>R</w:t>
            </w:r>
            <w:r>
              <w:rPr>
                <w:lang w:val="en-AU" w:eastAsia="zh-CN"/>
              </w:rPr>
              <w:t>equirement</w:t>
            </w:r>
          </w:p>
        </w:tc>
        <w:tc>
          <w:tcPr>
            <w:tcW w:w="5187" w:type="dxa"/>
          </w:tcPr>
          <w:p w14:paraId="45ED9231" w14:textId="1F498EEE" w:rsidR="00487523" w:rsidRPr="00047074" w:rsidRDefault="00F92D75" w:rsidP="00047074">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sidR="005D2864">
              <w:rPr>
                <w:lang w:val="en-AU" w:eastAsia="zh-CN"/>
              </w:rPr>
              <w:t>/</w:t>
            </w:r>
            <w:r w:rsidR="00BD39FB">
              <w:rPr>
                <w:lang w:val="en-AU" w:eastAsia="zh-CN"/>
              </w:rPr>
              <w:t>xml</w:t>
            </w:r>
          </w:p>
        </w:tc>
      </w:tr>
      <w:tr w:rsidR="00487523" w14:paraId="599D56BD" w14:textId="77777777" w:rsidTr="005D2864">
        <w:trPr>
          <w:trHeight w:val="327"/>
        </w:trPr>
        <w:tc>
          <w:tcPr>
            <w:tcW w:w="2213" w:type="dxa"/>
            <w:vMerge/>
          </w:tcPr>
          <w:p w14:paraId="5C53DEC7" w14:textId="77777777" w:rsidR="00487523" w:rsidRDefault="00487523" w:rsidP="003A289F">
            <w:pPr>
              <w:rPr>
                <w:lang w:val="en-AU" w:eastAsia="zh-CN"/>
              </w:rPr>
            </w:pPr>
          </w:p>
        </w:tc>
        <w:tc>
          <w:tcPr>
            <w:tcW w:w="1456" w:type="dxa"/>
          </w:tcPr>
          <w:p w14:paraId="7C55560C" w14:textId="4271A77D" w:rsidR="00487523" w:rsidRPr="00047074" w:rsidRDefault="00487523" w:rsidP="00047074">
            <w:pPr>
              <w:rPr>
                <w:lang w:val="en-AU" w:eastAsia="zh-CN"/>
              </w:rPr>
            </w:pPr>
            <w:r>
              <w:rPr>
                <w:rFonts w:hint="eastAsia"/>
                <w:lang w:val="en-AU" w:eastAsia="zh-CN"/>
              </w:rPr>
              <w:t>T</w:t>
            </w:r>
            <w:r>
              <w:rPr>
                <w:lang w:val="en-AU" w:eastAsia="zh-CN"/>
              </w:rPr>
              <w:t>est purpose</w:t>
            </w:r>
          </w:p>
        </w:tc>
        <w:tc>
          <w:tcPr>
            <w:tcW w:w="5187" w:type="dxa"/>
          </w:tcPr>
          <w:p w14:paraId="18965090" w14:textId="2B94756B" w:rsidR="00487523" w:rsidRPr="00047074" w:rsidRDefault="00B23BE9" w:rsidP="00047074">
            <w:pPr>
              <w:rPr>
                <w:lang w:val="en-AU" w:eastAsia="en-AU"/>
              </w:rPr>
            </w:pPr>
            <w:r w:rsidRPr="00B23BE9">
              <w:rPr>
                <w:lang w:val="en-AU" w:eastAsia="en-AU"/>
              </w:rPr>
              <w:t xml:space="preserve">Verify that the document is well-formed </w:t>
            </w:r>
            <w:r w:rsidR="00BD39FB">
              <w:rPr>
                <w:lang w:val="en-AU" w:eastAsia="en-AU"/>
              </w:rPr>
              <w:t>XML</w:t>
            </w:r>
            <w:r>
              <w:rPr>
                <w:lang w:val="en-AU" w:eastAsia="en-AU"/>
              </w:rPr>
              <w:t>.</w:t>
            </w:r>
          </w:p>
        </w:tc>
      </w:tr>
      <w:tr w:rsidR="00487523" w14:paraId="28275FB5" w14:textId="77777777" w:rsidTr="005D2864">
        <w:trPr>
          <w:trHeight w:val="327"/>
        </w:trPr>
        <w:tc>
          <w:tcPr>
            <w:tcW w:w="2213" w:type="dxa"/>
            <w:vMerge/>
          </w:tcPr>
          <w:p w14:paraId="041573DF" w14:textId="77777777" w:rsidR="00487523" w:rsidRDefault="00487523" w:rsidP="003A289F">
            <w:pPr>
              <w:rPr>
                <w:lang w:val="en-AU" w:eastAsia="zh-CN"/>
              </w:rPr>
            </w:pPr>
          </w:p>
        </w:tc>
        <w:tc>
          <w:tcPr>
            <w:tcW w:w="1456" w:type="dxa"/>
          </w:tcPr>
          <w:p w14:paraId="5C4A045B" w14:textId="391FCFFB" w:rsidR="00487523" w:rsidRPr="00047074" w:rsidRDefault="00487523" w:rsidP="00047074">
            <w:pPr>
              <w:rPr>
                <w:lang w:val="en-AU" w:eastAsia="zh-CN"/>
              </w:rPr>
            </w:pPr>
            <w:r>
              <w:rPr>
                <w:rFonts w:hint="eastAsia"/>
                <w:lang w:val="en-AU" w:eastAsia="zh-CN"/>
              </w:rPr>
              <w:t>T</w:t>
            </w:r>
            <w:r>
              <w:rPr>
                <w:lang w:val="en-AU" w:eastAsia="zh-CN"/>
              </w:rPr>
              <w:t>est method</w:t>
            </w:r>
          </w:p>
        </w:tc>
        <w:tc>
          <w:tcPr>
            <w:tcW w:w="5187" w:type="dxa"/>
          </w:tcPr>
          <w:p w14:paraId="3DE4D0D7" w14:textId="5135F8B0" w:rsidR="00B23BE9" w:rsidRDefault="00B23BE9" w:rsidP="00047074">
            <w:pPr>
              <w:rPr>
                <w:lang w:val="en-AU" w:eastAsia="en-AU"/>
              </w:rPr>
            </w:pPr>
            <w:r w:rsidRPr="00B23BE9">
              <w:rPr>
                <w:lang w:val="en-AU" w:eastAsia="en-AU"/>
              </w:rPr>
              <w:t xml:space="preserve">Load the document in </w:t>
            </w:r>
            <w:r w:rsidR="00BD39FB">
              <w:rPr>
                <w:lang w:val="en-AU" w:eastAsia="en-AU"/>
              </w:rPr>
              <w:t>an XML</w:t>
            </w:r>
            <w:r w:rsidRPr="00B23BE9">
              <w:rPr>
                <w:lang w:val="en-AU" w:eastAsia="en-AU"/>
              </w:rPr>
              <w:t xml:space="preserve"> validator</w:t>
            </w:r>
            <w:r>
              <w:rPr>
                <w:lang w:val="en-AU" w:eastAsia="en-AU"/>
              </w:rPr>
              <w:t>.</w:t>
            </w:r>
          </w:p>
          <w:p w14:paraId="460AD202" w14:textId="1B2036D9" w:rsidR="00487523" w:rsidRPr="00047074" w:rsidRDefault="00B23BE9" w:rsidP="00047074">
            <w:pPr>
              <w:rPr>
                <w:lang w:val="en-AU" w:eastAsia="en-AU"/>
              </w:rPr>
            </w:pPr>
            <w:r w:rsidRPr="00B23BE9">
              <w:rPr>
                <w:lang w:val="en-AU" w:eastAsia="en-AU"/>
              </w:rPr>
              <w:t>Pass if no errors reported. Fail otherwise.</w:t>
            </w:r>
          </w:p>
        </w:tc>
      </w:tr>
      <w:tr w:rsidR="00487523" w14:paraId="1C5438D0" w14:textId="77777777" w:rsidTr="005D2864">
        <w:trPr>
          <w:trHeight w:val="327"/>
        </w:trPr>
        <w:tc>
          <w:tcPr>
            <w:tcW w:w="2213" w:type="dxa"/>
            <w:vMerge/>
          </w:tcPr>
          <w:p w14:paraId="098F7973" w14:textId="77777777" w:rsidR="00487523" w:rsidRDefault="00487523" w:rsidP="003A289F">
            <w:pPr>
              <w:rPr>
                <w:lang w:val="en-AU" w:eastAsia="zh-CN"/>
              </w:rPr>
            </w:pPr>
          </w:p>
        </w:tc>
        <w:tc>
          <w:tcPr>
            <w:tcW w:w="1456" w:type="dxa"/>
          </w:tcPr>
          <w:p w14:paraId="4535D15A" w14:textId="12AA6C75" w:rsidR="00487523" w:rsidRPr="00047074" w:rsidRDefault="00487523" w:rsidP="00047074">
            <w:pPr>
              <w:rPr>
                <w:lang w:val="en-AU" w:eastAsia="zh-CN"/>
              </w:rPr>
            </w:pPr>
            <w:r>
              <w:rPr>
                <w:rFonts w:hint="eastAsia"/>
                <w:lang w:val="en-AU" w:eastAsia="zh-CN"/>
              </w:rPr>
              <w:t>T</w:t>
            </w:r>
            <w:r>
              <w:rPr>
                <w:lang w:val="en-AU" w:eastAsia="zh-CN"/>
              </w:rPr>
              <w:t>est type</w:t>
            </w:r>
          </w:p>
        </w:tc>
        <w:tc>
          <w:tcPr>
            <w:tcW w:w="5187" w:type="dxa"/>
          </w:tcPr>
          <w:p w14:paraId="6032EA52" w14:textId="01358C89" w:rsidR="00487523" w:rsidRPr="00047074" w:rsidRDefault="00B23BE9" w:rsidP="00047074">
            <w:pPr>
              <w:rPr>
                <w:lang w:val="en-AU" w:eastAsia="zh-CN"/>
              </w:rPr>
            </w:pPr>
            <w:r>
              <w:rPr>
                <w:rFonts w:hint="eastAsia"/>
                <w:lang w:val="en-AU" w:eastAsia="zh-CN"/>
              </w:rPr>
              <w:t>C</w:t>
            </w:r>
            <w:r>
              <w:rPr>
                <w:lang w:val="en-AU" w:eastAsia="zh-CN"/>
              </w:rPr>
              <w:t>apability</w:t>
            </w:r>
          </w:p>
        </w:tc>
      </w:tr>
      <w:tr w:rsidR="005D2864" w:rsidRPr="00047074" w14:paraId="3BF2C3AB" w14:textId="77777777" w:rsidTr="005D2864">
        <w:trPr>
          <w:trHeight w:val="66"/>
        </w:trPr>
        <w:tc>
          <w:tcPr>
            <w:tcW w:w="2213" w:type="dxa"/>
            <w:vMerge w:val="restart"/>
          </w:tcPr>
          <w:p w14:paraId="2C85BA14" w14:textId="77777777" w:rsidR="005D2864" w:rsidRDefault="005D2864" w:rsidP="003A289F">
            <w:pPr>
              <w:rPr>
                <w:lang w:val="en-AU" w:eastAsia="zh-CN"/>
              </w:rPr>
            </w:pPr>
            <w:r>
              <w:rPr>
                <w:rFonts w:hint="eastAsia"/>
                <w:lang w:val="en-AU" w:eastAsia="zh-CN"/>
              </w:rPr>
              <w:t>T</w:t>
            </w:r>
            <w:r>
              <w:rPr>
                <w:lang w:val="en-AU" w:eastAsia="zh-CN"/>
              </w:rPr>
              <w:t>est</w:t>
            </w:r>
          </w:p>
        </w:tc>
        <w:tc>
          <w:tcPr>
            <w:tcW w:w="6643" w:type="dxa"/>
            <w:gridSpan w:val="2"/>
          </w:tcPr>
          <w:p w14:paraId="21405467" w14:textId="42E938DC" w:rsidR="005D2864" w:rsidRPr="00047074" w:rsidRDefault="005D2864" w:rsidP="003A289F">
            <w:pPr>
              <w:rPr>
                <w:lang w:val="en-AU" w:eastAsia="zh-CN"/>
              </w:rPr>
            </w:pPr>
            <w:r>
              <w:rPr>
                <w:rFonts w:hint="eastAsia"/>
                <w:lang w:val="en-AU" w:eastAsia="zh-CN"/>
              </w:rPr>
              <w:t>/</w:t>
            </w:r>
            <w:r>
              <w:rPr>
                <w:lang w:val="en-AU" w:eastAsia="zh-CN"/>
              </w:rPr>
              <w:t>conf</w:t>
            </w:r>
            <w:r>
              <w:rPr>
                <w:rFonts w:hint="eastAsia"/>
                <w:lang w:val="en-AU" w:eastAsia="zh-CN"/>
              </w:rPr>
              <w:t>/base</w:t>
            </w:r>
            <w:r>
              <w:rPr>
                <w:lang w:val="en-AU" w:eastAsia="zh-CN"/>
              </w:rPr>
              <w:t>/</w:t>
            </w:r>
            <w:r w:rsidR="00194D8D">
              <w:rPr>
                <w:lang w:val="en-AU" w:eastAsia="zh-CN"/>
              </w:rPr>
              <w:t>type</w:t>
            </w:r>
          </w:p>
        </w:tc>
      </w:tr>
      <w:tr w:rsidR="005D2864" w:rsidRPr="00047074" w14:paraId="6AFAA04B" w14:textId="77777777" w:rsidTr="005D2864">
        <w:trPr>
          <w:trHeight w:val="328"/>
        </w:trPr>
        <w:tc>
          <w:tcPr>
            <w:tcW w:w="2213" w:type="dxa"/>
            <w:vMerge/>
          </w:tcPr>
          <w:p w14:paraId="6B493F33" w14:textId="77777777" w:rsidR="005D2864" w:rsidRDefault="005D2864" w:rsidP="003A289F">
            <w:pPr>
              <w:rPr>
                <w:lang w:val="en-AU" w:eastAsia="zh-CN"/>
              </w:rPr>
            </w:pPr>
          </w:p>
        </w:tc>
        <w:tc>
          <w:tcPr>
            <w:tcW w:w="1456" w:type="dxa"/>
          </w:tcPr>
          <w:p w14:paraId="740A7DB0" w14:textId="77777777" w:rsidR="005D2864" w:rsidRPr="00047074" w:rsidRDefault="005D2864" w:rsidP="003A289F">
            <w:pPr>
              <w:rPr>
                <w:lang w:val="en-AU" w:eastAsia="zh-CN"/>
              </w:rPr>
            </w:pPr>
            <w:r>
              <w:rPr>
                <w:rFonts w:hint="eastAsia"/>
                <w:lang w:val="en-AU" w:eastAsia="zh-CN"/>
              </w:rPr>
              <w:t>R</w:t>
            </w:r>
            <w:r>
              <w:rPr>
                <w:lang w:val="en-AU" w:eastAsia="zh-CN"/>
              </w:rPr>
              <w:t>equirement</w:t>
            </w:r>
          </w:p>
        </w:tc>
        <w:tc>
          <w:tcPr>
            <w:tcW w:w="5187" w:type="dxa"/>
          </w:tcPr>
          <w:p w14:paraId="5184B402" w14:textId="69FEF7F6" w:rsidR="005D2864" w:rsidRPr="00047074" w:rsidRDefault="00083772" w:rsidP="003A289F">
            <w:pPr>
              <w:rPr>
                <w:lang w:val="en-AU" w:eastAsia="en-AU"/>
              </w:rPr>
            </w:pPr>
            <w:r>
              <w:rPr>
                <w:lang w:val="en-AU" w:eastAsia="zh-CN"/>
              </w:rPr>
              <w:t>/req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930006">
              <w:rPr>
                <w:lang w:val="en-AU" w:eastAsia="zh-CN"/>
              </w:rPr>
              <w:t>datatime</w:t>
            </w:r>
            <w:proofErr w:type="spellEnd"/>
            <w:r>
              <w:rPr>
                <w:lang w:val="en-AU" w:eastAsia="zh-CN"/>
              </w:rPr>
              <w:t>, /req</w:t>
            </w:r>
            <w:r>
              <w:rPr>
                <w:rFonts w:hint="eastAsia"/>
                <w:lang w:val="en-AU" w:eastAsia="zh-CN"/>
              </w:rPr>
              <w:t>/base</w:t>
            </w:r>
            <w:r>
              <w:rPr>
                <w:lang w:val="en-AU" w:eastAsia="zh-CN"/>
              </w:rPr>
              <w:t>/</w:t>
            </w:r>
            <w:proofErr w:type="spellStart"/>
            <w:r w:rsidR="00774AF2">
              <w:rPr>
                <w:lang w:val="en-AU" w:eastAsia="zh-CN"/>
              </w:rPr>
              <w:t>xmlbasetype</w:t>
            </w:r>
            <w:proofErr w:type="spellEnd"/>
            <w:r>
              <w:rPr>
                <w:lang w:val="en-AU" w:eastAsia="zh-CN"/>
              </w:rPr>
              <w:t>/</w:t>
            </w:r>
            <w:proofErr w:type="spellStart"/>
            <w:r w:rsidR="00774AF2">
              <w:rPr>
                <w:lang w:val="en-AU" w:eastAsia="zh-CN"/>
              </w:rPr>
              <w:t>namedvalue</w:t>
            </w:r>
            <w:proofErr w:type="spellEnd"/>
            <w:r>
              <w:rPr>
                <w:lang w:val="en-AU" w:eastAsia="zh-CN"/>
              </w:rPr>
              <w:t xml:space="preserve">, </w:t>
            </w:r>
            <w:r w:rsidR="00906D17">
              <w:rPr>
                <w:lang w:val="en-AU" w:eastAsia="zh-CN"/>
              </w:rPr>
              <w:t>/req</w:t>
            </w:r>
            <w:r w:rsidR="00906D17">
              <w:rPr>
                <w:rFonts w:hint="eastAsia"/>
                <w:lang w:val="en-AU" w:eastAsia="zh-CN"/>
              </w:rPr>
              <w:t>/base</w:t>
            </w:r>
            <w:r w:rsidR="00906D17">
              <w:rPr>
                <w:lang w:val="en-AU" w:eastAsia="zh-CN"/>
              </w:rPr>
              <w:t>/</w:t>
            </w:r>
            <w:proofErr w:type="spellStart"/>
            <w:r w:rsidR="00A27A95">
              <w:rPr>
                <w:lang w:val="en-AU" w:eastAsia="zh-CN"/>
              </w:rPr>
              <w:t>xml</w:t>
            </w:r>
            <w:r w:rsidR="00906D17">
              <w:rPr>
                <w:lang w:val="en-AU" w:eastAsia="zh-CN"/>
              </w:rPr>
              <w:t>basetype</w:t>
            </w:r>
            <w:proofErr w:type="spellEnd"/>
            <w:r w:rsidR="00906D17">
              <w:rPr>
                <w:lang w:val="en-AU" w:eastAsia="zh-CN"/>
              </w:rPr>
              <w:t>/</w:t>
            </w:r>
            <w:proofErr w:type="spellStart"/>
            <w:r w:rsidR="00906D17">
              <w:rPr>
                <w:lang w:val="en-AU" w:eastAsia="zh-CN"/>
              </w:rPr>
              <w:t>url</w:t>
            </w:r>
            <w:proofErr w:type="spellEnd"/>
            <w:r w:rsidR="00906D17">
              <w:rPr>
                <w:lang w:val="en-AU" w:eastAsia="zh-CN"/>
              </w:rPr>
              <w:t xml:space="preserve">, </w:t>
            </w:r>
            <w:r w:rsidRPr="00083772">
              <w:rPr>
                <w:lang w:val="en-AU" w:eastAsia="zh-CN"/>
              </w:rPr>
              <w:t>/req/base/</w:t>
            </w:r>
            <w:proofErr w:type="spellStart"/>
            <w:r w:rsidR="00774AF2">
              <w:rPr>
                <w:lang w:val="en-AU" w:eastAsia="zh-CN"/>
              </w:rPr>
              <w:t>isometadatatype</w:t>
            </w:r>
            <w:proofErr w:type="spellEnd"/>
            <w:r>
              <w:rPr>
                <w:lang w:val="en-AU" w:eastAsia="zh-CN"/>
              </w:rPr>
              <w:t xml:space="preserve">, </w:t>
            </w:r>
            <w:r w:rsidRPr="00083772">
              <w:rPr>
                <w:lang w:val="en-AU" w:eastAsia="zh-CN"/>
              </w:rPr>
              <w:t>/req/base/</w:t>
            </w:r>
            <w:proofErr w:type="spellStart"/>
            <w:r w:rsidR="002F66D3">
              <w:rPr>
                <w:lang w:val="en-AU" w:eastAsia="zh-CN"/>
              </w:rPr>
              <w:t>isoqualitytype</w:t>
            </w:r>
            <w:proofErr w:type="spellEnd"/>
            <w:r>
              <w:rPr>
                <w:lang w:val="en-AU" w:eastAsia="zh-CN"/>
              </w:rPr>
              <w:t>, /req/base/</w:t>
            </w:r>
            <w:proofErr w:type="spellStart"/>
            <w:r w:rsidR="002F66D3">
              <w:rPr>
                <w:lang w:val="en-AU" w:eastAsia="zh-CN"/>
              </w:rPr>
              <w:t>geospatialtype</w:t>
            </w:r>
            <w:proofErr w:type="spellEnd"/>
          </w:p>
        </w:tc>
      </w:tr>
      <w:tr w:rsidR="005D2864" w:rsidRPr="00047074" w14:paraId="7973BF3B" w14:textId="77777777" w:rsidTr="005D2864">
        <w:trPr>
          <w:trHeight w:val="327"/>
        </w:trPr>
        <w:tc>
          <w:tcPr>
            <w:tcW w:w="2213" w:type="dxa"/>
            <w:vMerge/>
          </w:tcPr>
          <w:p w14:paraId="2BE448D8" w14:textId="77777777" w:rsidR="005D2864" w:rsidRDefault="005D2864" w:rsidP="003A289F">
            <w:pPr>
              <w:rPr>
                <w:lang w:val="en-AU" w:eastAsia="zh-CN"/>
              </w:rPr>
            </w:pPr>
          </w:p>
        </w:tc>
        <w:tc>
          <w:tcPr>
            <w:tcW w:w="1456" w:type="dxa"/>
          </w:tcPr>
          <w:p w14:paraId="6FCB5A03" w14:textId="77777777" w:rsidR="005D2864" w:rsidRPr="00047074" w:rsidRDefault="005D2864" w:rsidP="003A289F">
            <w:pPr>
              <w:rPr>
                <w:lang w:val="en-AU" w:eastAsia="zh-CN"/>
              </w:rPr>
            </w:pPr>
            <w:r>
              <w:rPr>
                <w:rFonts w:hint="eastAsia"/>
                <w:lang w:val="en-AU" w:eastAsia="zh-CN"/>
              </w:rPr>
              <w:t>T</w:t>
            </w:r>
            <w:r>
              <w:rPr>
                <w:lang w:val="en-AU" w:eastAsia="zh-CN"/>
              </w:rPr>
              <w:t>est purpose</w:t>
            </w:r>
          </w:p>
        </w:tc>
        <w:tc>
          <w:tcPr>
            <w:tcW w:w="5187" w:type="dxa"/>
          </w:tcPr>
          <w:p w14:paraId="6749133B" w14:textId="19ECDFD9" w:rsidR="005D2864" w:rsidRPr="00047074" w:rsidRDefault="005D2864" w:rsidP="003A289F">
            <w:pPr>
              <w:rPr>
                <w:lang w:val="en-AU" w:eastAsia="en-AU"/>
              </w:rPr>
            </w:pPr>
            <w:r w:rsidRPr="00B23BE9">
              <w:rPr>
                <w:lang w:val="en-AU" w:eastAsia="en-AU"/>
              </w:rPr>
              <w:t>Verify that the</w:t>
            </w:r>
            <w:r w:rsidR="003A103D">
              <w:rPr>
                <w:lang w:val="en-AU" w:eastAsia="en-AU"/>
              </w:rPr>
              <w:t xml:space="preserve"> related values and objects</w:t>
            </w:r>
            <w:r w:rsidRPr="00B23BE9">
              <w:rPr>
                <w:lang w:val="en-AU" w:eastAsia="en-AU"/>
              </w:rPr>
              <w:t xml:space="preserve"> </w:t>
            </w:r>
            <w:r w:rsidR="00670C08">
              <w:rPr>
                <w:lang w:val="en-AU" w:eastAsia="en-AU"/>
              </w:rPr>
              <w:t>are</w:t>
            </w:r>
            <w:r w:rsidR="003A103D" w:rsidRPr="003A103D">
              <w:rPr>
                <w:lang w:val="en-AU" w:eastAsia="en-AU"/>
              </w:rPr>
              <w:t xml:space="preserve"> </w:t>
            </w:r>
            <w:r w:rsidR="00054B09">
              <w:rPr>
                <w:lang w:val="en-AU" w:eastAsia="en-AU"/>
              </w:rPr>
              <w:t>encoded using the specified property names and structures</w:t>
            </w:r>
            <w:r w:rsidR="003A103D">
              <w:rPr>
                <w:lang w:val="en-AU" w:eastAsia="en-AU"/>
              </w:rPr>
              <w:t>.</w:t>
            </w:r>
          </w:p>
        </w:tc>
      </w:tr>
      <w:tr w:rsidR="005D2864" w:rsidRPr="00047074" w14:paraId="0D17F491" w14:textId="77777777" w:rsidTr="005D2864">
        <w:trPr>
          <w:trHeight w:val="327"/>
        </w:trPr>
        <w:tc>
          <w:tcPr>
            <w:tcW w:w="2213" w:type="dxa"/>
            <w:vMerge/>
          </w:tcPr>
          <w:p w14:paraId="687C43DA" w14:textId="77777777" w:rsidR="005D2864" w:rsidRDefault="005D2864" w:rsidP="003A289F">
            <w:pPr>
              <w:rPr>
                <w:lang w:val="en-AU" w:eastAsia="zh-CN"/>
              </w:rPr>
            </w:pPr>
          </w:p>
        </w:tc>
        <w:tc>
          <w:tcPr>
            <w:tcW w:w="1456" w:type="dxa"/>
          </w:tcPr>
          <w:p w14:paraId="0243E122" w14:textId="77777777" w:rsidR="005D2864" w:rsidRPr="00047074" w:rsidRDefault="005D2864" w:rsidP="003A289F">
            <w:pPr>
              <w:rPr>
                <w:lang w:val="en-AU" w:eastAsia="zh-CN"/>
              </w:rPr>
            </w:pPr>
            <w:r>
              <w:rPr>
                <w:rFonts w:hint="eastAsia"/>
                <w:lang w:val="en-AU" w:eastAsia="zh-CN"/>
              </w:rPr>
              <w:t>T</w:t>
            </w:r>
            <w:r>
              <w:rPr>
                <w:lang w:val="en-AU" w:eastAsia="zh-CN"/>
              </w:rPr>
              <w:t>est method</w:t>
            </w:r>
          </w:p>
        </w:tc>
        <w:tc>
          <w:tcPr>
            <w:tcW w:w="5187" w:type="dxa"/>
          </w:tcPr>
          <w:p w14:paraId="163118D8" w14:textId="3BBB4DAE" w:rsidR="003A103D" w:rsidRDefault="003A103D"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2C6504">
              <w:rPr>
                <w:lang w:val="en-AU" w:eastAsia="en-AU"/>
              </w:rPr>
              <w:t>Tra</w:t>
            </w:r>
            <w:r w:rsidR="00FF5EDB">
              <w:rPr>
                <w:lang w:val="en-AU" w:eastAsia="en-AU"/>
              </w:rPr>
              <w:t>i</w:t>
            </w:r>
            <w:r w:rsidR="002C6504">
              <w:rPr>
                <w:lang w:val="en-AU" w:eastAsia="en-AU"/>
              </w:rPr>
              <w:t>ningDML-AI</w:t>
            </w:r>
            <w:r w:rsidR="00BD39FB">
              <w:rPr>
                <w:lang w:val="en-AU" w:eastAsia="en-AU"/>
              </w:rPr>
              <w:t>.xsd XML</w:t>
            </w:r>
            <w:r w:rsidRPr="003A103D">
              <w:rPr>
                <w:lang w:val="en-AU" w:eastAsia="en-AU"/>
              </w:rPr>
              <w:t xml:space="preserve"> Schema. </w:t>
            </w:r>
          </w:p>
          <w:p w14:paraId="58FA1582" w14:textId="3F75685A" w:rsidR="005D2864" w:rsidRPr="00047074" w:rsidRDefault="003A103D" w:rsidP="003A289F">
            <w:pPr>
              <w:rPr>
                <w:lang w:val="en-AU" w:eastAsia="en-AU"/>
              </w:rPr>
            </w:pPr>
            <w:r w:rsidRPr="003A103D">
              <w:rPr>
                <w:lang w:val="en-AU" w:eastAsia="en-AU"/>
              </w:rPr>
              <w:t>Pass if no errors reported. Fail otherwise.</w:t>
            </w:r>
          </w:p>
        </w:tc>
      </w:tr>
      <w:tr w:rsidR="005D2864" w:rsidRPr="00047074" w14:paraId="7155AA6A" w14:textId="77777777" w:rsidTr="005D2864">
        <w:trPr>
          <w:trHeight w:val="327"/>
        </w:trPr>
        <w:tc>
          <w:tcPr>
            <w:tcW w:w="2213" w:type="dxa"/>
            <w:vMerge/>
          </w:tcPr>
          <w:p w14:paraId="6B0E04F6" w14:textId="77777777" w:rsidR="005D2864" w:rsidRDefault="005D2864" w:rsidP="003A289F">
            <w:pPr>
              <w:rPr>
                <w:lang w:val="en-AU" w:eastAsia="zh-CN"/>
              </w:rPr>
            </w:pPr>
          </w:p>
        </w:tc>
        <w:tc>
          <w:tcPr>
            <w:tcW w:w="1456" w:type="dxa"/>
          </w:tcPr>
          <w:p w14:paraId="13E14A9B" w14:textId="77777777" w:rsidR="005D2864" w:rsidRPr="00047074" w:rsidRDefault="005D2864" w:rsidP="003A289F">
            <w:pPr>
              <w:rPr>
                <w:lang w:val="en-AU" w:eastAsia="zh-CN"/>
              </w:rPr>
            </w:pPr>
            <w:r>
              <w:rPr>
                <w:rFonts w:hint="eastAsia"/>
                <w:lang w:val="en-AU" w:eastAsia="zh-CN"/>
              </w:rPr>
              <w:t>T</w:t>
            </w:r>
            <w:r>
              <w:rPr>
                <w:lang w:val="en-AU" w:eastAsia="zh-CN"/>
              </w:rPr>
              <w:t>est type</w:t>
            </w:r>
          </w:p>
        </w:tc>
        <w:tc>
          <w:tcPr>
            <w:tcW w:w="5187" w:type="dxa"/>
          </w:tcPr>
          <w:p w14:paraId="44F7CBE3" w14:textId="77777777" w:rsidR="005D2864" w:rsidRPr="00047074" w:rsidRDefault="005D2864" w:rsidP="003A289F">
            <w:pPr>
              <w:rPr>
                <w:lang w:val="en-AU" w:eastAsia="zh-CN"/>
              </w:rPr>
            </w:pPr>
            <w:r>
              <w:rPr>
                <w:rFonts w:hint="eastAsia"/>
                <w:lang w:val="en-AU" w:eastAsia="zh-CN"/>
              </w:rPr>
              <w:t>C</w:t>
            </w:r>
            <w:r>
              <w:rPr>
                <w:lang w:val="en-AU" w:eastAsia="zh-CN"/>
              </w:rPr>
              <w:t>apability</w:t>
            </w:r>
          </w:p>
        </w:tc>
      </w:tr>
    </w:tbl>
    <w:p w14:paraId="6B9FDB66" w14:textId="77777777" w:rsidR="00BE49E1" w:rsidRDefault="00BE49E1" w:rsidP="004328AC"/>
    <w:p w14:paraId="4231A785" w14:textId="23186DDA" w:rsidR="00C854FF" w:rsidRDefault="00C97433" w:rsidP="00C854FF">
      <w:pPr>
        <w:pStyle w:val="AnnexLevel2"/>
      </w:pPr>
      <w:bookmarkStart w:id="288" w:name="_Toc157175776"/>
      <w:r>
        <w:t>Conformance Class:</w:t>
      </w:r>
      <w:r w:rsidR="0010236E">
        <w:t xml:space="preserve"> </w:t>
      </w:r>
      <w:proofErr w:type="spellStart"/>
      <w:r w:rsidR="0010236E">
        <w:t>AI_TrainingDataset</w:t>
      </w:r>
      <w:bookmarkEnd w:id="288"/>
      <w:proofErr w:type="spellEnd"/>
    </w:p>
    <w:p w14:paraId="331D9649" w14:textId="78FA1E62" w:rsidR="00C854FF" w:rsidRDefault="00FF5EDB" w:rsidP="00C854FF">
      <w:r w:rsidRPr="001A2480">
        <w:t>Th</w:t>
      </w:r>
      <w:r>
        <w:t>e</w:t>
      </w:r>
      <w:r w:rsidRPr="001A2480">
        <w:t xml:space="preserve"> </w:t>
      </w:r>
      <w:proofErr w:type="spellStart"/>
      <w:r w:rsidRPr="00F26476">
        <w:t>AI_TrainingDataset</w:t>
      </w:r>
      <w:proofErr w:type="spellEnd"/>
      <w:r w:rsidR="00C854FF" w:rsidRPr="001A2480">
        <w:t xml:space="preserve"> conformance class tests</w:t>
      </w:r>
      <w:r>
        <w:t xml:space="preserve"> that</w:t>
      </w:r>
      <w:r w:rsidR="00C854FF">
        <w:t xml:space="preserve"> the training dataset object</w:t>
      </w:r>
      <w:r w:rsidR="00C854FF" w:rsidRPr="001A2480">
        <w:t xml:space="preserve"> </w:t>
      </w:r>
      <w:r w:rsidR="00D22689">
        <w:t>is</w:t>
      </w:r>
      <w:r w:rsidR="00C854FF" w:rsidRPr="001A2480">
        <w:t xml:space="preserve"> encoded according to the requirements.</w:t>
      </w:r>
    </w:p>
    <w:tbl>
      <w:tblPr>
        <w:tblStyle w:val="af1"/>
        <w:tblW w:w="0" w:type="auto"/>
        <w:tblLook w:val="04A0" w:firstRow="1" w:lastRow="0" w:firstColumn="1" w:lastColumn="0" w:noHBand="0" w:noVBand="1"/>
      </w:tblPr>
      <w:tblGrid>
        <w:gridCol w:w="2181"/>
        <w:gridCol w:w="1433"/>
        <w:gridCol w:w="5016"/>
      </w:tblGrid>
      <w:tr w:rsidR="00B00F04" w14:paraId="4D8FA727" w14:textId="77777777" w:rsidTr="003A289F">
        <w:tc>
          <w:tcPr>
            <w:tcW w:w="2213" w:type="dxa"/>
          </w:tcPr>
          <w:p w14:paraId="6541D677" w14:textId="77777777" w:rsidR="00B00F04" w:rsidRDefault="00B00F04" w:rsidP="003A289F">
            <w:pPr>
              <w:rPr>
                <w:lang w:val="en-AU" w:eastAsia="zh-CN"/>
              </w:rPr>
            </w:pPr>
            <w:r>
              <w:rPr>
                <w:lang w:val="en-AU" w:eastAsia="zh-CN"/>
              </w:rPr>
              <w:t>Conformance Class</w:t>
            </w:r>
          </w:p>
        </w:tc>
        <w:tc>
          <w:tcPr>
            <w:tcW w:w="6643" w:type="dxa"/>
            <w:gridSpan w:val="2"/>
          </w:tcPr>
          <w:p w14:paraId="29CD8C64" w14:textId="7B3B00F5" w:rsidR="00B00F04" w:rsidRDefault="00B00F0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r>
              <w:rPr>
                <w:lang w:val="en-AU" w:eastAsia="zh-CN"/>
              </w:rPr>
              <w:t>set</w:t>
            </w:r>
            <w:proofErr w:type="spellEnd"/>
          </w:p>
        </w:tc>
      </w:tr>
      <w:tr w:rsidR="00B00F04" w14:paraId="15CC40A3" w14:textId="77777777" w:rsidTr="003A289F">
        <w:tc>
          <w:tcPr>
            <w:tcW w:w="2213" w:type="dxa"/>
          </w:tcPr>
          <w:p w14:paraId="1B0C604E" w14:textId="07BFB68E" w:rsidR="00B00F04" w:rsidRDefault="00B00F04" w:rsidP="003A289F">
            <w:pPr>
              <w:rPr>
                <w:lang w:val="en-AU" w:eastAsia="en-AU"/>
              </w:rPr>
            </w:pPr>
            <w:r>
              <w:rPr>
                <w:rFonts w:hint="eastAsia"/>
                <w:lang w:val="en-AU" w:eastAsia="zh-CN"/>
              </w:rPr>
              <w:t>Requirement</w:t>
            </w:r>
            <w:r>
              <w:rPr>
                <w:lang w:val="en-AU" w:eastAsia="zh-CN"/>
              </w:rPr>
              <w:t>s</w:t>
            </w:r>
          </w:p>
        </w:tc>
        <w:tc>
          <w:tcPr>
            <w:tcW w:w="6643" w:type="dxa"/>
            <w:gridSpan w:val="2"/>
          </w:tcPr>
          <w:p w14:paraId="44D761B5" w14:textId="1B930AD9" w:rsidR="00B00F04" w:rsidRDefault="00B00F04" w:rsidP="003A289F">
            <w:pPr>
              <w:rPr>
                <w:lang w:val="en-AU" w:eastAsia="en-AU"/>
              </w:rPr>
            </w:pPr>
            <w:r>
              <w:rPr>
                <w:rFonts w:hint="eastAsia"/>
                <w:lang w:val="en-AU" w:eastAsia="zh-CN"/>
              </w:rPr>
              <w:t>/req/</w:t>
            </w:r>
            <w:proofErr w:type="spellStart"/>
            <w:r w:rsidR="00D32896">
              <w:rPr>
                <w:lang w:val="en-AU" w:eastAsia="zh-CN"/>
              </w:rPr>
              <w:t>aitrainingdata</w:t>
            </w:r>
            <w:r>
              <w:rPr>
                <w:lang w:val="en-AU" w:eastAsia="zh-CN"/>
              </w:rPr>
              <w:t>set</w:t>
            </w:r>
            <w:proofErr w:type="spellEnd"/>
          </w:p>
        </w:tc>
      </w:tr>
      <w:tr w:rsidR="00B00F04" w14:paraId="270B07BE" w14:textId="77777777" w:rsidTr="003A289F">
        <w:tc>
          <w:tcPr>
            <w:tcW w:w="2213" w:type="dxa"/>
          </w:tcPr>
          <w:p w14:paraId="57D8658F" w14:textId="77777777" w:rsidR="00B00F04" w:rsidRDefault="00B00F04" w:rsidP="003A289F">
            <w:pPr>
              <w:rPr>
                <w:lang w:val="en-AU" w:eastAsia="zh-CN"/>
              </w:rPr>
            </w:pPr>
            <w:r>
              <w:rPr>
                <w:rFonts w:hint="eastAsia"/>
                <w:lang w:val="en-AU" w:eastAsia="zh-CN"/>
              </w:rPr>
              <w:t>D</w:t>
            </w:r>
            <w:r>
              <w:rPr>
                <w:lang w:val="en-AU" w:eastAsia="zh-CN"/>
              </w:rPr>
              <w:t>ependency</w:t>
            </w:r>
          </w:p>
        </w:tc>
        <w:tc>
          <w:tcPr>
            <w:tcW w:w="6643" w:type="dxa"/>
            <w:gridSpan w:val="2"/>
          </w:tcPr>
          <w:p w14:paraId="23BD0F92" w14:textId="112B70F5" w:rsidR="00B00F04" w:rsidRDefault="00BD39FB" w:rsidP="003A289F">
            <w:pPr>
              <w:rPr>
                <w:lang w:val="en-AU" w:eastAsia="zh-CN"/>
              </w:rPr>
            </w:pPr>
            <w:r>
              <w:rPr>
                <w:rFonts w:hint="eastAsia"/>
                <w:lang w:val="en-AU" w:eastAsia="zh-CN"/>
              </w:rPr>
              <w:t>An XML</w:t>
            </w:r>
            <w:r w:rsidR="00B00F04">
              <w:rPr>
                <w:lang w:val="en-AU" w:eastAsia="zh-CN"/>
              </w:rPr>
              <w:t xml:space="preserve"> Schema Validator</w:t>
            </w:r>
          </w:p>
        </w:tc>
      </w:tr>
      <w:tr w:rsidR="00B00F04" w:rsidRPr="00047074" w14:paraId="3016923B" w14:textId="77777777" w:rsidTr="003A289F">
        <w:trPr>
          <w:trHeight w:val="327"/>
        </w:trPr>
        <w:tc>
          <w:tcPr>
            <w:tcW w:w="2213" w:type="dxa"/>
            <w:vMerge w:val="restart"/>
          </w:tcPr>
          <w:p w14:paraId="05866A54" w14:textId="01F3A8E1" w:rsidR="00B00F04" w:rsidRDefault="00666C18" w:rsidP="003A289F">
            <w:pPr>
              <w:rPr>
                <w:lang w:val="en-AU" w:eastAsia="zh-CN"/>
              </w:rPr>
            </w:pPr>
            <w:r>
              <w:rPr>
                <w:rFonts w:hint="eastAsia"/>
                <w:lang w:val="en-AU" w:eastAsia="zh-CN"/>
              </w:rPr>
              <w:t>T</w:t>
            </w:r>
            <w:r>
              <w:rPr>
                <w:lang w:val="en-AU" w:eastAsia="zh-CN"/>
              </w:rPr>
              <w:t>est</w:t>
            </w:r>
          </w:p>
        </w:tc>
        <w:tc>
          <w:tcPr>
            <w:tcW w:w="1456" w:type="dxa"/>
          </w:tcPr>
          <w:p w14:paraId="10A9D237" w14:textId="77777777" w:rsidR="00B00F04" w:rsidRPr="00047074" w:rsidRDefault="00B00F04" w:rsidP="003A289F">
            <w:pPr>
              <w:rPr>
                <w:lang w:val="en-AU" w:eastAsia="zh-CN"/>
              </w:rPr>
            </w:pPr>
            <w:r>
              <w:rPr>
                <w:rFonts w:hint="eastAsia"/>
                <w:lang w:val="en-AU" w:eastAsia="zh-CN"/>
              </w:rPr>
              <w:t>T</w:t>
            </w:r>
            <w:r>
              <w:rPr>
                <w:lang w:val="en-AU" w:eastAsia="zh-CN"/>
              </w:rPr>
              <w:t>est purpose</w:t>
            </w:r>
          </w:p>
        </w:tc>
        <w:tc>
          <w:tcPr>
            <w:tcW w:w="5187" w:type="dxa"/>
          </w:tcPr>
          <w:p w14:paraId="5DF23636" w14:textId="550284C4" w:rsidR="00B00F04" w:rsidRPr="00047074" w:rsidRDefault="00B00F04" w:rsidP="003A289F">
            <w:pPr>
              <w:rPr>
                <w:lang w:val="en-AU" w:eastAsia="en-AU"/>
              </w:rPr>
            </w:pPr>
            <w:r w:rsidRPr="00B23BE9">
              <w:rPr>
                <w:lang w:val="en-AU" w:eastAsia="en-AU"/>
              </w:rPr>
              <w:t>Verify that the</w:t>
            </w:r>
            <w:r>
              <w:rPr>
                <w:lang w:val="en-AU" w:eastAsia="en-AU"/>
              </w:rPr>
              <w:t xml:space="preserve"> </w:t>
            </w:r>
            <w:r w:rsidR="00D22689">
              <w:rPr>
                <w:lang w:val="en-AU" w:eastAsia="en-AU"/>
              </w:rPr>
              <w:t>training dataset</w:t>
            </w:r>
            <w:r>
              <w:rPr>
                <w:lang w:val="en-AU" w:eastAsia="en-AU"/>
              </w:rPr>
              <w:t xml:space="preserve"> object</w:t>
            </w:r>
            <w:r w:rsidR="00D22689">
              <w:rPr>
                <w:lang w:val="en-AU" w:eastAsia="en-AU"/>
              </w:rPr>
              <w:t xml:space="preserve"> is</w:t>
            </w:r>
            <w:r w:rsidRPr="003A103D">
              <w:rPr>
                <w:lang w:val="en-AU" w:eastAsia="en-AU"/>
              </w:rPr>
              <w:t xml:space="preserve"> </w:t>
            </w:r>
            <w:r>
              <w:rPr>
                <w:lang w:val="en-AU" w:eastAsia="en-AU"/>
              </w:rPr>
              <w:t>encoded using the specified property names and structures.</w:t>
            </w:r>
          </w:p>
        </w:tc>
      </w:tr>
      <w:tr w:rsidR="00B00F04" w:rsidRPr="00047074" w14:paraId="7D733B24" w14:textId="77777777" w:rsidTr="003A289F">
        <w:trPr>
          <w:trHeight w:val="327"/>
        </w:trPr>
        <w:tc>
          <w:tcPr>
            <w:tcW w:w="2213" w:type="dxa"/>
            <w:vMerge/>
          </w:tcPr>
          <w:p w14:paraId="6CF4A863" w14:textId="77777777" w:rsidR="00B00F04" w:rsidRDefault="00B00F04" w:rsidP="003A289F">
            <w:pPr>
              <w:rPr>
                <w:lang w:val="en-AU" w:eastAsia="zh-CN"/>
              </w:rPr>
            </w:pPr>
          </w:p>
        </w:tc>
        <w:tc>
          <w:tcPr>
            <w:tcW w:w="1456" w:type="dxa"/>
          </w:tcPr>
          <w:p w14:paraId="00ECDEB2" w14:textId="77777777" w:rsidR="00B00F04" w:rsidRPr="00047074" w:rsidRDefault="00B00F04" w:rsidP="003A289F">
            <w:pPr>
              <w:rPr>
                <w:lang w:val="en-AU" w:eastAsia="zh-CN"/>
              </w:rPr>
            </w:pPr>
            <w:r>
              <w:rPr>
                <w:rFonts w:hint="eastAsia"/>
                <w:lang w:val="en-AU" w:eastAsia="zh-CN"/>
              </w:rPr>
              <w:t>T</w:t>
            </w:r>
            <w:r>
              <w:rPr>
                <w:lang w:val="en-AU" w:eastAsia="zh-CN"/>
              </w:rPr>
              <w:t>est method</w:t>
            </w:r>
          </w:p>
        </w:tc>
        <w:tc>
          <w:tcPr>
            <w:tcW w:w="5187" w:type="dxa"/>
          </w:tcPr>
          <w:p w14:paraId="1A28088A" w14:textId="7EE83F00" w:rsidR="00B00F04" w:rsidRDefault="00B00F0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0CDC609E" w14:textId="77777777" w:rsidR="00B00F04" w:rsidRPr="00047074" w:rsidRDefault="00B00F04" w:rsidP="003A289F">
            <w:pPr>
              <w:rPr>
                <w:lang w:val="en-AU" w:eastAsia="en-AU"/>
              </w:rPr>
            </w:pPr>
            <w:r w:rsidRPr="003A103D">
              <w:rPr>
                <w:lang w:val="en-AU" w:eastAsia="en-AU"/>
              </w:rPr>
              <w:t>Pass if no errors reported. Fail otherwise.</w:t>
            </w:r>
          </w:p>
        </w:tc>
      </w:tr>
      <w:tr w:rsidR="00B00F04" w:rsidRPr="00047074" w14:paraId="32993ECB" w14:textId="77777777" w:rsidTr="003A289F">
        <w:trPr>
          <w:trHeight w:val="327"/>
        </w:trPr>
        <w:tc>
          <w:tcPr>
            <w:tcW w:w="2213" w:type="dxa"/>
            <w:vMerge/>
          </w:tcPr>
          <w:p w14:paraId="48B0BCF1" w14:textId="77777777" w:rsidR="00B00F04" w:rsidRDefault="00B00F04" w:rsidP="003A289F">
            <w:pPr>
              <w:rPr>
                <w:lang w:val="en-AU" w:eastAsia="zh-CN"/>
              </w:rPr>
            </w:pPr>
          </w:p>
        </w:tc>
        <w:tc>
          <w:tcPr>
            <w:tcW w:w="1456" w:type="dxa"/>
          </w:tcPr>
          <w:p w14:paraId="3F4D3827" w14:textId="77777777" w:rsidR="00B00F04" w:rsidRPr="00047074" w:rsidRDefault="00B00F04" w:rsidP="003A289F">
            <w:pPr>
              <w:rPr>
                <w:lang w:val="en-AU" w:eastAsia="zh-CN"/>
              </w:rPr>
            </w:pPr>
            <w:r>
              <w:rPr>
                <w:rFonts w:hint="eastAsia"/>
                <w:lang w:val="en-AU" w:eastAsia="zh-CN"/>
              </w:rPr>
              <w:t>T</w:t>
            </w:r>
            <w:r>
              <w:rPr>
                <w:lang w:val="en-AU" w:eastAsia="zh-CN"/>
              </w:rPr>
              <w:t>est type</w:t>
            </w:r>
          </w:p>
        </w:tc>
        <w:tc>
          <w:tcPr>
            <w:tcW w:w="5187" w:type="dxa"/>
          </w:tcPr>
          <w:p w14:paraId="106FF867" w14:textId="77777777" w:rsidR="00B00F04" w:rsidRPr="00047074" w:rsidRDefault="00B00F04" w:rsidP="003A289F">
            <w:pPr>
              <w:rPr>
                <w:lang w:val="en-AU" w:eastAsia="zh-CN"/>
              </w:rPr>
            </w:pPr>
            <w:r>
              <w:rPr>
                <w:rFonts w:hint="eastAsia"/>
                <w:lang w:val="en-AU" w:eastAsia="zh-CN"/>
              </w:rPr>
              <w:t>C</w:t>
            </w:r>
            <w:r>
              <w:rPr>
                <w:lang w:val="en-AU" w:eastAsia="zh-CN"/>
              </w:rPr>
              <w:t>apability</w:t>
            </w:r>
          </w:p>
        </w:tc>
      </w:tr>
    </w:tbl>
    <w:p w14:paraId="52F41941" w14:textId="441A58A6" w:rsidR="0010236E" w:rsidRDefault="0010236E" w:rsidP="004328AC"/>
    <w:p w14:paraId="68C51161" w14:textId="7313DBA7" w:rsidR="0010236E" w:rsidRDefault="00C97433" w:rsidP="0010236E">
      <w:pPr>
        <w:pStyle w:val="AnnexLevel2"/>
      </w:pPr>
      <w:bookmarkStart w:id="289" w:name="_Toc157175777"/>
      <w:r>
        <w:t>Conformance Class:</w:t>
      </w:r>
      <w:r w:rsidR="0010236E">
        <w:t xml:space="preserve"> </w:t>
      </w:r>
      <w:proofErr w:type="spellStart"/>
      <w:r w:rsidR="0010236E">
        <w:t>AI_TrainingData</w:t>
      </w:r>
      <w:bookmarkEnd w:id="289"/>
      <w:proofErr w:type="spellEnd"/>
    </w:p>
    <w:p w14:paraId="41C7B930" w14:textId="2E6C8519" w:rsidR="0010236E" w:rsidRDefault="00FF5EDB" w:rsidP="004328AC">
      <w:r w:rsidRPr="00070B10">
        <w:t>Th</w:t>
      </w:r>
      <w:r>
        <w:t>e</w:t>
      </w:r>
      <w:r w:rsidRPr="00C776D4">
        <w:t xml:space="preserve"> </w:t>
      </w:r>
      <w:proofErr w:type="spellStart"/>
      <w:r w:rsidRPr="00C776D4">
        <w:t>AI_TrainingData</w:t>
      </w:r>
      <w:proofErr w:type="spellEnd"/>
      <w:r w:rsidRPr="00070B10">
        <w:t xml:space="preserve"> conformance class tests </w:t>
      </w:r>
      <w:r>
        <w:t xml:space="preserve">that </w:t>
      </w:r>
      <w:r w:rsidRPr="00070B10">
        <w:t>the</w:t>
      </w:r>
      <w:r w:rsidR="00070B10" w:rsidRPr="00070B10">
        <w:t xml:space="preserve"> training data object</w:t>
      </w:r>
      <w:r w:rsidR="00937619">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2A0339" w14:paraId="7807D833" w14:textId="77777777" w:rsidTr="003A289F">
        <w:tc>
          <w:tcPr>
            <w:tcW w:w="2213" w:type="dxa"/>
          </w:tcPr>
          <w:p w14:paraId="1DB7CD1E" w14:textId="77777777" w:rsidR="002A0339" w:rsidRDefault="002A0339" w:rsidP="003A289F">
            <w:pPr>
              <w:rPr>
                <w:lang w:val="en-AU" w:eastAsia="zh-CN"/>
              </w:rPr>
            </w:pPr>
            <w:r>
              <w:rPr>
                <w:lang w:val="en-AU" w:eastAsia="zh-CN"/>
              </w:rPr>
              <w:t>Conformance Class</w:t>
            </w:r>
          </w:p>
        </w:tc>
        <w:tc>
          <w:tcPr>
            <w:tcW w:w="6643" w:type="dxa"/>
            <w:gridSpan w:val="2"/>
          </w:tcPr>
          <w:p w14:paraId="2F44A8AE" w14:textId="5BDE980B" w:rsidR="002A0339" w:rsidRDefault="002A0339"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aitrainingdata</w:t>
            </w:r>
            <w:proofErr w:type="spellEnd"/>
          </w:p>
        </w:tc>
      </w:tr>
      <w:tr w:rsidR="002A0339" w14:paraId="05BC6EAA" w14:textId="77777777" w:rsidTr="003A289F">
        <w:tc>
          <w:tcPr>
            <w:tcW w:w="2213" w:type="dxa"/>
          </w:tcPr>
          <w:p w14:paraId="5FFE172F" w14:textId="77777777" w:rsidR="002A0339" w:rsidRDefault="002A0339" w:rsidP="003A289F">
            <w:pPr>
              <w:rPr>
                <w:lang w:val="en-AU" w:eastAsia="en-AU"/>
              </w:rPr>
            </w:pPr>
            <w:r>
              <w:rPr>
                <w:rFonts w:hint="eastAsia"/>
                <w:lang w:val="en-AU" w:eastAsia="zh-CN"/>
              </w:rPr>
              <w:t>Requirement</w:t>
            </w:r>
            <w:r>
              <w:rPr>
                <w:lang w:val="en-AU" w:eastAsia="zh-CN"/>
              </w:rPr>
              <w:t>s</w:t>
            </w:r>
          </w:p>
        </w:tc>
        <w:tc>
          <w:tcPr>
            <w:tcW w:w="6643" w:type="dxa"/>
            <w:gridSpan w:val="2"/>
          </w:tcPr>
          <w:p w14:paraId="31CC4D40" w14:textId="610E76D6" w:rsidR="002A0339" w:rsidRDefault="002A0339" w:rsidP="003A289F">
            <w:pPr>
              <w:rPr>
                <w:lang w:val="en-AU" w:eastAsia="en-AU"/>
              </w:rPr>
            </w:pPr>
            <w:r>
              <w:rPr>
                <w:rFonts w:hint="eastAsia"/>
                <w:lang w:val="en-AU" w:eastAsia="zh-CN"/>
              </w:rPr>
              <w:t>/req/</w:t>
            </w:r>
            <w:proofErr w:type="spellStart"/>
            <w:r w:rsidR="00D32896">
              <w:rPr>
                <w:lang w:val="en-AU" w:eastAsia="zh-CN"/>
              </w:rPr>
              <w:t>aitrainingdata</w:t>
            </w:r>
            <w:proofErr w:type="spellEnd"/>
          </w:p>
        </w:tc>
      </w:tr>
      <w:tr w:rsidR="002A0339" w14:paraId="73E1626A" w14:textId="77777777" w:rsidTr="003A289F">
        <w:tc>
          <w:tcPr>
            <w:tcW w:w="2213" w:type="dxa"/>
          </w:tcPr>
          <w:p w14:paraId="28EE1E24" w14:textId="77777777" w:rsidR="002A0339" w:rsidRDefault="002A0339" w:rsidP="003A289F">
            <w:pPr>
              <w:rPr>
                <w:lang w:val="en-AU" w:eastAsia="zh-CN"/>
              </w:rPr>
            </w:pPr>
            <w:r>
              <w:rPr>
                <w:rFonts w:hint="eastAsia"/>
                <w:lang w:val="en-AU" w:eastAsia="zh-CN"/>
              </w:rPr>
              <w:t>D</w:t>
            </w:r>
            <w:r>
              <w:rPr>
                <w:lang w:val="en-AU" w:eastAsia="zh-CN"/>
              </w:rPr>
              <w:t>ependency</w:t>
            </w:r>
          </w:p>
        </w:tc>
        <w:tc>
          <w:tcPr>
            <w:tcW w:w="6643" w:type="dxa"/>
            <w:gridSpan w:val="2"/>
          </w:tcPr>
          <w:p w14:paraId="52070F43" w14:textId="715712CC" w:rsidR="002A0339" w:rsidRDefault="00BD39FB" w:rsidP="003A289F">
            <w:pPr>
              <w:rPr>
                <w:lang w:val="en-AU" w:eastAsia="zh-CN"/>
              </w:rPr>
            </w:pPr>
            <w:r>
              <w:rPr>
                <w:rFonts w:hint="eastAsia"/>
                <w:lang w:val="en-AU" w:eastAsia="zh-CN"/>
              </w:rPr>
              <w:t>An XML</w:t>
            </w:r>
            <w:r w:rsidR="002A0339">
              <w:rPr>
                <w:lang w:val="en-AU" w:eastAsia="zh-CN"/>
              </w:rPr>
              <w:t xml:space="preserve"> Schema Validator</w:t>
            </w:r>
          </w:p>
        </w:tc>
      </w:tr>
      <w:tr w:rsidR="002A0339" w:rsidRPr="00047074" w14:paraId="145E2E9B" w14:textId="77777777" w:rsidTr="003A289F">
        <w:trPr>
          <w:trHeight w:val="327"/>
        </w:trPr>
        <w:tc>
          <w:tcPr>
            <w:tcW w:w="2213" w:type="dxa"/>
            <w:vMerge w:val="restart"/>
          </w:tcPr>
          <w:p w14:paraId="28897DFC" w14:textId="77777777" w:rsidR="002A0339" w:rsidRDefault="002A0339" w:rsidP="003A289F">
            <w:pPr>
              <w:rPr>
                <w:lang w:val="en-AU" w:eastAsia="zh-CN"/>
              </w:rPr>
            </w:pPr>
            <w:r>
              <w:rPr>
                <w:rFonts w:hint="eastAsia"/>
                <w:lang w:val="en-AU" w:eastAsia="zh-CN"/>
              </w:rPr>
              <w:t>T</w:t>
            </w:r>
            <w:r>
              <w:rPr>
                <w:lang w:val="en-AU" w:eastAsia="zh-CN"/>
              </w:rPr>
              <w:t>est</w:t>
            </w:r>
          </w:p>
        </w:tc>
        <w:tc>
          <w:tcPr>
            <w:tcW w:w="1456" w:type="dxa"/>
          </w:tcPr>
          <w:p w14:paraId="3DB30197" w14:textId="77777777" w:rsidR="002A0339" w:rsidRPr="00047074" w:rsidRDefault="002A0339" w:rsidP="003A289F">
            <w:pPr>
              <w:rPr>
                <w:lang w:val="en-AU" w:eastAsia="zh-CN"/>
              </w:rPr>
            </w:pPr>
            <w:r>
              <w:rPr>
                <w:rFonts w:hint="eastAsia"/>
                <w:lang w:val="en-AU" w:eastAsia="zh-CN"/>
              </w:rPr>
              <w:t>T</w:t>
            </w:r>
            <w:r>
              <w:rPr>
                <w:lang w:val="en-AU" w:eastAsia="zh-CN"/>
              </w:rPr>
              <w:t>est purpose</w:t>
            </w:r>
          </w:p>
        </w:tc>
        <w:tc>
          <w:tcPr>
            <w:tcW w:w="5187" w:type="dxa"/>
          </w:tcPr>
          <w:p w14:paraId="1750DDEB" w14:textId="0CC99AA2" w:rsidR="002A0339" w:rsidRPr="00047074" w:rsidRDefault="002A0339" w:rsidP="003A289F">
            <w:pPr>
              <w:rPr>
                <w:lang w:val="en-AU" w:eastAsia="en-AU"/>
              </w:rPr>
            </w:pPr>
            <w:r w:rsidRPr="00B23BE9">
              <w:rPr>
                <w:lang w:val="en-AU" w:eastAsia="en-AU"/>
              </w:rPr>
              <w:t>Verify that the</w:t>
            </w:r>
            <w:r w:rsidR="00937619">
              <w:rPr>
                <w:lang w:val="en-AU" w:eastAsia="en-AU"/>
              </w:rPr>
              <w:t xml:space="preserve"> training data</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2A0339" w:rsidRPr="00047074" w14:paraId="5F736F56" w14:textId="77777777" w:rsidTr="003A289F">
        <w:trPr>
          <w:trHeight w:val="327"/>
        </w:trPr>
        <w:tc>
          <w:tcPr>
            <w:tcW w:w="2213" w:type="dxa"/>
            <w:vMerge/>
          </w:tcPr>
          <w:p w14:paraId="7C2EA68E" w14:textId="77777777" w:rsidR="002A0339" w:rsidRDefault="002A0339" w:rsidP="003A289F">
            <w:pPr>
              <w:rPr>
                <w:lang w:val="en-AU" w:eastAsia="zh-CN"/>
              </w:rPr>
            </w:pPr>
          </w:p>
        </w:tc>
        <w:tc>
          <w:tcPr>
            <w:tcW w:w="1456" w:type="dxa"/>
          </w:tcPr>
          <w:p w14:paraId="24B882E9" w14:textId="77777777" w:rsidR="002A0339" w:rsidRPr="00047074" w:rsidRDefault="002A0339" w:rsidP="003A289F">
            <w:pPr>
              <w:rPr>
                <w:lang w:val="en-AU" w:eastAsia="zh-CN"/>
              </w:rPr>
            </w:pPr>
            <w:r>
              <w:rPr>
                <w:rFonts w:hint="eastAsia"/>
                <w:lang w:val="en-AU" w:eastAsia="zh-CN"/>
              </w:rPr>
              <w:t>T</w:t>
            </w:r>
            <w:r>
              <w:rPr>
                <w:lang w:val="en-AU" w:eastAsia="zh-CN"/>
              </w:rPr>
              <w:t>est method</w:t>
            </w:r>
          </w:p>
        </w:tc>
        <w:tc>
          <w:tcPr>
            <w:tcW w:w="5187" w:type="dxa"/>
          </w:tcPr>
          <w:p w14:paraId="5582D8B8" w14:textId="1DA3E47C" w:rsidR="002A0339" w:rsidRDefault="002A0339"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Pr>
                <w:lang w:val="en-AU" w:eastAsia="en-AU"/>
              </w:rPr>
              <w:t>Tra</w:t>
            </w:r>
            <w:r w:rsidR="00FF5EDB">
              <w:rPr>
                <w:lang w:val="en-AU" w:eastAsia="en-AU"/>
              </w:rPr>
              <w:t>i</w:t>
            </w:r>
            <w:r>
              <w:rPr>
                <w:lang w:val="en-AU" w:eastAsia="en-AU"/>
              </w:rPr>
              <w:t>ningDML-AI</w:t>
            </w:r>
            <w:r w:rsidR="00BD39FB">
              <w:rPr>
                <w:lang w:val="en-AU" w:eastAsia="en-AU"/>
              </w:rPr>
              <w:t>.xsd XML</w:t>
            </w:r>
            <w:r w:rsidRPr="003A103D">
              <w:rPr>
                <w:lang w:val="en-AU" w:eastAsia="en-AU"/>
              </w:rPr>
              <w:t xml:space="preserve"> Schema. </w:t>
            </w:r>
          </w:p>
          <w:p w14:paraId="17C0EDE7" w14:textId="77777777" w:rsidR="002A0339" w:rsidRPr="00047074" w:rsidRDefault="002A0339" w:rsidP="003A289F">
            <w:pPr>
              <w:rPr>
                <w:lang w:val="en-AU" w:eastAsia="en-AU"/>
              </w:rPr>
            </w:pPr>
            <w:r w:rsidRPr="003A103D">
              <w:rPr>
                <w:lang w:val="en-AU" w:eastAsia="en-AU"/>
              </w:rPr>
              <w:lastRenderedPageBreak/>
              <w:t>Pass if no errors reported. Fail otherwise.</w:t>
            </w:r>
          </w:p>
        </w:tc>
      </w:tr>
      <w:tr w:rsidR="002A0339" w:rsidRPr="00047074" w14:paraId="29F45483" w14:textId="77777777" w:rsidTr="003A289F">
        <w:trPr>
          <w:trHeight w:val="327"/>
        </w:trPr>
        <w:tc>
          <w:tcPr>
            <w:tcW w:w="2213" w:type="dxa"/>
            <w:vMerge/>
          </w:tcPr>
          <w:p w14:paraId="6A832DD3" w14:textId="77777777" w:rsidR="002A0339" w:rsidRDefault="002A0339" w:rsidP="003A289F">
            <w:pPr>
              <w:rPr>
                <w:lang w:val="en-AU" w:eastAsia="zh-CN"/>
              </w:rPr>
            </w:pPr>
          </w:p>
        </w:tc>
        <w:tc>
          <w:tcPr>
            <w:tcW w:w="1456" w:type="dxa"/>
          </w:tcPr>
          <w:p w14:paraId="4581F3F5" w14:textId="77777777" w:rsidR="002A0339" w:rsidRPr="00047074" w:rsidRDefault="002A0339" w:rsidP="003A289F">
            <w:pPr>
              <w:rPr>
                <w:lang w:val="en-AU" w:eastAsia="zh-CN"/>
              </w:rPr>
            </w:pPr>
            <w:r>
              <w:rPr>
                <w:rFonts w:hint="eastAsia"/>
                <w:lang w:val="en-AU" w:eastAsia="zh-CN"/>
              </w:rPr>
              <w:t>T</w:t>
            </w:r>
            <w:r>
              <w:rPr>
                <w:lang w:val="en-AU" w:eastAsia="zh-CN"/>
              </w:rPr>
              <w:t>est type</w:t>
            </w:r>
          </w:p>
        </w:tc>
        <w:tc>
          <w:tcPr>
            <w:tcW w:w="5187" w:type="dxa"/>
          </w:tcPr>
          <w:p w14:paraId="2578E4F5" w14:textId="77777777" w:rsidR="002A0339" w:rsidRPr="00047074" w:rsidRDefault="002A0339" w:rsidP="003A289F">
            <w:pPr>
              <w:rPr>
                <w:lang w:val="en-AU" w:eastAsia="zh-CN"/>
              </w:rPr>
            </w:pPr>
            <w:r>
              <w:rPr>
                <w:rFonts w:hint="eastAsia"/>
                <w:lang w:val="en-AU" w:eastAsia="zh-CN"/>
              </w:rPr>
              <w:t>C</w:t>
            </w:r>
            <w:r>
              <w:rPr>
                <w:lang w:val="en-AU" w:eastAsia="zh-CN"/>
              </w:rPr>
              <w:t>apability</w:t>
            </w:r>
          </w:p>
        </w:tc>
      </w:tr>
    </w:tbl>
    <w:p w14:paraId="62BF016A" w14:textId="77777777" w:rsidR="00666C18" w:rsidRDefault="00666C18" w:rsidP="004328AC"/>
    <w:p w14:paraId="26ED4690" w14:textId="02F1C889" w:rsidR="0010236E" w:rsidRDefault="00C97433" w:rsidP="0010236E">
      <w:pPr>
        <w:pStyle w:val="AnnexLevel2"/>
      </w:pPr>
      <w:bookmarkStart w:id="290" w:name="_Toc157175778"/>
      <w:r>
        <w:t>Conformance Class:</w:t>
      </w:r>
      <w:r w:rsidR="0010236E">
        <w:t xml:space="preserve"> </w:t>
      </w:r>
      <w:proofErr w:type="spellStart"/>
      <w:r w:rsidR="0010236E">
        <w:t>AI_Task</w:t>
      </w:r>
      <w:bookmarkEnd w:id="290"/>
      <w:proofErr w:type="spellEnd"/>
    </w:p>
    <w:p w14:paraId="79C19E76" w14:textId="143ACE5A" w:rsidR="0010236E" w:rsidRDefault="00FF5EDB" w:rsidP="004328AC">
      <w:r w:rsidRPr="00070B10">
        <w:t>Th</w:t>
      </w:r>
      <w:r>
        <w:t>e</w:t>
      </w:r>
      <w:r w:rsidRPr="00CA6606">
        <w:t xml:space="preserve"> </w:t>
      </w:r>
      <w:proofErr w:type="spellStart"/>
      <w:r w:rsidRPr="00CA6606">
        <w:t>AI_Task</w:t>
      </w:r>
      <w:proofErr w:type="spellEnd"/>
      <w:r w:rsidRPr="00070B10">
        <w:t xml:space="preserve"> conformance class tests </w:t>
      </w:r>
      <w:r>
        <w:t>that</w:t>
      </w:r>
      <w:r w:rsidR="00070B10" w:rsidRPr="00070B10">
        <w:t xml:space="preserve"> the </w:t>
      </w:r>
      <w:r w:rsidR="00070B10">
        <w:t>task</w:t>
      </w:r>
      <w:r w:rsidR="00070B10" w:rsidRPr="00070B10">
        <w:t xml:space="preserve"> object</w:t>
      </w:r>
      <w:r w:rsidR="006D5C42">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D5C42" w14:paraId="2443580D" w14:textId="77777777" w:rsidTr="003A289F">
        <w:tc>
          <w:tcPr>
            <w:tcW w:w="2213" w:type="dxa"/>
          </w:tcPr>
          <w:p w14:paraId="5D0587DD" w14:textId="77777777" w:rsidR="006D5C42" w:rsidRDefault="006D5C42" w:rsidP="003A289F">
            <w:pPr>
              <w:rPr>
                <w:lang w:val="en-AU" w:eastAsia="zh-CN"/>
              </w:rPr>
            </w:pPr>
            <w:r>
              <w:rPr>
                <w:lang w:val="en-AU" w:eastAsia="zh-CN"/>
              </w:rPr>
              <w:t>Conformance Class</w:t>
            </w:r>
          </w:p>
        </w:tc>
        <w:tc>
          <w:tcPr>
            <w:tcW w:w="6643" w:type="dxa"/>
            <w:gridSpan w:val="2"/>
          </w:tcPr>
          <w:p w14:paraId="383A00F4" w14:textId="10A6EC9D" w:rsidR="006D5C42" w:rsidRDefault="006D5C42"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aitask</w:t>
            </w:r>
            <w:proofErr w:type="spellEnd"/>
          </w:p>
        </w:tc>
      </w:tr>
      <w:tr w:rsidR="006D5C42" w14:paraId="12BA5620" w14:textId="77777777" w:rsidTr="003A289F">
        <w:tc>
          <w:tcPr>
            <w:tcW w:w="2213" w:type="dxa"/>
          </w:tcPr>
          <w:p w14:paraId="4695A22B" w14:textId="77777777" w:rsidR="006D5C42" w:rsidRDefault="006D5C42" w:rsidP="003A289F">
            <w:pPr>
              <w:rPr>
                <w:lang w:val="en-AU" w:eastAsia="en-AU"/>
              </w:rPr>
            </w:pPr>
            <w:r>
              <w:rPr>
                <w:rFonts w:hint="eastAsia"/>
                <w:lang w:val="en-AU" w:eastAsia="zh-CN"/>
              </w:rPr>
              <w:t>Requirement</w:t>
            </w:r>
            <w:r>
              <w:rPr>
                <w:lang w:val="en-AU" w:eastAsia="zh-CN"/>
              </w:rPr>
              <w:t>s</w:t>
            </w:r>
          </w:p>
        </w:tc>
        <w:tc>
          <w:tcPr>
            <w:tcW w:w="6643" w:type="dxa"/>
            <w:gridSpan w:val="2"/>
          </w:tcPr>
          <w:p w14:paraId="757B3558" w14:textId="6ED00965" w:rsidR="006D5C42" w:rsidRDefault="006D5C42" w:rsidP="003A289F">
            <w:pPr>
              <w:rPr>
                <w:lang w:val="en-AU" w:eastAsia="en-AU"/>
              </w:rPr>
            </w:pPr>
            <w:r>
              <w:rPr>
                <w:rFonts w:hint="eastAsia"/>
                <w:lang w:val="en-AU" w:eastAsia="zh-CN"/>
              </w:rPr>
              <w:t>/req/</w:t>
            </w:r>
            <w:proofErr w:type="spellStart"/>
            <w:r w:rsidR="00D32896">
              <w:rPr>
                <w:lang w:val="en-AU" w:eastAsia="zh-CN"/>
              </w:rPr>
              <w:t>aitask</w:t>
            </w:r>
            <w:proofErr w:type="spellEnd"/>
          </w:p>
        </w:tc>
      </w:tr>
      <w:tr w:rsidR="006D5C42" w14:paraId="696F8C0A" w14:textId="77777777" w:rsidTr="003A289F">
        <w:tc>
          <w:tcPr>
            <w:tcW w:w="2213" w:type="dxa"/>
          </w:tcPr>
          <w:p w14:paraId="1186C57F" w14:textId="77777777" w:rsidR="006D5C42" w:rsidRDefault="006D5C42" w:rsidP="003A289F">
            <w:pPr>
              <w:rPr>
                <w:lang w:val="en-AU" w:eastAsia="zh-CN"/>
              </w:rPr>
            </w:pPr>
            <w:r>
              <w:rPr>
                <w:rFonts w:hint="eastAsia"/>
                <w:lang w:val="en-AU" w:eastAsia="zh-CN"/>
              </w:rPr>
              <w:t>D</w:t>
            </w:r>
            <w:r>
              <w:rPr>
                <w:lang w:val="en-AU" w:eastAsia="zh-CN"/>
              </w:rPr>
              <w:t>ependency</w:t>
            </w:r>
          </w:p>
        </w:tc>
        <w:tc>
          <w:tcPr>
            <w:tcW w:w="6643" w:type="dxa"/>
            <w:gridSpan w:val="2"/>
          </w:tcPr>
          <w:p w14:paraId="7A5351A1" w14:textId="23F8498E" w:rsidR="006D5C42" w:rsidRDefault="00BD39FB" w:rsidP="003A289F">
            <w:pPr>
              <w:rPr>
                <w:lang w:val="en-AU" w:eastAsia="zh-CN"/>
              </w:rPr>
            </w:pPr>
            <w:r>
              <w:rPr>
                <w:rFonts w:hint="eastAsia"/>
                <w:lang w:val="en-AU" w:eastAsia="zh-CN"/>
              </w:rPr>
              <w:t>An XML</w:t>
            </w:r>
            <w:r w:rsidR="006D5C42">
              <w:rPr>
                <w:lang w:val="en-AU" w:eastAsia="zh-CN"/>
              </w:rPr>
              <w:t xml:space="preserve"> Schema Validator</w:t>
            </w:r>
          </w:p>
        </w:tc>
      </w:tr>
      <w:tr w:rsidR="006D5C42" w:rsidRPr="00047074" w14:paraId="2E83014A" w14:textId="77777777" w:rsidTr="003A289F">
        <w:trPr>
          <w:trHeight w:val="327"/>
        </w:trPr>
        <w:tc>
          <w:tcPr>
            <w:tcW w:w="2213" w:type="dxa"/>
            <w:vMerge w:val="restart"/>
          </w:tcPr>
          <w:p w14:paraId="775C53E4" w14:textId="77777777" w:rsidR="006D5C42" w:rsidRDefault="006D5C42" w:rsidP="003A289F">
            <w:pPr>
              <w:rPr>
                <w:lang w:val="en-AU" w:eastAsia="zh-CN"/>
              </w:rPr>
            </w:pPr>
            <w:r>
              <w:rPr>
                <w:rFonts w:hint="eastAsia"/>
                <w:lang w:val="en-AU" w:eastAsia="zh-CN"/>
              </w:rPr>
              <w:t>T</w:t>
            </w:r>
            <w:r>
              <w:rPr>
                <w:lang w:val="en-AU" w:eastAsia="zh-CN"/>
              </w:rPr>
              <w:t>est</w:t>
            </w:r>
          </w:p>
        </w:tc>
        <w:tc>
          <w:tcPr>
            <w:tcW w:w="1456" w:type="dxa"/>
          </w:tcPr>
          <w:p w14:paraId="2C0B4020" w14:textId="77777777" w:rsidR="006D5C42" w:rsidRPr="00047074" w:rsidRDefault="006D5C42" w:rsidP="003A289F">
            <w:pPr>
              <w:rPr>
                <w:lang w:val="en-AU" w:eastAsia="zh-CN"/>
              </w:rPr>
            </w:pPr>
            <w:r>
              <w:rPr>
                <w:rFonts w:hint="eastAsia"/>
                <w:lang w:val="en-AU" w:eastAsia="zh-CN"/>
              </w:rPr>
              <w:t>T</w:t>
            </w:r>
            <w:r>
              <w:rPr>
                <w:lang w:val="en-AU" w:eastAsia="zh-CN"/>
              </w:rPr>
              <w:t>est purpose</w:t>
            </w:r>
          </w:p>
        </w:tc>
        <w:tc>
          <w:tcPr>
            <w:tcW w:w="5187" w:type="dxa"/>
          </w:tcPr>
          <w:p w14:paraId="46A7CD7D" w14:textId="14F24379" w:rsidR="006D5C42" w:rsidRPr="00047074" w:rsidRDefault="006D5C42" w:rsidP="003A289F">
            <w:pPr>
              <w:rPr>
                <w:lang w:val="en-AU" w:eastAsia="en-AU"/>
              </w:rPr>
            </w:pPr>
            <w:r w:rsidRPr="00B23BE9">
              <w:rPr>
                <w:lang w:val="en-AU" w:eastAsia="en-AU"/>
              </w:rPr>
              <w:t>Verify that the</w:t>
            </w:r>
            <w:r>
              <w:rPr>
                <w:lang w:val="en-AU" w:eastAsia="en-AU"/>
              </w:rPr>
              <w:t xml:space="preserve"> task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D5C42" w:rsidRPr="00047074" w14:paraId="2D8ECF50" w14:textId="77777777" w:rsidTr="003A289F">
        <w:trPr>
          <w:trHeight w:val="327"/>
        </w:trPr>
        <w:tc>
          <w:tcPr>
            <w:tcW w:w="2213" w:type="dxa"/>
            <w:vMerge/>
          </w:tcPr>
          <w:p w14:paraId="72D5354B" w14:textId="77777777" w:rsidR="006D5C42" w:rsidRDefault="006D5C42" w:rsidP="003A289F">
            <w:pPr>
              <w:rPr>
                <w:lang w:val="en-AU" w:eastAsia="zh-CN"/>
              </w:rPr>
            </w:pPr>
          </w:p>
        </w:tc>
        <w:tc>
          <w:tcPr>
            <w:tcW w:w="1456" w:type="dxa"/>
          </w:tcPr>
          <w:p w14:paraId="786A6E09" w14:textId="77777777" w:rsidR="006D5C42" w:rsidRPr="00047074" w:rsidRDefault="006D5C42" w:rsidP="003A289F">
            <w:pPr>
              <w:rPr>
                <w:lang w:val="en-AU" w:eastAsia="zh-CN"/>
              </w:rPr>
            </w:pPr>
            <w:r>
              <w:rPr>
                <w:rFonts w:hint="eastAsia"/>
                <w:lang w:val="en-AU" w:eastAsia="zh-CN"/>
              </w:rPr>
              <w:t>T</w:t>
            </w:r>
            <w:r>
              <w:rPr>
                <w:lang w:val="en-AU" w:eastAsia="zh-CN"/>
              </w:rPr>
              <w:t>est method</w:t>
            </w:r>
          </w:p>
        </w:tc>
        <w:tc>
          <w:tcPr>
            <w:tcW w:w="5187" w:type="dxa"/>
          </w:tcPr>
          <w:p w14:paraId="260C4FC6" w14:textId="54A53B68" w:rsidR="006D5C42" w:rsidRDefault="006D5C42"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415D2630" w14:textId="77777777" w:rsidR="006D5C42" w:rsidRPr="00047074" w:rsidRDefault="006D5C42" w:rsidP="003A289F">
            <w:pPr>
              <w:rPr>
                <w:lang w:val="en-AU" w:eastAsia="en-AU"/>
              </w:rPr>
            </w:pPr>
            <w:r w:rsidRPr="003A103D">
              <w:rPr>
                <w:lang w:val="en-AU" w:eastAsia="en-AU"/>
              </w:rPr>
              <w:t>Pass if no errors reported. Fail otherwise.</w:t>
            </w:r>
          </w:p>
        </w:tc>
      </w:tr>
      <w:tr w:rsidR="006D5C42" w:rsidRPr="00047074" w14:paraId="4E2F5E96" w14:textId="77777777" w:rsidTr="003A289F">
        <w:trPr>
          <w:trHeight w:val="327"/>
        </w:trPr>
        <w:tc>
          <w:tcPr>
            <w:tcW w:w="2213" w:type="dxa"/>
            <w:vMerge/>
          </w:tcPr>
          <w:p w14:paraId="5AB3FBAA" w14:textId="77777777" w:rsidR="006D5C42" w:rsidRDefault="006D5C42" w:rsidP="003A289F">
            <w:pPr>
              <w:rPr>
                <w:lang w:val="en-AU" w:eastAsia="zh-CN"/>
              </w:rPr>
            </w:pPr>
          </w:p>
        </w:tc>
        <w:tc>
          <w:tcPr>
            <w:tcW w:w="1456" w:type="dxa"/>
          </w:tcPr>
          <w:p w14:paraId="45CA8D29" w14:textId="77777777" w:rsidR="006D5C42" w:rsidRPr="00047074" w:rsidRDefault="006D5C42" w:rsidP="003A289F">
            <w:pPr>
              <w:rPr>
                <w:lang w:val="en-AU" w:eastAsia="zh-CN"/>
              </w:rPr>
            </w:pPr>
            <w:r>
              <w:rPr>
                <w:rFonts w:hint="eastAsia"/>
                <w:lang w:val="en-AU" w:eastAsia="zh-CN"/>
              </w:rPr>
              <w:t>T</w:t>
            </w:r>
            <w:r>
              <w:rPr>
                <w:lang w:val="en-AU" w:eastAsia="zh-CN"/>
              </w:rPr>
              <w:t>est type</w:t>
            </w:r>
          </w:p>
        </w:tc>
        <w:tc>
          <w:tcPr>
            <w:tcW w:w="5187" w:type="dxa"/>
          </w:tcPr>
          <w:p w14:paraId="06964706" w14:textId="77777777" w:rsidR="006D5C42" w:rsidRPr="00047074" w:rsidRDefault="006D5C42" w:rsidP="003A289F">
            <w:pPr>
              <w:rPr>
                <w:lang w:val="en-AU" w:eastAsia="zh-CN"/>
              </w:rPr>
            </w:pPr>
            <w:r>
              <w:rPr>
                <w:rFonts w:hint="eastAsia"/>
                <w:lang w:val="en-AU" w:eastAsia="zh-CN"/>
              </w:rPr>
              <w:t>C</w:t>
            </w:r>
            <w:r>
              <w:rPr>
                <w:lang w:val="en-AU" w:eastAsia="zh-CN"/>
              </w:rPr>
              <w:t>apability</w:t>
            </w:r>
          </w:p>
        </w:tc>
      </w:tr>
    </w:tbl>
    <w:p w14:paraId="339B046D" w14:textId="77777777" w:rsidR="006D5C42" w:rsidRDefault="006D5C42" w:rsidP="004328AC"/>
    <w:p w14:paraId="36585DA1" w14:textId="3E0547AD" w:rsidR="0010236E" w:rsidRDefault="00C97433" w:rsidP="0010236E">
      <w:pPr>
        <w:pStyle w:val="AnnexLevel2"/>
      </w:pPr>
      <w:bookmarkStart w:id="291" w:name="_Toc157175779"/>
      <w:r>
        <w:t>Conformance Class:</w:t>
      </w:r>
      <w:r w:rsidR="0010236E">
        <w:t xml:space="preserve"> </w:t>
      </w:r>
      <w:proofErr w:type="spellStart"/>
      <w:r w:rsidR="0010236E">
        <w:t>AI_Label</w:t>
      </w:r>
      <w:bookmarkEnd w:id="291"/>
      <w:proofErr w:type="spellEnd"/>
    </w:p>
    <w:p w14:paraId="06C9398A" w14:textId="61E4E297" w:rsidR="0010236E" w:rsidRDefault="00FF5EDB" w:rsidP="004328AC">
      <w:r w:rsidRPr="00070B10">
        <w:t>Th</w:t>
      </w:r>
      <w:r>
        <w:t>e</w:t>
      </w:r>
      <w:r w:rsidRPr="00B466F9">
        <w:t xml:space="preserve"> </w:t>
      </w:r>
      <w:proofErr w:type="spellStart"/>
      <w:r w:rsidRPr="00B466F9">
        <w:t>AI_Label</w:t>
      </w:r>
      <w:proofErr w:type="spellEnd"/>
      <w:r w:rsidRPr="00070B10">
        <w:t xml:space="preserve"> conformance class tests </w:t>
      </w:r>
      <w:r>
        <w:t>that</w:t>
      </w:r>
      <w:r w:rsidR="00070B10" w:rsidRPr="00070B10">
        <w:t xml:space="preserve"> the </w:t>
      </w:r>
      <w:r w:rsidR="00070B10">
        <w:t xml:space="preserve">label </w:t>
      </w:r>
      <w:r w:rsidR="00070B10" w:rsidRPr="00070B10">
        <w:t>object</w:t>
      </w:r>
      <w:r w:rsidR="00686FB6">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686FB6" w14:paraId="53F97B30" w14:textId="77777777" w:rsidTr="003A289F">
        <w:tc>
          <w:tcPr>
            <w:tcW w:w="2213" w:type="dxa"/>
          </w:tcPr>
          <w:p w14:paraId="22C5EF7A" w14:textId="77777777" w:rsidR="00686FB6" w:rsidRDefault="00686FB6" w:rsidP="003A289F">
            <w:pPr>
              <w:rPr>
                <w:lang w:val="en-AU" w:eastAsia="zh-CN"/>
              </w:rPr>
            </w:pPr>
            <w:r>
              <w:rPr>
                <w:lang w:val="en-AU" w:eastAsia="zh-CN"/>
              </w:rPr>
              <w:t>Conformance Class</w:t>
            </w:r>
          </w:p>
        </w:tc>
        <w:tc>
          <w:tcPr>
            <w:tcW w:w="6643" w:type="dxa"/>
            <w:gridSpan w:val="2"/>
          </w:tcPr>
          <w:p w14:paraId="1E80F310" w14:textId="2F95B478" w:rsidR="00686FB6" w:rsidRDefault="00686FB6"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784A50">
              <w:rPr>
                <w:lang w:val="en-AU" w:eastAsia="zh-CN"/>
              </w:rPr>
              <w:t>ailabel</w:t>
            </w:r>
            <w:proofErr w:type="spellEnd"/>
          </w:p>
        </w:tc>
      </w:tr>
      <w:tr w:rsidR="00686FB6" w14:paraId="424865D7" w14:textId="77777777" w:rsidTr="003A289F">
        <w:tc>
          <w:tcPr>
            <w:tcW w:w="2213" w:type="dxa"/>
          </w:tcPr>
          <w:p w14:paraId="24F7BA21" w14:textId="77777777" w:rsidR="00686FB6" w:rsidRDefault="00686FB6" w:rsidP="003A289F">
            <w:pPr>
              <w:rPr>
                <w:lang w:val="en-AU" w:eastAsia="en-AU"/>
              </w:rPr>
            </w:pPr>
            <w:r>
              <w:rPr>
                <w:rFonts w:hint="eastAsia"/>
                <w:lang w:val="en-AU" w:eastAsia="zh-CN"/>
              </w:rPr>
              <w:t>Requirement</w:t>
            </w:r>
            <w:r>
              <w:rPr>
                <w:lang w:val="en-AU" w:eastAsia="zh-CN"/>
              </w:rPr>
              <w:t>s</w:t>
            </w:r>
          </w:p>
        </w:tc>
        <w:tc>
          <w:tcPr>
            <w:tcW w:w="6643" w:type="dxa"/>
            <w:gridSpan w:val="2"/>
          </w:tcPr>
          <w:p w14:paraId="4EAC47B9" w14:textId="37DBA34E" w:rsidR="00686FB6" w:rsidRDefault="00686FB6" w:rsidP="003A289F">
            <w:pPr>
              <w:rPr>
                <w:lang w:val="en-AU" w:eastAsia="en-AU"/>
              </w:rPr>
            </w:pPr>
            <w:r>
              <w:rPr>
                <w:rFonts w:hint="eastAsia"/>
                <w:lang w:val="en-AU" w:eastAsia="zh-CN"/>
              </w:rPr>
              <w:t>/req/</w:t>
            </w:r>
            <w:proofErr w:type="spellStart"/>
            <w:r w:rsidR="00784A50">
              <w:rPr>
                <w:lang w:val="en-AU" w:eastAsia="zh-CN"/>
              </w:rPr>
              <w:t>ailabel</w:t>
            </w:r>
            <w:proofErr w:type="spellEnd"/>
          </w:p>
        </w:tc>
      </w:tr>
      <w:tr w:rsidR="00686FB6" w14:paraId="15F50700" w14:textId="77777777" w:rsidTr="003A289F">
        <w:tc>
          <w:tcPr>
            <w:tcW w:w="2213" w:type="dxa"/>
          </w:tcPr>
          <w:p w14:paraId="6E77B694" w14:textId="77777777" w:rsidR="00686FB6" w:rsidRDefault="00686FB6" w:rsidP="003A289F">
            <w:pPr>
              <w:rPr>
                <w:lang w:val="en-AU" w:eastAsia="zh-CN"/>
              </w:rPr>
            </w:pPr>
            <w:r>
              <w:rPr>
                <w:rFonts w:hint="eastAsia"/>
                <w:lang w:val="en-AU" w:eastAsia="zh-CN"/>
              </w:rPr>
              <w:t>D</w:t>
            </w:r>
            <w:r>
              <w:rPr>
                <w:lang w:val="en-AU" w:eastAsia="zh-CN"/>
              </w:rPr>
              <w:t>ependency</w:t>
            </w:r>
          </w:p>
        </w:tc>
        <w:tc>
          <w:tcPr>
            <w:tcW w:w="6643" w:type="dxa"/>
            <w:gridSpan w:val="2"/>
          </w:tcPr>
          <w:p w14:paraId="01A444EE" w14:textId="06E3FBF1" w:rsidR="00686FB6" w:rsidRDefault="00BD39FB" w:rsidP="003A289F">
            <w:pPr>
              <w:rPr>
                <w:lang w:val="en-AU" w:eastAsia="zh-CN"/>
              </w:rPr>
            </w:pPr>
            <w:r>
              <w:rPr>
                <w:rFonts w:hint="eastAsia"/>
                <w:lang w:val="en-AU" w:eastAsia="zh-CN"/>
              </w:rPr>
              <w:t>An XML</w:t>
            </w:r>
            <w:r w:rsidR="00686FB6">
              <w:rPr>
                <w:lang w:val="en-AU" w:eastAsia="zh-CN"/>
              </w:rPr>
              <w:t xml:space="preserve"> Schema Validator</w:t>
            </w:r>
          </w:p>
        </w:tc>
      </w:tr>
      <w:tr w:rsidR="00686FB6" w:rsidRPr="00047074" w14:paraId="35217DC9" w14:textId="77777777" w:rsidTr="003A289F">
        <w:trPr>
          <w:trHeight w:val="327"/>
        </w:trPr>
        <w:tc>
          <w:tcPr>
            <w:tcW w:w="2213" w:type="dxa"/>
            <w:vMerge w:val="restart"/>
          </w:tcPr>
          <w:p w14:paraId="741A48BD" w14:textId="77777777" w:rsidR="00686FB6" w:rsidRDefault="00686FB6" w:rsidP="003A289F">
            <w:pPr>
              <w:rPr>
                <w:lang w:val="en-AU" w:eastAsia="zh-CN"/>
              </w:rPr>
            </w:pPr>
            <w:r>
              <w:rPr>
                <w:rFonts w:hint="eastAsia"/>
                <w:lang w:val="en-AU" w:eastAsia="zh-CN"/>
              </w:rPr>
              <w:t>T</w:t>
            </w:r>
            <w:r>
              <w:rPr>
                <w:lang w:val="en-AU" w:eastAsia="zh-CN"/>
              </w:rPr>
              <w:t>est</w:t>
            </w:r>
          </w:p>
        </w:tc>
        <w:tc>
          <w:tcPr>
            <w:tcW w:w="1456" w:type="dxa"/>
          </w:tcPr>
          <w:p w14:paraId="2F6579C7" w14:textId="77777777" w:rsidR="00686FB6" w:rsidRPr="00047074" w:rsidRDefault="00686FB6" w:rsidP="003A289F">
            <w:pPr>
              <w:rPr>
                <w:lang w:val="en-AU" w:eastAsia="zh-CN"/>
              </w:rPr>
            </w:pPr>
            <w:r>
              <w:rPr>
                <w:rFonts w:hint="eastAsia"/>
                <w:lang w:val="en-AU" w:eastAsia="zh-CN"/>
              </w:rPr>
              <w:t>T</w:t>
            </w:r>
            <w:r>
              <w:rPr>
                <w:lang w:val="en-AU" w:eastAsia="zh-CN"/>
              </w:rPr>
              <w:t>est purpose</w:t>
            </w:r>
          </w:p>
        </w:tc>
        <w:tc>
          <w:tcPr>
            <w:tcW w:w="5187" w:type="dxa"/>
          </w:tcPr>
          <w:p w14:paraId="62FD93F1" w14:textId="3BCFB71C" w:rsidR="00686FB6" w:rsidRPr="00047074" w:rsidRDefault="00686FB6" w:rsidP="003A289F">
            <w:pPr>
              <w:rPr>
                <w:lang w:val="en-AU" w:eastAsia="en-AU"/>
              </w:rPr>
            </w:pPr>
            <w:r w:rsidRPr="00B23BE9">
              <w:rPr>
                <w:lang w:val="en-AU" w:eastAsia="en-AU"/>
              </w:rPr>
              <w:t>Verify that the</w:t>
            </w:r>
            <w:r>
              <w:rPr>
                <w:lang w:val="en-AU" w:eastAsia="en-AU"/>
              </w:rPr>
              <w:t xml:space="preserve"> label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686FB6" w:rsidRPr="00047074" w14:paraId="19E94962" w14:textId="77777777" w:rsidTr="003A289F">
        <w:trPr>
          <w:trHeight w:val="327"/>
        </w:trPr>
        <w:tc>
          <w:tcPr>
            <w:tcW w:w="2213" w:type="dxa"/>
            <w:vMerge/>
          </w:tcPr>
          <w:p w14:paraId="60E35DD0" w14:textId="77777777" w:rsidR="00686FB6" w:rsidRDefault="00686FB6" w:rsidP="003A289F">
            <w:pPr>
              <w:rPr>
                <w:lang w:val="en-AU" w:eastAsia="zh-CN"/>
              </w:rPr>
            </w:pPr>
          </w:p>
        </w:tc>
        <w:tc>
          <w:tcPr>
            <w:tcW w:w="1456" w:type="dxa"/>
          </w:tcPr>
          <w:p w14:paraId="0D92CD95" w14:textId="77777777" w:rsidR="00686FB6" w:rsidRPr="00047074" w:rsidRDefault="00686FB6" w:rsidP="003A289F">
            <w:pPr>
              <w:rPr>
                <w:lang w:val="en-AU" w:eastAsia="zh-CN"/>
              </w:rPr>
            </w:pPr>
            <w:r>
              <w:rPr>
                <w:rFonts w:hint="eastAsia"/>
                <w:lang w:val="en-AU" w:eastAsia="zh-CN"/>
              </w:rPr>
              <w:t>T</w:t>
            </w:r>
            <w:r>
              <w:rPr>
                <w:lang w:val="en-AU" w:eastAsia="zh-CN"/>
              </w:rPr>
              <w:t>est method</w:t>
            </w:r>
          </w:p>
        </w:tc>
        <w:tc>
          <w:tcPr>
            <w:tcW w:w="5187" w:type="dxa"/>
          </w:tcPr>
          <w:p w14:paraId="53E57883" w14:textId="3317A6EC" w:rsidR="00686FB6" w:rsidRDefault="00686FB6"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254D19F3" w14:textId="77777777" w:rsidR="00686FB6" w:rsidRPr="00047074" w:rsidRDefault="00686FB6" w:rsidP="003A289F">
            <w:pPr>
              <w:rPr>
                <w:lang w:val="en-AU" w:eastAsia="en-AU"/>
              </w:rPr>
            </w:pPr>
            <w:r w:rsidRPr="003A103D">
              <w:rPr>
                <w:lang w:val="en-AU" w:eastAsia="en-AU"/>
              </w:rPr>
              <w:lastRenderedPageBreak/>
              <w:t>Pass if no errors reported. Fail otherwise.</w:t>
            </w:r>
          </w:p>
        </w:tc>
      </w:tr>
      <w:tr w:rsidR="00686FB6" w:rsidRPr="00047074" w14:paraId="3D8076B4" w14:textId="77777777" w:rsidTr="003A289F">
        <w:trPr>
          <w:trHeight w:val="327"/>
        </w:trPr>
        <w:tc>
          <w:tcPr>
            <w:tcW w:w="2213" w:type="dxa"/>
            <w:vMerge/>
          </w:tcPr>
          <w:p w14:paraId="25B100BB" w14:textId="77777777" w:rsidR="00686FB6" w:rsidRDefault="00686FB6" w:rsidP="003A289F">
            <w:pPr>
              <w:rPr>
                <w:lang w:val="en-AU" w:eastAsia="zh-CN"/>
              </w:rPr>
            </w:pPr>
          </w:p>
        </w:tc>
        <w:tc>
          <w:tcPr>
            <w:tcW w:w="1456" w:type="dxa"/>
          </w:tcPr>
          <w:p w14:paraId="1275CE64" w14:textId="77777777" w:rsidR="00686FB6" w:rsidRPr="00047074" w:rsidRDefault="00686FB6" w:rsidP="003A289F">
            <w:pPr>
              <w:rPr>
                <w:lang w:val="en-AU" w:eastAsia="zh-CN"/>
              </w:rPr>
            </w:pPr>
            <w:r>
              <w:rPr>
                <w:rFonts w:hint="eastAsia"/>
                <w:lang w:val="en-AU" w:eastAsia="zh-CN"/>
              </w:rPr>
              <w:t>T</w:t>
            </w:r>
            <w:r>
              <w:rPr>
                <w:lang w:val="en-AU" w:eastAsia="zh-CN"/>
              </w:rPr>
              <w:t>est type</w:t>
            </w:r>
          </w:p>
        </w:tc>
        <w:tc>
          <w:tcPr>
            <w:tcW w:w="5187" w:type="dxa"/>
          </w:tcPr>
          <w:p w14:paraId="4C7B9E9B" w14:textId="77777777" w:rsidR="00686FB6" w:rsidRPr="00047074" w:rsidRDefault="00686FB6" w:rsidP="003A289F">
            <w:pPr>
              <w:rPr>
                <w:lang w:val="en-AU" w:eastAsia="zh-CN"/>
              </w:rPr>
            </w:pPr>
            <w:r>
              <w:rPr>
                <w:rFonts w:hint="eastAsia"/>
                <w:lang w:val="en-AU" w:eastAsia="zh-CN"/>
              </w:rPr>
              <w:t>C</w:t>
            </w:r>
            <w:r>
              <w:rPr>
                <w:lang w:val="en-AU" w:eastAsia="zh-CN"/>
              </w:rPr>
              <w:t>apability</w:t>
            </w:r>
          </w:p>
        </w:tc>
      </w:tr>
    </w:tbl>
    <w:p w14:paraId="2957A79D" w14:textId="77777777" w:rsidR="00686FB6" w:rsidRDefault="00686FB6" w:rsidP="004328AC"/>
    <w:p w14:paraId="143FD20F" w14:textId="6B9B858C" w:rsidR="0010236E" w:rsidRDefault="00C97433" w:rsidP="0010236E">
      <w:pPr>
        <w:pStyle w:val="AnnexLevel2"/>
      </w:pPr>
      <w:bookmarkStart w:id="292" w:name="_Toc157175780"/>
      <w:r>
        <w:t>Conformance Class:</w:t>
      </w:r>
      <w:r w:rsidR="0010236E">
        <w:t xml:space="preserve"> </w:t>
      </w:r>
      <w:proofErr w:type="spellStart"/>
      <w:r w:rsidR="0010236E">
        <w:t>AI_Labeling</w:t>
      </w:r>
      <w:bookmarkEnd w:id="292"/>
      <w:proofErr w:type="spellEnd"/>
    </w:p>
    <w:p w14:paraId="3B728FF2" w14:textId="2D6B6774" w:rsidR="0010236E" w:rsidRDefault="00FF5EDB" w:rsidP="004328AC">
      <w:r w:rsidRPr="00070B10">
        <w:t>Th</w:t>
      </w:r>
      <w:r>
        <w:t>e</w:t>
      </w:r>
      <w:r w:rsidRPr="00070B10">
        <w:t xml:space="preserve"> </w:t>
      </w:r>
      <w:proofErr w:type="spellStart"/>
      <w:r w:rsidRPr="009A7054">
        <w:t>AI_Labeling</w:t>
      </w:r>
      <w:proofErr w:type="spellEnd"/>
      <w:r w:rsidRPr="009A7054">
        <w:t xml:space="preserve"> </w:t>
      </w:r>
      <w:r w:rsidRPr="00070B10">
        <w:t xml:space="preserve">conformance class tests </w:t>
      </w:r>
      <w:r>
        <w:t>that</w:t>
      </w:r>
      <w:r w:rsidR="00070B10" w:rsidRPr="00070B10">
        <w:t xml:space="preserve"> the </w:t>
      </w:r>
      <w:r w:rsidR="00070B10">
        <w:t>labeling</w:t>
      </w:r>
      <w:r w:rsidR="00070B10" w:rsidRPr="00070B10">
        <w:t xml:space="preserve"> object</w:t>
      </w:r>
      <w:r w:rsidR="00D26B9F">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D26B9F" w14:paraId="3C5A2C28" w14:textId="77777777" w:rsidTr="003A289F">
        <w:tc>
          <w:tcPr>
            <w:tcW w:w="2213" w:type="dxa"/>
          </w:tcPr>
          <w:p w14:paraId="02DE275C" w14:textId="77777777" w:rsidR="00D26B9F" w:rsidRDefault="00D26B9F" w:rsidP="003A289F">
            <w:pPr>
              <w:rPr>
                <w:lang w:val="en-AU" w:eastAsia="zh-CN"/>
              </w:rPr>
            </w:pPr>
            <w:r>
              <w:rPr>
                <w:lang w:val="en-AU" w:eastAsia="zh-CN"/>
              </w:rPr>
              <w:t>Conformance Class</w:t>
            </w:r>
          </w:p>
        </w:tc>
        <w:tc>
          <w:tcPr>
            <w:tcW w:w="6643" w:type="dxa"/>
            <w:gridSpan w:val="2"/>
          </w:tcPr>
          <w:p w14:paraId="1F989A0A" w14:textId="0749DDC7" w:rsidR="00D26B9F" w:rsidRDefault="00D26B9F"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ailabeling</w:t>
            </w:r>
            <w:proofErr w:type="spellEnd"/>
          </w:p>
        </w:tc>
      </w:tr>
      <w:tr w:rsidR="00D26B9F" w14:paraId="4B7844A4" w14:textId="77777777" w:rsidTr="003A289F">
        <w:tc>
          <w:tcPr>
            <w:tcW w:w="2213" w:type="dxa"/>
          </w:tcPr>
          <w:p w14:paraId="6A5CBFB0" w14:textId="77777777" w:rsidR="00D26B9F" w:rsidRDefault="00D26B9F" w:rsidP="003A289F">
            <w:pPr>
              <w:rPr>
                <w:lang w:val="en-AU" w:eastAsia="en-AU"/>
              </w:rPr>
            </w:pPr>
            <w:r>
              <w:rPr>
                <w:rFonts w:hint="eastAsia"/>
                <w:lang w:val="en-AU" w:eastAsia="zh-CN"/>
              </w:rPr>
              <w:t>Requirement</w:t>
            </w:r>
            <w:r>
              <w:rPr>
                <w:lang w:val="en-AU" w:eastAsia="zh-CN"/>
              </w:rPr>
              <w:t>s</w:t>
            </w:r>
          </w:p>
        </w:tc>
        <w:tc>
          <w:tcPr>
            <w:tcW w:w="6643" w:type="dxa"/>
            <w:gridSpan w:val="2"/>
          </w:tcPr>
          <w:p w14:paraId="0332B5E2" w14:textId="6E2BC59B" w:rsidR="00D26B9F" w:rsidRDefault="00D26B9F" w:rsidP="003A289F">
            <w:pPr>
              <w:rPr>
                <w:lang w:val="en-AU" w:eastAsia="en-AU"/>
              </w:rPr>
            </w:pPr>
            <w:r>
              <w:rPr>
                <w:rFonts w:hint="eastAsia"/>
                <w:lang w:val="en-AU" w:eastAsia="zh-CN"/>
              </w:rPr>
              <w:t>/req/</w:t>
            </w:r>
            <w:proofErr w:type="spellStart"/>
            <w:r w:rsidR="00D32896">
              <w:rPr>
                <w:lang w:val="en-AU" w:eastAsia="zh-CN"/>
              </w:rPr>
              <w:t>ailabeling</w:t>
            </w:r>
            <w:proofErr w:type="spellEnd"/>
          </w:p>
        </w:tc>
      </w:tr>
      <w:tr w:rsidR="00D26B9F" w14:paraId="6E06AB12" w14:textId="77777777" w:rsidTr="003A289F">
        <w:tc>
          <w:tcPr>
            <w:tcW w:w="2213" w:type="dxa"/>
          </w:tcPr>
          <w:p w14:paraId="5FEE217E" w14:textId="77777777" w:rsidR="00D26B9F" w:rsidRDefault="00D26B9F" w:rsidP="003A289F">
            <w:pPr>
              <w:rPr>
                <w:lang w:val="en-AU" w:eastAsia="zh-CN"/>
              </w:rPr>
            </w:pPr>
            <w:r>
              <w:rPr>
                <w:rFonts w:hint="eastAsia"/>
                <w:lang w:val="en-AU" w:eastAsia="zh-CN"/>
              </w:rPr>
              <w:t>D</w:t>
            </w:r>
            <w:r>
              <w:rPr>
                <w:lang w:val="en-AU" w:eastAsia="zh-CN"/>
              </w:rPr>
              <w:t>ependency</w:t>
            </w:r>
          </w:p>
        </w:tc>
        <w:tc>
          <w:tcPr>
            <w:tcW w:w="6643" w:type="dxa"/>
            <w:gridSpan w:val="2"/>
          </w:tcPr>
          <w:p w14:paraId="4D87CE6B" w14:textId="39BCF71A" w:rsidR="00D26B9F" w:rsidRDefault="00BD39FB" w:rsidP="003A289F">
            <w:pPr>
              <w:rPr>
                <w:lang w:val="en-AU" w:eastAsia="zh-CN"/>
              </w:rPr>
            </w:pPr>
            <w:r>
              <w:rPr>
                <w:rFonts w:hint="eastAsia"/>
                <w:lang w:val="en-AU" w:eastAsia="zh-CN"/>
              </w:rPr>
              <w:t>An XML</w:t>
            </w:r>
            <w:r w:rsidR="00D26B9F">
              <w:rPr>
                <w:lang w:val="en-AU" w:eastAsia="zh-CN"/>
              </w:rPr>
              <w:t xml:space="preserve"> Schema Validator</w:t>
            </w:r>
          </w:p>
        </w:tc>
      </w:tr>
      <w:tr w:rsidR="00D26B9F" w:rsidRPr="00047074" w14:paraId="73893820" w14:textId="77777777" w:rsidTr="003A289F">
        <w:trPr>
          <w:trHeight w:val="327"/>
        </w:trPr>
        <w:tc>
          <w:tcPr>
            <w:tcW w:w="2213" w:type="dxa"/>
            <w:vMerge w:val="restart"/>
          </w:tcPr>
          <w:p w14:paraId="10DDC754" w14:textId="77777777" w:rsidR="00D26B9F" w:rsidRDefault="00D26B9F" w:rsidP="003A289F">
            <w:pPr>
              <w:rPr>
                <w:lang w:val="en-AU" w:eastAsia="zh-CN"/>
              </w:rPr>
            </w:pPr>
            <w:r>
              <w:rPr>
                <w:rFonts w:hint="eastAsia"/>
                <w:lang w:val="en-AU" w:eastAsia="zh-CN"/>
              </w:rPr>
              <w:t>T</w:t>
            </w:r>
            <w:r>
              <w:rPr>
                <w:lang w:val="en-AU" w:eastAsia="zh-CN"/>
              </w:rPr>
              <w:t>est</w:t>
            </w:r>
          </w:p>
        </w:tc>
        <w:tc>
          <w:tcPr>
            <w:tcW w:w="1456" w:type="dxa"/>
          </w:tcPr>
          <w:p w14:paraId="2734A9AC" w14:textId="77777777" w:rsidR="00D26B9F" w:rsidRPr="00047074" w:rsidRDefault="00D26B9F" w:rsidP="003A289F">
            <w:pPr>
              <w:rPr>
                <w:lang w:val="en-AU" w:eastAsia="zh-CN"/>
              </w:rPr>
            </w:pPr>
            <w:r>
              <w:rPr>
                <w:rFonts w:hint="eastAsia"/>
                <w:lang w:val="en-AU" w:eastAsia="zh-CN"/>
              </w:rPr>
              <w:t>T</w:t>
            </w:r>
            <w:r>
              <w:rPr>
                <w:lang w:val="en-AU" w:eastAsia="zh-CN"/>
              </w:rPr>
              <w:t>est purpose</w:t>
            </w:r>
          </w:p>
        </w:tc>
        <w:tc>
          <w:tcPr>
            <w:tcW w:w="5187" w:type="dxa"/>
          </w:tcPr>
          <w:p w14:paraId="2A5E0241" w14:textId="3289FD0F" w:rsidR="00D26B9F" w:rsidRPr="00047074" w:rsidRDefault="00D26B9F" w:rsidP="003A289F">
            <w:pPr>
              <w:rPr>
                <w:lang w:val="en-AU" w:eastAsia="en-AU"/>
              </w:rPr>
            </w:pPr>
            <w:r w:rsidRPr="00B23BE9">
              <w:rPr>
                <w:lang w:val="en-AU" w:eastAsia="en-AU"/>
              </w:rPr>
              <w:t>Verify that the</w:t>
            </w:r>
            <w:r w:rsidR="00A521B2">
              <w:rPr>
                <w:lang w:val="en-AU" w:eastAsia="en-AU"/>
              </w:rPr>
              <w:t xml:space="preserve"> </w:t>
            </w:r>
            <w:proofErr w:type="spellStart"/>
            <w:r w:rsidR="00A521B2">
              <w:rPr>
                <w:lang w:val="en-AU" w:eastAsia="en-AU"/>
              </w:rPr>
              <w:t>labeling</w:t>
            </w:r>
            <w:proofErr w:type="spellEnd"/>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D26B9F" w:rsidRPr="00047074" w14:paraId="5367A0E8" w14:textId="77777777" w:rsidTr="003A289F">
        <w:trPr>
          <w:trHeight w:val="327"/>
        </w:trPr>
        <w:tc>
          <w:tcPr>
            <w:tcW w:w="2213" w:type="dxa"/>
            <w:vMerge/>
          </w:tcPr>
          <w:p w14:paraId="723B0C86" w14:textId="77777777" w:rsidR="00D26B9F" w:rsidRDefault="00D26B9F" w:rsidP="003A289F">
            <w:pPr>
              <w:rPr>
                <w:lang w:val="en-AU" w:eastAsia="zh-CN"/>
              </w:rPr>
            </w:pPr>
          </w:p>
        </w:tc>
        <w:tc>
          <w:tcPr>
            <w:tcW w:w="1456" w:type="dxa"/>
          </w:tcPr>
          <w:p w14:paraId="5E5C55E8" w14:textId="77777777" w:rsidR="00D26B9F" w:rsidRPr="00047074" w:rsidRDefault="00D26B9F" w:rsidP="003A289F">
            <w:pPr>
              <w:rPr>
                <w:lang w:val="en-AU" w:eastAsia="zh-CN"/>
              </w:rPr>
            </w:pPr>
            <w:r>
              <w:rPr>
                <w:rFonts w:hint="eastAsia"/>
                <w:lang w:val="en-AU" w:eastAsia="zh-CN"/>
              </w:rPr>
              <w:t>T</w:t>
            </w:r>
            <w:r>
              <w:rPr>
                <w:lang w:val="en-AU" w:eastAsia="zh-CN"/>
              </w:rPr>
              <w:t>est method</w:t>
            </w:r>
          </w:p>
        </w:tc>
        <w:tc>
          <w:tcPr>
            <w:tcW w:w="5187" w:type="dxa"/>
          </w:tcPr>
          <w:p w14:paraId="17588E69" w14:textId="3DF8AC3F" w:rsidR="00D26B9F" w:rsidRDefault="00D26B9F"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3B5BFF8D" w14:textId="77777777" w:rsidR="00D26B9F" w:rsidRPr="00047074" w:rsidRDefault="00D26B9F" w:rsidP="003A289F">
            <w:pPr>
              <w:rPr>
                <w:lang w:val="en-AU" w:eastAsia="en-AU"/>
              </w:rPr>
            </w:pPr>
            <w:r w:rsidRPr="003A103D">
              <w:rPr>
                <w:lang w:val="en-AU" w:eastAsia="en-AU"/>
              </w:rPr>
              <w:t>Pass if no errors reported. Fail otherwise.</w:t>
            </w:r>
          </w:p>
        </w:tc>
      </w:tr>
      <w:tr w:rsidR="00D26B9F" w:rsidRPr="00047074" w14:paraId="2E64C1EF" w14:textId="77777777" w:rsidTr="003A289F">
        <w:trPr>
          <w:trHeight w:val="327"/>
        </w:trPr>
        <w:tc>
          <w:tcPr>
            <w:tcW w:w="2213" w:type="dxa"/>
            <w:vMerge/>
          </w:tcPr>
          <w:p w14:paraId="4994D892" w14:textId="77777777" w:rsidR="00D26B9F" w:rsidRDefault="00D26B9F" w:rsidP="003A289F">
            <w:pPr>
              <w:rPr>
                <w:lang w:val="en-AU" w:eastAsia="zh-CN"/>
              </w:rPr>
            </w:pPr>
          </w:p>
        </w:tc>
        <w:tc>
          <w:tcPr>
            <w:tcW w:w="1456" w:type="dxa"/>
          </w:tcPr>
          <w:p w14:paraId="6E452F47" w14:textId="77777777" w:rsidR="00D26B9F" w:rsidRPr="00047074" w:rsidRDefault="00D26B9F" w:rsidP="003A289F">
            <w:pPr>
              <w:rPr>
                <w:lang w:val="en-AU" w:eastAsia="zh-CN"/>
              </w:rPr>
            </w:pPr>
            <w:r>
              <w:rPr>
                <w:rFonts w:hint="eastAsia"/>
                <w:lang w:val="en-AU" w:eastAsia="zh-CN"/>
              </w:rPr>
              <w:t>T</w:t>
            </w:r>
            <w:r>
              <w:rPr>
                <w:lang w:val="en-AU" w:eastAsia="zh-CN"/>
              </w:rPr>
              <w:t>est type</w:t>
            </w:r>
          </w:p>
        </w:tc>
        <w:tc>
          <w:tcPr>
            <w:tcW w:w="5187" w:type="dxa"/>
          </w:tcPr>
          <w:p w14:paraId="6F33B99D" w14:textId="77777777" w:rsidR="00D26B9F" w:rsidRPr="00047074" w:rsidRDefault="00D26B9F" w:rsidP="003A289F">
            <w:pPr>
              <w:rPr>
                <w:lang w:val="en-AU" w:eastAsia="zh-CN"/>
              </w:rPr>
            </w:pPr>
            <w:r>
              <w:rPr>
                <w:rFonts w:hint="eastAsia"/>
                <w:lang w:val="en-AU" w:eastAsia="zh-CN"/>
              </w:rPr>
              <w:t>C</w:t>
            </w:r>
            <w:r>
              <w:rPr>
                <w:lang w:val="en-AU" w:eastAsia="zh-CN"/>
              </w:rPr>
              <w:t>apability</w:t>
            </w:r>
          </w:p>
        </w:tc>
      </w:tr>
    </w:tbl>
    <w:p w14:paraId="2B46AF7E" w14:textId="7DEF4049" w:rsidR="00A521B2" w:rsidRDefault="00A521B2" w:rsidP="00070B10">
      <w:pPr>
        <w:pStyle w:val="af3"/>
        <w:ind w:firstLineChars="0" w:firstLine="0"/>
      </w:pPr>
    </w:p>
    <w:p w14:paraId="06EB6467" w14:textId="2048BE1A" w:rsidR="0010236E" w:rsidRDefault="00C97433" w:rsidP="0010236E">
      <w:pPr>
        <w:pStyle w:val="AnnexLevel2"/>
      </w:pPr>
      <w:bookmarkStart w:id="293" w:name="_Toc157175781"/>
      <w:r>
        <w:t>Conformance Class:</w:t>
      </w:r>
      <w:r w:rsidR="0010236E">
        <w:t xml:space="preserve"> </w:t>
      </w:r>
      <w:proofErr w:type="spellStart"/>
      <w:r w:rsidR="0010236E">
        <w:t>AI_TDChangeset</w:t>
      </w:r>
      <w:bookmarkEnd w:id="293"/>
      <w:proofErr w:type="spellEnd"/>
    </w:p>
    <w:p w14:paraId="5A7C3896" w14:textId="07F4BDF6" w:rsidR="0010236E" w:rsidRDefault="00FF5EDB" w:rsidP="004328AC">
      <w:r w:rsidRPr="00070B10">
        <w:t>Th</w:t>
      </w:r>
      <w:r>
        <w:t>e</w:t>
      </w:r>
      <w:r w:rsidRPr="00070B10">
        <w:t xml:space="preserve"> </w:t>
      </w:r>
      <w:proofErr w:type="spellStart"/>
      <w:r w:rsidRPr="008456EF">
        <w:t>AI_TDChangeset</w:t>
      </w:r>
      <w:proofErr w:type="spellEnd"/>
      <w:r w:rsidRPr="008456EF">
        <w:t xml:space="preserve"> </w:t>
      </w:r>
      <w:r w:rsidRPr="00070B10">
        <w:t>conformance class tests</w:t>
      </w:r>
      <w:r>
        <w:t xml:space="preserve"> that</w:t>
      </w:r>
      <w:r w:rsidR="00070B10" w:rsidRPr="00070B10">
        <w:t xml:space="preserve"> the </w:t>
      </w:r>
      <w:r w:rsidR="00070B10">
        <w:t>TD changeset</w:t>
      </w:r>
      <w:r w:rsidR="00070B10" w:rsidRPr="00070B10">
        <w:t xml:space="preserve"> object</w:t>
      </w:r>
      <w:r w:rsidR="008930B4">
        <w:t>s</w:t>
      </w:r>
      <w:r w:rsidR="00070B10" w:rsidRPr="00070B10">
        <w:t xml:space="preserve"> are encoded according to the requirements.</w:t>
      </w:r>
    </w:p>
    <w:tbl>
      <w:tblPr>
        <w:tblStyle w:val="af1"/>
        <w:tblW w:w="0" w:type="auto"/>
        <w:tblLook w:val="04A0" w:firstRow="1" w:lastRow="0" w:firstColumn="1" w:lastColumn="0" w:noHBand="0" w:noVBand="1"/>
      </w:tblPr>
      <w:tblGrid>
        <w:gridCol w:w="2181"/>
        <w:gridCol w:w="1433"/>
        <w:gridCol w:w="5016"/>
      </w:tblGrid>
      <w:tr w:rsidR="008930B4" w14:paraId="57FE4FEE" w14:textId="77777777" w:rsidTr="003A289F">
        <w:tc>
          <w:tcPr>
            <w:tcW w:w="2213" w:type="dxa"/>
          </w:tcPr>
          <w:p w14:paraId="20C0673F" w14:textId="77777777" w:rsidR="008930B4" w:rsidRDefault="008930B4" w:rsidP="003A289F">
            <w:pPr>
              <w:rPr>
                <w:lang w:val="en-AU" w:eastAsia="zh-CN"/>
              </w:rPr>
            </w:pPr>
            <w:r>
              <w:rPr>
                <w:lang w:val="en-AU" w:eastAsia="zh-CN"/>
              </w:rPr>
              <w:t>Conformance Class</w:t>
            </w:r>
          </w:p>
        </w:tc>
        <w:tc>
          <w:tcPr>
            <w:tcW w:w="6643" w:type="dxa"/>
            <w:gridSpan w:val="2"/>
          </w:tcPr>
          <w:p w14:paraId="104591FD" w14:textId="37BD034D" w:rsidR="008930B4" w:rsidRDefault="008930B4" w:rsidP="003A289F">
            <w:pPr>
              <w:rPr>
                <w:lang w:val="en-AU" w:eastAsia="zh-CN"/>
              </w:rPr>
            </w:pPr>
            <w:r>
              <w:rPr>
                <w:rFonts w:hint="eastAsia"/>
                <w:lang w:val="en-AU" w:eastAsia="zh-CN"/>
              </w:rPr>
              <w:t>/</w:t>
            </w:r>
            <w:r>
              <w:rPr>
                <w:lang w:val="en-AU" w:eastAsia="zh-CN"/>
              </w:rPr>
              <w:t>conf</w:t>
            </w:r>
            <w:r>
              <w:rPr>
                <w:rFonts w:hint="eastAsia"/>
                <w:lang w:val="en-AU" w:eastAsia="zh-CN"/>
              </w:rPr>
              <w:t>/</w:t>
            </w:r>
            <w:proofErr w:type="spellStart"/>
            <w:r w:rsidR="00D32896">
              <w:rPr>
                <w:lang w:val="en-AU" w:eastAsia="zh-CN"/>
              </w:rPr>
              <w:t>aitdchangeset</w:t>
            </w:r>
            <w:proofErr w:type="spellEnd"/>
          </w:p>
        </w:tc>
      </w:tr>
      <w:tr w:rsidR="008930B4" w14:paraId="1FEA368A" w14:textId="77777777" w:rsidTr="003A289F">
        <w:tc>
          <w:tcPr>
            <w:tcW w:w="2213" w:type="dxa"/>
          </w:tcPr>
          <w:p w14:paraId="524D4011" w14:textId="77777777" w:rsidR="008930B4" w:rsidRDefault="008930B4" w:rsidP="003A289F">
            <w:pPr>
              <w:rPr>
                <w:lang w:val="en-AU" w:eastAsia="en-AU"/>
              </w:rPr>
            </w:pPr>
            <w:r>
              <w:rPr>
                <w:rFonts w:hint="eastAsia"/>
                <w:lang w:val="en-AU" w:eastAsia="zh-CN"/>
              </w:rPr>
              <w:t>Requirement</w:t>
            </w:r>
            <w:r>
              <w:rPr>
                <w:lang w:val="en-AU" w:eastAsia="zh-CN"/>
              </w:rPr>
              <w:t>s</w:t>
            </w:r>
          </w:p>
        </w:tc>
        <w:tc>
          <w:tcPr>
            <w:tcW w:w="6643" w:type="dxa"/>
            <w:gridSpan w:val="2"/>
          </w:tcPr>
          <w:p w14:paraId="789FA783" w14:textId="1D0D9299" w:rsidR="008930B4" w:rsidRDefault="008930B4" w:rsidP="003A289F">
            <w:pPr>
              <w:rPr>
                <w:lang w:val="en-AU" w:eastAsia="en-AU"/>
              </w:rPr>
            </w:pPr>
            <w:r>
              <w:rPr>
                <w:rFonts w:hint="eastAsia"/>
                <w:lang w:val="en-AU" w:eastAsia="zh-CN"/>
              </w:rPr>
              <w:t>/req/</w:t>
            </w:r>
            <w:proofErr w:type="spellStart"/>
            <w:r w:rsidR="00D32896">
              <w:rPr>
                <w:lang w:val="en-AU" w:eastAsia="zh-CN"/>
              </w:rPr>
              <w:t>aitdchangeset</w:t>
            </w:r>
            <w:proofErr w:type="spellEnd"/>
          </w:p>
        </w:tc>
      </w:tr>
      <w:tr w:rsidR="008930B4" w14:paraId="5A141B46" w14:textId="77777777" w:rsidTr="003A289F">
        <w:tc>
          <w:tcPr>
            <w:tcW w:w="2213" w:type="dxa"/>
          </w:tcPr>
          <w:p w14:paraId="773B1FF9" w14:textId="77777777" w:rsidR="008930B4" w:rsidRDefault="008930B4" w:rsidP="003A289F">
            <w:pPr>
              <w:rPr>
                <w:lang w:val="en-AU" w:eastAsia="zh-CN"/>
              </w:rPr>
            </w:pPr>
            <w:r>
              <w:rPr>
                <w:rFonts w:hint="eastAsia"/>
                <w:lang w:val="en-AU" w:eastAsia="zh-CN"/>
              </w:rPr>
              <w:t>D</w:t>
            </w:r>
            <w:r>
              <w:rPr>
                <w:lang w:val="en-AU" w:eastAsia="zh-CN"/>
              </w:rPr>
              <w:t>ependency</w:t>
            </w:r>
          </w:p>
        </w:tc>
        <w:tc>
          <w:tcPr>
            <w:tcW w:w="6643" w:type="dxa"/>
            <w:gridSpan w:val="2"/>
          </w:tcPr>
          <w:p w14:paraId="32469D7A" w14:textId="0DB8CEC3" w:rsidR="008930B4" w:rsidRDefault="00BD39FB" w:rsidP="003A289F">
            <w:pPr>
              <w:rPr>
                <w:lang w:val="en-AU" w:eastAsia="zh-CN"/>
              </w:rPr>
            </w:pPr>
            <w:r>
              <w:rPr>
                <w:rFonts w:hint="eastAsia"/>
                <w:lang w:val="en-AU" w:eastAsia="zh-CN"/>
              </w:rPr>
              <w:t>An XML</w:t>
            </w:r>
            <w:r w:rsidR="008930B4">
              <w:rPr>
                <w:lang w:val="en-AU" w:eastAsia="zh-CN"/>
              </w:rPr>
              <w:t xml:space="preserve"> Schema Validator</w:t>
            </w:r>
          </w:p>
        </w:tc>
      </w:tr>
      <w:tr w:rsidR="008930B4" w:rsidRPr="00047074" w14:paraId="1C96AFF2" w14:textId="77777777" w:rsidTr="003A289F">
        <w:trPr>
          <w:trHeight w:val="327"/>
        </w:trPr>
        <w:tc>
          <w:tcPr>
            <w:tcW w:w="2213" w:type="dxa"/>
            <w:vMerge w:val="restart"/>
          </w:tcPr>
          <w:p w14:paraId="506730FC" w14:textId="77777777" w:rsidR="008930B4" w:rsidRDefault="008930B4" w:rsidP="003A289F">
            <w:pPr>
              <w:rPr>
                <w:lang w:val="en-AU" w:eastAsia="zh-CN"/>
              </w:rPr>
            </w:pPr>
            <w:r>
              <w:rPr>
                <w:rFonts w:hint="eastAsia"/>
                <w:lang w:val="en-AU" w:eastAsia="zh-CN"/>
              </w:rPr>
              <w:t>T</w:t>
            </w:r>
            <w:r>
              <w:rPr>
                <w:lang w:val="en-AU" w:eastAsia="zh-CN"/>
              </w:rPr>
              <w:t>est</w:t>
            </w:r>
          </w:p>
        </w:tc>
        <w:tc>
          <w:tcPr>
            <w:tcW w:w="1456" w:type="dxa"/>
          </w:tcPr>
          <w:p w14:paraId="21CF043F" w14:textId="77777777" w:rsidR="008930B4" w:rsidRPr="00047074" w:rsidRDefault="008930B4" w:rsidP="003A289F">
            <w:pPr>
              <w:rPr>
                <w:lang w:val="en-AU" w:eastAsia="zh-CN"/>
              </w:rPr>
            </w:pPr>
            <w:r>
              <w:rPr>
                <w:rFonts w:hint="eastAsia"/>
                <w:lang w:val="en-AU" w:eastAsia="zh-CN"/>
              </w:rPr>
              <w:t>T</w:t>
            </w:r>
            <w:r>
              <w:rPr>
                <w:lang w:val="en-AU" w:eastAsia="zh-CN"/>
              </w:rPr>
              <w:t>est purpose</w:t>
            </w:r>
          </w:p>
        </w:tc>
        <w:tc>
          <w:tcPr>
            <w:tcW w:w="5187" w:type="dxa"/>
          </w:tcPr>
          <w:p w14:paraId="1DE2B06B" w14:textId="5371469E" w:rsidR="008930B4" w:rsidRPr="00047074" w:rsidRDefault="008930B4" w:rsidP="003A289F">
            <w:pPr>
              <w:rPr>
                <w:lang w:val="en-AU" w:eastAsia="en-AU"/>
              </w:rPr>
            </w:pPr>
            <w:r w:rsidRPr="00B23BE9">
              <w:rPr>
                <w:lang w:val="en-AU" w:eastAsia="en-AU"/>
              </w:rPr>
              <w:t>Verify that the</w:t>
            </w:r>
            <w:r>
              <w:rPr>
                <w:lang w:val="en-AU" w:eastAsia="en-AU"/>
              </w:rPr>
              <w:t xml:space="preserve"> </w:t>
            </w:r>
            <w:r w:rsidR="009D708C">
              <w:rPr>
                <w:lang w:val="en-AU" w:eastAsia="en-AU"/>
              </w:rPr>
              <w:t>TD changeset</w:t>
            </w:r>
            <w:r>
              <w:rPr>
                <w:lang w:val="en-AU" w:eastAsia="en-AU"/>
              </w:rPr>
              <w:t xml:space="preserve"> objects</w:t>
            </w:r>
            <w:r w:rsidRPr="00B23BE9">
              <w:rPr>
                <w:lang w:val="en-AU" w:eastAsia="en-AU"/>
              </w:rPr>
              <w:t xml:space="preserve"> </w:t>
            </w:r>
            <w:r>
              <w:rPr>
                <w:lang w:val="en-AU" w:eastAsia="en-AU"/>
              </w:rPr>
              <w:t>are</w:t>
            </w:r>
            <w:r w:rsidRPr="003A103D">
              <w:rPr>
                <w:lang w:val="en-AU" w:eastAsia="en-AU"/>
              </w:rPr>
              <w:t xml:space="preserve"> </w:t>
            </w:r>
            <w:r>
              <w:rPr>
                <w:lang w:val="en-AU" w:eastAsia="en-AU"/>
              </w:rPr>
              <w:t>encoded using the specified property names and structures.</w:t>
            </w:r>
          </w:p>
        </w:tc>
      </w:tr>
      <w:tr w:rsidR="008930B4" w:rsidRPr="00047074" w14:paraId="4C156AFC" w14:textId="77777777" w:rsidTr="003A289F">
        <w:trPr>
          <w:trHeight w:val="327"/>
        </w:trPr>
        <w:tc>
          <w:tcPr>
            <w:tcW w:w="2213" w:type="dxa"/>
            <w:vMerge/>
          </w:tcPr>
          <w:p w14:paraId="5BE89DCB" w14:textId="77777777" w:rsidR="008930B4" w:rsidRDefault="008930B4" w:rsidP="003A289F">
            <w:pPr>
              <w:rPr>
                <w:lang w:val="en-AU" w:eastAsia="zh-CN"/>
              </w:rPr>
            </w:pPr>
          </w:p>
        </w:tc>
        <w:tc>
          <w:tcPr>
            <w:tcW w:w="1456" w:type="dxa"/>
          </w:tcPr>
          <w:p w14:paraId="05FA6E82" w14:textId="77777777" w:rsidR="008930B4" w:rsidRPr="00047074" w:rsidRDefault="008930B4" w:rsidP="003A289F">
            <w:pPr>
              <w:rPr>
                <w:lang w:val="en-AU" w:eastAsia="zh-CN"/>
              </w:rPr>
            </w:pPr>
            <w:r>
              <w:rPr>
                <w:rFonts w:hint="eastAsia"/>
                <w:lang w:val="en-AU" w:eastAsia="zh-CN"/>
              </w:rPr>
              <w:t>T</w:t>
            </w:r>
            <w:r>
              <w:rPr>
                <w:lang w:val="en-AU" w:eastAsia="zh-CN"/>
              </w:rPr>
              <w:t>est method</w:t>
            </w:r>
          </w:p>
        </w:tc>
        <w:tc>
          <w:tcPr>
            <w:tcW w:w="5187" w:type="dxa"/>
          </w:tcPr>
          <w:p w14:paraId="736E2B12" w14:textId="4C5381B4" w:rsidR="008930B4" w:rsidRDefault="008930B4" w:rsidP="003A289F">
            <w:pPr>
              <w:rPr>
                <w:lang w:val="en-AU" w:eastAsia="en-AU"/>
              </w:rPr>
            </w:pPr>
            <w:r w:rsidRPr="003A103D">
              <w:rPr>
                <w:lang w:val="en-AU" w:eastAsia="en-AU"/>
              </w:rPr>
              <w:t xml:space="preserve">Validate the </w:t>
            </w:r>
            <w:r w:rsidR="00BD39FB">
              <w:rPr>
                <w:lang w:val="en-AU" w:eastAsia="en-AU"/>
              </w:rPr>
              <w:t>XML</w:t>
            </w:r>
            <w:r w:rsidRPr="003A103D">
              <w:rPr>
                <w:lang w:val="en-AU" w:eastAsia="en-AU"/>
              </w:rPr>
              <w:t xml:space="preserve"> instance document using the appropriate object definition from the </w:t>
            </w:r>
            <w:r w:rsidR="00FF5EDB">
              <w:rPr>
                <w:lang w:val="en-AU" w:eastAsia="en-AU"/>
              </w:rPr>
              <w:t>TrainingDML-AI.xsd</w:t>
            </w:r>
            <w:r w:rsidR="00BD39FB">
              <w:rPr>
                <w:lang w:val="en-AU" w:eastAsia="en-AU"/>
              </w:rPr>
              <w:t xml:space="preserve"> XML</w:t>
            </w:r>
            <w:r w:rsidRPr="003A103D">
              <w:rPr>
                <w:lang w:val="en-AU" w:eastAsia="en-AU"/>
              </w:rPr>
              <w:t xml:space="preserve"> Schema. </w:t>
            </w:r>
          </w:p>
          <w:p w14:paraId="64773411" w14:textId="77777777" w:rsidR="008930B4" w:rsidRPr="00047074" w:rsidRDefault="008930B4" w:rsidP="003A289F">
            <w:pPr>
              <w:rPr>
                <w:lang w:val="en-AU" w:eastAsia="en-AU"/>
              </w:rPr>
            </w:pPr>
            <w:r w:rsidRPr="003A103D">
              <w:rPr>
                <w:lang w:val="en-AU" w:eastAsia="en-AU"/>
              </w:rPr>
              <w:t>Pass if no errors reported. Fail otherwise.</w:t>
            </w:r>
          </w:p>
        </w:tc>
      </w:tr>
      <w:tr w:rsidR="008930B4" w:rsidRPr="00047074" w14:paraId="55726231" w14:textId="77777777" w:rsidTr="003A289F">
        <w:trPr>
          <w:trHeight w:val="327"/>
        </w:trPr>
        <w:tc>
          <w:tcPr>
            <w:tcW w:w="2213" w:type="dxa"/>
            <w:vMerge/>
          </w:tcPr>
          <w:p w14:paraId="6CB61438" w14:textId="77777777" w:rsidR="008930B4" w:rsidRDefault="008930B4" w:rsidP="003A289F">
            <w:pPr>
              <w:rPr>
                <w:lang w:val="en-AU" w:eastAsia="zh-CN"/>
              </w:rPr>
            </w:pPr>
          </w:p>
        </w:tc>
        <w:tc>
          <w:tcPr>
            <w:tcW w:w="1456" w:type="dxa"/>
          </w:tcPr>
          <w:p w14:paraId="20329DE9" w14:textId="77777777" w:rsidR="008930B4" w:rsidRPr="00047074" w:rsidRDefault="008930B4" w:rsidP="003A289F">
            <w:pPr>
              <w:rPr>
                <w:lang w:val="en-AU" w:eastAsia="zh-CN"/>
              </w:rPr>
            </w:pPr>
            <w:r>
              <w:rPr>
                <w:rFonts w:hint="eastAsia"/>
                <w:lang w:val="en-AU" w:eastAsia="zh-CN"/>
              </w:rPr>
              <w:t>T</w:t>
            </w:r>
            <w:r>
              <w:rPr>
                <w:lang w:val="en-AU" w:eastAsia="zh-CN"/>
              </w:rPr>
              <w:t>est type</w:t>
            </w:r>
          </w:p>
        </w:tc>
        <w:tc>
          <w:tcPr>
            <w:tcW w:w="5187" w:type="dxa"/>
          </w:tcPr>
          <w:p w14:paraId="50E0A6F8" w14:textId="77777777" w:rsidR="008930B4" w:rsidRPr="00047074" w:rsidRDefault="008930B4" w:rsidP="003A289F">
            <w:pPr>
              <w:rPr>
                <w:lang w:val="en-AU" w:eastAsia="zh-CN"/>
              </w:rPr>
            </w:pPr>
            <w:r>
              <w:rPr>
                <w:rFonts w:hint="eastAsia"/>
                <w:lang w:val="en-AU" w:eastAsia="zh-CN"/>
              </w:rPr>
              <w:t>C</w:t>
            </w:r>
            <w:r>
              <w:rPr>
                <w:lang w:val="en-AU" w:eastAsia="zh-CN"/>
              </w:rPr>
              <w:t>apability</w:t>
            </w:r>
          </w:p>
        </w:tc>
      </w:tr>
    </w:tbl>
    <w:p w14:paraId="06F2C54F" w14:textId="3DBB97E0" w:rsidR="00751145" w:rsidRPr="00751145" w:rsidRDefault="00535889" w:rsidP="003B1118">
      <w:pPr>
        <w:pStyle w:val="Annex"/>
        <w:pageBreakBefore/>
        <w:numPr>
          <w:ilvl w:val="0"/>
          <w:numId w:val="8"/>
        </w:numPr>
        <w:ind w:left="431" w:hanging="431"/>
        <w:outlineLvl w:val="0"/>
        <w:rPr>
          <w:szCs w:val="24"/>
        </w:rPr>
      </w:pPr>
      <w:bookmarkStart w:id="294" w:name="_Toc157175782"/>
      <w:r>
        <w:lastRenderedPageBreak/>
        <w:t>Example (Informative)</w:t>
      </w:r>
      <w:bookmarkStart w:id="295" w:name="_Toc110449440"/>
      <w:bookmarkEnd w:id="294"/>
    </w:p>
    <w:p w14:paraId="7F14E0C0" w14:textId="07D5FC65" w:rsidR="00401637" w:rsidRDefault="00401637" w:rsidP="00401637">
      <w:pPr>
        <w:pStyle w:val="AnnexNumbered"/>
      </w:pPr>
      <w:bookmarkStart w:id="296" w:name="_Toc135225642"/>
      <w:bookmarkStart w:id="297" w:name="_Toc157175783"/>
      <w:bookmarkStart w:id="298" w:name="_Hlk140336250"/>
      <w:bookmarkStart w:id="299" w:name="_Hlk140336223"/>
      <w:bookmarkEnd w:id="295"/>
      <w:proofErr w:type="spellStart"/>
      <w:r>
        <w:t>TrainingDataset</w:t>
      </w:r>
      <w:proofErr w:type="spellEnd"/>
      <w:r>
        <w:t xml:space="preserve"> </w:t>
      </w:r>
      <w:r w:rsidR="00C97433">
        <w:t>E</w:t>
      </w:r>
      <w:r>
        <w:t xml:space="preserve">ncoding </w:t>
      </w:r>
      <w:r w:rsidR="00C97433">
        <w:t>E</w:t>
      </w:r>
      <w:r>
        <w:t>xamples</w:t>
      </w:r>
      <w:bookmarkEnd w:id="296"/>
      <w:bookmarkEnd w:id="297"/>
    </w:p>
    <w:p w14:paraId="5EFF2B58" w14:textId="374062EB" w:rsidR="00401637" w:rsidRDefault="00401637" w:rsidP="00401637">
      <w:pPr>
        <w:pStyle w:val="Annexlevel3"/>
      </w:pPr>
      <w:bookmarkStart w:id="300" w:name="_Toc135225643"/>
      <w:bookmarkStart w:id="301" w:name="_Toc153497096"/>
      <w:bookmarkStart w:id="302" w:name="_Toc157175784"/>
      <w:bookmarkStart w:id="303" w:name="_Hlk140336256"/>
      <w:bookmarkEnd w:id="298"/>
      <w:r>
        <w:t xml:space="preserve">WHU-RS19 </w:t>
      </w:r>
      <w:r w:rsidR="00C97433">
        <w:t>D</w:t>
      </w:r>
      <w:r>
        <w:t>ataset</w:t>
      </w:r>
      <w:bookmarkEnd w:id="300"/>
      <w:bookmarkEnd w:id="301"/>
      <w:bookmarkEnd w:id="302"/>
    </w:p>
    <w:bookmarkEnd w:id="303"/>
    <w:p w14:paraId="7E2ECA13" w14:textId="2866F7DE" w:rsidR="00401637" w:rsidRDefault="00FF5EDB" w:rsidP="00401637">
      <w:pPr>
        <w:rPr>
          <w:lang w:eastAsia="zh-CN"/>
        </w:rPr>
      </w:pPr>
      <w:r>
        <w:rPr>
          <w:lang w:eastAsia="zh-CN"/>
        </w:rPr>
        <w:fldChar w:fldCharType="begin"/>
      </w:r>
      <w:r>
        <w:rPr>
          <w:lang w:eastAsia="zh-CN"/>
        </w:rPr>
        <w:instrText xml:space="preserve"> HYPERLINK "https://captain-whu.github.io/BED4RS/" </w:instrText>
      </w:r>
      <w:r>
        <w:rPr>
          <w:lang w:eastAsia="zh-CN"/>
        </w:rPr>
        <w:fldChar w:fldCharType="separate"/>
      </w:r>
      <w:r w:rsidR="00401637" w:rsidRPr="00FF5EDB">
        <w:rPr>
          <w:rStyle w:val="a3"/>
          <w:lang w:eastAsia="zh-CN"/>
        </w:rPr>
        <w:t>The WHU-RS19 dataset</w:t>
      </w:r>
      <w:r>
        <w:rPr>
          <w:lang w:eastAsia="zh-CN"/>
        </w:rPr>
        <w:fldChar w:fldCharType="end"/>
      </w:r>
      <w:r w:rsidR="00401637">
        <w:rPr>
          <w:lang w:eastAsia="zh-CN"/>
        </w:rPr>
        <w:t xml:space="preserve"> is widely used in scene classification of remote sensing images. This dataset is collected from Google Earth and has 19 classes including airport, beach, bridge, commercial, desert, farmland, football field, forest, industrial, meadow, mountain, park, parking, pond, port, railway station, residential, river, and viaduct. Each class contains around 50 images, </w:t>
      </w:r>
      <w:r>
        <w:rPr>
          <w:lang w:eastAsia="zh-CN"/>
        </w:rPr>
        <w:t>with an image size of 600×600 and a resolution of 0.5</w:t>
      </w:r>
      <w:ins w:id="304" w:author="myytfboys@outlook.com" w:date="2024-02-22T15:40:00Z">
        <w:r w:rsidR="0086328E">
          <w:rPr>
            <w:lang w:eastAsia="zh-CN"/>
          </w:rPr>
          <w:t xml:space="preserve"> </w:t>
        </w:r>
      </w:ins>
      <w:r>
        <w:rPr>
          <w:lang w:eastAsia="zh-CN"/>
        </w:rPr>
        <w:t>m.</w:t>
      </w:r>
    </w:p>
    <w:p w14:paraId="6A28253D" w14:textId="517668B0" w:rsidR="00163F6A"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WHU-RS19 dataset following the </w:t>
      </w:r>
      <w:proofErr w:type="spellStart"/>
      <w:r>
        <w:rPr>
          <w:lang w:eastAsia="zh-CN"/>
        </w:rPr>
        <w:t>TrainingDML</w:t>
      </w:r>
      <w:proofErr w:type="spellEnd"/>
      <w:r>
        <w:rPr>
          <w:lang w:eastAsia="zh-CN"/>
        </w:rPr>
        <w:t xml:space="preserve">-AI UML model can be found in </w:t>
      </w:r>
      <w:hyperlink r:id="rId27" w:history="1">
        <w:r w:rsidR="00163F6A" w:rsidRPr="00163F6A">
          <w:rPr>
            <w:rStyle w:val="a3"/>
            <w:lang w:eastAsia="zh-CN"/>
          </w:rPr>
          <w:t>https://github.com/opengeospatial/TrainingDML-AI_SWG/blob/main/use-cases/examples/1.0/WHU-RS19.xml</w:t>
        </w:r>
      </w:hyperlink>
      <w:r w:rsidR="00163F6A">
        <w:rPr>
          <w:lang w:eastAsia="zh-CN"/>
        </w:rPr>
        <w:t>.</w:t>
      </w:r>
    </w:p>
    <w:p w14:paraId="1AA89202" w14:textId="3C1F9C00" w:rsidR="00401637" w:rsidRDefault="00401637" w:rsidP="00401637">
      <w:pPr>
        <w:pStyle w:val="Annexlevel3"/>
      </w:pPr>
      <w:bookmarkStart w:id="305" w:name="_Toc135225644"/>
      <w:bookmarkStart w:id="306" w:name="_Toc153497097"/>
      <w:bookmarkStart w:id="307" w:name="_Toc157175785"/>
      <w:r>
        <w:t xml:space="preserve">DOTA-v1.5 </w:t>
      </w:r>
      <w:r w:rsidR="00C97433">
        <w:t>D</w:t>
      </w:r>
      <w:r>
        <w:t>ataset</w:t>
      </w:r>
      <w:bookmarkEnd w:id="305"/>
      <w:bookmarkEnd w:id="306"/>
      <w:bookmarkEnd w:id="307"/>
    </w:p>
    <w:p w14:paraId="4FF61969" w14:textId="09CD623E" w:rsidR="00401637" w:rsidRDefault="00636FC1" w:rsidP="00401637">
      <w:pPr>
        <w:rPr>
          <w:lang w:eastAsia="zh-CN"/>
        </w:rPr>
      </w:pPr>
      <w:hyperlink r:id="rId28" w:history="1">
        <w:r w:rsidR="00401637" w:rsidRPr="00FF5EDB">
          <w:rPr>
            <w:rStyle w:val="a3"/>
            <w:lang w:eastAsia="zh-CN"/>
          </w:rPr>
          <w:t>The DOTA-v1.5 dataset</w:t>
        </w:r>
      </w:hyperlink>
      <w:r w:rsidR="00401637">
        <w:rPr>
          <w:lang w:eastAsia="zh-CN"/>
        </w:rPr>
        <w:t xml:space="preserve"> is a large-scale dataset for object detection in aerial images. The sources for content in the dataset include Google Earth, Gaofen-2, and Jilin-1 imagery provided by China Resources Satellite Data Center. The 16 classes in DOTA-v1.5 are plane, ship, storage tank, baseball diamond, tennis court, basketball court, ground track field, harbor, bridge, large vehicle, small vehicle, helicopter, roundabout, soccer ball field, swimming pool, and container crane. Compared with other aerial image object detection datasets, the dataset has the largest number of classes. The images in the dataset have various image sizes (from 800×800 to 2000×2000) and resolutions (Google Earth/0.1</w:t>
      </w:r>
      <w:ins w:id="308" w:author="myytfboys@outlook.com" w:date="2024-02-22T15:40:00Z">
        <w:r w:rsidR="0086328E">
          <w:rPr>
            <w:lang w:eastAsia="zh-CN"/>
          </w:rPr>
          <w:t xml:space="preserve"> </w:t>
        </w:r>
      </w:ins>
      <w:r w:rsidR="00401637">
        <w:rPr>
          <w:lang w:eastAsia="zh-CN"/>
        </w:rPr>
        <w:t>m-1</w:t>
      </w:r>
      <w:ins w:id="309" w:author="myytfboys@outlook.com" w:date="2024-02-22T15:40:00Z">
        <w:r w:rsidR="0086328E">
          <w:rPr>
            <w:lang w:eastAsia="zh-CN"/>
          </w:rPr>
          <w:t xml:space="preserve"> </w:t>
        </w:r>
      </w:ins>
      <w:r w:rsidR="00401637">
        <w:rPr>
          <w:lang w:eastAsia="zh-CN"/>
        </w:rPr>
        <w:t>m, Gaofen-2/1</w:t>
      </w:r>
      <w:ins w:id="310" w:author="myytfboys@outlook.com" w:date="2024-02-22T15:40:00Z">
        <w:r w:rsidR="0086328E">
          <w:rPr>
            <w:lang w:eastAsia="zh-CN"/>
          </w:rPr>
          <w:t xml:space="preserve"> </w:t>
        </w:r>
      </w:ins>
      <w:r w:rsidR="00401637">
        <w:rPr>
          <w:lang w:eastAsia="zh-CN"/>
        </w:rPr>
        <w:t>m, Jilin-1/0.72</w:t>
      </w:r>
      <w:ins w:id="311" w:author="myytfboys@outlook.com" w:date="2024-02-22T15:40:00Z">
        <w:r w:rsidR="0086328E">
          <w:rPr>
            <w:lang w:eastAsia="zh-CN"/>
          </w:rPr>
          <w:t xml:space="preserve"> </w:t>
        </w:r>
      </w:ins>
      <w:r w:rsidR="00401637">
        <w:rPr>
          <w:lang w:eastAsia="zh-CN"/>
        </w:rPr>
        <w:t>m).</w:t>
      </w:r>
    </w:p>
    <w:p w14:paraId="2F39C450" w14:textId="469B0D64"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DOTA-v1.5 dataset following the </w:t>
      </w:r>
      <w:proofErr w:type="spellStart"/>
      <w:r>
        <w:rPr>
          <w:lang w:eastAsia="zh-CN"/>
        </w:rPr>
        <w:t>TrainingDML</w:t>
      </w:r>
      <w:proofErr w:type="spellEnd"/>
      <w:r>
        <w:rPr>
          <w:lang w:eastAsia="zh-CN"/>
        </w:rPr>
        <w:t xml:space="preserve">-AI UML model can be found in </w:t>
      </w:r>
      <w:hyperlink r:id="rId29" w:history="1">
        <w:r w:rsidR="003268D4" w:rsidRPr="00AE12FC">
          <w:rPr>
            <w:rStyle w:val="a3"/>
            <w:lang w:eastAsia="zh-CN"/>
          </w:rPr>
          <w:t xml:space="preserve"> https://github.com/opengeospatial/TrainingDML-AI_SWG/blob/main/use-cases/examples/1.0/DOTA-v1.5.xml</w:t>
        </w:r>
        <w:r w:rsidRPr="00AE12FC">
          <w:rPr>
            <w:rStyle w:val="a3"/>
            <w:lang w:eastAsia="zh-CN"/>
          </w:rPr>
          <w:t>.</w:t>
        </w:r>
      </w:hyperlink>
    </w:p>
    <w:p w14:paraId="562CEB81" w14:textId="488C2A7E" w:rsidR="00401637" w:rsidRDefault="00401637" w:rsidP="00401637">
      <w:pPr>
        <w:pStyle w:val="Annexlevel3"/>
      </w:pPr>
      <w:bookmarkStart w:id="312" w:name="_Toc135225645"/>
      <w:bookmarkStart w:id="313" w:name="_Toc153497098"/>
      <w:bookmarkStart w:id="314" w:name="_Toc157175786"/>
      <w:r>
        <w:t xml:space="preserve">KITTI 2D </w:t>
      </w:r>
      <w:r w:rsidR="00C97433">
        <w:t>O</w:t>
      </w:r>
      <w:r>
        <w:t xml:space="preserve">bject </w:t>
      </w:r>
      <w:r w:rsidR="00C97433">
        <w:t>D</w:t>
      </w:r>
      <w:r>
        <w:t xml:space="preserve">etection </w:t>
      </w:r>
      <w:r w:rsidR="00C97433">
        <w:t>D</w:t>
      </w:r>
      <w:r>
        <w:t>ataset</w:t>
      </w:r>
      <w:bookmarkEnd w:id="312"/>
      <w:bookmarkEnd w:id="313"/>
      <w:bookmarkEnd w:id="314"/>
    </w:p>
    <w:p w14:paraId="1453A7C8" w14:textId="37DCF461" w:rsidR="00401637" w:rsidRDefault="00636FC1" w:rsidP="00401637">
      <w:pPr>
        <w:rPr>
          <w:lang w:eastAsia="zh-CN"/>
        </w:rPr>
      </w:pPr>
      <w:hyperlink r:id="rId30" w:history="1">
        <w:r w:rsidR="00401637" w:rsidRPr="00FF5EDB">
          <w:rPr>
            <w:rStyle w:val="a3"/>
            <w:lang w:eastAsia="zh-CN"/>
          </w:rPr>
          <w:t>The KITTI 2D object detection dataset</w:t>
        </w:r>
      </w:hyperlink>
      <w:r w:rsidR="00401637">
        <w:rPr>
          <w:lang w:eastAsia="zh-CN"/>
        </w:rPr>
        <w:t xml:space="preserve"> is a novel open-access dataset and benchmark for road area and ego-lane detection. KITTI 2D consists of 7481 annotated training images of high variability from the KITTI autonomous driving platform by </w:t>
      </w:r>
      <w:r w:rsidR="00FF5EDB">
        <w:rPr>
          <w:lang w:eastAsia="zh-CN"/>
        </w:rPr>
        <w:t xml:space="preserve">two </w:t>
      </w:r>
      <w:proofErr w:type="spellStart"/>
      <w:r w:rsidR="00401637">
        <w:rPr>
          <w:lang w:eastAsia="zh-CN"/>
        </w:rPr>
        <w:t>PointGrey</w:t>
      </w:r>
      <w:proofErr w:type="spellEnd"/>
      <w:r w:rsidR="00401637">
        <w:rPr>
          <w:lang w:eastAsia="zh-CN"/>
        </w:rPr>
        <w:t xml:space="preserve"> Flea2 color cameras, capturing a broad spectrum of urban street views and road scenes. The eight (8) classes in the KITTI 2D object detection dataset are</w:t>
      </w:r>
      <w:r w:rsidR="00FF5EDB">
        <w:rPr>
          <w:lang w:eastAsia="zh-CN"/>
        </w:rPr>
        <w:t>:</w:t>
      </w:r>
      <w:r w:rsidR="00401637">
        <w:rPr>
          <w:lang w:eastAsia="zh-CN"/>
        </w:rPr>
        <w:t xml:space="preserve"> car, van, truck, pedestrian, </w:t>
      </w:r>
      <w:proofErr w:type="spellStart"/>
      <w:r w:rsidR="00401637">
        <w:rPr>
          <w:lang w:eastAsia="zh-CN"/>
        </w:rPr>
        <w:t>person_sitting</w:t>
      </w:r>
      <w:proofErr w:type="spellEnd"/>
      <w:r w:rsidR="00401637">
        <w:rPr>
          <w:lang w:eastAsia="zh-CN"/>
        </w:rPr>
        <w:t>, cyclist, tram, and misc. Compared with other street view object detection datasets, this dataset compresses diverse scenarios and captures real-world traffic situations, ranging from freeways over rural areas to inner-city scenes with many static and dynamic objects.</w:t>
      </w:r>
    </w:p>
    <w:p w14:paraId="6858570E" w14:textId="455D8C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KITTI 2D object detection dataset following the </w:t>
      </w:r>
      <w:proofErr w:type="spellStart"/>
      <w:r>
        <w:rPr>
          <w:lang w:eastAsia="zh-CN"/>
        </w:rPr>
        <w:t>TrainingDML</w:t>
      </w:r>
      <w:proofErr w:type="spellEnd"/>
      <w:r>
        <w:rPr>
          <w:lang w:eastAsia="zh-CN"/>
        </w:rPr>
        <w:t xml:space="preserve">-AI UML model can be found in </w:t>
      </w:r>
      <w:hyperlink r:id="rId31" w:history="1">
        <w:r w:rsidR="003268D4" w:rsidRPr="000E4C61">
          <w:rPr>
            <w:rStyle w:val="a3"/>
            <w:lang w:eastAsia="zh-CN"/>
          </w:rPr>
          <w:t xml:space="preserve"> https://github.com/opengeospatial/TrainingDML-AI_SWG/blob/main/use-cases/examples/1.0/KITTI.xml</w:t>
        </w:r>
      </w:hyperlink>
      <w:r>
        <w:rPr>
          <w:lang w:eastAsia="zh-CN"/>
        </w:rPr>
        <w:t>.</w:t>
      </w:r>
    </w:p>
    <w:p w14:paraId="2010A528" w14:textId="444707E1" w:rsidR="00401637" w:rsidRDefault="00401637" w:rsidP="00401637">
      <w:pPr>
        <w:pStyle w:val="Annexlevel3"/>
      </w:pPr>
      <w:bookmarkStart w:id="315" w:name="_Toc135225646"/>
      <w:bookmarkStart w:id="316" w:name="_Toc153497099"/>
      <w:bookmarkStart w:id="317" w:name="_Toc157175787"/>
      <w:r>
        <w:lastRenderedPageBreak/>
        <w:t xml:space="preserve">GID </w:t>
      </w:r>
      <w:r w:rsidR="00C97433">
        <w:t>D</w:t>
      </w:r>
      <w:r>
        <w:t>ataset</w:t>
      </w:r>
      <w:bookmarkEnd w:id="315"/>
      <w:bookmarkEnd w:id="316"/>
      <w:bookmarkEnd w:id="317"/>
    </w:p>
    <w:p w14:paraId="399CA6AE" w14:textId="2356239E" w:rsidR="00401637" w:rsidRDefault="00636FC1" w:rsidP="00401637">
      <w:pPr>
        <w:rPr>
          <w:lang w:eastAsia="zh-CN"/>
        </w:rPr>
      </w:pPr>
      <w:hyperlink r:id="rId32" w:history="1">
        <w:r w:rsidR="00401637" w:rsidRPr="00FF5EDB">
          <w:rPr>
            <w:rStyle w:val="a3"/>
            <w:lang w:eastAsia="zh-CN"/>
          </w:rPr>
          <w:t>The GID dataset</w:t>
        </w:r>
      </w:hyperlink>
      <w:r w:rsidR="00401637">
        <w:rPr>
          <w:lang w:eastAsia="zh-CN"/>
        </w:rPr>
        <w:t xml:space="preserve"> is one of </w:t>
      </w:r>
      <w:r w:rsidR="00FF5EDB">
        <w:rPr>
          <w:lang w:eastAsia="zh-CN"/>
        </w:rPr>
        <w:t>state-of-art</w:t>
      </w:r>
      <w:r w:rsidR="00401637">
        <w:rPr>
          <w:lang w:eastAsia="zh-CN"/>
        </w:rPr>
        <w:t xml:space="preserve"> land cover classification datasets. This dataset has a large spatial coverage covering many provinces in China with a relatively high spatial resolution (2</w:t>
      </w:r>
      <w:ins w:id="318" w:author="myytfboys@outlook.com" w:date="2024-02-22T15:40:00Z">
        <w:r w:rsidR="0086328E">
          <w:rPr>
            <w:lang w:eastAsia="zh-CN"/>
          </w:rPr>
          <w:t xml:space="preserve"> </w:t>
        </w:r>
      </w:ins>
      <w:r w:rsidR="00401637">
        <w:rPr>
          <w:lang w:eastAsia="zh-CN"/>
        </w:rPr>
        <w:t>m). GID has two sets. One is the GID-5C. It has 150 images (image size 7200×6800) that are classified into 5 land cover classes. The other set is GID-15C. The images from GID-5C are sliced into 30,000 patches in GID-15C, which have three types of patch sizes (56×56, 112×112, 224×224) and are classified into 15 land cover classes.</w:t>
      </w:r>
    </w:p>
    <w:p w14:paraId="49B32F10" w14:textId="30F3FA2D"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GID-5C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3" w:history="1">
        <w:r w:rsidR="003268D4" w:rsidRPr="00D77CEF">
          <w:rPr>
            <w:rStyle w:val="a3"/>
            <w:lang w:eastAsia="zh-CN"/>
          </w:rPr>
          <w:t>https://github.com/opengeospatial/TrainingDML-AI_SWG/blob/main/use-cases/examples/1.0/</w:t>
        </w:r>
        <w:r w:rsidRPr="00D77CEF">
          <w:rPr>
            <w:rStyle w:val="a3"/>
            <w:lang w:eastAsia="zh-CN"/>
          </w:rPr>
          <w:t>GID-5C.</w:t>
        </w:r>
        <w:r w:rsidR="00BD39FB" w:rsidRPr="00D77CEF">
          <w:rPr>
            <w:rStyle w:val="a3"/>
            <w:lang w:eastAsia="zh-CN"/>
          </w:rPr>
          <w:t>xml</w:t>
        </w:r>
      </w:hyperlink>
      <w:r>
        <w:rPr>
          <w:lang w:eastAsia="zh-CN"/>
        </w:rPr>
        <w:t>.</w:t>
      </w:r>
    </w:p>
    <w:p w14:paraId="7A214815" w14:textId="74060FFD" w:rsidR="00401637" w:rsidRDefault="00401637" w:rsidP="00401637">
      <w:pPr>
        <w:pStyle w:val="Annexlevel3"/>
      </w:pPr>
      <w:bookmarkStart w:id="319" w:name="_Toc135225647"/>
      <w:bookmarkStart w:id="320" w:name="_Toc153497100"/>
      <w:bookmarkStart w:id="321" w:name="_Toc157175788"/>
      <w:r>
        <w:t xml:space="preserve">Toronto3D </w:t>
      </w:r>
      <w:r w:rsidR="00C97433">
        <w:t>D</w:t>
      </w:r>
      <w:r>
        <w:t>ataset</w:t>
      </w:r>
      <w:bookmarkEnd w:id="319"/>
      <w:bookmarkEnd w:id="320"/>
      <w:bookmarkEnd w:id="321"/>
    </w:p>
    <w:p w14:paraId="69D75493" w14:textId="7FA2FA7D" w:rsidR="00401637" w:rsidRDefault="00636FC1" w:rsidP="00401637">
      <w:pPr>
        <w:rPr>
          <w:lang w:eastAsia="zh-CN"/>
        </w:rPr>
      </w:pPr>
      <w:hyperlink r:id="rId34" w:history="1">
        <w:r w:rsidR="00401637" w:rsidRPr="00FF5EDB">
          <w:rPr>
            <w:rStyle w:val="a3"/>
            <w:lang w:eastAsia="zh-CN"/>
          </w:rPr>
          <w:t>The Toronto3D dataset</w:t>
        </w:r>
      </w:hyperlink>
      <w:r w:rsidR="00401637">
        <w:rPr>
          <w:lang w:eastAsia="zh-CN"/>
        </w:rPr>
        <w:t xml:space="preserve"> is a large urban outdoor point cloud dataset for segmentation collected by the Mobile Laser Scanning System. The dataset covers about 1 km of scene streets in Toronto, including four areas named L001, L002, L003, and L004, with a total of 78.3 million points. Each point in this dataset has 10 attributes representing the 3D position, RGB color, intensity, GPS time, scan angle rank, and category, respectively. This dataset has eight categories, including road, road mark, natural, building, utility line, pole, car, and fence.</w:t>
      </w:r>
    </w:p>
    <w:p w14:paraId="04D46A7E" w14:textId="1AD14BE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Toronto3D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5" w:history="1">
        <w:r w:rsidR="003268D4" w:rsidRPr="00AF2010">
          <w:rPr>
            <w:rStyle w:val="a3"/>
            <w:lang w:eastAsia="zh-CN"/>
          </w:rPr>
          <w:t>https://github.com/opengeospatial/TrainingDML-AI_SWG/blob/main/use-cases/examples/1.0/</w:t>
        </w:r>
        <w:r w:rsidRPr="00AF2010">
          <w:rPr>
            <w:rStyle w:val="a3"/>
            <w:lang w:eastAsia="zh-CN"/>
          </w:rPr>
          <w:t>Toronto_3D.</w:t>
        </w:r>
        <w:r w:rsidR="00BD39FB" w:rsidRPr="00AF2010">
          <w:rPr>
            <w:rStyle w:val="a3"/>
            <w:lang w:eastAsia="zh-CN"/>
          </w:rPr>
          <w:t>xml</w:t>
        </w:r>
      </w:hyperlink>
      <w:r>
        <w:rPr>
          <w:lang w:eastAsia="zh-CN"/>
        </w:rPr>
        <w:t>.</w:t>
      </w:r>
    </w:p>
    <w:p w14:paraId="64060424" w14:textId="27A0412B" w:rsidR="00401637" w:rsidRDefault="00401637" w:rsidP="00401637">
      <w:pPr>
        <w:pStyle w:val="Annexlevel3"/>
      </w:pPr>
      <w:bookmarkStart w:id="322" w:name="_Toc135225648"/>
      <w:bookmarkStart w:id="323" w:name="_Toc153497101"/>
      <w:bookmarkStart w:id="324" w:name="_Toc157175789"/>
      <w:r>
        <w:t xml:space="preserve">WHU-Building </w:t>
      </w:r>
      <w:r w:rsidR="00C97433">
        <w:t>D</w:t>
      </w:r>
      <w:r>
        <w:t>ataset</w:t>
      </w:r>
      <w:bookmarkEnd w:id="322"/>
      <w:bookmarkEnd w:id="323"/>
      <w:bookmarkEnd w:id="324"/>
    </w:p>
    <w:p w14:paraId="55D9C4E6" w14:textId="21E37B17" w:rsidR="00401637" w:rsidRDefault="00636FC1" w:rsidP="00401637">
      <w:pPr>
        <w:rPr>
          <w:lang w:eastAsia="zh-CN"/>
        </w:rPr>
      </w:pPr>
      <w:hyperlink r:id="rId36" w:history="1">
        <w:r w:rsidR="00401637" w:rsidRPr="00FF5EDB">
          <w:rPr>
            <w:rStyle w:val="a3"/>
            <w:lang w:eastAsia="zh-CN"/>
          </w:rPr>
          <w:t>The WHU-Building dataset</w:t>
        </w:r>
      </w:hyperlink>
      <w:r w:rsidR="00401637">
        <w:rPr>
          <w:lang w:eastAsia="zh-CN"/>
        </w:rPr>
        <w:t xml:space="preserve"> is a change detection dataset collected from the Land Information New Zealand Data Service. The dataset is composed of images (with the resolution 0.2</w:t>
      </w:r>
      <w:ins w:id="325" w:author="myytfboys@outlook.com" w:date="2024-02-22T15:41:00Z">
        <w:r w:rsidR="0086328E">
          <w:rPr>
            <w:lang w:eastAsia="zh-CN"/>
          </w:rPr>
          <w:t xml:space="preserve"> </w:t>
        </w:r>
      </w:ins>
      <w:r w:rsidR="00401637">
        <w:rPr>
          <w:lang w:eastAsia="zh-CN"/>
        </w:rPr>
        <w:t>m) in 2012 and 2016, covering 20.5 km2. It includes 12,796 and 16,077 buildings respectively in 2012 and 2016.</w:t>
      </w:r>
    </w:p>
    <w:p w14:paraId="1E639402" w14:textId="6A5A395B"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WHU-Building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7" w:history="1">
        <w:r w:rsidR="003268D4" w:rsidRPr="00AF2010">
          <w:rPr>
            <w:rStyle w:val="a3"/>
            <w:lang w:eastAsia="zh-CN"/>
          </w:rPr>
          <w:t>https://github.com/opengeospatial/TrainingDML-AI_SWG/blob/main/use-cases/examples/1.0/</w:t>
        </w:r>
        <w:r w:rsidRPr="00AF2010">
          <w:rPr>
            <w:rStyle w:val="a3"/>
            <w:lang w:eastAsia="zh-CN"/>
          </w:rPr>
          <w:t>WHU-building.</w:t>
        </w:r>
        <w:r w:rsidR="00BD39FB" w:rsidRPr="00AF2010">
          <w:rPr>
            <w:rStyle w:val="a3"/>
            <w:lang w:eastAsia="zh-CN"/>
          </w:rPr>
          <w:t>xml</w:t>
        </w:r>
      </w:hyperlink>
      <w:r>
        <w:rPr>
          <w:lang w:eastAsia="zh-CN"/>
        </w:rPr>
        <w:t>.</w:t>
      </w:r>
    </w:p>
    <w:p w14:paraId="6D31CC24" w14:textId="0E50AD52" w:rsidR="00401637" w:rsidRDefault="00401637" w:rsidP="00401637">
      <w:pPr>
        <w:pStyle w:val="Annexlevel3"/>
      </w:pPr>
      <w:bookmarkStart w:id="326" w:name="_Toc135225649"/>
      <w:bookmarkStart w:id="327" w:name="_Toc153497102"/>
      <w:bookmarkStart w:id="328" w:name="_Toc157175790"/>
      <w:r>
        <w:t xml:space="preserve">California </w:t>
      </w:r>
      <w:r w:rsidR="00C97433">
        <w:t>C</w:t>
      </w:r>
      <w:r>
        <w:t xml:space="preserve">hange </w:t>
      </w:r>
      <w:r w:rsidR="00C97433">
        <w:t>D</w:t>
      </w:r>
      <w:r>
        <w:t xml:space="preserve">etection </w:t>
      </w:r>
      <w:r w:rsidR="00C97433">
        <w:t>D</w:t>
      </w:r>
      <w:r>
        <w:t>ataset</w:t>
      </w:r>
      <w:bookmarkEnd w:id="326"/>
      <w:bookmarkEnd w:id="327"/>
      <w:bookmarkEnd w:id="328"/>
    </w:p>
    <w:p w14:paraId="2A7182DB" w14:textId="03DCA2E4" w:rsidR="00401637" w:rsidRDefault="00636FC1" w:rsidP="00401637">
      <w:pPr>
        <w:rPr>
          <w:lang w:eastAsia="zh-CN"/>
        </w:rPr>
      </w:pPr>
      <w:hyperlink r:id="rId38" w:history="1">
        <w:r w:rsidR="00401637" w:rsidRPr="00FF5EDB">
          <w:rPr>
            <w:rStyle w:val="a3"/>
            <w:lang w:eastAsia="zh-CN"/>
          </w:rPr>
          <w:t>The California Change Detection Dataset</w:t>
        </w:r>
      </w:hyperlink>
      <w:r w:rsidR="00401637">
        <w:rPr>
          <w:lang w:eastAsia="zh-CN"/>
        </w:rPr>
        <w:t xml:space="preserve"> is composed of two images and a label image. The first image is a Landsat 8 acquisition covering Sacramento County, Yuba County and Sutter County, California, on 5 January 2017. It has nine channels covering the spectrum from deep blue to short-wave infrared, plus two long-wave infrared channels. The second image was acquired on 18 February 2017 by Sentinel-1A over the same area after the occurrence of a flood. The image is recorded in polarizations VV and VH and augmented </w:t>
      </w:r>
      <w:r w:rsidR="00401637">
        <w:rPr>
          <w:lang w:eastAsia="zh-CN"/>
        </w:rPr>
        <w:lastRenderedPageBreak/>
        <w:t>with the ratio between the two intensities as a third channel. All these channels are log-transformed.</w:t>
      </w:r>
    </w:p>
    <w:p w14:paraId="5FB5D61C" w14:textId="225740BC"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California change detection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39" w:history="1">
        <w:r w:rsidR="003268D4" w:rsidRPr="00AF2010">
          <w:rPr>
            <w:rStyle w:val="a3"/>
            <w:lang w:eastAsia="zh-CN"/>
          </w:rPr>
          <w:t>https://github.com/opengeospatial/TrainingDML-AI_SWG/blob/main/use-cases/examples/1.0/</w:t>
        </w:r>
        <w:r w:rsidRPr="00AF2010">
          <w:rPr>
            <w:rStyle w:val="a3"/>
            <w:lang w:eastAsia="zh-CN"/>
          </w:rPr>
          <w:t>UiT_HCD_California_2017.</w:t>
        </w:r>
        <w:r w:rsidR="00BD39FB" w:rsidRPr="00AF2010">
          <w:rPr>
            <w:rStyle w:val="a3"/>
            <w:lang w:eastAsia="zh-CN"/>
          </w:rPr>
          <w:t>xml</w:t>
        </w:r>
      </w:hyperlink>
      <w:r>
        <w:rPr>
          <w:lang w:eastAsia="zh-CN"/>
        </w:rPr>
        <w:t>.</w:t>
      </w:r>
    </w:p>
    <w:p w14:paraId="5DE3E61C" w14:textId="4815D225" w:rsidR="00401637" w:rsidRDefault="00401637" w:rsidP="00401637">
      <w:pPr>
        <w:pStyle w:val="Annexlevel3"/>
      </w:pPr>
      <w:bookmarkStart w:id="329" w:name="_Toc135225650"/>
      <w:bookmarkStart w:id="330" w:name="_Toc153497103"/>
      <w:bookmarkStart w:id="331" w:name="_Toc157175791"/>
      <w:r>
        <w:t xml:space="preserve">WHU MVS </w:t>
      </w:r>
      <w:r w:rsidR="00C97433">
        <w:t>D</w:t>
      </w:r>
      <w:r>
        <w:t>ataset</w:t>
      </w:r>
      <w:bookmarkEnd w:id="329"/>
      <w:bookmarkEnd w:id="330"/>
      <w:bookmarkEnd w:id="331"/>
    </w:p>
    <w:p w14:paraId="0AFF9645" w14:textId="322C920D" w:rsidR="00401637" w:rsidRDefault="00636FC1" w:rsidP="00401637">
      <w:pPr>
        <w:rPr>
          <w:lang w:eastAsia="zh-CN"/>
        </w:rPr>
      </w:pPr>
      <w:hyperlink r:id="rId40" w:history="1">
        <w:r w:rsidR="00401637" w:rsidRPr="00FF5EDB">
          <w:rPr>
            <w:rStyle w:val="a3"/>
            <w:lang w:eastAsia="zh-CN"/>
          </w:rPr>
          <w:t>The WHU MVS dataset</w:t>
        </w:r>
      </w:hyperlink>
      <w:r w:rsidR="00401637">
        <w:rPr>
          <w:lang w:eastAsia="zh-CN"/>
        </w:rPr>
        <w:t xml:space="preserve"> is a synthetic aerial dataset created for large-scale and high-resolution Earth surface reconstruction. The basic training sample of the dataset is a multi-view unit consisting of five aerial images, and their corresponding depth maps are taken as ground truth. There are a total of 5680 pairs of five-view aerial images in the dataset. All the images are simulated from a 3D surface model, which is produced by Smart3D software using Unmanned Aerial Vehicle (UAV) images and refined by manual editing.</w:t>
      </w:r>
    </w:p>
    <w:p w14:paraId="0A347D3B" w14:textId="1C0D17B1" w:rsidR="00401637" w:rsidRDefault="00401637" w:rsidP="00401637">
      <w:pPr>
        <w:rPr>
          <w:lang w:eastAsia="zh-CN"/>
        </w:rPr>
      </w:pPr>
      <w:r>
        <w:rPr>
          <w:lang w:eastAsia="zh-CN"/>
        </w:rPr>
        <w:t xml:space="preserve">An example of </w:t>
      </w:r>
      <w:r w:rsidR="00BD39FB">
        <w:rPr>
          <w:lang w:eastAsia="zh-CN"/>
        </w:rPr>
        <w:t>XML</w:t>
      </w:r>
      <w:r>
        <w:rPr>
          <w:lang w:eastAsia="zh-CN"/>
        </w:rPr>
        <w:t xml:space="preserve"> encoding of the WHU MVS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1" w:history="1">
        <w:r w:rsidR="003268D4" w:rsidRPr="00AF2010">
          <w:rPr>
            <w:rStyle w:val="a3"/>
            <w:lang w:eastAsia="zh-CN"/>
          </w:rPr>
          <w:t>https://github.com/opengeospatial/TrainingDML-AI_SWG/blob/main/use-cases/examples/1.0/</w:t>
        </w:r>
        <w:r w:rsidRPr="00AF2010">
          <w:rPr>
            <w:rStyle w:val="a3"/>
            <w:lang w:eastAsia="zh-CN"/>
          </w:rPr>
          <w:t>WHU_MVS.</w:t>
        </w:r>
        <w:r w:rsidR="00BD39FB" w:rsidRPr="00AF2010">
          <w:rPr>
            <w:rStyle w:val="a3"/>
            <w:lang w:eastAsia="zh-CN"/>
          </w:rPr>
          <w:t>xml</w:t>
        </w:r>
      </w:hyperlink>
      <w:r>
        <w:rPr>
          <w:lang w:eastAsia="zh-CN"/>
        </w:rPr>
        <w:t>.</w:t>
      </w:r>
    </w:p>
    <w:p w14:paraId="6DA765B0" w14:textId="77777777" w:rsidR="00FF5EDB" w:rsidRDefault="00FF5EDB" w:rsidP="00FF5EDB">
      <w:pPr>
        <w:pStyle w:val="Annexlevel3"/>
      </w:pPr>
      <w:bookmarkStart w:id="332" w:name="_Toc156851114"/>
      <w:bookmarkStart w:id="333" w:name="_Toc157175792"/>
      <w:proofErr w:type="spellStart"/>
      <w:r w:rsidRPr="002E3F96">
        <w:t>iSAID</w:t>
      </w:r>
      <w:proofErr w:type="spellEnd"/>
      <w:r>
        <w:t xml:space="preserve"> Dataset</w:t>
      </w:r>
      <w:bookmarkEnd w:id="332"/>
      <w:bookmarkEnd w:id="333"/>
    </w:p>
    <w:p w14:paraId="49F50BF8" w14:textId="77777777" w:rsidR="00FF5EDB" w:rsidRDefault="00636FC1" w:rsidP="00FF5EDB">
      <w:pPr>
        <w:rPr>
          <w:lang w:eastAsia="zh-CN"/>
        </w:rPr>
      </w:pPr>
      <w:hyperlink r:id="rId42" w:history="1">
        <w:r w:rsidR="00FF5EDB" w:rsidRPr="001963CA">
          <w:rPr>
            <w:rStyle w:val="a3"/>
            <w:lang w:eastAsia="zh-CN"/>
          </w:rPr>
          <w:t>The iSAID dataset</w:t>
        </w:r>
      </w:hyperlink>
      <w:r w:rsidR="00FF5EDB" w:rsidRPr="0075416C">
        <w:rPr>
          <w:lang w:eastAsia="zh-CN"/>
        </w:rPr>
        <w:t xml:space="preserve"> is the first benchmark dataset for instance segmentation in aerial images. This large-scale and densely annotated dataset contains 655,451 object instances for 15 categories across 2,806 high-resolution images.</w:t>
      </w:r>
      <w:r w:rsidR="00FF5EDB" w:rsidRPr="00E02ACB">
        <w:t xml:space="preserve"> </w:t>
      </w:r>
      <w:r w:rsidR="00FF5EDB" w:rsidRPr="00E02ACB">
        <w:rPr>
          <w:lang w:eastAsia="zh-CN"/>
        </w:rPr>
        <w:t xml:space="preserve">The images of </w:t>
      </w:r>
      <w:proofErr w:type="spellStart"/>
      <w:r w:rsidR="00FF5EDB" w:rsidRPr="00E02ACB">
        <w:rPr>
          <w:lang w:eastAsia="zh-CN"/>
        </w:rPr>
        <w:t>iSAID</w:t>
      </w:r>
      <w:proofErr w:type="spellEnd"/>
      <w:r w:rsidR="00FF5EDB" w:rsidRPr="00E02ACB">
        <w:rPr>
          <w:lang w:eastAsia="zh-CN"/>
        </w:rPr>
        <w:t xml:space="preserve"> is the same as the DOTA-v1.0 dataset, which are </w:t>
      </w:r>
      <w:proofErr w:type="spellStart"/>
      <w:r w:rsidR="00FF5EDB" w:rsidRPr="00E02ACB">
        <w:rPr>
          <w:lang w:eastAsia="zh-CN"/>
        </w:rPr>
        <w:t>manily</w:t>
      </w:r>
      <w:proofErr w:type="spellEnd"/>
      <w:r w:rsidR="00FF5EDB" w:rsidRPr="00E02ACB">
        <w:rPr>
          <w:lang w:eastAsia="zh-CN"/>
        </w:rPr>
        <w:t xml:space="preserve"> collected from the Google Earth, some are taken by satellite JL-1, the others are taken by satellite GF-2 of the China Centre for Resources Satellite Data and Application.</w:t>
      </w:r>
      <w:r w:rsidR="00FF5EDB" w:rsidRPr="00D34DC1">
        <w:t xml:space="preserve"> </w:t>
      </w:r>
      <w:r w:rsidR="00FF5EDB" w:rsidRPr="00D34DC1">
        <w:rPr>
          <w:lang w:eastAsia="zh-CN"/>
        </w:rPr>
        <w:t xml:space="preserve">The object categories in </w:t>
      </w:r>
      <w:proofErr w:type="spellStart"/>
      <w:r w:rsidR="00FF5EDB" w:rsidRPr="00D34DC1">
        <w:rPr>
          <w:lang w:eastAsia="zh-CN"/>
        </w:rPr>
        <w:t>iSAID</w:t>
      </w:r>
      <w:proofErr w:type="spellEnd"/>
      <w:r w:rsidR="00FF5EDB" w:rsidRPr="00D34DC1">
        <w:rPr>
          <w:lang w:eastAsia="zh-CN"/>
        </w:rPr>
        <w:t xml:space="preserve"> include: plane, ship, storage tank, baseball diamond, tennis court, basketball court, ground track field, harbor, bridge, large vehicle, small vehicle, helicopter, roundabout, soccer ball field and swimming pool.</w:t>
      </w:r>
    </w:p>
    <w:p w14:paraId="3D52A9E8" w14:textId="052C8D51" w:rsidR="00FF5EDB" w:rsidRDefault="00FF5EDB" w:rsidP="00401637">
      <w:pPr>
        <w:rPr>
          <w:lang w:eastAsia="zh-CN"/>
        </w:rPr>
      </w:pPr>
      <w:r w:rsidRPr="00C464EA">
        <w:rPr>
          <w:lang w:eastAsia="zh-CN"/>
        </w:rPr>
        <w:t xml:space="preserve">An example of </w:t>
      </w:r>
      <w:r w:rsidR="000636E9">
        <w:rPr>
          <w:lang w:eastAsia="zh-CN"/>
        </w:rPr>
        <w:t>XML</w:t>
      </w:r>
      <w:r w:rsidRPr="00C464EA">
        <w:rPr>
          <w:lang w:eastAsia="zh-CN"/>
        </w:rPr>
        <w:t xml:space="preserve"> encoding of the </w:t>
      </w:r>
      <w:proofErr w:type="spellStart"/>
      <w:r>
        <w:rPr>
          <w:lang w:eastAsia="zh-CN"/>
        </w:rPr>
        <w:t>iSAID</w:t>
      </w:r>
      <w:proofErr w:type="spellEnd"/>
      <w:r w:rsidRPr="00C464EA">
        <w:rPr>
          <w:lang w:eastAsia="zh-CN"/>
        </w:rPr>
        <w:t xml:space="preserve"> dataset following the </w:t>
      </w:r>
      <w:proofErr w:type="spellStart"/>
      <w:r w:rsidRPr="00C464EA">
        <w:rPr>
          <w:lang w:eastAsia="zh-CN"/>
        </w:rPr>
        <w:t>TrainingDML</w:t>
      </w:r>
      <w:proofErr w:type="spellEnd"/>
      <w:r w:rsidRPr="00C464EA">
        <w:rPr>
          <w:lang w:eastAsia="zh-CN"/>
        </w:rPr>
        <w:t>-AI UML model can be found in</w:t>
      </w:r>
      <w:r>
        <w:rPr>
          <w:lang w:eastAsia="zh-CN"/>
        </w:rPr>
        <w:t xml:space="preserve"> </w:t>
      </w:r>
      <w:hyperlink r:id="rId43" w:history="1">
        <w:r w:rsidR="000636E9" w:rsidRPr="000636E9">
          <w:rPr>
            <w:rStyle w:val="a3"/>
            <w:lang w:eastAsia="zh-CN"/>
          </w:rPr>
          <w:t>https://github.com/opengeospatial/TrainingDML-AI_SWG/blob/main/use-cases/examples/1.0/iSAID.xml</w:t>
        </w:r>
      </w:hyperlink>
      <w:r>
        <w:rPr>
          <w:lang w:eastAsia="zh-CN"/>
        </w:rPr>
        <w:t>.</w:t>
      </w:r>
    </w:p>
    <w:p w14:paraId="1AB501B3" w14:textId="0DC53C48" w:rsidR="00401637" w:rsidRDefault="00401637" w:rsidP="00401637">
      <w:pPr>
        <w:pStyle w:val="AnnexNumbered"/>
      </w:pPr>
      <w:bookmarkStart w:id="334" w:name="_Toc135225651"/>
      <w:bookmarkStart w:id="335" w:name="_Toc157175793"/>
      <w:proofErr w:type="spellStart"/>
      <w:r>
        <w:t>DataQuality</w:t>
      </w:r>
      <w:proofErr w:type="spellEnd"/>
      <w:r>
        <w:t xml:space="preserve"> </w:t>
      </w:r>
      <w:r w:rsidR="00C97433">
        <w:t>E</w:t>
      </w:r>
      <w:r>
        <w:t xml:space="preserve">ncoding </w:t>
      </w:r>
      <w:r w:rsidR="00C97433">
        <w:t>E</w:t>
      </w:r>
      <w:r>
        <w:t>xample</w:t>
      </w:r>
      <w:bookmarkEnd w:id="334"/>
      <w:bookmarkEnd w:id="335"/>
    </w:p>
    <w:p w14:paraId="2D0EEB86" w14:textId="214F52EC" w:rsidR="00401637" w:rsidRDefault="00401637" w:rsidP="00401637">
      <w:pPr>
        <w:pStyle w:val="Annexlevel3"/>
      </w:pPr>
      <w:bookmarkStart w:id="336" w:name="_Toc135225652"/>
      <w:bookmarkStart w:id="337" w:name="_Toc153497105"/>
      <w:bookmarkStart w:id="338" w:name="_Toc157175794"/>
      <w:r>
        <w:t xml:space="preserve">WHU-RS19 </w:t>
      </w:r>
      <w:r w:rsidR="00C97433">
        <w:t>D</w:t>
      </w:r>
      <w:r>
        <w:t xml:space="preserve">ata </w:t>
      </w:r>
      <w:r w:rsidR="00C97433">
        <w:t>Q</w:t>
      </w:r>
      <w:r>
        <w:t>uality</w:t>
      </w:r>
      <w:bookmarkEnd w:id="336"/>
      <w:bookmarkEnd w:id="337"/>
      <w:bookmarkEnd w:id="338"/>
    </w:p>
    <w:p w14:paraId="306E2FB3" w14:textId="2F316ED0" w:rsidR="00401637" w:rsidRPr="000B22EC" w:rsidRDefault="00401637" w:rsidP="00401637">
      <w:pPr>
        <w:rPr>
          <w:lang w:eastAsia="zh-CN"/>
        </w:rPr>
      </w:pPr>
      <w:r w:rsidRPr="00F663B6">
        <w:rPr>
          <w:lang w:val="en-AU" w:eastAsia="en-AU"/>
        </w:rPr>
        <w:t xml:space="preserve">An encoded </w:t>
      </w:r>
      <w:r>
        <w:rPr>
          <w:lang w:val="en-AU" w:eastAsia="en-AU"/>
        </w:rPr>
        <w:t>data quality</w:t>
      </w:r>
      <w:r w:rsidRPr="00F663B6">
        <w:rPr>
          <w:lang w:val="en-AU" w:eastAsia="en-AU"/>
        </w:rPr>
        <w:t xml:space="preserve"> example </w:t>
      </w:r>
      <w:r>
        <w:rPr>
          <w:lang w:val="en-AU" w:eastAsia="en-AU"/>
        </w:rPr>
        <w:t xml:space="preserve">of the WHU-RS19 </w:t>
      </w:r>
      <w:r w:rsidRPr="00F663B6">
        <w:rPr>
          <w:lang w:val="en-AU" w:eastAsia="en-AU"/>
        </w:rPr>
        <w:t>datasets</w:t>
      </w:r>
      <w:r>
        <w:rPr>
          <w:lang w:val="en-AU" w:eastAsia="en-AU"/>
        </w:rPr>
        <w:t xml:space="preserve"> </w:t>
      </w:r>
      <w:r w:rsidRPr="00F663B6">
        <w:rPr>
          <w:lang w:val="en-AU" w:eastAsia="en-AU"/>
        </w:rPr>
        <w:t xml:space="preserve">following the </w:t>
      </w:r>
      <w:proofErr w:type="spellStart"/>
      <w:r w:rsidRPr="00F663B6">
        <w:rPr>
          <w:lang w:val="en-AU" w:eastAsia="en-AU"/>
        </w:rPr>
        <w:t>TrainingDML</w:t>
      </w:r>
      <w:proofErr w:type="spellEnd"/>
      <w:r w:rsidRPr="00F663B6">
        <w:rPr>
          <w:lang w:val="en-AU" w:eastAsia="en-AU"/>
        </w:rPr>
        <w:t xml:space="preserve">-AI UML model can be found in </w:t>
      </w:r>
      <w:r w:rsidR="003268D4" w:rsidRPr="003268D4">
        <w:rPr>
          <w:lang w:eastAsia="zh-CN"/>
        </w:rPr>
        <w:t xml:space="preserve"> </w:t>
      </w:r>
      <w:hyperlink r:id="rId44" w:history="1">
        <w:r w:rsidR="003268D4" w:rsidRPr="00AF2010">
          <w:rPr>
            <w:rStyle w:val="a3"/>
            <w:lang w:val="en-AU" w:eastAsia="en-AU"/>
          </w:rPr>
          <w:t>https://github.com/opengeospatial/TrainingDML-AI_SWG/blob/main/use-cases/examples/1.0/</w:t>
        </w:r>
        <w:r w:rsidRPr="00AF2010">
          <w:rPr>
            <w:rStyle w:val="a3"/>
            <w:lang w:val="en-AU" w:eastAsia="en-AU"/>
          </w:rPr>
          <w:t>WHU-RS19-quality.</w:t>
        </w:r>
        <w:r w:rsidR="00BD39FB" w:rsidRPr="00AF2010">
          <w:rPr>
            <w:rStyle w:val="a3"/>
            <w:lang w:val="en-AU" w:eastAsia="en-AU"/>
          </w:rPr>
          <w:t>xml</w:t>
        </w:r>
      </w:hyperlink>
      <w:r>
        <w:rPr>
          <w:lang w:val="en-AU" w:eastAsia="en-AU"/>
        </w:rPr>
        <w:t xml:space="preserve">. </w:t>
      </w:r>
    </w:p>
    <w:p w14:paraId="0E28AC77" w14:textId="03EAEC65" w:rsidR="00401637" w:rsidRDefault="00401637" w:rsidP="00401637">
      <w:pPr>
        <w:pStyle w:val="AnnexNumbered"/>
      </w:pPr>
      <w:bookmarkStart w:id="339" w:name="_Toc135225653"/>
      <w:bookmarkStart w:id="340" w:name="_Toc157175795"/>
      <w:proofErr w:type="spellStart"/>
      <w:r>
        <w:lastRenderedPageBreak/>
        <w:t>TDChangeset</w:t>
      </w:r>
      <w:proofErr w:type="spellEnd"/>
      <w:r>
        <w:t xml:space="preserve"> </w:t>
      </w:r>
      <w:r w:rsidR="00C97433">
        <w:t>E</w:t>
      </w:r>
      <w:r>
        <w:t xml:space="preserve">ncoding </w:t>
      </w:r>
      <w:r w:rsidR="00C97433">
        <w:t>E</w:t>
      </w:r>
      <w:r>
        <w:t>xample</w:t>
      </w:r>
      <w:bookmarkEnd w:id="339"/>
      <w:bookmarkEnd w:id="340"/>
    </w:p>
    <w:p w14:paraId="496CFAD1" w14:textId="667B965C" w:rsidR="00401637" w:rsidRDefault="00401637" w:rsidP="00401637">
      <w:pPr>
        <w:pStyle w:val="Annexlevel3"/>
      </w:pPr>
      <w:bookmarkStart w:id="341" w:name="_Toc135225654"/>
      <w:bookmarkStart w:id="342" w:name="_Toc153497107"/>
      <w:bookmarkStart w:id="343" w:name="_Toc157175796"/>
      <w:r>
        <w:t xml:space="preserve">DOTA-v1.5 </w:t>
      </w:r>
      <w:r w:rsidR="00C97433">
        <w:t>C</w:t>
      </w:r>
      <w:r>
        <w:t>hangeset</w:t>
      </w:r>
      <w:bookmarkEnd w:id="341"/>
      <w:bookmarkEnd w:id="342"/>
      <w:bookmarkEnd w:id="343"/>
    </w:p>
    <w:p w14:paraId="74DEF67E" w14:textId="034AFC59" w:rsidR="00401637" w:rsidRPr="00406CE5" w:rsidRDefault="00401637" w:rsidP="00401637">
      <w:pPr>
        <w:rPr>
          <w:lang w:val="en-AU" w:eastAsia="en-AU"/>
        </w:rPr>
      </w:pPr>
      <w:r w:rsidRPr="00DB551E">
        <w:rPr>
          <w:lang w:val="en-AU" w:eastAsia="en-AU"/>
        </w:rPr>
        <w:t>DOTA-v1.5 uses the same images as DOTA-v1.0, but the extremely small instances (less than 10 pixels) are also anno</w:t>
      </w:r>
      <w:r>
        <w:rPr>
          <w:lang w:val="en-AU" w:eastAsia="en-AU"/>
        </w:rPr>
        <w:t>tated. Moreover, a new category</w:t>
      </w:r>
      <w:r w:rsidRPr="00DB551E">
        <w:rPr>
          <w:lang w:val="en-AU" w:eastAsia="en-AU"/>
        </w:rPr>
        <w:t xml:space="preserve"> </w:t>
      </w:r>
      <w:r w:rsidR="00FC3581">
        <w:rPr>
          <w:lang w:val="en-AU" w:eastAsia="en-AU"/>
        </w:rPr>
        <w:t>“</w:t>
      </w:r>
      <w:r w:rsidRPr="00DB551E">
        <w:rPr>
          <w:lang w:val="en-AU" w:eastAsia="en-AU"/>
        </w:rPr>
        <w:t>container crane</w:t>
      </w:r>
      <w:r w:rsidR="00FC3581">
        <w:rPr>
          <w:lang w:val="en-AU" w:eastAsia="en-AU"/>
        </w:rPr>
        <w:t>”</w:t>
      </w:r>
      <w:r w:rsidRPr="00DB551E">
        <w:rPr>
          <w:lang w:val="en-AU" w:eastAsia="en-AU"/>
        </w:rPr>
        <w:t xml:space="preserve"> is added. It contains 403,318 instances in total. The number of images and dataset splits are the same as DOTA-v1.0. This version was released for the DOAI Challenge 2019 on Object Detection in Aerial Images in conjunction with IEEE CVPR 2019.</w:t>
      </w:r>
    </w:p>
    <w:p w14:paraId="50265D04" w14:textId="1674ED3E" w:rsidR="00A4322E" w:rsidRDefault="00401637" w:rsidP="00401637">
      <w:pPr>
        <w:rPr>
          <w:lang w:val="en-AU" w:eastAsia="en-AU"/>
        </w:rPr>
      </w:pPr>
      <w:r w:rsidRPr="00406CE5">
        <w:rPr>
          <w:lang w:val="en-AU" w:eastAsia="en-AU"/>
        </w:rPr>
        <w:t xml:space="preserve">An encoded changeset example between the DOTA-v1.0 and DOTA-v1.5 datasets following the </w:t>
      </w:r>
      <w:proofErr w:type="spellStart"/>
      <w:r w:rsidRPr="00406CE5">
        <w:rPr>
          <w:lang w:val="en-AU" w:eastAsia="en-AU"/>
        </w:rPr>
        <w:t>T</w:t>
      </w:r>
      <w:r>
        <w:rPr>
          <w:lang w:val="en-AU" w:eastAsia="en-AU"/>
        </w:rPr>
        <w:t>rainingDML</w:t>
      </w:r>
      <w:proofErr w:type="spellEnd"/>
      <w:r>
        <w:rPr>
          <w:lang w:val="en-AU" w:eastAsia="en-AU"/>
        </w:rPr>
        <w:t>-AI UML model can</w:t>
      </w:r>
      <w:r w:rsidRPr="00406CE5">
        <w:rPr>
          <w:lang w:val="en-AU" w:eastAsia="en-AU"/>
        </w:rPr>
        <w:t xml:space="preserve"> be found in </w:t>
      </w:r>
      <w:r w:rsidR="003268D4" w:rsidRPr="003268D4">
        <w:rPr>
          <w:lang w:eastAsia="zh-CN"/>
        </w:rPr>
        <w:t xml:space="preserve"> </w:t>
      </w:r>
      <w:hyperlink r:id="rId45" w:history="1">
        <w:r w:rsidR="003268D4" w:rsidRPr="00AF2010">
          <w:rPr>
            <w:rStyle w:val="a3"/>
            <w:lang w:val="en-AU" w:eastAsia="en-AU"/>
          </w:rPr>
          <w:t>https://github.com/opengeospatial/TrainingDML-AI_SWG/blob/main/use-cases/examples/1.0/</w:t>
        </w:r>
        <w:r w:rsidRPr="00AF2010">
          <w:rPr>
            <w:rStyle w:val="a3"/>
            <w:lang w:val="en-AU" w:eastAsia="en-AU"/>
          </w:rPr>
          <w:t>DOTA-v1.5-changeset.</w:t>
        </w:r>
        <w:r w:rsidR="00BD39FB" w:rsidRPr="00AF2010">
          <w:rPr>
            <w:rStyle w:val="a3"/>
            <w:lang w:val="en-AU" w:eastAsia="en-AU"/>
          </w:rPr>
          <w:t>xml</w:t>
        </w:r>
      </w:hyperlink>
      <w:r>
        <w:rPr>
          <w:lang w:val="en-AU" w:eastAsia="en-AU"/>
        </w:rPr>
        <w:t>.</w:t>
      </w:r>
      <w:bookmarkEnd w:id="299"/>
    </w:p>
    <w:p w14:paraId="6219E26D" w14:textId="0C403984" w:rsidR="006A74EC" w:rsidRDefault="007B160E" w:rsidP="006A74EC">
      <w:pPr>
        <w:pStyle w:val="AnnexNumbered"/>
      </w:pPr>
      <w:bookmarkStart w:id="344" w:name="_Toc157175797"/>
      <w:r>
        <w:t xml:space="preserve">Non-EO imagery </w:t>
      </w:r>
      <w:proofErr w:type="spellStart"/>
      <w:r>
        <w:t>TrainingDataset</w:t>
      </w:r>
      <w:proofErr w:type="spellEnd"/>
      <w:r w:rsidR="006A74EC">
        <w:t xml:space="preserve"> </w:t>
      </w:r>
      <w:r w:rsidR="00C97433">
        <w:t>E</w:t>
      </w:r>
      <w:r w:rsidR="006A74EC">
        <w:t xml:space="preserve">ncoding </w:t>
      </w:r>
      <w:r w:rsidR="00C97433">
        <w:t>E</w:t>
      </w:r>
      <w:r w:rsidR="006A74EC">
        <w:t>xample</w:t>
      </w:r>
      <w:r>
        <w:t>s</w:t>
      </w:r>
      <w:bookmarkEnd w:id="344"/>
    </w:p>
    <w:p w14:paraId="2298949C" w14:textId="16EB39CC" w:rsidR="007F4E43" w:rsidRDefault="00E33C21" w:rsidP="007F4E43">
      <w:pPr>
        <w:pStyle w:val="Annexlevel3"/>
      </w:pPr>
      <w:bookmarkStart w:id="345" w:name="_Toc153497109"/>
      <w:bookmarkStart w:id="346" w:name="_Toc157175798"/>
      <w:r>
        <w:t xml:space="preserve">ERA5 </w:t>
      </w:r>
      <w:r w:rsidR="00C97433">
        <w:t>D</w:t>
      </w:r>
      <w:r>
        <w:t>ataset</w:t>
      </w:r>
      <w:bookmarkEnd w:id="345"/>
      <w:bookmarkEnd w:id="346"/>
    </w:p>
    <w:p w14:paraId="0BE19455" w14:textId="70DDA90D" w:rsidR="000636E9" w:rsidRPr="000636E9" w:rsidRDefault="00636FC1" w:rsidP="00727849">
      <w:pPr>
        <w:rPr>
          <w:lang w:eastAsia="zh-CN"/>
        </w:rPr>
      </w:pPr>
      <w:hyperlink r:id="rId46" w:anchor="!/search?type=dataset&amp;text=ERA5" w:history="1">
        <w:r w:rsidR="000636E9" w:rsidRPr="00CE1226">
          <w:rPr>
            <w:rStyle w:val="a3"/>
            <w:lang w:eastAsia="zh-CN"/>
          </w:rPr>
          <w:t>The ERA5 dataset</w:t>
        </w:r>
      </w:hyperlink>
      <w:r w:rsidR="000636E9" w:rsidRPr="00FC3581">
        <w:rPr>
          <w:lang w:eastAsia="zh-CN"/>
        </w:rPr>
        <w:t xml:space="preserve"> is</w:t>
      </w:r>
      <w:r w:rsidR="000636E9">
        <w:rPr>
          <w:lang w:eastAsia="zh-CN"/>
        </w:rPr>
        <w:t xml:space="preserve"> derived from</w:t>
      </w:r>
      <w:r w:rsidR="000636E9" w:rsidRPr="00FC3581">
        <w:rPr>
          <w:lang w:eastAsia="zh-CN"/>
        </w:rPr>
        <w:t xml:space="preserve"> in-situ observational data (Copernicus product), and we limit its usage scenario to the autoregression problem of time series data. Therefore, its label is the data itself. Similar to unsupervised learning, the autoregression task for time series data do</w:t>
      </w:r>
      <w:r w:rsidR="000636E9">
        <w:rPr>
          <w:lang w:eastAsia="zh-CN"/>
        </w:rPr>
        <w:t>es</w:t>
      </w:r>
      <w:r w:rsidR="000636E9" w:rsidRPr="00FC3581">
        <w:rPr>
          <w:lang w:eastAsia="zh-CN"/>
        </w:rPr>
        <w:t xml:space="preserve"> not require additional labeled data. For this dataset, inheritance class</w:t>
      </w:r>
      <w:r w:rsidR="000636E9">
        <w:rPr>
          <w:lang w:eastAsia="zh-CN"/>
        </w:rPr>
        <w:t>es</w:t>
      </w:r>
      <w:r w:rsidR="000636E9" w:rsidRPr="00FC3581">
        <w:rPr>
          <w:lang w:eastAsia="zh-CN"/>
        </w:rPr>
        <w:t xml:space="preserve"> for </w:t>
      </w:r>
      <w:proofErr w:type="spellStart"/>
      <w:r w:rsidR="000636E9" w:rsidRPr="00FC3581">
        <w:rPr>
          <w:lang w:eastAsia="zh-CN"/>
        </w:rPr>
        <w:t>AI_AbstractLabel</w:t>
      </w:r>
      <w:proofErr w:type="spellEnd"/>
      <w:r w:rsidR="000636E9">
        <w:rPr>
          <w:lang w:eastAsia="zh-CN"/>
        </w:rPr>
        <w:t xml:space="preserve"> are not defined</w:t>
      </w:r>
      <w:r w:rsidR="000636E9" w:rsidRPr="00FC3581">
        <w:rPr>
          <w:lang w:eastAsia="zh-CN"/>
        </w:rPr>
        <w:t>, although this class is required in the existing standard (please note that these test cases are for future versions of the standard). In addition, additional attributes to support the complete representation of dataset information</w:t>
      </w:r>
      <w:r w:rsidR="000636E9">
        <w:rPr>
          <w:lang w:eastAsia="zh-CN"/>
        </w:rPr>
        <w:t xml:space="preserve"> were added</w:t>
      </w:r>
      <w:r w:rsidR="000636E9" w:rsidRPr="00FC3581">
        <w:rPr>
          <w:lang w:eastAsia="zh-CN"/>
        </w:rPr>
        <w:t>.</w:t>
      </w:r>
    </w:p>
    <w:p w14:paraId="2DD89DC9" w14:textId="1EBE2889" w:rsidR="006A74EC" w:rsidRDefault="00727849" w:rsidP="00727849">
      <w:pPr>
        <w:rPr>
          <w:lang w:eastAsia="zh-CN"/>
        </w:rPr>
      </w:pPr>
      <w:r>
        <w:rPr>
          <w:lang w:eastAsia="zh-CN"/>
        </w:rPr>
        <w:t xml:space="preserve">An example of </w:t>
      </w:r>
      <w:r w:rsidR="00BD39FB">
        <w:rPr>
          <w:lang w:eastAsia="zh-CN"/>
        </w:rPr>
        <w:t>XML</w:t>
      </w:r>
      <w:r>
        <w:rPr>
          <w:lang w:eastAsia="zh-CN"/>
        </w:rPr>
        <w:t xml:space="preserve"> encoding of the </w:t>
      </w:r>
      <w:r w:rsidR="002235D4" w:rsidRPr="002235D4">
        <w:rPr>
          <w:lang w:eastAsia="zh-CN"/>
        </w:rPr>
        <w:t>ERA5</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7" w:history="1">
        <w:r w:rsidR="003268D4" w:rsidRPr="00AF2010">
          <w:rPr>
            <w:rStyle w:val="a3"/>
            <w:lang w:eastAsia="zh-CN"/>
          </w:rPr>
          <w:t>https://github.com/opengeospatial/TrainingDML-AI_SWG/blob/main/use-cases/examples/1.0/</w:t>
        </w:r>
        <w:r w:rsidR="00FB3F38" w:rsidRPr="00AF2010">
          <w:rPr>
            <w:rStyle w:val="a3"/>
            <w:lang w:eastAsia="zh-CN"/>
          </w:rPr>
          <w:t>ERA5_hourly_data.</w:t>
        </w:r>
        <w:r w:rsidR="00BD39FB" w:rsidRPr="00AF2010">
          <w:rPr>
            <w:rStyle w:val="a3"/>
            <w:lang w:eastAsia="zh-CN"/>
          </w:rPr>
          <w:t>xml</w:t>
        </w:r>
      </w:hyperlink>
      <w:r>
        <w:rPr>
          <w:lang w:eastAsia="zh-CN"/>
        </w:rPr>
        <w:t>.</w:t>
      </w:r>
    </w:p>
    <w:p w14:paraId="72C8FD7E" w14:textId="02A3AD7C" w:rsidR="006A1CF5" w:rsidRDefault="000636E9" w:rsidP="006A1CF5">
      <w:pPr>
        <w:pStyle w:val="Annexlevel3"/>
      </w:pPr>
      <w:bookmarkStart w:id="347" w:name="_Toc153497110"/>
      <w:bookmarkStart w:id="348" w:name="_Toc157175799"/>
      <w:r w:rsidRPr="00CB3CDB">
        <w:t>SCI</w:t>
      </w:r>
      <w:r>
        <w:t xml:space="preserve">ERC </w:t>
      </w:r>
      <w:r w:rsidR="00C97433">
        <w:t>D</w:t>
      </w:r>
      <w:r w:rsidR="006A1CF5">
        <w:t>ataset</w:t>
      </w:r>
      <w:bookmarkEnd w:id="347"/>
      <w:bookmarkEnd w:id="348"/>
    </w:p>
    <w:p w14:paraId="36B4306E" w14:textId="5C432FFC" w:rsidR="006A1CF5" w:rsidRDefault="00636FC1" w:rsidP="00727849">
      <w:pPr>
        <w:rPr>
          <w:lang w:eastAsia="zh-CN"/>
        </w:rPr>
      </w:pPr>
      <w:hyperlink r:id="rId48" w:history="1">
        <w:r w:rsidR="000636E9" w:rsidRPr="00CE1226">
          <w:rPr>
            <w:rStyle w:val="a3"/>
            <w:lang w:eastAsia="zh-CN"/>
          </w:rPr>
          <w:t>The SCIERC dataset</w:t>
        </w:r>
      </w:hyperlink>
      <w:r w:rsidR="000636E9" w:rsidRPr="00003D16">
        <w:rPr>
          <w:lang w:eastAsia="zh-CN"/>
        </w:rPr>
        <w:t xml:space="preserve"> is </w:t>
      </w:r>
      <w:r w:rsidR="000636E9">
        <w:rPr>
          <w:lang w:eastAsia="zh-CN"/>
        </w:rPr>
        <w:t xml:space="preserve">derived from </w:t>
      </w:r>
      <w:r w:rsidR="000636E9" w:rsidRPr="00003D16">
        <w:rPr>
          <w:lang w:eastAsia="zh-CN"/>
        </w:rPr>
        <w:t xml:space="preserve">textual data, and its labels are the classification of the text. This dataset is a text classification problem, with the goal of information extraction and entity recognition. For this textual dataset, the Abstract class </w:t>
      </w:r>
      <w:r w:rsidR="000636E9">
        <w:rPr>
          <w:lang w:eastAsia="zh-CN"/>
        </w:rPr>
        <w:t xml:space="preserve">is inherited </w:t>
      </w:r>
      <w:r w:rsidR="000636E9" w:rsidRPr="00003D16">
        <w:rPr>
          <w:lang w:eastAsia="zh-CN"/>
        </w:rPr>
        <w:t xml:space="preserve">and </w:t>
      </w:r>
      <w:proofErr w:type="spellStart"/>
      <w:r w:rsidR="000636E9" w:rsidRPr="00003D16">
        <w:rPr>
          <w:lang w:eastAsia="zh-CN"/>
        </w:rPr>
        <w:t>AI_TextTrainingDataset</w:t>
      </w:r>
      <w:proofErr w:type="spellEnd"/>
      <w:r w:rsidR="000636E9" w:rsidRPr="00003D16">
        <w:rPr>
          <w:lang w:eastAsia="zh-CN"/>
        </w:rPr>
        <w:t xml:space="preserve">, </w:t>
      </w:r>
      <w:proofErr w:type="spellStart"/>
      <w:r w:rsidR="000636E9" w:rsidRPr="00003D16">
        <w:rPr>
          <w:lang w:eastAsia="zh-CN"/>
        </w:rPr>
        <w:t>AI_TextTrainingData</w:t>
      </w:r>
      <w:proofErr w:type="spellEnd"/>
      <w:r w:rsidR="000636E9" w:rsidRPr="00003D16">
        <w:rPr>
          <w:lang w:eastAsia="zh-CN"/>
        </w:rPr>
        <w:t xml:space="preserve">, </w:t>
      </w:r>
      <w:proofErr w:type="spellStart"/>
      <w:r w:rsidR="000636E9" w:rsidRPr="00003D16">
        <w:rPr>
          <w:lang w:eastAsia="zh-CN"/>
        </w:rPr>
        <w:t>AI_TextTask</w:t>
      </w:r>
      <w:proofErr w:type="spellEnd"/>
      <w:r w:rsidR="000636E9" w:rsidRPr="00003D16">
        <w:rPr>
          <w:lang w:eastAsia="zh-CN"/>
        </w:rPr>
        <w:t xml:space="preserve">, and </w:t>
      </w:r>
      <w:proofErr w:type="spellStart"/>
      <w:r w:rsidR="000636E9" w:rsidRPr="00003D16">
        <w:rPr>
          <w:lang w:eastAsia="zh-CN"/>
        </w:rPr>
        <w:t>AI_EntityLabel</w:t>
      </w:r>
      <w:proofErr w:type="spellEnd"/>
      <w:r w:rsidR="000636E9" w:rsidRPr="00003D16">
        <w:rPr>
          <w:lang w:eastAsia="zh-CN"/>
        </w:rPr>
        <w:t xml:space="preserve"> respectively</w:t>
      </w:r>
      <w:r w:rsidR="000636E9">
        <w:rPr>
          <w:lang w:eastAsia="zh-CN"/>
        </w:rPr>
        <w:t xml:space="preserve"> are defined</w:t>
      </w:r>
      <w:r w:rsidR="000636E9" w:rsidRPr="00003D16">
        <w:rPr>
          <w:lang w:eastAsia="zh-CN"/>
        </w:rPr>
        <w:t>. In addition, additional attributes to support the complete representation of dataset information</w:t>
      </w:r>
      <w:r w:rsidR="000636E9">
        <w:rPr>
          <w:lang w:eastAsia="zh-CN"/>
        </w:rPr>
        <w:t xml:space="preserve"> were added</w:t>
      </w:r>
      <w:r w:rsidR="000636E9" w:rsidRPr="00003D16">
        <w:rPr>
          <w:lang w:eastAsia="zh-CN"/>
        </w:rPr>
        <w:t>.</w:t>
      </w:r>
    </w:p>
    <w:p w14:paraId="6DF6EC6E" w14:textId="1894C165" w:rsidR="00003D16" w:rsidRDefault="00003D16" w:rsidP="00727849">
      <w:pPr>
        <w:rPr>
          <w:lang w:eastAsia="zh-CN"/>
        </w:rPr>
      </w:pPr>
      <w:r>
        <w:rPr>
          <w:lang w:eastAsia="zh-CN"/>
        </w:rPr>
        <w:t xml:space="preserve">An example of </w:t>
      </w:r>
      <w:r w:rsidR="00BD39FB">
        <w:rPr>
          <w:lang w:eastAsia="zh-CN"/>
        </w:rPr>
        <w:t>XML</w:t>
      </w:r>
      <w:r>
        <w:rPr>
          <w:lang w:eastAsia="zh-CN"/>
        </w:rPr>
        <w:t xml:space="preserve"> encoding of the </w:t>
      </w:r>
      <w:r w:rsidR="000636E9" w:rsidRPr="00003D16">
        <w:rPr>
          <w:lang w:eastAsia="zh-CN"/>
        </w:rPr>
        <w:t>SCI</w:t>
      </w:r>
      <w:r w:rsidR="000636E9">
        <w:rPr>
          <w:lang w:eastAsia="zh-CN"/>
        </w:rPr>
        <w:t>ERC</w:t>
      </w:r>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49" w:history="1">
        <w:r w:rsidR="003268D4" w:rsidRPr="00AF2010">
          <w:rPr>
            <w:rStyle w:val="a3"/>
            <w:lang w:eastAsia="zh-CN"/>
          </w:rPr>
          <w:t>https://github.com/opengeospatial/TrainingDML-AI_SWG/blob/main/use-cases/examples/1.0/</w:t>
        </w:r>
        <w:r w:rsidR="000C2E69" w:rsidRPr="00AF2010">
          <w:rPr>
            <w:rStyle w:val="a3"/>
            <w:lang w:eastAsia="zh-CN"/>
          </w:rPr>
          <w:t>SCIRec.</w:t>
        </w:r>
        <w:r w:rsidR="00BD39FB" w:rsidRPr="00AF2010">
          <w:rPr>
            <w:rStyle w:val="a3"/>
            <w:lang w:eastAsia="zh-CN"/>
          </w:rPr>
          <w:t>xml</w:t>
        </w:r>
      </w:hyperlink>
      <w:r>
        <w:rPr>
          <w:lang w:eastAsia="zh-CN"/>
        </w:rPr>
        <w:t>.</w:t>
      </w:r>
    </w:p>
    <w:p w14:paraId="3F7B1840" w14:textId="17B27D94" w:rsidR="006A1CF5" w:rsidRDefault="00A36571" w:rsidP="006A1CF5">
      <w:pPr>
        <w:pStyle w:val="Annexlevel3"/>
      </w:pPr>
      <w:bookmarkStart w:id="349" w:name="_Toc153497111"/>
      <w:bookmarkStart w:id="350" w:name="_Toc157175800"/>
      <w:proofErr w:type="spellStart"/>
      <w:r>
        <w:t>n</w:t>
      </w:r>
      <w:r w:rsidR="007470A7" w:rsidRPr="007470A7">
        <w:t>uScenes</w:t>
      </w:r>
      <w:proofErr w:type="spellEnd"/>
      <w:r w:rsidR="006A1CF5">
        <w:t xml:space="preserve"> </w:t>
      </w:r>
      <w:r w:rsidR="00C97433">
        <w:t>D</w:t>
      </w:r>
      <w:r w:rsidR="006A1CF5">
        <w:t>ataset</w:t>
      </w:r>
      <w:bookmarkEnd w:id="349"/>
      <w:bookmarkEnd w:id="350"/>
    </w:p>
    <w:p w14:paraId="686F1C9C" w14:textId="33341631" w:rsidR="006A1CF5" w:rsidRDefault="00636FC1" w:rsidP="00727849">
      <w:pPr>
        <w:rPr>
          <w:lang w:eastAsia="zh-CN"/>
        </w:rPr>
      </w:pPr>
      <w:hyperlink r:id="rId50" w:history="1">
        <w:r w:rsidR="000636E9" w:rsidRPr="00CE1226">
          <w:rPr>
            <w:rStyle w:val="a3"/>
          </w:rPr>
          <w:t>The nuScenes</w:t>
        </w:r>
        <w:r w:rsidR="000636E9" w:rsidRPr="00CE1226">
          <w:rPr>
            <w:rStyle w:val="a3"/>
            <w:lang w:eastAsia="zh-CN"/>
          </w:rPr>
          <w:t xml:space="preserve"> dataset</w:t>
        </w:r>
      </w:hyperlink>
      <w:r w:rsidR="000636E9" w:rsidRPr="002C7AD6">
        <w:rPr>
          <w:lang w:eastAsia="zh-CN"/>
        </w:rPr>
        <w:t xml:space="preserve"> is</w:t>
      </w:r>
      <w:r w:rsidR="002C7AD6" w:rsidRPr="002C7AD6">
        <w:rPr>
          <w:lang w:eastAsia="zh-CN"/>
        </w:rPr>
        <w:t xml:space="preserve"> a public large-scale dataset for autonomous driving developed by the team at Motional (formerly </w:t>
      </w:r>
      <w:proofErr w:type="spellStart"/>
      <w:r w:rsidR="002C7AD6" w:rsidRPr="002C7AD6">
        <w:rPr>
          <w:lang w:eastAsia="zh-CN"/>
        </w:rPr>
        <w:t>nuTonomy</w:t>
      </w:r>
      <w:proofErr w:type="spellEnd"/>
      <w:r w:rsidR="002C7AD6" w:rsidRPr="002C7AD6">
        <w:rPr>
          <w:lang w:eastAsia="zh-CN"/>
        </w:rPr>
        <w:t xml:space="preserve">). The full dataset includes approximately </w:t>
      </w:r>
      <w:r w:rsidR="002C7AD6" w:rsidRPr="002C7AD6">
        <w:rPr>
          <w:lang w:eastAsia="zh-CN"/>
        </w:rPr>
        <w:lastRenderedPageBreak/>
        <w:t xml:space="preserve">1.4M camera images, 390k LIDAR sweeps, 1.4M RADAR sweeps and 1.4M object bounding boxes in 40k keyframes. </w:t>
      </w:r>
      <w:r w:rsidR="000636E9" w:rsidRPr="002C7AD6">
        <w:rPr>
          <w:lang w:eastAsia="zh-CN"/>
        </w:rPr>
        <w:t>Although the training data may come from different domains, the 3D annotation boxes captured by numerous sensors in the same keyframe are targeted at the same object and are unique. Based on this, a 3D annotation box</w:t>
      </w:r>
      <w:r w:rsidR="000636E9">
        <w:rPr>
          <w:lang w:eastAsia="zh-CN"/>
        </w:rPr>
        <w:t xml:space="preserve"> is used</w:t>
      </w:r>
      <w:r w:rsidR="000636E9" w:rsidRPr="002C7AD6">
        <w:rPr>
          <w:lang w:eastAsia="zh-CN"/>
        </w:rPr>
        <w:t xml:space="preserve"> to organize each 3D object using </w:t>
      </w:r>
      <w:proofErr w:type="spellStart"/>
      <w:r w:rsidR="000636E9" w:rsidRPr="002C7AD6">
        <w:rPr>
          <w:lang w:eastAsia="zh-CN"/>
        </w:rPr>
        <w:t>AI_ObjectLabel</w:t>
      </w:r>
      <w:proofErr w:type="spellEnd"/>
      <w:r w:rsidR="000636E9" w:rsidRPr="002C7AD6">
        <w:rPr>
          <w:lang w:eastAsia="zh-CN"/>
        </w:rPr>
        <w:t>. Since each training data and each 3D object require many additional attributes to be fully described, many additional attributes to provide a detailed description of the training dataset, training data, labels, etc</w:t>
      </w:r>
      <w:r w:rsidR="000636E9">
        <w:rPr>
          <w:lang w:eastAsia="zh-CN"/>
        </w:rPr>
        <w:t>. were added</w:t>
      </w:r>
      <w:r w:rsidR="000636E9" w:rsidRPr="002C7AD6">
        <w:rPr>
          <w:lang w:eastAsia="zh-CN"/>
        </w:rPr>
        <w:t>.</w:t>
      </w:r>
    </w:p>
    <w:p w14:paraId="29F84EDA" w14:textId="70442AB1" w:rsidR="00DA4C2A" w:rsidRPr="00E15E0D" w:rsidRDefault="00E15E0D" w:rsidP="00727849">
      <w:pPr>
        <w:rPr>
          <w:lang w:eastAsia="zh-CN"/>
        </w:rPr>
      </w:pPr>
      <w:r>
        <w:rPr>
          <w:lang w:eastAsia="zh-CN"/>
        </w:rPr>
        <w:t xml:space="preserve">An example of </w:t>
      </w:r>
      <w:r w:rsidR="00BD39FB">
        <w:rPr>
          <w:lang w:eastAsia="zh-CN"/>
        </w:rPr>
        <w:t>XML</w:t>
      </w:r>
      <w:r>
        <w:rPr>
          <w:lang w:eastAsia="zh-CN"/>
        </w:rPr>
        <w:t xml:space="preserve"> encoding of the </w:t>
      </w:r>
      <w:proofErr w:type="spellStart"/>
      <w:r w:rsidR="000636E9">
        <w:t>n</w:t>
      </w:r>
      <w:r w:rsidR="000636E9" w:rsidRPr="007470A7">
        <w:t>uScenes</w:t>
      </w:r>
      <w:proofErr w:type="spellEnd"/>
      <w:r>
        <w:rPr>
          <w:lang w:eastAsia="zh-CN"/>
        </w:rPr>
        <w:t xml:space="preserve"> dataset following the </w:t>
      </w:r>
      <w:proofErr w:type="spellStart"/>
      <w:r>
        <w:rPr>
          <w:lang w:eastAsia="zh-CN"/>
        </w:rPr>
        <w:t>TrainingDML</w:t>
      </w:r>
      <w:proofErr w:type="spellEnd"/>
      <w:r>
        <w:rPr>
          <w:lang w:eastAsia="zh-CN"/>
        </w:rPr>
        <w:t xml:space="preserve">-AI UML model can be found in </w:t>
      </w:r>
      <w:r w:rsidR="003268D4" w:rsidRPr="003268D4">
        <w:rPr>
          <w:lang w:eastAsia="zh-CN"/>
        </w:rPr>
        <w:t xml:space="preserve"> </w:t>
      </w:r>
      <w:hyperlink r:id="rId51" w:history="1">
        <w:r w:rsidR="003268D4" w:rsidRPr="00AF2010">
          <w:rPr>
            <w:rStyle w:val="a3"/>
            <w:lang w:eastAsia="zh-CN"/>
          </w:rPr>
          <w:t>https://github.com/opengeospatial/TrainingDML-AI_SWG/blob/main/use-cases/examples/1.0/</w:t>
        </w:r>
        <w:r w:rsidR="00DB415D" w:rsidRPr="00AF2010">
          <w:rPr>
            <w:rStyle w:val="a3"/>
            <w:lang w:eastAsia="zh-CN"/>
          </w:rPr>
          <w:t>nuScenes.</w:t>
        </w:r>
        <w:r w:rsidR="00BD39FB" w:rsidRPr="00AF2010">
          <w:rPr>
            <w:rStyle w:val="a3"/>
            <w:lang w:eastAsia="zh-CN"/>
          </w:rPr>
          <w:t>xml</w:t>
        </w:r>
      </w:hyperlink>
      <w:r>
        <w:rPr>
          <w:lang w:eastAsia="zh-CN"/>
        </w:rPr>
        <w:t>.</w:t>
      </w:r>
    </w:p>
    <w:p w14:paraId="7DCFA31C" w14:textId="35884718" w:rsidR="009A7B37" w:rsidRDefault="009A7B37" w:rsidP="00A4322E">
      <w:pPr>
        <w:pStyle w:val="Annex"/>
        <w:pageBreakBefore/>
        <w:numPr>
          <w:ilvl w:val="0"/>
          <w:numId w:val="8"/>
        </w:numPr>
        <w:ind w:left="431" w:hanging="431"/>
        <w:outlineLvl w:val="0"/>
      </w:pPr>
      <w:bookmarkStart w:id="351" w:name="_Toc165888231"/>
      <w:bookmarkStart w:id="352" w:name="_Toc157175801"/>
      <w:bookmarkEnd w:id="277"/>
      <w:bookmarkEnd w:id="278"/>
      <w:bookmarkEnd w:id="279"/>
      <w:bookmarkEnd w:id="280"/>
      <w:bookmarkEnd w:id="281"/>
      <w:bookmarkEnd w:id="282"/>
      <w:bookmarkEnd w:id="283"/>
      <w:bookmarkEnd w:id="284"/>
      <w:bookmarkEnd w:id="285"/>
      <w:bookmarkEnd w:id="286"/>
      <w:r>
        <w:lastRenderedPageBreak/>
        <w:t xml:space="preserve">Revision </w:t>
      </w:r>
      <w:r w:rsidR="00C97433">
        <w:t>H</w:t>
      </w:r>
      <w:r>
        <w:t>istory</w:t>
      </w:r>
      <w:bookmarkEnd w:id="351"/>
      <w:r w:rsidR="006A0294">
        <w:t xml:space="preserve"> (Informative)</w:t>
      </w:r>
      <w:bookmarkEnd w:id="352"/>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095"/>
        <w:gridCol w:w="990"/>
        <w:gridCol w:w="990"/>
        <w:gridCol w:w="2130"/>
        <w:gridCol w:w="3345"/>
      </w:tblGrid>
      <w:tr w:rsidR="009A7B37" w14:paraId="7B2E5D19" w14:textId="77777777">
        <w:tc>
          <w:tcPr>
            <w:tcW w:w="1095" w:type="dxa"/>
            <w:tcBorders>
              <w:top w:val="single" w:sz="4" w:space="0" w:color="auto"/>
              <w:left w:val="single" w:sz="4" w:space="0" w:color="auto"/>
              <w:bottom w:val="single" w:sz="4" w:space="0" w:color="auto"/>
              <w:right w:val="single" w:sz="4" w:space="0" w:color="auto"/>
            </w:tcBorders>
          </w:tcPr>
          <w:p w14:paraId="2B6F98DE" w14:textId="77777777" w:rsidR="009A7B37" w:rsidRPr="00BD1293" w:rsidRDefault="009A7B37" w:rsidP="009A4545">
            <w:pPr>
              <w:pStyle w:val="OGCtableheader"/>
            </w:pPr>
            <w:r w:rsidRPr="00BD1293">
              <w:t>Date</w:t>
            </w:r>
          </w:p>
        </w:tc>
        <w:tc>
          <w:tcPr>
            <w:tcW w:w="990" w:type="dxa"/>
            <w:tcBorders>
              <w:top w:val="single" w:sz="4" w:space="0" w:color="auto"/>
              <w:left w:val="single" w:sz="4" w:space="0" w:color="auto"/>
              <w:bottom w:val="single" w:sz="4" w:space="0" w:color="auto"/>
              <w:right w:val="single" w:sz="4" w:space="0" w:color="auto"/>
            </w:tcBorders>
          </w:tcPr>
          <w:p w14:paraId="73483956" w14:textId="77777777" w:rsidR="009A7B37" w:rsidRPr="00BD1293" w:rsidRDefault="009A7B37" w:rsidP="009A4545">
            <w:pPr>
              <w:pStyle w:val="OGCtableheader"/>
            </w:pPr>
            <w:r w:rsidRPr="00BD1293">
              <w:t>Release</w:t>
            </w:r>
          </w:p>
        </w:tc>
        <w:tc>
          <w:tcPr>
            <w:tcW w:w="990" w:type="dxa"/>
            <w:tcBorders>
              <w:top w:val="single" w:sz="4" w:space="0" w:color="auto"/>
              <w:left w:val="single" w:sz="4" w:space="0" w:color="auto"/>
              <w:bottom w:val="single" w:sz="4" w:space="0" w:color="auto"/>
              <w:right w:val="single" w:sz="4" w:space="0" w:color="auto"/>
            </w:tcBorders>
          </w:tcPr>
          <w:p w14:paraId="34CC9D64" w14:textId="77777777" w:rsidR="009A7B37" w:rsidRPr="00BD1293" w:rsidRDefault="009A7B37" w:rsidP="009A4545">
            <w:pPr>
              <w:pStyle w:val="OGCtableheader"/>
            </w:pPr>
            <w:r w:rsidRPr="00BD1293">
              <w:t>Author</w:t>
            </w:r>
          </w:p>
        </w:tc>
        <w:tc>
          <w:tcPr>
            <w:tcW w:w="2130" w:type="dxa"/>
            <w:tcBorders>
              <w:top w:val="single" w:sz="4" w:space="0" w:color="auto"/>
              <w:left w:val="single" w:sz="4" w:space="0" w:color="auto"/>
              <w:bottom w:val="single" w:sz="4" w:space="0" w:color="auto"/>
              <w:right w:val="single" w:sz="4" w:space="0" w:color="auto"/>
            </w:tcBorders>
          </w:tcPr>
          <w:p w14:paraId="28BED6A1" w14:textId="77777777" w:rsidR="009A7B37" w:rsidRPr="00BD1293" w:rsidRDefault="009A7B37" w:rsidP="009A4545">
            <w:pPr>
              <w:pStyle w:val="OGCtableheader"/>
            </w:pPr>
            <w:r w:rsidRPr="00BD1293">
              <w:t>Paragraph modified</w:t>
            </w:r>
          </w:p>
        </w:tc>
        <w:tc>
          <w:tcPr>
            <w:tcW w:w="3345" w:type="dxa"/>
            <w:tcBorders>
              <w:top w:val="single" w:sz="4" w:space="0" w:color="auto"/>
              <w:left w:val="single" w:sz="4" w:space="0" w:color="auto"/>
              <w:bottom w:val="single" w:sz="4" w:space="0" w:color="auto"/>
              <w:right w:val="single" w:sz="4" w:space="0" w:color="auto"/>
            </w:tcBorders>
          </w:tcPr>
          <w:p w14:paraId="3C3C9509" w14:textId="77777777" w:rsidR="009A7B37" w:rsidRPr="00BD1293" w:rsidRDefault="009A7B37" w:rsidP="009A4545">
            <w:pPr>
              <w:pStyle w:val="OGCtableheader"/>
            </w:pPr>
            <w:r w:rsidRPr="00BD1293">
              <w:t>Description</w:t>
            </w:r>
          </w:p>
        </w:tc>
      </w:tr>
      <w:tr w:rsidR="009A7B37" w14:paraId="1937C041" w14:textId="77777777">
        <w:tc>
          <w:tcPr>
            <w:tcW w:w="1095" w:type="dxa"/>
            <w:tcBorders>
              <w:top w:val="single" w:sz="4" w:space="0" w:color="auto"/>
              <w:left w:val="single" w:sz="4" w:space="0" w:color="auto"/>
              <w:bottom w:val="single" w:sz="4" w:space="0" w:color="auto"/>
              <w:right w:val="single" w:sz="4" w:space="0" w:color="auto"/>
            </w:tcBorders>
          </w:tcPr>
          <w:p w14:paraId="3CB6785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3F32E5E3"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1EAA1839"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7E70059D"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2A94601B" w14:textId="77777777" w:rsidR="009A7B37" w:rsidRPr="00BD1293" w:rsidRDefault="009A7B37" w:rsidP="009A4545">
            <w:pPr>
              <w:pStyle w:val="OGCtabletext"/>
            </w:pPr>
          </w:p>
        </w:tc>
      </w:tr>
      <w:tr w:rsidR="009A7B37" w14:paraId="4DFD6672" w14:textId="77777777">
        <w:tc>
          <w:tcPr>
            <w:tcW w:w="1095" w:type="dxa"/>
            <w:tcBorders>
              <w:top w:val="single" w:sz="4" w:space="0" w:color="auto"/>
              <w:left w:val="single" w:sz="4" w:space="0" w:color="auto"/>
              <w:bottom w:val="single" w:sz="4" w:space="0" w:color="auto"/>
              <w:right w:val="single" w:sz="4" w:space="0" w:color="auto"/>
            </w:tcBorders>
          </w:tcPr>
          <w:p w14:paraId="0AD74C4B"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00968216" w14:textId="77777777" w:rsidR="009A7B37" w:rsidRPr="00BD1293" w:rsidRDefault="009A7B37" w:rsidP="009A4545">
            <w:pPr>
              <w:pStyle w:val="OGCtabletext"/>
            </w:pPr>
          </w:p>
        </w:tc>
        <w:tc>
          <w:tcPr>
            <w:tcW w:w="990" w:type="dxa"/>
            <w:tcBorders>
              <w:top w:val="single" w:sz="4" w:space="0" w:color="auto"/>
              <w:left w:val="single" w:sz="4" w:space="0" w:color="auto"/>
              <w:bottom w:val="single" w:sz="4" w:space="0" w:color="auto"/>
              <w:right w:val="single" w:sz="4" w:space="0" w:color="auto"/>
            </w:tcBorders>
          </w:tcPr>
          <w:p w14:paraId="2909393F" w14:textId="77777777" w:rsidR="009A7B37" w:rsidRPr="00BD1293" w:rsidRDefault="009A7B37" w:rsidP="009A4545">
            <w:pPr>
              <w:pStyle w:val="OGCtabletext"/>
            </w:pPr>
          </w:p>
        </w:tc>
        <w:tc>
          <w:tcPr>
            <w:tcW w:w="2130" w:type="dxa"/>
            <w:tcBorders>
              <w:top w:val="single" w:sz="4" w:space="0" w:color="auto"/>
              <w:left w:val="single" w:sz="4" w:space="0" w:color="auto"/>
              <w:bottom w:val="single" w:sz="4" w:space="0" w:color="auto"/>
              <w:right w:val="single" w:sz="4" w:space="0" w:color="auto"/>
            </w:tcBorders>
          </w:tcPr>
          <w:p w14:paraId="61E5E2A7" w14:textId="77777777" w:rsidR="009A7B37" w:rsidRPr="00BD1293" w:rsidRDefault="009A7B37" w:rsidP="009A4545">
            <w:pPr>
              <w:pStyle w:val="OGCtabletext"/>
            </w:pPr>
          </w:p>
        </w:tc>
        <w:tc>
          <w:tcPr>
            <w:tcW w:w="3345" w:type="dxa"/>
            <w:tcBorders>
              <w:top w:val="single" w:sz="4" w:space="0" w:color="auto"/>
              <w:left w:val="single" w:sz="4" w:space="0" w:color="auto"/>
              <w:bottom w:val="single" w:sz="4" w:space="0" w:color="auto"/>
              <w:right w:val="single" w:sz="4" w:space="0" w:color="auto"/>
            </w:tcBorders>
          </w:tcPr>
          <w:p w14:paraId="4B3511EC" w14:textId="77777777" w:rsidR="009A7B37" w:rsidRPr="00BD1293" w:rsidRDefault="009A7B37" w:rsidP="009A4545">
            <w:pPr>
              <w:pStyle w:val="OGCtabletext"/>
            </w:pPr>
          </w:p>
        </w:tc>
      </w:tr>
      <w:tr w:rsidR="009A7B37" w14:paraId="14AF0E77" w14:textId="77777777">
        <w:tc>
          <w:tcPr>
            <w:tcW w:w="1095" w:type="dxa"/>
            <w:tcBorders>
              <w:top w:val="single" w:sz="4" w:space="0" w:color="auto"/>
              <w:left w:val="single" w:sz="4" w:space="0" w:color="auto"/>
              <w:bottom w:val="single" w:sz="4" w:space="0" w:color="auto"/>
              <w:right w:val="single" w:sz="4" w:space="0" w:color="auto"/>
            </w:tcBorders>
          </w:tcPr>
          <w:p w14:paraId="0D5009D8"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5296628F" w14:textId="77777777" w:rsidR="009A7B37" w:rsidRPr="00BD1293" w:rsidRDefault="009A7B37">
            <w:pPr>
              <w:pStyle w:val="a6"/>
              <w:keepLines/>
              <w:ind w:left="0" w:firstLine="0"/>
            </w:pPr>
          </w:p>
        </w:tc>
        <w:tc>
          <w:tcPr>
            <w:tcW w:w="990" w:type="dxa"/>
            <w:tcBorders>
              <w:top w:val="single" w:sz="4" w:space="0" w:color="auto"/>
              <w:left w:val="single" w:sz="4" w:space="0" w:color="auto"/>
              <w:bottom w:val="single" w:sz="4" w:space="0" w:color="auto"/>
              <w:right w:val="single" w:sz="4" w:space="0" w:color="auto"/>
            </w:tcBorders>
          </w:tcPr>
          <w:p w14:paraId="6E4FDF8A" w14:textId="77777777" w:rsidR="009A7B37" w:rsidRPr="00BD1293" w:rsidRDefault="009A7B37">
            <w:pPr>
              <w:pStyle w:val="a6"/>
              <w:keepLines/>
              <w:ind w:left="0" w:firstLine="0"/>
            </w:pPr>
          </w:p>
        </w:tc>
        <w:tc>
          <w:tcPr>
            <w:tcW w:w="2130" w:type="dxa"/>
            <w:tcBorders>
              <w:top w:val="single" w:sz="4" w:space="0" w:color="auto"/>
              <w:left w:val="single" w:sz="4" w:space="0" w:color="auto"/>
              <w:bottom w:val="single" w:sz="4" w:space="0" w:color="auto"/>
              <w:right w:val="single" w:sz="4" w:space="0" w:color="auto"/>
            </w:tcBorders>
          </w:tcPr>
          <w:p w14:paraId="093F97F0" w14:textId="77777777" w:rsidR="009A7B37" w:rsidRPr="00BD1293" w:rsidRDefault="009A7B37">
            <w:pPr>
              <w:pStyle w:val="a6"/>
              <w:keepLines/>
              <w:ind w:left="0" w:firstLine="0"/>
            </w:pPr>
          </w:p>
        </w:tc>
        <w:tc>
          <w:tcPr>
            <w:tcW w:w="3345" w:type="dxa"/>
            <w:tcBorders>
              <w:top w:val="single" w:sz="4" w:space="0" w:color="auto"/>
              <w:left w:val="single" w:sz="4" w:space="0" w:color="auto"/>
              <w:bottom w:val="single" w:sz="4" w:space="0" w:color="auto"/>
              <w:right w:val="single" w:sz="4" w:space="0" w:color="auto"/>
            </w:tcBorders>
          </w:tcPr>
          <w:p w14:paraId="67B48DC1" w14:textId="77777777" w:rsidR="009A7B37" w:rsidRPr="00BD1293" w:rsidRDefault="009A7B37">
            <w:pPr>
              <w:pStyle w:val="a6"/>
              <w:keepLines/>
              <w:ind w:left="0" w:firstLine="0"/>
            </w:pPr>
          </w:p>
        </w:tc>
      </w:tr>
    </w:tbl>
    <w:p w14:paraId="6C707DD1" w14:textId="390C30D7" w:rsidR="009A7B37" w:rsidRDefault="009A7B37" w:rsidP="00A4322E">
      <w:pPr>
        <w:pStyle w:val="Annex"/>
        <w:pageBreakBefore/>
        <w:numPr>
          <w:ilvl w:val="0"/>
          <w:numId w:val="8"/>
        </w:numPr>
        <w:ind w:left="431" w:hanging="431"/>
        <w:outlineLvl w:val="0"/>
      </w:pPr>
      <w:bookmarkStart w:id="353" w:name="_Toc157175802"/>
      <w:r>
        <w:lastRenderedPageBreak/>
        <w:t>Bibliography</w:t>
      </w:r>
      <w:bookmarkEnd w:id="353"/>
    </w:p>
    <w:p w14:paraId="3297B057" w14:textId="63E6A9D1" w:rsidR="004A5507" w:rsidRDefault="004A5507" w:rsidP="006905C7">
      <w:pPr>
        <w:pStyle w:val="OGCtableheader"/>
      </w:pPr>
    </w:p>
    <w:p w14:paraId="230DA36D" w14:textId="3AC24EA2" w:rsidR="00F07C64" w:rsidRDefault="00F07C64" w:rsidP="00F07C64">
      <w:pPr>
        <w:tabs>
          <w:tab w:val="left" w:pos="1134"/>
        </w:tabs>
        <w:rPr>
          <w:ins w:id="354" w:author="myytfboys@outlook.com" w:date="2024-02-22T16:23:00Z"/>
          <w:rStyle w:val="a3"/>
        </w:rPr>
      </w:pPr>
      <w:r>
        <w:rPr>
          <w:rFonts w:hint="eastAsia"/>
          <w:lang w:eastAsia="zh-CN"/>
        </w:rPr>
        <w:t>[</w:t>
      </w:r>
      <w:r>
        <w:rPr>
          <w:lang w:eastAsia="zh-CN"/>
        </w:rPr>
        <w:t>1</w:t>
      </w:r>
      <w:r>
        <w:rPr>
          <w:rFonts w:hint="eastAsia"/>
          <w:lang w:eastAsia="zh-CN"/>
        </w:rPr>
        <w:t>]</w:t>
      </w:r>
      <w:r>
        <w:rPr>
          <w:lang w:eastAsia="zh-CN"/>
        </w:rPr>
        <w:t xml:space="preserve"> </w:t>
      </w:r>
      <w:r w:rsidR="002B5664">
        <w:t>Yue, P</w:t>
      </w:r>
      <w:r>
        <w:t>.,</w:t>
      </w:r>
      <w:r w:rsidR="002B5664">
        <w:t xml:space="preserve"> ed.,</w:t>
      </w:r>
      <w:r>
        <w:t xml:space="preserve"> 20</w:t>
      </w:r>
      <w:r w:rsidR="002B5664">
        <w:t>23</w:t>
      </w:r>
      <w:r>
        <w:t xml:space="preserve">. </w:t>
      </w:r>
      <w:r w:rsidR="007338B4" w:rsidRPr="007338B4">
        <w:t>OGC Training Data Markup Language for Artificial Intelligence (</w:t>
      </w:r>
      <w:proofErr w:type="spellStart"/>
      <w:r w:rsidR="007338B4" w:rsidRPr="007338B4">
        <w:t>TrainingDML</w:t>
      </w:r>
      <w:proofErr w:type="spellEnd"/>
      <w:r w:rsidR="007338B4" w:rsidRPr="007338B4">
        <w:t>-AI) Part1: Conceptual Model Standard</w:t>
      </w:r>
      <w:r w:rsidR="007338B4">
        <w:t>, OGC 23-008r</w:t>
      </w:r>
      <w:r w:rsidR="00FF58D3">
        <w:t>3</w:t>
      </w:r>
      <w:r w:rsidR="007338B4">
        <w:t>.</w:t>
      </w:r>
      <w:r w:rsidR="00F51337">
        <w:t xml:space="preserve"> </w:t>
      </w:r>
      <w:r w:rsidR="00F51337" w:rsidRPr="00F51337">
        <w:t>Wayland, MA: Open Geospatial Consortium Inc.</w:t>
      </w:r>
      <w:r w:rsidR="00873689">
        <w:t xml:space="preserve"> </w:t>
      </w:r>
      <w:hyperlink r:id="rId52" w:history="1">
        <w:r w:rsidR="00FF58D3" w:rsidRPr="00FF58D3">
          <w:rPr>
            <w:rStyle w:val="a3"/>
          </w:rPr>
          <w:t>https://docs.ogc.org/is/23-008r3/23-008r3.html</w:t>
        </w:r>
      </w:hyperlink>
    </w:p>
    <w:p w14:paraId="218A3CA8" w14:textId="59B474CC" w:rsidR="000634D2" w:rsidRPr="000634D2" w:rsidRDefault="000634D2" w:rsidP="00F07C64">
      <w:pPr>
        <w:tabs>
          <w:tab w:val="left" w:pos="1134"/>
        </w:tabs>
        <w:rPr>
          <w:rStyle w:val="a3"/>
          <w:color w:val="auto"/>
          <w:u w:val="none"/>
          <w:lang w:eastAsia="zh-CN"/>
          <w:rPrChange w:id="355" w:author="myytfboys@outlook.com" w:date="2024-02-22T16:23:00Z">
            <w:rPr>
              <w:rStyle w:val="a3"/>
            </w:rPr>
          </w:rPrChange>
        </w:rPr>
      </w:pPr>
      <w:ins w:id="356" w:author="myytfboys@outlook.com" w:date="2024-02-22T16:23:00Z">
        <w:r>
          <w:rPr>
            <w:rFonts w:hint="eastAsia"/>
            <w:lang w:eastAsia="zh-CN"/>
          </w:rPr>
          <w:t>[</w:t>
        </w:r>
        <w:r>
          <w:rPr>
            <w:lang w:eastAsia="zh-CN"/>
          </w:rPr>
          <w:t xml:space="preserve">2] Freed, N., 1996. RFC 2046. </w:t>
        </w:r>
        <w:r w:rsidRPr="00EB43E6">
          <w:rPr>
            <w:lang w:eastAsia="zh-CN"/>
          </w:rPr>
          <w:t>Multipurpose Internet Mail Extensions (MIME) Part Two: Media Types</w:t>
        </w:r>
        <w:r>
          <w:rPr>
            <w:lang w:eastAsia="zh-CN"/>
          </w:rPr>
          <w:t xml:space="preserve">. </w:t>
        </w:r>
        <w:r>
          <w:rPr>
            <w:lang w:eastAsia="zh-CN"/>
          </w:rPr>
          <w:fldChar w:fldCharType="begin"/>
        </w:r>
        <w:r>
          <w:rPr>
            <w:lang w:eastAsia="zh-CN"/>
          </w:rPr>
          <w:instrText xml:space="preserve"> HYPERLINK "https://www.ietf.org/rfc/rfc2046.txt" </w:instrText>
        </w:r>
        <w:r>
          <w:rPr>
            <w:lang w:eastAsia="zh-CN"/>
          </w:rPr>
          <w:fldChar w:fldCharType="separate"/>
        </w:r>
        <w:r w:rsidRPr="00EB43E6">
          <w:rPr>
            <w:rStyle w:val="a3"/>
            <w:lang w:eastAsia="zh-CN"/>
          </w:rPr>
          <w:t>https://www.ietf.org/rfc/rfc2046.txt</w:t>
        </w:r>
        <w:r>
          <w:rPr>
            <w:lang w:eastAsia="zh-CN"/>
          </w:rPr>
          <w:fldChar w:fldCharType="end"/>
        </w:r>
      </w:ins>
    </w:p>
    <w:p w14:paraId="10475056" w14:textId="6A5F8DBD" w:rsidR="0056698C" w:rsidRDefault="002A4BC8" w:rsidP="0034401A">
      <w:pPr>
        <w:tabs>
          <w:tab w:val="left" w:pos="1134"/>
        </w:tabs>
        <w:rPr>
          <w:lang w:eastAsia="zh-CN"/>
        </w:rPr>
      </w:pPr>
      <w:r w:rsidRPr="0034401A">
        <w:rPr>
          <w:rFonts w:hint="eastAsia"/>
        </w:rPr>
        <w:t>[</w:t>
      </w:r>
      <w:ins w:id="357" w:author="myytfboys@outlook.com" w:date="2024-02-22T16:23:00Z">
        <w:r w:rsidR="000634D2">
          <w:rPr>
            <w:rFonts w:hint="eastAsia"/>
            <w:lang w:eastAsia="zh-CN"/>
          </w:rPr>
          <w:t>3</w:t>
        </w:r>
      </w:ins>
      <w:del w:id="358" w:author="myytfboys@outlook.com" w:date="2024-02-22T16:23:00Z">
        <w:r w:rsidRPr="0034401A" w:rsidDel="000634D2">
          <w:delText>2</w:delText>
        </w:r>
      </w:del>
      <w:r w:rsidRPr="0034401A">
        <w:t xml:space="preserve">] </w:t>
      </w:r>
      <w:proofErr w:type="spellStart"/>
      <w:r w:rsidR="00CC74D8" w:rsidRPr="00CC74D8">
        <w:rPr>
          <w:lang w:eastAsia="zh-CN"/>
        </w:rPr>
        <w:t>Portele</w:t>
      </w:r>
      <w:proofErr w:type="spellEnd"/>
      <w:r w:rsidR="00CC74D8" w:rsidRPr="00CC74D8">
        <w:rPr>
          <w:lang w:eastAsia="zh-CN"/>
        </w:rPr>
        <w:t>, C.</w:t>
      </w:r>
      <w:r w:rsidR="007B628C">
        <w:rPr>
          <w:rFonts w:hint="eastAsia"/>
          <w:lang w:eastAsia="zh-CN"/>
        </w:rPr>
        <w:t>,</w:t>
      </w:r>
      <w:r w:rsidR="00CC74D8" w:rsidRPr="00CC74D8">
        <w:rPr>
          <w:lang w:eastAsia="zh-CN"/>
        </w:rPr>
        <w:t xml:space="preserve"> 2007. </w:t>
      </w:r>
      <w:proofErr w:type="spellStart"/>
      <w:r w:rsidR="00CC74D8" w:rsidRPr="00CC74D8">
        <w:rPr>
          <w:lang w:eastAsia="zh-CN"/>
        </w:rPr>
        <w:t>OpenGIS</w:t>
      </w:r>
      <w:proofErr w:type="spellEnd"/>
      <w:r w:rsidR="00CC74D8" w:rsidRPr="00CC74D8">
        <w:rPr>
          <w:lang w:eastAsia="zh-CN"/>
        </w:rPr>
        <w:t xml:space="preserve"> Geography Markup Language (GML) Encoding Standard</w:t>
      </w:r>
      <w:r w:rsidR="0062408D">
        <w:rPr>
          <w:lang w:eastAsia="zh-CN"/>
        </w:rPr>
        <w:t>,</w:t>
      </w:r>
      <w:r w:rsidR="00CC74D8" w:rsidRPr="00CC74D8">
        <w:rPr>
          <w:lang w:eastAsia="zh-CN"/>
        </w:rPr>
        <w:t xml:space="preserve"> OGC 07-036.</w:t>
      </w:r>
      <w:r w:rsidR="0034401A" w:rsidRPr="0034401A">
        <w:rPr>
          <w:lang w:eastAsia="zh-CN"/>
        </w:rPr>
        <w:t xml:space="preserve"> </w:t>
      </w:r>
      <w:r w:rsidR="0034401A" w:rsidRPr="00F51337">
        <w:rPr>
          <w:lang w:eastAsia="zh-CN"/>
        </w:rPr>
        <w:t>Wayland, MA: Open Geospatial Consortium Inc.</w:t>
      </w:r>
      <w:r w:rsidR="0034401A" w:rsidRPr="0034401A">
        <w:rPr>
          <w:lang w:eastAsia="zh-CN"/>
        </w:rPr>
        <w:t xml:space="preserve"> </w:t>
      </w:r>
      <w:hyperlink r:id="rId53" w:history="1">
        <w:r w:rsidR="0034401A" w:rsidRPr="00DD648C">
          <w:rPr>
            <w:rStyle w:val="a3"/>
            <w:lang w:eastAsia="zh-CN"/>
          </w:rPr>
          <w:t>https://portal.ogc.org/files/?artifact_id=20509</w:t>
        </w:r>
      </w:hyperlink>
    </w:p>
    <w:p w14:paraId="6C94CB43" w14:textId="4B623015" w:rsidR="00010948" w:rsidRDefault="00C5024A" w:rsidP="00106482">
      <w:pPr>
        <w:tabs>
          <w:tab w:val="left" w:pos="1134"/>
        </w:tabs>
        <w:spacing w:after="0"/>
        <w:rPr>
          <w:lang w:eastAsia="zh-CN"/>
        </w:rPr>
      </w:pPr>
      <w:r>
        <w:rPr>
          <w:rFonts w:hint="eastAsia"/>
          <w:lang w:eastAsia="zh-CN"/>
        </w:rPr>
        <w:t>[</w:t>
      </w:r>
      <w:ins w:id="359" w:author="myytfboys@outlook.com" w:date="2024-02-22T16:23:00Z">
        <w:r w:rsidR="000634D2">
          <w:rPr>
            <w:rFonts w:hint="eastAsia"/>
            <w:lang w:eastAsia="zh-CN"/>
          </w:rPr>
          <w:t>4</w:t>
        </w:r>
      </w:ins>
      <w:del w:id="360" w:author="myytfboys@outlook.com" w:date="2024-02-22T16:23:00Z">
        <w:r w:rsidDel="000634D2">
          <w:rPr>
            <w:lang w:eastAsia="zh-CN"/>
          </w:rPr>
          <w:delText>3</w:delText>
        </w:r>
      </w:del>
      <w:r>
        <w:rPr>
          <w:lang w:eastAsia="zh-CN"/>
        </w:rPr>
        <w:t xml:space="preserve">] </w:t>
      </w:r>
      <w:r w:rsidRPr="00C5024A">
        <w:rPr>
          <w:rFonts w:hint="eastAsia"/>
          <w:lang w:eastAsia="zh-CN"/>
        </w:rPr>
        <w:t xml:space="preserve">World Wide Web Consortium. Extensible Markup Language (XML). </w:t>
      </w:r>
    </w:p>
    <w:p w14:paraId="0AE59FDC" w14:textId="3EB7E1F2" w:rsidR="002A4BC8" w:rsidRDefault="00636FC1" w:rsidP="00B249B8">
      <w:pPr>
        <w:tabs>
          <w:tab w:val="left" w:pos="1134"/>
        </w:tabs>
        <w:rPr>
          <w:lang w:eastAsia="zh-CN"/>
        </w:rPr>
      </w:pPr>
      <w:hyperlink r:id="rId54" w:history="1">
        <w:r w:rsidR="00106482" w:rsidRPr="00850F14">
          <w:rPr>
            <w:rStyle w:val="a3"/>
            <w:rFonts w:hint="eastAsia"/>
            <w:lang w:eastAsia="zh-CN"/>
          </w:rPr>
          <w:t>https://www.w3.org/XML/</w:t>
        </w:r>
      </w:hyperlink>
    </w:p>
    <w:p w14:paraId="5D6C9D55" w14:textId="72975FEB" w:rsidR="00010948" w:rsidRDefault="00010948" w:rsidP="00106482">
      <w:pPr>
        <w:tabs>
          <w:tab w:val="left" w:pos="1134"/>
        </w:tabs>
        <w:spacing w:after="0"/>
        <w:rPr>
          <w:lang w:eastAsia="zh-CN"/>
        </w:rPr>
      </w:pPr>
      <w:r>
        <w:rPr>
          <w:rFonts w:hint="eastAsia"/>
          <w:lang w:eastAsia="zh-CN"/>
        </w:rPr>
        <w:t>[</w:t>
      </w:r>
      <w:ins w:id="361" w:author="myytfboys@outlook.com" w:date="2024-02-22T16:23:00Z">
        <w:r w:rsidR="000634D2">
          <w:rPr>
            <w:rFonts w:hint="eastAsia"/>
            <w:lang w:eastAsia="zh-CN"/>
          </w:rPr>
          <w:t>5</w:t>
        </w:r>
      </w:ins>
      <w:del w:id="362" w:author="myytfboys@outlook.com" w:date="2024-02-22T16:23:00Z">
        <w:r w:rsidDel="000634D2">
          <w:rPr>
            <w:lang w:eastAsia="zh-CN"/>
          </w:rPr>
          <w:delText>4</w:delText>
        </w:r>
      </w:del>
      <w:r>
        <w:rPr>
          <w:lang w:eastAsia="zh-CN"/>
        </w:rPr>
        <w:t xml:space="preserve">] </w:t>
      </w:r>
      <w:r w:rsidRPr="00010948">
        <w:rPr>
          <w:rFonts w:hint="eastAsia"/>
          <w:lang w:eastAsia="zh-CN"/>
        </w:rPr>
        <w:t>World Wide Web Consortium. XML Schema.</w:t>
      </w:r>
    </w:p>
    <w:p w14:paraId="65A5D262" w14:textId="2F63C806" w:rsidR="00010948" w:rsidRPr="00B547E8" w:rsidRDefault="00636FC1" w:rsidP="00B249B8">
      <w:pPr>
        <w:tabs>
          <w:tab w:val="left" w:pos="1134"/>
        </w:tabs>
        <w:rPr>
          <w:lang w:eastAsia="zh-CN"/>
        </w:rPr>
      </w:pPr>
      <w:hyperlink r:id="rId55" w:history="1">
        <w:r w:rsidR="00010948" w:rsidRPr="00102A39">
          <w:rPr>
            <w:rStyle w:val="a3"/>
            <w:rFonts w:hint="eastAsia"/>
            <w:lang w:eastAsia="zh-CN"/>
          </w:rPr>
          <w:t>https://www.w3.org/XML/Schema</w:t>
        </w:r>
      </w:hyperlink>
    </w:p>
    <w:p w14:paraId="5F030B14" w14:textId="23F3DD71" w:rsidR="00B249B8" w:rsidRDefault="00B249B8" w:rsidP="00B249B8">
      <w:pPr>
        <w:tabs>
          <w:tab w:val="left" w:pos="1134"/>
        </w:tabs>
      </w:pPr>
      <w:r>
        <w:rPr>
          <w:rFonts w:hint="eastAsia"/>
          <w:lang w:eastAsia="zh-CN"/>
        </w:rPr>
        <w:t>[</w:t>
      </w:r>
      <w:ins w:id="363" w:author="myytfboys@outlook.com" w:date="2024-02-22T16:23:00Z">
        <w:r w:rsidR="000634D2">
          <w:rPr>
            <w:rFonts w:hint="eastAsia"/>
            <w:lang w:eastAsia="zh-CN"/>
          </w:rPr>
          <w:t>6</w:t>
        </w:r>
      </w:ins>
      <w:del w:id="364" w:author="myytfboys@outlook.com" w:date="2024-02-22T16:23:00Z">
        <w:r w:rsidR="007656B8" w:rsidDel="000634D2">
          <w:rPr>
            <w:lang w:eastAsia="zh-CN"/>
          </w:rPr>
          <w:delText>5</w:delText>
        </w:r>
      </w:del>
      <w:r>
        <w:rPr>
          <w:rFonts w:hint="eastAsia"/>
          <w:lang w:eastAsia="zh-CN"/>
        </w:rPr>
        <w:t>]</w:t>
      </w:r>
      <w:r>
        <w:rPr>
          <w:lang w:eastAsia="zh-CN"/>
        </w:rPr>
        <w:t xml:space="preserve"> </w:t>
      </w:r>
      <w:r>
        <w:t>ISO, 2019. ISO 19107: 2019.</w:t>
      </w:r>
      <w:r w:rsidRPr="00E06C2F">
        <w:t xml:space="preserve"> Geographic information — Spatial schema</w:t>
      </w:r>
      <w:r>
        <w:t xml:space="preserve">. </w:t>
      </w:r>
      <w:ins w:id="365" w:author="myytfboys@outlook.com" w:date="2024-02-22T15:43:00Z">
        <w:r w:rsidR="00B6320D">
          <w:fldChar w:fldCharType="begin"/>
        </w:r>
        <w:r w:rsidR="00B6320D">
          <w:instrText xml:space="preserve"> HYPERLINK "https://www.iso.org/standard/66175.html" </w:instrText>
        </w:r>
        <w:r w:rsidR="00B6320D">
          <w:fldChar w:fldCharType="separate"/>
        </w:r>
        <w:r w:rsidR="00B6320D" w:rsidRPr="008C2EB9">
          <w:rPr>
            <w:rStyle w:val="a3"/>
          </w:rPr>
          <w:t>https://www.iso.org/standard/66175.html</w:t>
        </w:r>
        <w:r w:rsidR="00B6320D">
          <w:fldChar w:fldCharType="end"/>
        </w:r>
      </w:ins>
      <w:del w:id="366" w:author="myytfboys@outlook.com" w:date="2024-02-22T15:43:00Z">
        <w:r w:rsidR="00FE4538" w:rsidDel="00B6320D">
          <w:fldChar w:fldCharType="begin"/>
        </w:r>
        <w:r w:rsidR="00FE4538" w:rsidDel="00B6320D">
          <w:delInstrText>HYPERLINK "https://www.iso.org/standard/26012.html"</w:delInstrText>
        </w:r>
        <w:r w:rsidR="00FE4538" w:rsidDel="00B6320D">
          <w:fldChar w:fldCharType="separate"/>
        </w:r>
        <w:r w:rsidRPr="00113D61" w:rsidDel="00B6320D">
          <w:rPr>
            <w:rStyle w:val="a3"/>
          </w:rPr>
          <w:delText>https://www.iso.org/standard/26012.html</w:delText>
        </w:r>
        <w:r w:rsidR="00FE4538" w:rsidDel="00B6320D">
          <w:rPr>
            <w:rStyle w:val="a3"/>
          </w:rPr>
          <w:fldChar w:fldCharType="end"/>
        </w:r>
      </w:del>
    </w:p>
    <w:p w14:paraId="12CCF0C2" w14:textId="1E642014" w:rsidR="00B249B8" w:rsidRDefault="00B249B8" w:rsidP="00B249B8">
      <w:pPr>
        <w:tabs>
          <w:tab w:val="left" w:pos="1134"/>
        </w:tabs>
      </w:pPr>
      <w:r>
        <w:rPr>
          <w:rFonts w:hint="eastAsia"/>
          <w:lang w:eastAsia="zh-CN"/>
        </w:rPr>
        <w:t>[</w:t>
      </w:r>
      <w:ins w:id="367" w:author="myytfboys@outlook.com" w:date="2024-02-22T16:23:00Z">
        <w:r w:rsidR="000634D2">
          <w:rPr>
            <w:rFonts w:hint="eastAsia"/>
            <w:lang w:eastAsia="zh-CN"/>
          </w:rPr>
          <w:t>7</w:t>
        </w:r>
      </w:ins>
      <w:del w:id="368" w:author="myytfboys@outlook.com" w:date="2024-02-22T16:23:00Z">
        <w:r w:rsidR="007656B8" w:rsidDel="000634D2">
          <w:rPr>
            <w:lang w:eastAsia="zh-CN"/>
          </w:rPr>
          <w:delText>6</w:delText>
        </w:r>
      </w:del>
      <w:r>
        <w:rPr>
          <w:rFonts w:hint="eastAsia"/>
          <w:lang w:eastAsia="zh-CN"/>
        </w:rPr>
        <w:t>]</w:t>
      </w:r>
      <w:r>
        <w:rPr>
          <w:lang w:eastAsia="zh-CN"/>
        </w:rPr>
        <w:t xml:space="preserve"> </w:t>
      </w:r>
      <w:r>
        <w:t>ISO</w:t>
      </w:r>
      <w:r w:rsidRPr="00E06C2F">
        <w:t>, 20</w:t>
      </w:r>
      <w:r>
        <w:t>22</w:t>
      </w:r>
      <w:r w:rsidRPr="00E06C2F">
        <w:t xml:space="preserve">. </w:t>
      </w:r>
      <w:r>
        <w:t>ISO</w:t>
      </w:r>
      <w:r w:rsidRPr="00E06C2F">
        <w:t xml:space="preserve"> 19157</w:t>
      </w:r>
      <w:r>
        <w:t>-1</w:t>
      </w:r>
      <w:r w:rsidRPr="00E06C2F">
        <w:t>: 20</w:t>
      </w:r>
      <w:r>
        <w:t>22</w:t>
      </w:r>
      <w:r w:rsidRPr="00E06C2F">
        <w:t>. Geographic information — Data quality.</w:t>
      </w:r>
      <w:r>
        <w:t xml:space="preserve"> </w:t>
      </w:r>
      <w:del w:id="369" w:author="myytfboys@outlook.com" w:date="2024-02-22T15:43:00Z">
        <w:r w:rsidR="00FE4538" w:rsidDel="00B6320D">
          <w:fldChar w:fldCharType="begin"/>
        </w:r>
        <w:r w:rsidR="00FE4538" w:rsidDel="00B6320D">
          <w:delInstrText>HYPERLINK "https://www.iso.org/standard/32575.html"</w:delInstrText>
        </w:r>
        <w:r w:rsidR="00FE4538" w:rsidDel="00B6320D">
          <w:fldChar w:fldCharType="separate"/>
        </w:r>
        <w:r w:rsidRPr="00113D61" w:rsidDel="00B6320D">
          <w:rPr>
            <w:rStyle w:val="a3"/>
          </w:rPr>
          <w:delText>https://www.iso.org/standard/32575.html</w:delText>
        </w:r>
        <w:r w:rsidR="00FE4538" w:rsidDel="00B6320D">
          <w:rPr>
            <w:rStyle w:val="a3"/>
          </w:rPr>
          <w:fldChar w:fldCharType="end"/>
        </w:r>
      </w:del>
      <w:ins w:id="370" w:author="myytfboys@outlook.com" w:date="2024-02-22T15:43:00Z">
        <w:r w:rsidR="00B6320D">
          <w:fldChar w:fldCharType="begin"/>
        </w:r>
        <w:r w:rsidR="00B6320D">
          <w:instrText xml:space="preserve"> HYPERLINK "https://www.iso.org/standard/78900.html" </w:instrText>
        </w:r>
        <w:r w:rsidR="00B6320D">
          <w:fldChar w:fldCharType="separate"/>
        </w:r>
        <w:r w:rsidR="00B6320D" w:rsidRPr="00095261">
          <w:rPr>
            <w:rStyle w:val="a3"/>
          </w:rPr>
          <w:t>https://www.iso.org/standard/78900.html</w:t>
        </w:r>
        <w:r w:rsidR="00B6320D">
          <w:fldChar w:fldCharType="end"/>
        </w:r>
      </w:ins>
    </w:p>
    <w:p w14:paraId="5B3D0AEE" w14:textId="262EFAE7" w:rsidR="00B249B8" w:rsidRDefault="00B249B8" w:rsidP="00B249B8">
      <w:pPr>
        <w:tabs>
          <w:tab w:val="left" w:pos="1134"/>
        </w:tabs>
        <w:rPr>
          <w:rStyle w:val="a3"/>
        </w:rPr>
      </w:pPr>
      <w:r>
        <w:rPr>
          <w:rFonts w:hint="eastAsia"/>
          <w:lang w:eastAsia="zh-CN"/>
        </w:rPr>
        <w:t>[</w:t>
      </w:r>
      <w:ins w:id="371" w:author="myytfboys@outlook.com" w:date="2024-02-22T16:23:00Z">
        <w:r w:rsidR="000634D2">
          <w:rPr>
            <w:rFonts w:hint="eastAsia"/>
            <w:lang w:eastAsia="zh-CN"/>
          </w:rPr>
          <w:t>8</w:t>
        </w:r>
      </w:ins>
      <w:del w:id="372" w:author="myytfboys@outlook.com" w:date="2024-02-22T16:23:00Z">
        <w:r w:rsidR="007656B8" w:rsidDel="000634D2">
          <w:rPr>
            <w:lang w:eastAsia="zh-CN"/>
          </w:rPr>
          <w:delText>7</w:delText>
        </w:r>
      </w:del>
      <w:r>
        <w:rPr>
          <w:rFonts w:hint="eastAsia"/>
          <w:lang w:eastAsia="zh-CN"/>
        </w:rPr>
        <w:t>]</w:t>
      </w:r>
      <w:r>
        <w:rPr>
          <w:lang w:eastAsia="zh-CN"/>
        </w:rPr>
        <w:t xml:space="preserve"> </w:t>
      </w:r>
      <w:r w:rsidRPr="00E06C2F">
        <w:t>ISO, 2014. 19115-1:2014, Geographic information — Metadata — Part 1: Fundamentals</w:t>
      </w:r>
      <w:r>
        <w:t xml:space="preserve">. </w:t>
      </w:r>
      <w:hyperlink r:id="rId56" w:history="1">
        <w:r w:rsidRPr="00113D61">
          <w:rPr>
            <w:rStyle w:val="a3"/>
          </w:rPr>
          <w:t>https://www.iso.org/standard/53798.html</w:t>
        </w:r>
      </w:hyperlink>
    </w:p>
    <w:p w14:paraId="5C569ED6" w14:textId="324D7C45" w:rsidR="00B249B8" w:rsidRDefault="00B249B8" w:rsidP="00B249B8">
      <w:pPr>
        <w:tabs>
          <w:tab w:val="left" w:pos="1134"/>
        </w:tabs>
      </w:pPr>
      <w:r>
        <w:rPr>
          <w:rFonts w:hint="eastAsia"/>
          <w:lang w:eastAsia="zh-CN"/>
        </w:rPr>
        <w:t>[</w:t>
      </w:r>
      <w:ins w:id="373" w:author="myytfboys@outlook.com" w:date="2024-02-22T16:23:00Z">
        <w:r w:rsidR="000634D2">
          <w:rPr>
            <w:rFonts w:hint="eastAsia"/>
            <w:lang w:eastAsia="zh-CN"/>
          </w:rPr>
          <w:t>9</w:t>
        </w:r>
      </w:ins>
      <w:del w:id="374" w:author="myytfboys@outlook.com" w:date="2024-02-22T16:23:00Z">
        <w:r w:rsidR="007656B8" w:rsidDel="000634D2">
          <w:rPr>
            <w:lang w:eastAsia="zh-CN"/>
          </w:rPr>
          <w:delText>8</w:delText>
        </w:r>
      </w:del>
      <w:r>
        <w:rPr>
          <w:rFonts w:hint="eastAsia"/>
          <w:lang w:eastAsia="zh-CN"/>
        </w:rPr>
        <w:t>]</w:t>
      </w:r>
      <w:r>
        <w:rPr>
          <w:lang w:eastAsia="zh-CN"/>
        </w:rPr>
        <w:t xml:space="preserve"> </w:t>
      </w:r>
      <w:r w:rsidRPr="00E06C2F">
        <w:t xml:space="preserve">Landry, T., ed., 2018. OGC Testbed-14: Machine Learning Engineering Report, OGC 18-038r2. Wayland, MA: Open Geospatial Consortium Inc. </w:t>
      </w:r>
      <w:hyperlink r:id="rId57" w:history="1">
        <w:r w:rsidRPr="00113D61">
          <w:rPr>
            <w:rStyle w:val="a3"/>
          </w:rPr>
          <w:t>https://docs.ogc.org/per/18-038r2.html</w:t>
        </w:r>
      </w:hyperlink>
    </w:p>
    <w:p w14:paraId="02186225" w14:textId="1B4957A7" w:rsidR="00B249B8" w:rsidRDefault="00B249B8" w:rsidP="00B249B8">
      <w:pPr>
        <w:tabs>
          <w:tab w:val="left" w:pos="1134"/>
        </w:tabs>
      </w:pPr>
      <w:r>
        <w:rPr>
          <w:rFonts w:hint="eastAsia"/>
          <w:lang w:eastAsia="zh-CN"/>
        </w:rPr>
        <w:t>[</w:t>
      </w:r>
      <w:ins w:id="375" w:author="myytfboys@outlook.com" w:date="2024-02-22T16:24:00Z">
        <w:r w:rsidR="000634D2">
          <w:rPr>
            <w:rFonts w:hint="eastAsia"/>
            <w:lang w:eastAsia="zh-CN"/>
          </w:rPr>
          <w:t>10</w:t>
        </w:r>
      </w:ins>
      <w:del w:id="376" w:author="myytfboys@outlook.com" w:date="2024-02-22T16:24:00Z">
        <w:r w:rsidR="007656B8" w:rsidDel="000634D2">
          <w:rPr>
            <w:lang w:eastAsia="zh-CN"/>
          </w:rPr>
          <w:delText>9</w:delText>
        </w:r>
      </w:del>
      <w:r>
        <w:rPr>
          <w:rFonts w:hint="eastAsia"/>
          <w:lang w:eastAsia="zh-CN"/>
        </w:rPr>
        <w:t>]</w:t>
      </w:r>
      <w:r>
        <w:rPr>
          <w:lang w:eastAsia="zh-CN"/>
        </w:rPr>
        <w:t xml:space="preserve"> </w:t>
      </w:r>
      <w:r w:rsidRPr="007023E4">
        <w:t>Meek, S., ed., 2019. OGC Testbed-15: Machine Learning Engineering Report, OGC 19-027r2. Wayland, MA: Open Geospatial Consortium Inc.</w:t>
      </w:r>
      <w:r>
        <w:t xml:space="preserve"> </w:t>
      </w:r>
      <w:hyperlink r:id="rId58" w:history="1">
        <w:r w:rsidRPr="00113D61">
          <w:rPr>
            <w:rStyle w:val="a3"/>
          </w:rPr>
          <w:t>https://docs.ogc.org/per/19-027r2.html</w:t>
        </w:r>
      </w:hyperlink>
    </w:p>
    <w:p w14:paraId="7C79D637" w14:textId="0BE348DC" w:rsidR="00B249B8" w:rsidRDefault="00B249B8" w:rsidP="00B249B8">
      <w:pPr>
        <w:tabs>
          <w:tab w:val="left" w:pos="1134"/>
        </w:tabs>
      </w:pPr>
      <w:r>
        <w:rPr>
          <w:rFonts w:hint="eastAsia"/>
          <w:lang w:eastAsia="zh-CN"/>
        </w:rPr>
        <w:t>[</w:t>
      </w:r>
      <w:r w:rsidR="00B547E8">
        <w:rPr>
          <w:lang w:eastAsia="zh-CN"/>
        </w:rPr>
        <w:t>1</w:t>
      </w:r>
      <w:ins w:id="377" w:author="myytfboys@outlook.com" w:date="2024-02-22T16:24:00Z">
        <w:r w:rsidR="000634D2">
          <w:rPr>
            <w:rFonts w:hint="eastAsia"/>
            <w:lang w:eastAsia="zh-CN"/>
          </w:rPr>
          <w:t>1</w:t>
        </w:r>
      </w:ins>
      <w:del w:id="378" w:author="myytfboys@outlook.com" w:date="2024-02-22T16:24:00Z">
        <w:r w:rsidR="007656B8" w:rsidDel="000634D2">
          <w:rPr>
            <w:lang w:eastAsia="zh-CN"/>
          </w:rPr>
          <w:delText>0</w:delText>
        </w:r>
      </w:del>
      <w:r>
        <w:rPr>
          <w:rFonts w:hint="eastAsia"/>
          <w:lang w:eastAsia="zh-CN"/>
        </w:rPr>
        <w:t>]</w:t>
      </w:r>
      <w:r>
        <w:rPr>
          <w:lang w:eastAsia="zh-CN"/>
        </w:rPr>
        <w:t xml:space="preserve"> </w:t>
      </w:r>
      <w:r w:rsidRPr="007023E4">
        <w:t>Schumann, G., ed., 2020. OGC Testbed-16: Machine Learning Training Data Engineering Report, OGC 20-018. Wayland, MA: Open Geospatial Consortium Inc.</w:t>
      </w:r>
      <w:r>
        <w:t xml:space="preserve"> </w:t>
      </w:r>
      <w:hyperlink r:id="rId59" w:history="1">
        <w:r w:rsidRPr="00113D61">
          <w:rPr>
            <w:rStyle w:val="a3"/>
          </w:rPr>
          <w:t>https://docs.ogc.org/per/20-015r2.html</w:t>
        </w:r>
      </w:hyperlink>
    </w:p>
    <w:p w14:paraId="4A7E0142" w14:textId="09D3CF77" w:rsidR="00B249B8" w:rsidRPr="009A4545" w:rsidRDefault="00B249B8" w:rsidP="00583478">
      <w:pPr>
        <w:tabs>
          <w:tab w:val="left" w:pos="1134"/>
        </w:tabs>
      </w:pPr>
      <w:r>
        <w:rPr>
          <w:rFonts w:hint="eastAsia"/>
          <w:lang w:eastAsia="zh-CN"/>
        </w:rPr>
        <w:t>[</w:t>
      </w:r>
      <w:r w:rsidR="00B547E8">
        <w:rPr>
          <w:lang w:eastAsia="zh-CN"/>
        </w:rPr>
        <w:t>1</w:t>
      </w:r>
      <w:r w:rsidR="00F07C64">
        <w:rPr>
          <w:lang w:eastAsia="zh-CN"/>
        </w:rPr>
        <w:t>2</w:t>
      </w:r>
      <w:r>
        <w:rPr>
          <w:rFonts w:hint="eastAsia"/>
          <w:lang w:eastAsia="zh-CN"/>
        </w:rPr>
        <w:t>]</w:t>
      </w:r>
      <w:r>
        <w:rPr>
          <w:lang w:eastAsia="zh-CN"/>
        </w:rPr>
        <w:t xml:space="preserve"> </w:t>
      </w:r>
      <w:r>
        <w:t>Y</w:t>
      </w:r>
      <w:r w:rsidRPr="008B1DD4">
        <w:t xml:space="preserve">ue, P., Shangguan, B., Hu, L., Jiang, L., Zhang, C., Cao, Z., Pan, Y., 2022. Towards a training data model for artificial intelligence in earth observation. International Journal of Geographical Information Science, </w:t>
      </w:r>
      <w:r>
        <w:t xml:space="preserve">1-25. </w:t>
      </w:r>
      <w:hyperlink r:id="rId60" w:history="1">
        <w:r w:rsidRPr="00113D61">
          <w:rPr>
            <w:rStyle w:val="a3"/>
          </w:rPr>
          <w:t>https://doi.org/10.1080/13658816.2022.2087223</w:t>
        </w:r>
      </w:hyperlink>
    </w:p>
    <w:sectPr w:rsidR="00B249B8" w:rsidRPr="009A4545" w:rsidSect="00F27D5A">
      <w:footerReference w:type="default" r:id="rId61"/>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AB297B" w14:textId="77777777" w:rsidR="00636FC1" w:rsidRDefault="00636FC1">
      <w:pPr>
        <w:spacing w:after="0"/>
      </w:pPr>
      <w:r>
        <w:separator/>
      </w:r>
    </w:p>
  </w:endnote>
  <w:endnote w:type="continuationSeparator" w:id="0">
    <w:p w14:paraId="55E110CB" w14:textId="77777777" w:rsidR="00636FC1" w:rsidRDefault="00636FC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7450079"/>
      <w:docPartObj>
        <w:docPartGallery w:val="Page Numbers (Bottom of Page)"/>
        <w:docPartUnique/>
      </w:docPartObj>
    </w:sdtPr>
    <w:sdtEndPr>
      <w:rPr>
        <w:noProof/>
      </w:rPr>
    </w:sdtEndPr>
    <w:sdtContent>
      <w:p w14:paraId="7B12340C" w14:textId="224AE10A" w:rsidR="00BE2B19" w:rsidRDefault="00BE2B19">
        <w:pPr>
          <w:pStyle w:val="aa"/>
          <w:jc w:val="center"/>
        </w:pPr>
        <w:r>
          <w:fldChar w:fldCharType="begin"/>
        </w:r>
        <w:r>
          <w:instrText xml:space="preserve"> PAGE   \* MERGEFORMAT </w:instrText>
        </w:r>
        <w:r>
          <w:fldChar w:fldCharType="separate"/>
        </w:r>
        <w:r>
          <w:rPr>
            <w:noProof/>
          </w:rPr>
          <w:t>50</w:t>
        </w:r>
        <w:r>
          <w:rPr>
            <w:noProof/>
          </w:rPr>
          <w:fldChar w:fldCharType="end"/>
        </w:r>
      </w:p>
    </w:sdtContent>
  </w:sdt>
  <w:p w14:paraId="0463BD01" w14:textId="28C480CC" w:rsidR="00BE2B19" w:rsidRPr="0079517D" w:rsidRDefault="00BE2B19" w:rsidP="0079517D">
    <w:pPr>
      <w:pStyle w:val="aa"/>
      <w:jc w:val="right"/>
      <w:rPr>
        <w:sz w:val="16"/>
        <w:szCs w:val="16"/>
      </w:rPr>
    </w:pPr>
    <w:r w:rsidRPr="0079517D">
      <w:rPr>
        <w:sz w:val="16"/>
        <w:szCs w:val="16"/>
      </w:rPr>
      <w:t>Copyrigh</w:t>
    </w:r>
    <w:r>
      <w:rPr>
        <w:sz w:val="16"/>
        <w:szCs w:val="16"/>
      </w:rPr>
      <w:t>t © 2023</w:t>
    </w:r>
    <w:r w:rsidRPr="00154677">
      <w:rPr>
        <w:sz w:val="16"/>
        <w:szCs w:val="16"/>
      </w:rPr>
      <w:t xml:space="preserve"> O</w:t>
    </w:r>
    <w:r w:rsidRPr="0079517D">
      <w:rPr>
        <w:sz w:val="16"/>
        <w:szCs w:val="16"/>
      </w:rPr>
      <w:t>pen Geospatial Consortium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C53035" w14:textId="77777777" w:rsidR="00636FC1" w:rsidRDefault="00636FC1">
      <w:pPr>
        <w:spacing w:after="0"/>
      </w:pPr>
      <w:r>
        <w:separator/>
      </w:r>
    </w:p>
  </w:footnote>
  <w:footnote w:type="continuationSeparator" w:id="0">
    <w:p w14:paraId="39D27E1F" w14:textId="77777777" w:rsidR="00636FC1" w:rsidRDefault="00636FC1">
      <w:pPr>
        <w:spacing w:after="0"/>
      </w:pPr>
      <w:r>
        <w:continuationSeparator/>
      </w:r>
    </w:p>
  </w:footnote>
  <w:footnote w:id="1">
    <w:p w14:paraId="7EB585CE" w14:textId="77777777" w:rsidR="00BE2B19" w:rsidRDefault="00BE2B19" w:rsidP="008144CE">
      <w:pPr>
        <w:pStyle w:val="a4"/>
      </w:pPr>
      <w:r>
        <w:footnoteRef/>
      </w:r>
      <w:r>
        <w:t xml:space="preserve"> </w:t>
      </w:r>
      <w:hyperlink r:id="rId1" w:history="1">
        <w:r>
          <w:rPr>
            <w:rStyle w:val="a3"/>
          </w:rPr>
          <w:t>www.opengeospatial.org/cite</w:t>
        </w:r>
      </w:hyperlink>
      <w: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6FFC87FA"/>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0015D79"/>
    <w:multiLevelType w:val="singleLevel"/>
    <w:tmpl w:val="6468815E"/>
    <w:lvl w:ilvl="0">
      <w:start w:val="1"/>
      <w:numFmt w:val="lowerRoman"/>
      <w:pStyle w:val="OGCClause"/>
      <w:lvlText w:val="%1."/>
      <w:lvlJc w:val="right"/>
      <w:pPr>
        <w:tabs>
          <w:tab w:val="num" w:pos="504"/>
        </w:tabs>
        <w:ind w:left="504" w:hanging="504"/>
      </w:pPr>
      <w:rPr>
        <w:rFonts w:cs="Times New Roman" w:hint="default"/>
      </w:rPr>
    </w:lvl>
  </w:abstractNum>
  <w:abstractNum w:abstractNumId="2" w15:restartNumberingAfterBreak="0">
    <w:nsid w:val="06813035"/>
    <w:multiLevelType w:val="hybridMultilevel"/>
    <w:tmpl w:val="6EC4B572"/>
    <w:lvl w:ilvl="0" w:tplc="C1E85BFE">
      <w:start w:val="1"/>
      <w:numFmt w:val="lowerLetter"/>
      <w:lvlText w:val="%1."/>
      <w:lvlJc w:val="left"/>
      <w:pPr>
        <w:ind w:left="360" w:hanging="360"/>
      </w:pPr>
      <w:rPr>
        <w:rFonts w:hint="default"/>
      </w:rPr>
    </w:lvl>
    <w:lvl w:ilvl="1" w:tplc="0E0C3C44">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D5F7A87"/>
    <w:multiLevelType w:val="singleLevel"/>
    <w:tmpl w:val="14BCD474"/>
    <w:lvl w:ilvl="0">
      <w:start w:val="1"/>
      <w:numFmt w:val="lowerLetter"/>
      <w:pStyle w:val="List1OGCletters"/>
      <w:lvlText w:val="%1)"/>
      <w:lvlJc w:val="left"/>
      <w:pPr>
        <w:tabs>
          <w:tab w:val="num" w:pos="720"/>
        </w:tabs>
        <w:ind w:left="720" w:hanging="360"/>
      </w:pPr>
      <w:rPr>
        <w:rFonts w:ascii="Times New Roman" w:hAnsi="Times New Roman" w:cs="Times New Roman"/>
      </w:rPr>
    </w:lvl>
  </w:abstractNum>
  <w:abstractNum w:abstractNumId="4" w15:restartNumberingAfterBreak="0">
    <w:nsid w:val="2491763C"/>
    <w:multiLevelType w:val="hybridMultilevel"/>
    <w:tmpl w:val="5B4275DA"/>
    <w:lvl w:ilvl="0" w:tplc="B4FA5F52">
      <w:start w:val="1"/>
      <w:numFmt w:val="decimal"/>
      <w:pStyle w:val="Requirement"/>
      <w:lvlText w:val="Req %1"/>
      <w:lvlJc w:val="left"/>
      <w:pPr>
        <w:tabs>
          <w:tab w:val="num" w:pos="900"/>
        </w:tabs>
      </w:pPr>
      <w:rPr>
        <w:rFonts w:ascii="Times New Roman" w:hAnsi="Times New Roman" w:cs="Times New Roman" w:hint="default"/>
        <w:b/>
        <w:i w:val="0"/>
      </w:rPr>
    </w:lvl>
    <w:lvl w:ilvl="1" w:tplc="04070003">
      <w:start w:val="1"/>
      <w:numFmt w:val="lowerLetter"/>
      <w:lvlText w:val="%2."/>
      <w:lvlJc w:val="left"/>
      <w:pPr>
        <w:tabs>
          <w:tab w:val="num" w:pos="1620"/>
        </w:tabs>
        <w:ind w:left="1620" w:hanging="360"/>
      </w:pPr>
      <w:rPr>
        <w:rFonts w:ascii="Times New Roman" w:hAnsi="Times New Roman" w:cs="Times New Roman"/>
      </w:rPr>
    </w:lvl>
    <w:lvl w:ilvl="2" w:tplc="04070005">
      <w:start w:val="1"/>
      <w:numFmt w:val="lowerRoman"/>
      <w:lvlText w:val="%3."/>
      <w:lvlJc w:val="right"/>
      <w:pPr>
        <w:tabs>
          <w:tab w:val="num" w:pos="2340"/>
        </w:tabs>
        <w:ind w:left="2340" w:hanging="180"/>
      </w:pPr>
      <w:rPr>
        <w:rFonts w:ascii="Times New Roman" w:hAnsi="Times New Roman" w:cs="Times New Roman"/>
      </w:rPr>
    </w:lvl>
    <w:lvl w:ilvl="3" w:tplc="04070001">
      <w:start w:val="1"/>
      <w:numFmt w:val="decimal"/>
      <w:lvlText w:val="%4."/>
      <w:lvlJc w:val="left"/>
      <w:pPr>
        <w:tabs>
          <w:tab w:val="num" w:pos="3060"/>
        </w:tabs>
        <w:ind w:left="3060" w:hanging="360"/>
      </w:pPr>
      <w:rPr>
        <w:rFonts w:ascii="Times New Roman" w:hAnsi="Times New Roman" w:cs="Times New Roman"/>
      </w:rPr>
    </w:lvl>
    <w:lvl w:ilvl="4" w:tplc="04070003">
      <w:start w:val="1"/>
      <w:numFmt w:val="lowerLetter"/>
      <w:lvlText w:val="%5."/>
      <w:lvlJc w:val="left"/>
      <w:pPr>
        <w:tabs>
          <w:tab w:val="num" w:pos="3780"/>
        </w:tabs>
        <w:ind w:left="3780" w:hanging="360"/>
      </w:pPr>
      <w:rPr>
        <w:rFonts w:ascii="Times New Roman" w:hAnsi="Times New Roman" w:cs="Times New Roman"/>
      </w:rPr>
    </w:lvl>
    <w:lvl w:ilvl="5" w:tplc="04070005">
      <w:start w:val="1"/>
      <w:numFmt w:val="lowerRoman"/>
      <w:lvlText w:val="%6."/>
      <w:lvlJc w:val="right"/>
      <w:pPr>
        <w:tabs>
          <w:tab w:val="num" w:pos="4500"/>
        </w:tabs>
        <w:ind w:left="4500" w:hanging="180"/>
      </w:pPr>
      <w:rPr>
        <w:rFonts w:ascii="Times New Roman" w:hAnsi="Times New Roman" w:cs="Times New Roman"/>
      </w:rPr>
    </w:lvl>
    <w:lvl w:ilvl="6" w:tplc="04070001">
      <w:start w:val="1"/>
      <w:numFmt w:val="decimal"/>
      <w:lvlText w:val="%7."/>
      <w:lvlJc w:val="left"/>
      <w:pPr>
        <w:tabs>
          <w:tab w:val="num" w:pos="5220"/>
        </w:tabs>
        <w:ind w:left="5220" w:hanging="360"/>
      </w:pPr>
      <w:rPr>
        <w:rFonts w:ascii="Times New Roman" w:hAnsi="Times New Roman" w:cs="Times New Roman"/>
      </w:rPr>
    </w:lvl>
    <w:lvl w:ilvl="7" w:tplc="04070003">
      <w:start w:val="1"/>
      <w:numFmt w:val="lowerLetter"/>
      <w:lvlText w:val="%8."/>
      <w:lvlJc w:val="left"/>
      <w:pPr>
        <w:tabs>
          <w:tab w:val="num" w:pos="5940"/>
        </w:tabs>
        <w:ind w:left="5940" w:hanging="360"/>
      </w:pPr>
      <w:rPr>
        <w:rFonts w:ascii="Times New Roman" w:hAnsi="Times New Roman" w:cs="Times New Roman"/>
      </w:rPr>
    </w:lvl>
    <w:lvl w:ilvl="8" w:tplc="04070005">
      <w:start w:val="1"/>
      <w:numFmt w:val="lowerRoman"/>
      <w:lvlText w:val="%9."/>
      <w:lvlJc w:val="right"/>
      <w:pPr>
        <w:tabs>
          <w:tab w:val="num" w:pos="6660"/>
        </w:tabs>
        <w:ind w:left="6660" w:hanging="180"/>
      </w:pPr>
      <w:rPr>
        <w:rFonts w:ascii="Times New Roman" w:hAnsi="Times New Roman" w:cs="Times New Roman"/>
      </w:rPr>
    </w:lvl>
  </w:abstractNum>
  <w:abstractNum w:abstractNumId="5" w15:restartNumberingAfterBreak="0">
    <w:nsid w:val="27FB7A3C"/>
    <w:multiLevelType w:val="singleLevel"/>
    <w:tmpl w:val="70AE539E"/>
    <w:lvl w:ilvl="0">
      <w:start w:val="1"/>
      <w:numFmt w:val="decimal"/>
      <w:pStyle w:val="TermNum"/>
      <w:lvlText w:val="4.%1"/>
      <w:lvlJc w:val="left"/>
      <w:pPr>
        <w:tabs>
          <w:tab w:val="num" w:pos="720"/>
        </w:tabs>
        <w:ind w:left="720" w:hanging="720"/>
      </w:pPr>
      <w:rPr>
        <w:rFonts w:ascii="Arial" w:hAnsi="Arial" w:cs="Arial" w:hint="default"/>
        <w:b/>
        <w:i w:val="0"/>
      </w:rPr>
    </w:lvl>
  </w:abstractNum>
  <w:abstractNum w:abstractNumId="6" w15:restartNumberingAfterBreak="0">
    <w:nsid w:val="2A8E5315"/>
    <w:multiLevelType w:val="hybridMultilevel"/>
    <w:tmpl w:val="33860D42"/>
    <w:lvl w:ilvl="0" w:tplc="12161CEE">
      <w:start w:val="1"/>
      <w:numFmt w:val="bullet"/>
      <w:pStyle w:val="List2OGCbullets"/>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8267FB"/>
    <w:multiLevelType w:val="multilevel"/>
    <w:tmpl w:val="0C09001F"/>
    <w:lvl w:ilvl="0">
      <w:start w:val="1"/>
      <w:numFmt w:val="decimal"/>
      <w:lvlText w:val="%1."/>
      <w:lvlJc w:val="left"/>
      <w:pPr>
        <w:ind w:left="720" w:hanging="360"/>
      </w:pPr>
      <w:rPr>
        <w:rFonts w:ascii="Times New Roman" w:hAnsi="Times New Roman" w:cs="Times New Roman"/>
      </w:rPr>
    </w:lvl>
    <w:lvl w:ilvl="1">
      <w:start w:val="1"/>
      <w:numFmt w:val="decimal"/>
      <w:lvlText w:val="%1.%2."/>
      <w:lvlJc w:val="left"/>
      <w:pPr>
        <w:ind w:left="1152" w:hanging="432"/>
      </w:pPr>
      <w:rPr>
        <w:rFonts w:ascii="Times New Roman" w:hAnsi="Times New Roman" w:cs="Times New Roman"/>
      </w:rPr>
    </w:lvl>
    <w:lvl w:ilvl="2">
      <w:start w:val="1"/>
      <w:numFmt w:val="decimal"/>
      <w:lvlText w:val="%1.%2.%3."/>
      <w:lvlJc w:val="left"/>
      <w:pPr>
        <w:ind w:left="1584" w:hanging="504"/>
      </w:pPr>
      <w:rPr>
        <w:rFonts w:ascii="Times New Roman" w:hAnsi="Times New Roman" w:cs="Times New Roman"/>
      </w:rPr>
    </w:lvl>
    <w:lvl w:ilvl="3">
      <w:start w:val="1"/>
      <w:numFmt w:val="decimal"/>
      <w:lvlText w:val="%1.%2.%3.%4."/>
      <w:lvlJc w:val="left"/>
      <w:pPr>
        <w:ind w:left="2088" w:hanging="648"/>
      </w:pPr>
      <w:rPr>
        <w:rFonts w:ascii="Times New Roman" w:hAnsi="Times New Roman" w:cs="Times New Roman"/>
      </w:rPr>
    </w:lvl>
    <w:lvl w:ilvl="4">
      <w:start w:val="1"/>
      <w:numFmt w:val="decimal"/>
      <w:lvlText w:val="%1.%2.%3.%4.%5."/>
      <w:lvlJc w:val="left"/>
      <w:pPr>
        <w:ind w:left="2592" w:hanging="792"/>
      </w:pPr>
      <w:rPr>
        <w:rFonts w:ascii="Times New Roman" w:hAnsi="Times New Roman" w:cs="Times New Roman"/>
      </w:rPr>
    </w:lvl>
    <w:lvl w:ilvl="5">
      <w:start w:val="1"/>
      <w:numFmt w:val="decimal"/>
      <w:lvlText w:val="%1.%2.%3.%4.%5.%6."/>
      <w:lvlJc w:val="left"/>
      <w:pPr>
        <w:ind w:left="3096" w:hanging="936"/>
      </w:pPr>
      <w:rPr>
        <w:rFonts w:ascii="Times New Roman" w:hAnsi="Times New Roman" w:cs="Times New Roman"/>
      </w:rPr>
    </w:lvl>
    <w:lvl w:ilvl="6">
      <w:start w:val="1"/>
      <w:numFmt w:val="decimal"/>
      <w:lvlText w:val="%1.%2.%3.%4.%5.%6.%7."/>
      <w:lvlJc w:val="left"/>
      <w:pPr>
        <w:ind w:left="3600" w:hanging="1080"/>
      </w:pPr>
      <w:rPr>
        <w:rFonts w:ascii="Times New Roman" w:hAnsi="Times New Roman" w:cs="Times New Roman"/>
      </w:rPr>
    </w:lvl>
    <w:lvl w:ilvl="7">
      <w:start w:val="1"/>
      <w:numFmt w:val="decimal"/>
      <w:lvlText w:val="%1.%2.%3.%4.%5.%6.%7.%8."/>
      <w:lvlJc w:val="left"/>
      <w:pPr>
        <w:ind w:left="4104" w:hanging="1224"/>
      </w:pPr>
      <w:rPr>
        <w:rFonts w:ascii="Times New Roman" w:hAnsi="Times New Roman" w:cs="Times New Roman"/>
      </w:rPr>
    </w:lvl>
    <w:lvl w:ilvl="8">
      <w:start w:val="1"/>
      <w:numFmt w:val="decimal"/>
      <w:lvlText w:val="%1.%2.%3.%4.%5.%6.%7.%8.%9."/>
      <w:lvlJc w:val="left"/>
      <w:pPr>
        <w:ind w:left="4680" w:hanging="1440"/>
      </w:pPr>
      <w:rPr>
        <w:rFonts w:ascii="Times New Roman" w:hAnsi="Times New Roman" w:cs="Times New Roman"/>
      </w:rPr>
    </w:lvl>
  </w:abstractNum>
  <w:abstractNum w:abstractNumId="8" w15:restartNumberingAfterBreak="0">
    <w:nsid w:val="35AA7DCC"/>
    <w:multiLevelType w:val="multilevel"/>
    <w:tmpl w:val="65249020"/>
    <w:lvl w:ilvl="0">
      <w:start w:val="1"/>
      <w:numFmt w:val="upperLetter"/>
      <w:lvlText w:val="Annex %1"/>
      <w:lvlJc w:val="left"/>
      <w:pPr>
        <w:tabs>
          <w:tab w:val="num" w:pos="432"/>
        </w:tabs>
        <w:ind w:left="432" w:hanging="432"/>
      </w:pPr>
      <w:rPr>
        <w:rFonts w:ascii="Times New Roman" w:hAnsi="Times New Roman" w:cs="Times New Roman" w:hint="default"/>
      </w:rPr>
    </w:lvl>
    <w:lvl w:ilvl="1">
      <w:start w:val="1"/>
      <w:numFmt w:val="decimal"/>
      <w:pStyle w:val="AnnexLevel2"/>
      <w:lvlText w:val="%1.%2"/>
      <w:lvlJc w:val="left"/>
      <w:pPr>
        <w:tabs>
          <w:tab w:val="num" w:pos="576"/>
        </w:tabs>
        <w:ind w:left="576" w:hanging="576"/>
      </w:pPr>
      <w:rPr>
        <w:rFonts w:ascii="Times New Roman" w:hAnsi="Times New Roman" w:cs="Times New Roman" w:hint="default"/>
      </w:rPr>
    </w:lvl>
    <w:lvl w:ilvl="2">
      <w:start w:val="1"/>
      <w:numFmt w:val="decimal"/>
      <w:pStyle w:val="Annexlevel3"/>
      <w:lvlText w:val="%1.%2.%3"/>
      <w:lvlJc w:val="left"/>
      <w:pPr>
        <w:tabs>
          <w:tab w:val="num" w:pos="720"/>
        </w:tabs>
        <w:ind w:left="720" w:hanging="720"/>
      </w:pPr>
      <w:rPr>
        <w:rFonts w:ascii="Times New Roman" w:hAnsi="Times New Roman" w:cs="Times New Roman" w:hint="default"/>
      </w:rPr>
    </w:lvl>
    <w:lvl w:ilvl="3">
      <w:start w:val="1"/>
      <w:numFmt w:val="decimal"/>
      <w:lvlText w:val="%1.%2.%3.%4"/>
      <w:lvlJc w:val="left"/>
      <w:pPr>
        <w:tabs>
          <w:tab w:val="num" w:pos="864"/>
        </w:tabs>
        <w:ind w:left="864" w:hanging="864"/>
      </w:pPr>
      <w:rPr>
        <w:rFonts w:ascii="Times New Roman" w:hAnsi="Times New Roman" w:cs="Times New Roman" w:hint="default"/>
      </w:rPr>
    </w:lvl>
    <w:lvl w:ilvl="4">
      <w:start w:val="1"/>
      <w:numFmt w:val="decimal"/>
      <w:lvlText w:val="%1.%2.%3.%4.%5"/>
      <w:lvlJc w:val="left"/>
      <w:pPr>
        <w:tabs>
          <w:tab w:val="num" w:pos="1008"/>
        </w:tabs>
        <w:ind w:left="1008" w:hanging="1008"/>
      </w:pPr>
      <w:rPr>
        <w:rFonts w:ascii="Times New Roman" w:hAnsi="Times New Roman" w:cs="Times New Roman" w:hint="default"/>
      </w:rPr>
    </w:lvl>
    <w:lvl w:ilvl="5">
      <w:start w:val="1"/>
      <w:numFmt w:val="decimal"/>
      <w:lvlText w:val="%1.%2.%3.%4.%5.%6"/>
      <w:lvlJc w:val="left"/>
      <w:pPr>
        <w:tabs>
          <w:tab w:val="num" w:pos="1152"/>
        </w:tabs>
        <w:ind w:left="1152" w:hanging="1152"/>
      </w:pPr>
      <w:rPr>
        <w:rFonts w:ascii="Times New Roman" w:hAnsi="Times New Roman" w:cs="Times New Roman" w:hint="default"/>
      </w:rPr>
    </w:lvl>
    <w:lvl w:ilvl="6">
      <w:start w:val="1"/>
      <w:numFmt w:val="decimal"/>
      <w:lvlText w:val="%1.%2.%3.%4.%5.%6.%7"/>
      <w:lvlJc w:val="left"/>
      <w:pPr>
        <w:tabs>
          <w:tab w:val="num" w:pos="1296"/>
        </w:tabs>
        <w:ind w:left="1296" w:hanging="1296"/>
      </w:pPr>
      <w:rPr>
        <w:rFonts w:ascii="Times New Roman" w:hAnsi="Times New Roman" w:cs="Times New Roman" w:hint="default"/>
      </w:rPr>
    </w:lvl>
    <w:lvl w:ilvl="7">
      <w:start w:val="1"/>
      <w:numFmt w:val="decimal"/>
      <w:lvlText w:val="%1.%2.%3.%4.%5.%6.%7.%8"/>
      <w:lvlJc w:val="left"/>
      <w:pPr>
        <w:tabs>
          <w:tab w:val="num" w:pos="1440"/>
        </w:tabs>
        <w:ind w:left="1440" w:hanging="1440"/>
      </w:pPr>
      <w:rPr>
        <w:rFonts w:ascii="Times New Roman" w:hAnsi="Times New Roman" w:cs="Times New Roman" w:hint="default"/>
      </w:rPr>
    </w:lvl>
    <w:lvl w:ilvl="8">
      <w:start w:val="1"/>
      <w:numFmt w:val="decimal"/>
      <w:lvlText w:val="%1.%2.%3.%4.%5.%6.%7.%8.%9"/>
      <w:lvlJc w:val="left"/>
      <w:pPr>
        <w:tabs>
          <w:tab w:val="num" w:pos="1584"/>
        </w:tabs>
        <w:ind w:left="1584" w:hanging="1584"/>
      </w:pPr>
      <w:rPr>
        <w:rFonts w:ascii="Times New Roman" w:hAnsi="Times New Roman" w:cs="Times New Roman" w:hint="default"/>
      </w:rPr>
    </w:lvl>
  </w:abstractNum>
  <w:abstractNum w:abstractNumId="9" w15:restartNumberingAfterBreak="0">
    <w:nsid w:val="369C4694"/>
    <w:multiLevelType w:val="hybridMultilevel"/>
    <w:tmpl w:val="B4129386"/>
    <w:lvl w:ilvl="0" w:tplc="E2C8A718">
      <w:numFmt w:val="bullet"/>
      <w:lvlText w:val="-"/>
      <w:lvlJc w:val="left"/>
      <w:pPr>
        <w:tabs>
          <w:tab w:val="num" w:pos="360"/>
        </w:tabs>
        <w:ind w:left="360" w:hanging="360"/>
      </w:pPr>
      <w:rPr>
        <w:rFonts w:ascii="Times New Roman" w:eastAsia="Times New Roman" w:hAnsi="Times New Roman" w:hint="default"/>
      </w:rPr>
    </w:lvl>
    <w:lvl w:ilvl="1" w:tplc="04090003">
      <w:start w:val="1"/>
      <w:numFmt w:val="bullet"/>
      <w:lvlText w:val="o"/>
      <w:lvlJc w:val="left"/>
      <w:pPr>
        <w:tabs>
          <w:tab w:val="num" w:pos="360"/>
        </w:tabs>
        <w:ind w:left="360" w:hanging="360"/>
      </w:pPr>
      <w:rPr>
        <w:rFonts w:ascii="Courier New" w:hAnsi="Courier New" w:cs="Courier New" w:hint="default"/>
      </w:rPr>
    </w:lvl>
    <w:lvl w:ilvl="2" w:tplc="04090005">
      <w:start w:val="1"/>
      <w:numFmt w:val="bullet"/>
      <w:lvlText w:val=""/>
      <w:lvlJc w:val="left"/>
      <w:pPr>
        <w:tabs>
          <w:tab w:val="num" w:pos="1080"/>
        </w:tabs>
        <w:ind w:left="1080" w:hanging="360"/>
      </w:pPr>
      <w:rPr>
        <w:rFonts w:ascii="Wingdings" w:hAnsi="Wingdings" w:cs="Times New Roman" w:hint="default"/>
      </w:rPr>
    </w:lvl>
    <w:lvl w:ilvl="3" w:tplc="04090001">
      <w:start w:val="1"/>
      <w:numFmt w:val="bullet"/>
      <w:lvlText w:val=""/>
      <w:lvlJc w:val="left"/>
      <w:pPr>
        <w:tabs>
          <w:tab w:val="num" w:pos="1800"/>
        </w:tabs>
        <w:ind w:left="1800" w:hanging="360"/>
      </w:pPr>
      <w:rPr>
        <w:rFonts w:ascii="Symbol" w:hAnsi="Symbol" w:cs="Times New Roman" w:hint="default"/>
      </w:rPr>
    </w:lvl>
    <w:lvl w:ilvl="4" w:tplc="04090003">
      <w:start w:val="1"/>
      <w:numFmt w:val="bullet"/>
      <w:lvlText w:val="o"/>
      <w:lvlJc w:val="left"/>
      <w:pPr>
        <w:tabs>
          <w:tab w:val="num" w:pos="2520"/>
        </w:tabs>
        <w:ind w:left="2520" w:hanging="360"/>
      </w:pPr>
      <w:rPr>
        <w:rFonts w:ascii="Courier New" w:hAnsi="Courier New" w:cs="Courier New" w:hint="default"/>
      </w:rPr>
    </w:lvl>
    <w:lvl w:ilvl="5" w:tplc="04090005">
      <w:start w:val="1"/>
      <w:numFmt w:val="bullet"/>
      <w:lvlText w:val=""/>
      <w:lvlJc w:val="left"/>
      <w:pPr>
        <w:tabs>
          <w:tab w:val="num" w:pos="3240"/>
        </w:tabs>
        <w:ind w:left="3240" w:hanging="360"/>
      </w:pPr>
      <w:rPr>
        <w:rFonts w:ascii="Wingdings" w:hAnsi="Wingdings" w:cs="Times New Roman" w:hint="default"/>
      </w:rPr>
    </w:lvl>
    <w:lvl w:ilvl="6" w:tplc="04090001">
      <w:start w:val="1"/>
      <w:numFmt w:val="bullet"/>
      <w:lvlText w:val=""/>
      <w:lvlJc w:val="left"/>
      <w:pPr>
        <w:tabs>
          <w:tab w:val="num" w:pos="3960"/>
        </w:tabs>
        <w:ind w:left="3960" w:hanging="360"/>
      </w:pPr>
      <w:rPr>
        <w:rFonts w:ascii="Symbol" w:hAnsi="Symbol" w:cs="Times New Roman" w:hint="default"/>
      </w:rPr>
    </w:lvl>
    <w:lvl w:ilvl="7" w:tplc="04090003">
      <w:start w:val="1"/>
      <w:numFmt w:val="bullet"/>
      <w:lvlText w:val="o"/>
      <w:lvlJc w:val="left"/>
      <w:pPr>
        <w:tabs>
          <w:tab w:val="num" w:pos="4680"/>
        </w:tabs>
        <w:ind w:left="4680" w:hanging="360"/>
      </w:pPr>
      <w:rPr>
        <w:rFonts w:ascii="Courier New" w:hAnsi="Courier New" w:cs="Courier New" w:hint="default"/>
      </w:rPr>
    </w:lvl>
    <w:lvl w:ilvl="8" w:tplc="04090005">
      <w:start w:val="1"/>
      <w:numFmt w:val="bullet"/>
      <w:lvlText w:val=""/>
      <w:lvlJc w:val="left"/>
      <w:pPr>
        <w:tabs>
          <w:tab w:val="num" w:pos="5400"/>
        </w:tabs>
        <w:ind w:left="5400" w:hanging="360"/>
      </w:pPr>
      <w:rPr>
        <w:rFonts w:ascii="Wingdings" w:hAnsi="Wingdings" w:cs="Times New Roman" w:hint="default"/>
      </w:rPr>
    </w:lvl>
  </w:abstractNum>
  <w:abstractNum w:abstractNumId="10" w15:restartNumberingAfterBreak="0">
    <w:nsid w:val="7AE74056"/>
    <w:multiLevelType w:val="multilevel"/>
    <w:tmpl w:val="A3826054"/>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num w:numId="1">
    <w:abstractNumId w:val="10"/>
  </w:num>
  <w:num w:numId="2">
    <w:abstractNumId w:val="1"/>
  </w:num>
  <w:num w:numId="3">
    <w:abstractNumId w:val="3"/>
  </w:num>
  <w:num w:numId="4">
    <w:abstractNumId w:val="9"/>
  </w:num>
  <w:num w:numId="5">
    <w:abstractNumId w:val="6"/>
  </w:num>
  <w:num w:numId="6">
    <w:abstractNumId w:val="5"/>
  </w:num>
  <w:num w:numId="7">
    <w:abstractNumId w:val="4"/>
  </w:num>
  <w:num w:numId="8">
    <w:abstractNumId w:val="8"/>
  </w:num>
  <w:num w:numId="9">
    <w:abstractNumId w:val="0"/>
  </w:num>
  <w:num w:numId="10">
    <w:abstractNumId w:val="7"/>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3"/>
    <w:lvlOverride w:ilvl="0">
      <w:startOverride w:val="1"/>
    </w:lvlOverride>
  </w:num>
  <w:num w:numId="14">
    <w:abstractNumId w:val="3"/>
  </w:num>
  <w:num w:numId="15">
    <w:abstractNumId w:val="3"/>
  </w:num>
  <w:num w:numId="16">
    <w:abstractNumId w:val="3"/>
    <w:lvlOverride w:ilvl="0">
      <w:startOverride w:val="1"/>
    </w:lvlOverride>
  </w:num>
  <w:num w:numId="17">
    <w:abstractNumId w:val="3"/>
    <w:lvlOverride w:ilvl="0">
      <w:startOverride w:val="1"/>
    </w:lvlOverride>
  </w:num>
  <w:num w:numId="18">
    <w:abstractNumId w:val="3"/>
    <w:lvlOverride w:ilvl="0">
      <w:startOverride w:val="1"/>
    </w:lvlOverride>
  </w:num>
  <w:num w:numId="19">
    <w:abstractNumId w:val="3"/>
    <w:lvlOverride w:ilvl="0">
      <w:startOverride w:val="1"/>
    </w:lvlOverride>
  </w:num>
  <w:num w:numId="20">
    <w:abstractNumId w:val="3"/>
  </w:num>
  <w:num w:numId="21">
    <w:abstractNumId w:val="3"/>
    <w:lvlOverride w:ilvl="0">
      <w:startOverride w:val="1"/>
    </w:lvlOverride>
  </w:num>
  <w:num w:numId="22">
    <w:abstractNumId w:val="3"/>
    <w:lvlOverride w:ilvl="0">
      <w:startOverride w:val="1"/>
    </w:lvlOverride>
  </w:num>
  <w:num w:numId="23">
    <w:abstractNumId w:val="3"/>
    <w:lvlOverride w:ilvl="0">
      <w:startOverride w:val="1"/>
    </w:lvlOverride>
  </w:num>
  <w:num w:numId="24">
    <w:abstractNumId w:val="3"/>
    <w:lvlOverride w:ilvl="0">
      <w:startOverride w:val="1"/>
    </w:lvlOverride>
  </w:num>
  <w:num w:numId="25">
    <w:abstractNumId w:val="3"/>
    <w:lvlOverride w:ilvl="0">
      <w:startOverride w:val="1"/>
    </w:lvlOverride>
  </w:num>
  <w:num w:numId="26">
    <w:abstractNumId w:val="10"/>
  </w:num>
  <w:num w:numId="27">
    <w:abstractNumId w:val="2"/>
  </w:num>
  <w:num w:numId="2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8"/>
  </w:num>
  <w:num w:numId="30">
    <w:abstractNumId w:val="8"/>
  </w:num>
  <w:num w:numId="31">
    <w:abstractNumId w:val="8"/>
  </w:num>
  <w:num w:numId="32">
    <w:abstractNumId w:val="8"/>
  </w:num>
  <w:num w:numId="33">
    <w:abstractNumId w:val="8"/>
  </w:num>
  <w:num w:numId="34">
    <w:abstractNumId w:val="8"/>
  </w:num>
  <w:num w:numId="35">
    <w:abstractNumId w:val="8"/>
  </w:num>
  <w:num w:numId="36">
    <w:abstractNumId w:val="8"/>
  </w:num>
  <w:num w:numId="37">
    <w:abstractNumId w:val="3"/>
    <w:lvlOverride w:ilvl="0">
      <w:startOverride w:val="1"/>
    </w:lvlOverride>
  </w:num>
  <w:num w:numId="38">
    <w:abstractNumId w:val="3"/>
    <w:lvlOverride w:ilvl="0">
      <w:startOverride w:val="1"/>
    </w:lvlOverride>
  </w:num>
  <w:num w:numId="39">
    <w:abstractNumId w:val="3"/>
    <w:lvlOverride w:ilvl="0">
      <w:startOverride w:val="1"/>
    </w:lvlOverride>
  </w:num>
  <w:num w:numId="40">
    <w:abstractNumId w:val="3"/>
    <w:lvlOverride w:ilvl="0">
      <w:startOverride w:val="1"/>
    </w:lvlOverride>
  </w:num>
  <w:num w:numId="41">
    <w:abstractNumId w:val="3"/>
    <w:lvlOverride w:ilvl="0">
      <w:startOverride w:val="1"/>
    </w:lvlOverride>
  </w:num>
  <w:num w:numId="42">
    <w:abstractNumId w:val="3"/>
    <w:lvlOverride w:ilvl="0">
      <w:startOverride w:val="1"/>
    </w:lvlOverride>
  </w:num>
  <w:num w:numId="43">
    <w:abstractNumId w:val="3"/>
    <w:lvlOverride w:ilvl="0">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yytfboys@outlook.com">
    <w15:presenceInfo w15:providerId="Windows Live" w15:userId="00bfab2c59880015"/>
  </w15:person>
  <w15:person w15:author="Ruixiang Liu">
    <w15:presenceInfo w15:providerId="None" w15:userId="Ruixiang Li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tDQ0Nre0NLEwMLU0sjBX0lEKTi0uzszPAykwMqgFAMgeqsstAAAA"/>
  </w:docVars>
  <w:rsids>
    <w:rsidRoot w:val="006136E0"/>
    <w:rsid w:val="000005C8"/>
    <w:rsid w:val="000005FA"/>
    <w:rsid w:val="000006BA"/>
    <w:rsid w:val="000009F5"/>
    <w:rsid w:val="0000112B"/>
    <w:rsid w:val="00001130"/>
    <w:rsid w:val="0000203B"/>
    <w:rsid w:val="00002A89"/>
    <w:rsid w:val="00002B19"/>
    <w:rsid w:val="00003D16"/>
    <w:rsid w:val="00004AD8"/>
    <w:rsid w:val="00005AA4"/>
    <w:rsid w:val="00006406"/>
    <w:rsid w:val="000073EA"/>
    <w:rsid w:val="00007AC6"/>
    <w:rsid w:val="00007FEF"/>
    <w:rsid w:val="00010948"/>
    <w:rsid w:val="00011568"/>
    <w:rsid w:val="00011A79"/>
    <w:rsid w:val="000120F9"/>
    <w:rsid w:val="00013E9A"/>
    <w:rsid w:val="00014B9C"/>
    <w:rsid w:val="0001570B"/>
    <w:rsid w:val="00017715"/>
    <w:rsid w:val="000222CD"/>
    <w:rsid w:val="00024512"/>
    <w:rsid w:val="00025882"/>
    <w:rsid w:val="000259F9"/>
    <w:rsid w:val="00027513"/>
    <w:rsid w:val="000276B5"/>
    <w:rsid w:val="00030EF1"/>
    <w:rsid w:val="000322F7"/>
    <w:rsid w:val="000349B6"/>
    <w:rsid w:val="00035332"/>
    <w:rsid w:val="00035840"/>
    <w:rsid w:val="00037002"/>
    <w:rsid w:val="000373C0"/>
    <w:rsid w:val="00040726"/>
    <w:rsid w:val="00042208"/>
    <w:rsid w:val="0004290B"/>
    <w:rsid w:val="00042FAE"/>
    <w:rsid w:val="00044552"/>
    <w:rsid w:val="000455F3"/>
    <w:rsid w:val="00045B87"/>
    <w:rsid w:val="00046695"/>
    <w:rsid w:val="00047074"/>
    <w:rsid w:val="00047E18"/>
    <w:rsid w:val="00051F62"/>
    <w:rsid w:val="0005246E"/>
    <w:rsid w:val="00054B09"/>
    <w:rsid w:val="00054F4F"/>
    <w:rsid w:val="00055560"/>
    <w:rsid w:val="0005753C"/>
    <w:rsid w:val="000575A6"/>
    <w:rsid w:val="00061FC3"/>
    <w:rsid w:val="000622AF"/>
    <w:rsid w:val="00062F5F"/>
    <w:rsid w:val="000634D2"/>
    <w:rsid w:val="000636E9"/>
    <w:rsid w:val="000637EE"/>
    <w:rsid w:val="00064650"/>
    <w:rsid w:val="0006553A"/>
    <w:rsid w:val="00065832"/>
    <w:rsid w:val="00065979"/>
    <w:rsid w:val="00065EB0"/>
    <w:rsid w:val="00066874"/>
    <w:rsid w:val="00070B10"/>
    <w:rsid w:val="00071864"/>
    <w:rsid w:val="00072259"/>
    <w:rsid w:val="00072483"/>
    <w:rsid w:val="00072619"/>
    <w:rsid w:val="00073B3A"/>
    <w:rsid w:val="00074AFE"/>
    <w:rsid w:val="00081359"/>
    <w:rsid w:val="00082419"/>
    <w:rsid w:val="00082926"/>
    <w:rsid w:val="00082CD5"/>
    <w:rsid w:val="000832ED"/>
    <w:rsid w:val="000835F5"/>
    <w:rsid w:val="00083772"/>
    <w:rsid w:val="00083F80"/>
    <w:rsid w:val="0008679F"/>
    <w:rsid w:val="0009143A"/>
    <w:rsid w:val="000915B0"/>
    <w:rsid w:val="00091BC3"/>
    <w:rsid w:val="0009270C"/>
    <w:rsid w:val="00092910"/>
    <w:rsid w:val="00093463"/>
    <w:rsid w:val="00093E7B"/>
    <w:rsid w:val="0009414A"/>
    <w:rsid w:val="000942DC"/>
    <w:rsid w:val="0009437D"/>
    <w:rsid w:val="00095F0E"/>
    <w:rsid w:val="00096059"/>
    <w:rsid w:val="00096D6D"/>
    <w:rsid w:val="00097569"/>
    <w:rsid w:val="00097CE3"/>
    <w:rsid w:val="00097F08"/>
    <w:rsid w:val="000A0C3D"/>
    <w:rsid w:val="000A3E6A"/>
    <w:rsid w:val="000A422F"/>
    <w:rsid w:val="000A5CA5"/>
    <w:rsid w:val="000A6087"/>
    <w:rsid w:val="000A641E"/>
    <w:rsid w:val="000A68BD"/>
    <w:rsid w:val="000A757E"/>
    <w:rsid w:val="000B047A"/>
    <w:rsid w:val="000B3A99"/>
    <w:rsid w:val="000B5566"/>
    <w:rsid w:val="000B5755"/>
    <w:rsid w:val="000B69EB"/>
    <w:rsid w:val="000C0BEC"/>
    <w:rsid w:val="000C1B10"/>
    <w:rsid w:val="000C2B73"/>
    <w:rsid w:val="000C2E69"/>
    <w:rsid w:val="000C3DEA"/>
    <w:rsid w:val="000C4B9A"/>
    <w:rsid w:val="000C50D9"/>
    <w:rsid w:val="000C51ED"/>
    <w:rsid w:val="000C54C3"/>
    <w:rsid w:val="000C5D6D"/>
    <w:rsid w:val="000C6D49"/>
    <w:rsid w:val="000C7771"/>
    <w:rsid w:val="000C7C90"/>
    <w:rsid w:val="000C7EA6"/>
    <w:rsid w:val="000D1C6D"/>
    <w:rsid w:val="000D3700"/>
    <w:rsid w:val="000D67EA"/>
    <w:rsid w:val="000D7633"/>
    <w:rsid w:val="000D7D34"/>
    <w:rsid w:val="000E095A"/>
    <w:rsid w:val="000E09D6"/>
    <w:rsid w:val="000E160E"/>
    <w:rsid w:val="000E216F"/>
    <w:rsid w:val="000E2E30"/>
    <w:rsid w:val="000E47DC"/>
    <w:rsid w:val="000F054F"/>
    <w:rsid w:val="000F070B"/>
    <w:rsid w:val="000F2660"/>
    <w:rsid w:val="000F2670"/>
    <w:rsid w:val="000F31FC"/>
    <w:rsid w:val="000F3EF8"/>
    <w:rsid w:val="000F5FF9"/>
    <w:rsid w:val="000F6054"/>
    <w:rsid w:val="000F61B2"/>
    <w:rsid w:val="0010005A"/>
    <w:rsid w:val="00100720"/>
    <w:rsid w:val="0010236E"/>
    <w:rsid w:val="00102398"/>
    <w:rsid w:val="00102A39"/>
    <w:rsid w:val="001038A5"/>
    <w:rsid w:val="00103D64"/>
    <w:rsid w:val="0010574B"/>
    <w:rsid w:val="00106482"/>
    <w:rsid w:val="00107D02"/>
    <w:rsid w:val="0011116A"/>
    <w:rsid w:val="00114DCC"/>
    <w:rsid w:val="00115837"/>
    <w:rsid w:val="00115CF5"/>
    <w:rsid w:val="00116510"/>
    <w:rsid w:val="00116900"/>
    <w:rsid w:val="00120CDB"/>
    <w:rsid w:val="001219E9"/>
    <w:rsid w:val="00126855"/>
    <w:rsid w:val="0012698A"/>
    <w:rsid w:val="001278B4"/>
    <w:rsid w:val="00130E6C"/>
    <w:rsid w:val="00131056"/>
    <w:rsid w:val="00132592"/>
    <w:rsid w:val="0013283D"/>
    <w:rsid w:val="00132B26"/>
    <w:rsid w:val="0013358B"/>
    <w:rsid w:val="00133EEA"/>
    <w:rsid w:val="00134119"/>
    <w:rsid w:val="0013478F"/>
    <w:rsid w:val="001348B1"/>
    <w:rsid w:val="00134CFE"/>
    <w:rsid w:val="0013501D"/>
    <w:rsid w:val="00136493"/>
    <w:rsid w:val="00137E73"/>
    <w:rsid w:val="001405CA"/>
    <w:rsid w:val="00140BDD"/>
    <w:rsid w:val="00141EA7"/>
    <w:rsid w:val="00142E26"/>
    <w:rsid w:val="00144945"/>
    <w:rsid w:val="00146B16"/>
    <w:rsid w:val="001473B4"/>
    <w:rsid w:val="001479AE"/>
    <w:rsid w:val="00147A5B"/>
    <w:rsid w:val="0015071C"/>
    <w:rsid w:val="00150C09"/>
    <w:rsid w:val="00150F13"/>
    <w:rsid w:val="00150FF4"/>
    <w:rsid w:val="00151326"/>
    <w:rsid w:val="00152209"/>
    <w:rsid w:val="001531D8"/>
    <w:rsid w:val="00154114"/>
    <w:rsid w:val="00154677"/>
    <w:rsid w:val="0015570B"/>
    <w:rsid w:val="001557BA"/>
    <w:rsid w:val="00155956"/>
    <w:rsid w:val="00155957"/>
    <w:rsid w:val="001560B5"/>
    <w:rsid w:val="00156237"/>
    <w:rsid w:val="00156667"/>
    <w:rsid w:val="00157F8A"/>
    <w:rsid w:val="00162CDB"/>
    <w:rsid w:val="001636AB"/>
    <w:rsid w:val="00163EE4"/>
    <w:rsid w:val="00163F6A"/>
    <w:rsid w:val="001644BE"/>
    <w:rsid w:val="00165E04"/>
    <w:rsid w:val="00166EAA"/>
    <w:rsid w:val="00167590"/>
    <w:rsid w:val="00167E41"/>
    <w:rsid w:val="0017050A"/>
    <w:rsid w:val="00170F06"/>
    <w:rsid w:val="00171491"/>
    <w:rsid w:val="0017360C"/>
    <w:rsid w:val="00175358"/>
    <w:rsid w:val="00175841"/>
    <w:rsid w:val="00175D02"/>
    <w:rsid w:val="00176679"/>
    <w:rsid w:val="0017701D"/>
    <w:rsid w:val="00177735"/>
    <w:rsid w:val="001811FA"/>
    <w:rsid w:val="001829D9"/>
    <w:rsid w:val="00185C34"/>
    <w:rsid w:val="001867F6"/>
    <w:rsid w:val="00194B65"/>
    <w:rsid w:val="00194C64"/>
    <w:rsid w:val="00194D8D"/>
    <w:rsid w:val="00195441"/>
    <w:rsid w:val="00196D1E"/>
    <w:rsid w:val="001A0E86"/>
    <w:rsid w:val="001A2480"/>
    <w:rsid w:val="001A336E"/>
    <w:rsid w:val="001A41C9"/>
    <w:rsid w:val="001A4494"/>
    <w:rsid w:val="001A4991"/>
    <w:rsid w:val="001A5DB7"/>
    <w:rsid w:val="001B1DB1"/>
    <w:rsid w:val="001B29B1"/>
    <w:rsid w:val="001B2B4A"/>
    <w:rsid w:val="001B381D"/>
    <w:rsid w:val="001B391A"/>
    <w:rsid w:val="001B4D13"/>
    <w:rsid w:val="001B56BB"/>
    <w:rsid w:val="001B77B7"/>
    <w:rsid w:val="001C08AD"/>
    <w:rsid w:val="001C2151"/>
    <w:rsid w:val="001C22DE"/>
    <w:rsid w:val="001C29BE"/>
    <w:rsid w:val="001C2FAD"/>
    <w:rsid w:val="001C32B3"/>
    <w:rsid w:val="001C3B02"/>
    <w:rsid w:val="001C44D3"/>
    <w:rsid w:val="001C4520"/>
    <w:rsid w:val="001C522B"/>
    <w:rsid w:val="001C5635"/>
    <w:rsid w:val="001C737D"/>
    <w:rsid w:val="001C7EBD"/>
    <w:rsid w:val="001C7F7E"/>
    <w:rsid w:val="001D050D"/>
    <w:rsid w:val="001D33EE"/>
    <w:rsid w:val="001D3B49"/>
    <w:rsid w:val="001D480F"/>
    <w:rsid w:val="001D598A"/>
    <w:rsid w:val="001D67EE"/>
    <w:rsid w:val="001D6800"/>
    <w:rsid w:val="001D7FD6"/>
    <w:rsid w:val="001E164C"/>
    <w:rsid w:val="001E16A2"/>
    <w:rsid w:val="001E2506"/>
    <w:rsid w:val="001E2C7E"/>
    <w:rsid w:val="001E36AD"/>
    <w:rsid w:val="001E4003"/>
    <w:rsid w:val="001E4723"/>
    <w:rsid w:val="001E4E2B"/>
    <w:rsid w:val="001E53C7"/>
    <w:rsid w:val="001E5C3D"/>
    <w:rsid w:val="001E7EE4"/>
    <w:rsid w:val="001F051A"/>
    <w:rsid w:val="001F0A59"/>
    <w:rsid w:val="001F0C12"/>
    <w:rsid w:val="001F0DD7"/>
    <w:rsid w:val="001F169B"/>
    <w:rsid w:val="001F25CA"/>
    <w:rsid w:val="001F288C"/>
    <w:rsid w:val="001F3ABF"/>
    <w:rsid w:val="001F3B0F"/>
    <w:rsid w:val="001F4AB4"/>
    <w:rsid w:val="001F503F"/>
    <w:rsid w:val="001F5137"/>
    <w:rsid w:val="001F52CB"/>
    <w:rsid w:val="001F768E"/>
    <w:rsid w:val="002012F3"/>
    <w:rsid w:val="002013E5"/>
    <w:rsid w:val="002014B4"/>
    <w:rsid w:val="00201CC0"/>
    <w:rsid w:val="00201D7F"/>
    <w:rsid w:val="00202251"/>
    <w:rsid w:val="00202B7E"/>
    <w:rsid w:val="00202D6E"/>
    <w:rsid w:val="002044D0"/>
    <w:rsid w:val="002067F4"/>
    <w:rsid w:val="002071DD"/>
    <w:rsid w:val="002078C0"/>
    <w:rsid w:val="0021031A"/>
    <w:rsid w:val="00211657"/>
    <w:rsid w:val="002118CE"/>
    <w:rsid w:val="00211E8D"/>
    <w:rsid w:val="00212DD9"/>
    <w:rsid w:val="0021383E"/>
    <w:rsid w:val="0021505D"/>
    <w:rsid w:val="00215D2F"/>
    <w:rsid w:val="00215D78"/>
    <w:rsid w:val="0021651E"/>
    <w:rsid w:val="002202E4"/>
    <w:rsid w:val="0022081A"/>
    <w:rsid w:val="002208F2"/>
    <w:rsid w:val="00221073"/>
    <w:rsid w:val="0022157A"/>
    <w:rsid w:val="00221CCD"/>
    <w:rsid w:val="00221E93"/>
    <w:rsid w:val="00222828"/>
    <w:rsid w:val="0022305E"/>
    <w:rsid w:val="002235D4"/>
    <w:rsid w:val="00224552"/>
    <w:rsid w:val="002252F4"/>
    <w:rsid w:val="00225B6D"/>
    <w:rsid w:val="002276AA"/>
    <w:rsid w:val="00227947"/>
    <w:rsid w:val="00230F11"/>
    <w:rsid w:val="002313A1"/>
    <w:rsid w:val="00231913"/>
    <w:rsid w:val="0023194B"/>
    <w:rsid w:val="00231E4C"/>
    <w:rsid w:val="002323ED"/>
    <w:rsid w:val="002324AF"/>
    <w:rsid w:val="00232860"/>
    <w:rsid w:val="00232C96"/>
    <w:rsid w:val="00232FF0"/>
    <w:rsid w:val="00233051"/>
    <w:rsid w:val="00233B0C"/>
    <w:rsid w:val="0023406F"/>
    <w:rsid w:val="002352E3"/>
    <w:rsid w:val="0023539C"/>
    <w:rsid w:val="00235A3B"/>
    <w:rsid w:val="00235B6E"/>
    <w:rsid w:val="0023616B"/>
    <w:rsid w:val="002367F0"/>
    <w:rsid w:val="00236E84"/>
    <w:rsid w:val="00241134"/>
    <w:rsid w:val="00241992"/>
    <w:rsid w:val="0024276D"/>
    <w:rsid w:val="00242783"/>
    <w:rsid w:val="002448FA"/>
    <w:rsid w:val="00245390"/>
    <w:rsid w:val="002454A7"/>
    <w:rsid w:val="00245738"/>
    <w:rsid w:val="00247DA3"/>
    <w:rsid w:val="00250E8E"/>
    <w:rsid w:val="00250EC3"/>
    <w:rsid w:val="002522C2"/>
    <w:rsid w:val="00252B00"/>
    <w:rsid w:val="0025449A"/>
    <w:rsid w:val="002544C8"/>
    <w:rsid w:val="0026025D"/>
    <w:rsid w:val="002656C3"/>
    <w:rsid w:val="002659DA"/>
    <w:rsid w:val="0026704A"/>
    <w:rsid w:val="00267851"/>
    <w:rsid w:val="0027160F"/>
    <w:rsid w:val="0027197E"/>
    <w:rsid w:val="002738FE"/>
    <w:rsid w:val="00274AAD"/>
    <w:rsid w:val="00274C4B"/>
    <w:rsid w:val="0027544C"/>
    <w:rsid w:val="002755D2"/>
    <w:rsid w:val="00276608"/>
    <w:rsid w:val="00276F5E"/>
    <w:rsid w:val="00280311"/>
    <w:rsid w:val="00283849"/>
    <w:rsid w:val="00283AF3"/>
    <w:rsid w:val="00284076"/>
    <w:rsid w:val="00285601"/>
    <w:rsid w:val="00285CDB"/>
    <w:rsid w:val="0028696F"/>
    <w:rsid w:val="00286CCD"/>
    <w:rsid w:val="00286F0C"/>
    <w:rsid w:val="00287E67"/>
    <w:rsid w:val="00290297"/>
    <w:rsid w:val="00292D90"/>
    <w:rsid w:val="002953B4"/>
    <w:rsid w:val="002963B3"/>
    <w:rsid w:val="002967FB"/>
    <w:rsid w:val="00296BF1"/>
    <w:rsid w:val="002A0144"/>
    <w:rsid w:val="002A0339"/>
    <w:rsid w:val="002A30F5"/>
    <w:rsid w:val="002A4BC8"/>
    <w:rsid w:val="002A5412"/>
    <w:rsid w:val="002A6492"/>
    <w:rsid w:val="002A6BAD"/>
    <w:rsid w:val="002A7095"/>
    <w:rsid w:val="002B119E"/>
    <w:rsid w:val="002B135F"/>
    <w:rsid w:val="002B3DED"/>
    <w:rsid w:val="002B4CDF"/>
    <w:rsid w:val="002B5453"/>
    <w:rsid w:val="002B5455"/>
    <w:rsid w:val="002B5664"/>
    <w:rsid w:val="002B7966"/>
    <w:rsid w:val="002C025D"/>
    <w:rsid w:val="002C0671"/>
    <w:rsid w:val="002C0B9E"/>
    <w:rsid w:val="002C0C0F"/>
    <w:rsid w:val="002C37BE"/>
    <w:rsid w:val="002C3A89"/>
    <w:rsid w:val="002C4841"/>
    <w:rsid w:val="002C4A48"/>
    <w:rsid w:val="002C6201"/>
    <w:rsid w:val="002C6504"/>
    <w:rsid w:val="002C673D"/>
    <w:rsid w:val="002C7386"/>
    <w:rsid w:val="002C78BA"/>
    <w:rsid w:val="002C7AD6"/>
    <w:rsid w:val="002D1C72"/>
    <w:rsid w:val="002D2D8A"/>
    <w:rsid w:val="002D3CED"/>
    <w:rsid w:val="002D4F36"/>
    <w:rsid w:val="002D6AF7"/>
    <w:rsid w:val="002D70EB"/>
    <w:rsid w:val="002D738E"/>
    <w:rsid w:val="002D769B"/>
    <w:rsid w:val="002E1FBD"/>
    <w:rsid w:val="002E2AF0"/>
    <w:rsid w:val="002E5982"/>
    <w:rsid w:val="002E5B6D"/>
    <w:rsid w:val="002F17A1"/>
    <w:rsid w:val="002F3455"/>
    <w:rsid w:val="002F66D3"/>
    <w:rsid w:val="002F787E"/>
    <w:rsid w:val="00301B82"/>
    <w:rsid w:val="003027A8"/>
    <w:rsid w:val="00303A62"/>
    <w:rsid w:val="003042E2"/>
    <w:rsid w:val="0030575D"/>
    <w:rsid w:val="00310DBF"/>
    <w:rsid w:val="00311DDE"/>
    <w:rsid w:val="00312CE5"/>
    <w:rsid w:val="00313172"/>
    <w:rsid w:val="003144EC"/>
    <w:rsid w:val="00314FF2"/>
    <w:rsid w:val="00315A55"/>
    <w:rsid w:val="00315B95"/>
    <w:rsid w:val="003165C4"/>
    <w:rsid w:val="0032000D"/>
    <w:rsid w:val="003217BD"/>
    <w:rsid w:val="00322038"/>
    <w:rsid w:val="00323060"/>
    <w:rsid w:val="00323519"/>
    <w:rsid w:val="0032391B"/>
    <w:rsid w:val="00325D04"/>
    <w:rsid w:val="003268D4"/>
    <w:rsid w:val="00326D6C"/>
    <w:rsid w:val="0032712A"/>
    <w:rsid w:val="00327F15"/>
    <w:rsid w:val="0033118E"/>
    <w:rsid w:val="003341AF"/>
    <w:rsid w:val="0033473E"/>
    <w:rsid w:val="003349FE"/>
    <w:rsid w:val="00335202"/>
    <w:rsid w:val="0033545B"/>
    <w:rsid w:val="00337B3D"/>
    <w:rsid w:val="0034052A"/>
    <w:rsid w:val="00340D97"/>
    <w:rsid w:val="00341922"/>
    <w:rsid w:val="003422E8"/>
    <w:rsid w:val="00342AF5"/>
    <w:rsid w:val="0034401A"/>
    <w:rsid w:val="00344517"/>
    <w:rsid w:val="003466D0"/>
    <w:rsid w:val="00346B76"/>
    <w:rsid w:val="00346D43"/>
    <w:rsid w:val="00346FBC"/>
    <w:rsid w:val="003476CD"/>
    <w:rsid w:val="00347909"/>
    <w:rsid w:val="00347E9F"/>
    <w:rsid w:val="00350D3F"/>
    <w:rsid w:val="00351D08"/>
    <w:rsid w:val="00352530"/>
    <w:rsid w:val="00353F07"/>
    <w:rsid w:val="0035450E"/>
    <w:rsid w:val="00356438"/>
    <w:rsid w:val="003565AF"/>
    <w:rsid w:val="00360D3F"/>
    <w:rsid w:val="00361A97"/>
    <w:rsid w:val="00364C4C"/>
    <w:rsid w:val="0036549D"/>
    <w:rsid w:val="0036680C"/>
    <w:rsid w:val="00366A02"/>
    <w:rsid w:val="0036718E"/>
    <w:rsid w:val="00367760"/>
    <w:rsid w:val="00372280"/>
    <w:rsid w:val="003724A4"/>
    <w:rsid w:val="00372BF7"/>
    <w:rsid w:val="00373C95"/>
    <w:rsid w:val="00377235"/>
    <w:rsid w:val="00377528"/>
    <w:rsid w:val="003809E8"/>
    <w:rsid w:val="0038196B"/>
    <w:rsid w:val="00381A4D"/>
    <w:rsid w:val="00381FB0"/>
    <w:rsid w:val="00382A1A"/>
    <w:rsid w:val="00384C84"/>
    <w:rsid w:val="00384F1F"/>
    <w:rsid w:val="003875CC"/>
    <w:rsid w:val="00391B4D"/>
    <w:rsid w:val="00392527"/>
    <w:rsid w:val="003928E3"/>
    <w:rsid w:val="0039323A"/>
    <w:rsid w:val="0039377A"/>
    <w:rsid w:val="00395D22"/>
    <w:rsid w:val="003969D7"/>
    <w:rsid w:val="003A0498"/>
    <w:rsid w:val="003A08A9"/>
    <w:rsid w:val="003A103D"/>
    <w:rsid w:val="003A289F"/>
    <w:rsid w:val="003A39EE"/>
    <w:rsid w:val="003A79A5"/>
    <w:rsid w:val="003B10C9"/>
    <w:rsid w:val="003B1118"/>
    <w:rsid w:val="003B3F1F"/>
    <w:rsid w:val="003B4A52"/>
    <w:rsid w:val="003B50D9"/>
    <w:rsid w:val="003B5D4E"/>
    <w:rsid w:val="003B5EF9"/>
    <w:rsid w:val="003B635F"/>
    <w:rsid w:val="003B7609"/>
    <w:rsid w:val="003C02C2"/>
    <w:rsid w:val="003C15C6"/>
    <w:rsid w:val="003C18C0"/>
    <w:rsid w:val="003C1996"/>
    <w:rsid w:val="003C20F1"/>
    <w:rsid w:val="003C2D7D"/>
    <w:rsid w:val="003C36DC"/>
    <w:rsid w:val="003C37F7"/>
    <w:rsid w:val="003C5E09"/>
    <w:rsid w:val="003C6416"/>
    <w:rsid w:val="003C6C73"/>
    <w:rsid w:val="003C76BF"/>
    <w:rsid w:val="003C7D20"/>
    <w:rsid w:val="003D0A23"/>
    <w:rsid w:val="003D0EE3"/>
    <w:rsid w:val="003D14F5"/>
    <w:rsid w:val="003D2056"/>
    <w:rsid w:val="003D3F77"/>
    <w:rsid w:val="003D3FBD"/>
    <w:rsid w:val="003D5D13"/>
    <w:rsid w:val="003D665E"/>
    <w:rsid w:val="003D6A72"/>
    <w:rsid w:val="003D6DF8"/>
    <w:rsid w:val="003D7433"/>
    <w:rsid w:val="003E255E"/>
    <w:rsid w:val="003E257E"/>
    <w:rsid w:val="003E2F42"/>
    <w:rsid w:val="003E3680"/>
    <w:rsid w:val="003E3815"/>
    <w:rsid w:val="003E43F0"/>
    <w:rsid w:val="003E4FDD"/>
    <w:rsid w:val="003E53CB"/>
    <w:rsid w:val="003F0EE6"/>
    <w:rsid w:val="003F1431"/>
    <w:rsid w:val="003F1C62"/>
    <w:rsid w:val="003F49BF"/>
    <w:rsid w:val="003F507A"/>
    <w:rsid w:val="003F50D4"/>
    <w:rsid w:val="003F5592"/>
    <w:rsid w:val="003F57FD"/>
    <w:rsid w:val="003F5859"/>
    <w:rsid w:val="003F6728"/>
    <w:rsid w:val="003F70DF"/>
    <w:rsid w:val="00400F45"/>
    <w:rsid w:val="00401637"/>
    <w:rsid w:val="0040208A"/>
    <w:rsid w:val="004044E6"/>
    <w:rsid w:val="00404687"/>
    <w:rsid w:val="00404776"/>
    <w:rsid w:val="00406EF6"/>
    <w:rsid w:val="00407928"/>
    <w:rsid w:val="00407D0D"/>
    <w:rsid w:val="004111ED"/>
    <w:rsid w:val="004114BA"/>
    <w:rsid w:val="00413366"/>
    <w:rsid w:val="00413D2E"/>
    <w:rsid w:val="0041571F"/>
    <w:rsid w:val="00416F57"/>
    <w:rsid w:val="00417903"/>
    <w:rsid w:val="004203F0"/>
    <w:rsid w:val="004213D7"/>
    <w:rsid w:val="004328AC"/>
    <w:rsid w:val="00432A47"/>
    <w:rsid w:val="00432CAB"/>
    <w:rsid w:val="00434002"/>
    <w:rsid w:val="0043427C"/>
    <w:rsid w:val="00434FAA"/>
    <w:rsid w:val="00435284"/>
    <w:rsid w:val="004352F8"/>
    <w:rsid w:val="004353D8"/>
    <w:rsid w:val="00436470"/>
    <w:rsid w:val="00436EAA"/>
    <w:rsid w:val="004400AE"/>
    <w:rsid w:val="00440524"/>
    <w:rsid w:val="00441171"/>
    <w:rsid w:val="00441197"/>
    <w:rsid w:val="0044308B"/>
    <w:rsid w:val="004433A4"/>
    <w:rsid w:val="00443E61"/>
    <w:rsid w:val="00444866"/>
    <w:rsid w:val="00444D8E"/>
    <w:rsid w:val="00447572"/>
    <w:rsid w:val="0044777B"/>
    <w:rsid w:val="0044782D"/>
    <w:rsid w:val="00447FB1"/>
    <w:rsid w:val="00450C97"/>
    <w:rsid w:val="00452A2C"/>
    <w:rsid w:val="00454972"/>
    <w:rsid w:val="00456313"/>
    <w:rsid w:val="00456F1B"/>
    <w:rsid w:val="00456FEC"/>
    <w:rsid w:val="004576E8"/>
    <w:rsid w:val="00457C25"/>
    <w:rsid w:val="00460F8C"/>
    <w:rsid w:val="004626BA"/>
    <w:rsid w:val="0046397D"/>
    <w:rsid w:val="004663E4"/>
    <w:rsid w:val="004666E6"/>
    <w:rsid w:val="00466CD2"/>
    <w:rsid w:val="004673CE"/>
    <w:rsid w:val="00467BE4"/>
    <w:rsid w:val="00467E35"/>
    <w:rsid w:val="00467FA9"/>
    <w:rsid w:val="0047401C"/>
    <w:rsid w:val="00474591"/>
    <w:rsid w:val="00475331"/>
    <w:rsid w:val="004754B4"/>
    <w:rsid w:val="004761BC"/>
    <w:rsid w:val="00477368"/>
    <w:rsid w:val="004803D5"/>
    <w:rsid w:val="00481C94"/>
    <w:rsid w:val="00482F81"/>
    <w:rsid w:val="0048327F"/>
    <w:rsid w:val="00483A88"/>
    <w:rsid w:val="004849AE"/>
    <w:rsid w:val="00484A3A"/>
    <w:rsid w:val="00485456"/>
    <w:rsid w:val="00487130"/>
    <w:rsid w:val="00487523"/>
    <w:rsid w:val="004876FF"/>
    <w:rsid w:val="00491097"/>
    <w:rsid w:val="00492670"/>
    <w:rsid w:val="00492A7A"/>
    <w:rsid w:val="004977AF"/>
    <w:rsid w:val="00497A1C"/>
    <w:rsid w:val="004A022D"/>
    <w:rsid w:val="004A23B0"/>
    <w:rsid w:val="004A2470"/>
    <w:rsid w:val="004A275E"/>
    <w:rsid w:val="004A320A"/>
    <w:rsid w:val="004A36F6"/>
    <w:rsid w:val="004A3B2B"/>
    <w:rsid w:val="004A3C10"/>
    <w:rsid w:val="004A3EDC"/>
    <w:rsid w:val="004A5232"/>
    <w:rsid w:val="004A5507"/>
    <w:rsid w:val="004A56A7"/>
    <w:rsid w:val="004A59FB"/>
    <w:rsid w:val="004A6846"/>
    <w:rsid w:val="004A7D5C"/>
    <w:rsid w:val="004B17E8"/>
    <w:rsid w:val="004B19FC"/>
    <w:rsid w:val="004B1A1D"/>
    <w:rsid w:val="004B1C54"/>
    <w:rsid w:val="004B1CBD"/>
    <w:rsid w:val="004B27D9"/>
    <w:rsid w:val="004B3AA6"/>
    <w:rsid w:val="004B4014"/>
    <w:rsid w:val="004B4DC5"/>
    <w:rsid w:val="004B6722"/>
    <w:rsid w:val="004B6985"/>
    <w:rsid w:val="004B71D6"/>
    <w:rsid w:val="004B783E"/>
    <w:rsid w:val="004B7BF5"/>
    <w:rsid w:val="004C008C"/>
    <w:rsid w:val="004C4222"/>
    <w:rsid w:val="004C43DA"/>
    <w:rsid w:val="004C47C9"/>
    <w:rsid w:val="004C47E6"/>
    <w:rsid w:val="004C5373"/>
    <w:rsid w:val="004C5CE8"/>
    <w:rsid w:val="004D0BCC"/>
    <w:rsid w:val="004D2627"/>
    <w:rsid w:val="004D2724"/>
    <w:rsid w:val="004D3A20"/>
    <w:rsid w:val="004D4319"/>
    <w:rsid w:val="004D4763"/>
    <w:rsid w:val="004D4FBA"/>
    <w:rsid w:val="004D53AD"/>
    <w:rsid w:val="004D53EA"/>
    <w:rsid w:val="004D57AB"/>
    <w:rsid w:val="004D5965"/>
    <w:rsid w:val="004D6098"/>
    <w:rsid w:val="004D65D1"/>
    <w:rsid w:val="004D6C25"/>
    <w:rsid w:val="004E18F0"/>
    <w:rsid w:val="004E325F"/>
    <w:rsid w:val="004E5C28"/>
    <w:rsid w:val="004E7EB9"/>
    <w:rsid w:val="004F060A"/>
    <w:rsid w:val="004F06C0"/>
    <w:rsid w:val="004F30AA"/>
    <w:rsid w:val="004F3AE4"/>
    <w:rsid w:val="004F3CAE"/>
    <w:rsid w:val="004F51E1"/>
    <w:rsid w:val="004F6A4A"/>
    <w:rsid w:val="00502669"/>
    <w:rsid w:val="005026D2"/>
    <w:rsid w:val="005046D7"/>
    <w:rsid w:val="0050679A"/>
    <w:rsid w:val="00506C75"/>
    <w:rsid w:val="00507218"/>
    <w:rsid w:val="00507A6C"/>
    <w:rsid w:val="00507B61"/>
    <w:rsid w:val="00510FE3"/>
    <w:rsid w:val="005116A3"/>
    <w:rsid w:val="00511D97"/>
    <w:rsid w:val="00512469"/>
    <w:rsid w:val="00512B09"/>
    <w:rsid w:val="0051398D"/>
    <w:rsid w:val="00513CB6"/>
    <w:rsid w:val="00515396"/>
    <w:rsid w:val="00516862"/>
    <w:rsid w:val="00517C60"/>
    <w:rsid w:val="00517DD5"/>
    <w:rsid w:val="00520D30"/>
    <w:rsid w:val="00521244"/>
    <w:rsid w:val="00522253"/>
    <w:rsid w:val="0052642A"/>
    <w:rsid w:val="005265B1"/>
    <w:rsid w:val="00527140"/>
    <w:rsid w:val="00527DCA"/>
    <w:rsid w:val="00532FC5"/>
    <w:rsid w:val="005336D4"/>
    <w:rsid w:val="00533D51"/>
    <w:rsid w:val="00534190"/>
    <w:rsid w:val="00535889"/>
    <w:rsid w:val="005366EF"/>
    <w:rsid w:val="00536F65"/>
    <w:rsid w:val="005370AA"/>
    <w:rsid w:val="00537619"/>
    <w:rsid w:val="00537F20"/>
    <w:rsid w:val="005400C4"/>
    <w:rsid w:val="005412FF"/>
    <w:rsid w:val="00541697"/>
    <w:rsid w:val="00541C69"/>
    <w:rsid w:val="005465CD"/>
    <w:rsid w:val="005467CA"/>
    <w:rsid w:val="00546EBA"/>
    <w:rsid w:val="00550145"/>
    <w:rsid w:val="0055290F"/>
    <w:rsid w:val="00554884"/>
    <w:rsid w:val="005550A4"/>
    <w:rsid w:val="00555F2B"/>
    <w:rsid w:val="00556672"/>
    <w:rsid w:val="00557DEE"/>
    <w:rsid w:val="005609CD"/>
    <w:rsid w:val="00560D59"/>
    <w:rsid w:val="00562559"/>
    <w:rsid w:val="005667C7"/>
    <w:rsid w:val="0056698C"/>
    <w:rsid w:val="00566AA5"/>
    <w:rsid w:val="00567786"/>
    <w:rsid w:val="00567791"/>
    <w:rsid w:val="00567C1D"/>
    <w:rsid w:val="00567FCF"/>
    <w:rsid w:val="00571E2C"/>
    <w:rsid w:val="005743ED"/>
    <w:rsid w:val="005745A6"/>
    <w:rsid w:val="00574A16"/>
    <w:rsid w:val="00574C8A"/>
    <w:rsid w:val="0057501F"/>
    <w:rsid w:val="00580966"/>
    <w:rsid w:val="00581DDB"/>
    <w:rsid w:val="00583478"/>
    <w:rsid w:val="00583A80"/>
    <w:rsid w:val="00583B08"/>
    <w:rsid w:val="00585DC7"/>
    <w:rsid w:val="00585EFB"/>
    <w:rsid w:val="0058755A"/>
    <w:rsid w:val="00587925"/>
    <w:rsid w:val="00587CFC"/>
    <w:rsid w:val="00590938"/>
    <w:rsid w:val="00592102"/>
    <w:rsid w:val="00592A5F"/>
    <w:rsid w:val="005952CB"/>
    <w:rsid w:val="00597B1D"/>
    <w:rsid w:val="005A0023"/>
    <w:rsid w:val="005A0450"/>
    <w:rsid w:val="005A15FE"/>
    <w:rsid w:val="005A2F83"/>
    <w:rsid w:val="005A2F84"/>
    <w:rsid w:val="005A3EA0"/>
    <w:rsid w:val="005A48EA"/>
    <w:rsid w:val="005A5014"/>
    <w:rsid w:val="005A6B38"/>
    <w:rsid w:val="005B0159"/>
    <w:rsid w:val="005B28A8"/>
    <w:rsid w:val="005B3E1B"/>
    <w:rsid w:val="005B561B"/>
    <w:rsid w:val="005B66C6"/>
    <w:rsid w:val="005B6809"/>
    <w:rsid w:val="005B7B6C"/>
    <w:rsid w:val="005C10BB"/>
    <w:rsid w:val="005C3413"/>
    <w:rsid w:val="005C577F"/>
    <w:rsid w:val="005C5DFD"/>
    <w:rsid w:val="005C5EDF"/>
    <w:rsid w:val="005C5EE4"/>
    <w:rsid w:val="005C6C4A"/>
    <w:rsid w:val="005C6D15"/>
    <w:rsid w:val="005C756B"/>
    <w:rsid w:val="005D0298"/>
    <w:rsid w:val="005D0402"/>
    <w:rsid w:val="005D1142"/>
    <w:rsid w:val="005D2864"/>
    <w:rsid w:val="005D2992"/>
    <w:rsid w:val="005D2FCA"/>
    <w:rsid w:val="005D3AE1"/>
    <w:rsid w:val="005D3D1A"/>
    <w:rsid w:val="005D789A"/>
    <w:rsid w:val="005E0454"/>
    <w:rsid w:val="005E3AB7"/>
    <w:rsid w:val="005E45FA"/>
    <w:rsid w:val="005E694B"/>
    <w:rsid w:val="005F122C"/>
    <w:rsid w:val="005F17DA"/>
    <w:rsid w:val="005F1E0C"/>
    <w:rsid w:val="005F309E"/>
    <w:rsid w:val="005F4656"/>
    <w:rsid w:val="005F6557"/>
    <w:rsid w:val="00600183"/>
    <w:rsid w:val="0060060B"/>
    <w:rsid w:val="006027A9"/>
    <w:rsid w:val="006030A0"/>
    <w:rsid w:val="00604542"/>
    <w:rsid w:val="0060477C"/>
    <w:rsid w:val="00605D88"/>
    <w:rsid w:val="0061086A"/>
    <w:rsid w:val="00612321"/>
    <w:rsid w:val="0061298C"/>
    <w:rsid w:val="00612FCF"/>
    <w:rsid w:val="0061321F"/>
    <w:rsid w:val="006136E0"/>
    <w:rsid w:val="00614070"/>
    <w:rsid w:val="0061500F"/>
    <w:rsid w:val="00615DF0"/>
    <w:rsid w:val="00616FA1"/>
    <w:rsid w:val="006206FF"/>
    <w:rsid w:val="00621401"/>
    <w:rsid w:val="00621C39"/>
    <w:rsid w:val="00622A3D"/>
    <w:rsid w:val="006236E9"/>
    <w:rsid w:val="00623A19"/>
    <w:rsid w:val="0062408D"/>
    <w:rsid w:val="00627DB7"/>
    <w:rsid w:val="00631C71"/>
    <w:rsid w:val="00633421"/>
    <w:rsid w:val="0063373C"/>
    <w:rsid w:val="006348DC"/>
    <w:rsid w:val="006368B9"/>
    <w:rsid w:val="00636FC1"/>
    <w:rsid w:val="00637F12"/>
    <w:rsid w:val="0064062C"/>
    <w:rsid w:val="006408D9"/>
    <w:rsid w:val="00640E4B"/>
    <w:rsid w:val="00641145"/>
    <w:rsid w:val="00642B6D"/>
    <w:rsid w:val="00642C7B"/>
    <w:rsid w:val="00643E53"/>
    <w:rsid w:val="00644EF0"/>
    <w:rsid w:val="00645867"/>
    <w:rsid w:val="0064604D"/>
    <w:rsid w:val="00647BBA"/>
    <w:rsid w:val="00650262"/>
    <w:rsid w:val="00651E3C"/>
    <w:rsid w:val="00655B8D"/>
    <w:rsid w:val="00655F78"/>
    <w:rsid w:val="006562AB"/>
    <w:rsid w:val="006612B3"/>
    <w:rsid w:val="006617F5"/>
    <w:rsid w:val="006631EC"/>
    <w:rsid w:val="006657F9"/>
    <w:rsid w:val="00665CF7"/>
    <w:rsid w:val="0066608E"/>
    <w:rsid w:val="00666C18"/>
    <w:rsid w:val="00667BD9"/>
    <w:rsid w:val="00670C08"/>
    <w:rsid w:val="006728F8"/>
    <w:rsid w:val="00672EDD"/>
    <w:rsid w:val="00673E0F"/>
    <w:rsid w:val="00674875"/>
    <w:rsid w:val="006754E0"/>
    <w:rsid w:val="0067564D"/>
    <w:rsid w:val="00676087"/>
    <w:rsid w:val="0067654A"/>
    <w:rsid w:val="006765C5"/>
    <w:rsid w:val="006775C0"/>
    <w:rsid w:val="0067788A"/>
    <w:rsid w:val="00677A22"/>
    <w:rsid w:val="006811CA"/>
    <w:rsid w:val="00681323"/>
    <w:rsid w:val="0068311D"/>
    <w:rsid w:val="00683D68"/>
    <w:rsid w:val="00684C85"/>
    <w:rsid w:val="0068571B"/>
    <w:rsid w:val="00686191"/>
    <w:rsid w:val="006866D5"/>
    <w:rsid w:val="0068685A"/>
    <w:rsid w:val="00686FB6"/>
    <w:rsid w:val="006905C7"/>
    <w:rsid w:val="006918D9"/>
    <w:rsid w:val="00691AF4"/>
    <w:rsid w:val="00691DC5"/>
    <w:rsid w:val="00691E1D"/>
    <w:rsid w:val="00692977"/>
    <w:rsid w:val="00693379"/>
    <w:rsid w:val="006938DE"/>
    <w:rsid w:val="00693D6E"/>
    <w:rsid w:val="006954EC"/>
    <w:rsid w:val="00695D23"/>
    <w:rsid w:val="006A0294"/>
    <w:rsid w:val="006A0B1F"/>
    <w:rsid w:val="006A14CC"/>
    <w:rsid w:val="006A1B69"/>
    <w:rsid w:val="006A1CF5"/>
    <w:rsid w:val="006A31FF"/>
    <w:rsid w:val="006A3D31"/>
    <w:rsid w:val="006A57DB"/>
    <w:rsid w:val="006A5C3A"/>
    <w:rsid w:val="006A6494"/>
    <w:rsid w:val="006A6AD2"/>
    <w:rsid w:val="006A74EC"/>
    <w:rsid w:val="006B19B1"/>
    <w:rsid w:val="006B3267"/>
    <w:rsid w:val="006B41C8"/>
    <w:rsid w:val="006B520B"/>
    <w:rsid w:val="006B68DA"/>
    <w:rsid w:val="006B6B26"/>
    <w:rsid w:val="006C0213"/>
    <w:rsid w:val="006C023A"/>
    <w:rsid w:val="006C0293"/>
    <w:rsid w:val="006C1117"/>
    <w:rsid w:val="006C1E55"/>
    <w:rsid w:val="006C2089"/>
    <w:rsid w:val="006C2581"/>
    <w:rsid w:val="006C2FC4"/>
    <w:rsid w:val="006C3039"/>
    <w:rsid w:val="006C5AB1"/>
    <w:rsid w:val="006C65BF"/>
    <w:rsid w:val="006C7BC1"/>
    <w:rsid w:val="006D0B96"/>
    <w:rsid w:val="006D0E99"/>
    <w:rsid w:val="006D1C2F"/>
    <w:rsid w:val="006D1E4C"/>
    <w:rsid w:val="006D49F9"/>
    <w:rsid w:val="006D523A"/>
    <w:rsid w:val="006D5BBD"/>
    <w:rsid w:val="006D5C42"/>
    <w:rsid w:val="006E1598"/>
    <w:rsid w:val="006E1997"/>
    <w:rsid w:val="006E2041"/>
    <w:rsid w:val="006E2BCE"/>
    <w:rsid w:val="006E319C"/>
    <w:rsid w:val="006E3622"/>
    <w:rsid w:val="006E4C24"/>
    <w:rsid w:val="006E591C"/>
    <w:rsid w:val="006E5EC3"/>
    <w:rsid w:val="006E7F3A"/>
    <w:rsid w:val="006F0CF0"/>
    <w:rsid w:val="006F15EC"/>
    <w:rsid w:val="006F1F35"/>
    <w:rsid w:val="006F34CE"/>
    <w:rsid w:val="006F3F1A"/>
    <w:rsid w:val="006F434D"/>
    <w:rsid w:val="006F6918"/>
    <w:rsid w:val="006F7AF5"/>
    <w:rsid w:val="007015D7"/>
    <w:rsid w:val="00701C64"/>
    <w:rsid w:val="007028A1"/>
    <w:rsid w:val="00704D48"/>
    <w:rsid w:val="00704E87"/>
    <w:rsid w:val="007057B5"/>
    <w:rsid w:val="00705E28"/>
    <w:rsid w:val="00706088"/>
    <w:rsid w:val="0070691D"/>
    <w:rsid w:val="00706F46"/>
    <w:rsid w:val="0071072D"/>
    <w:rsid w:val="00714833"/>
    <w:rsid w:val="00717197"/>
    <w:rsid w:val="007172E5"/>
    <w:rsid w:val="007203E4"/>
    <w:rsid w:val="00722048"/>
    <w:rsid w:val="007229D2"/>
    <w:rsid w:val="00723E45"/>
    <w:rsid w:val="00724149"/>
    <w:rsid w:val="007245A3"/>
    <w:rsid w:val="007246FF"/>
    <w:rsid w:val="007248E4"/>
    <w:rsid w:val="00725C4B"/>
    <w:rsid w:val="00725FFF"/>
    <w:rsid w:val="00726042"/>
    <w:rsid w:val="00726A10"/>
    <w:rsid w:val="007271F3"/>
    <w:rsid w:val="00727354"/>
    <w:rsid w:val="00727849"/>
    <w:rsid w:val="007302A6"/>
    <w:rsid w:val="0073093A"/>
    <w:rsid w:val="007316E3"/>
    <w:rsid w:val="00731F3C"/>
    <w:rsid w:val="007338B4"/>
    <w:rsid w:val="00734E1B"/>
    <w:rsid w:val="00735284"/>
    <w:rsid w:val="007364B0"/>
    <w:rsid w:val="00736E15"/>
    <w:rsid w:val="0073719A"/>
    <w:rsid w:val="00737342"/>
    <w:rsid w:val="007373AB"/>
    <w:rsid w:val="007376B0"/>
    <w:rsid w:val="00740EEA"/>
    <w:rsid w:val="00742960"/>
    <w:rsid w:val="00745CC3"/>
    <w:rsid w:val="00745E8F"/>
    <w:rsid w:val="007470A7"/>
    <w:rsid w:val="007471CE"/>
    <w:rsid w:val="00747D85"/>
    <w:rsid w:val="00751145"/>
    <w:rsid w:val="007513C4"/>
    <w:rsid w:val="00753215"/>
    <w:rsid w:val="00753D84"/>
    <w:rsid w:val="007559E5"/>
    <w:rsid w:val="007561A7"/>
    <w:rsid w:val="0076036F"/>
    <w:rsid w:val="00761ED8"/>
    <w:rsid w:val="00763096"/>
    <w:rsid w:val="00763560"/>
    <w:rsid w:val="00763A2E"/>
    <w:rsid w:val="00763B6E"/>
    <w:rsid w:val="00764019"/>
    <w:rsid w:val="007656B8"/>
    <w:rsid w:val="00766586"/>
    <w:rsid w:val="00767A7E"/>
    <w:rsid w:val="007706C1"/>
    <w:rsid w:val="007707C9"/>
    <w:rsid w:val="00770961"/>
    <w:rsid w:val="00770BAF"/>
    <w:rsid w:val="00770E16"/>
    <w:rsid w:val="007714B5"/>
    <w:rsid w:val="00771FF7"/>
    <w:rsid w:val="00774AF2"/>
    <w:rsid w:val="00774DC4"/>
    <w:rsid w:val="007755C1"/>
    <w:rsid w:val="00775617"/>
    <w:rsid w:val="00781D4A"/>
    <w:rsid w:val="0078307A"/>
    <w:rsid w:val="00783DE5"/>
    <w:rsid w:val="00784A50"/>
    <w:rsid w:val="007852BA"/>
    <w:rsid w:val="0079093D"/>
    <w:rsid w:val="00791E9C"/>
    <w:rsid w:val="007927D6"/>
    <w:rsid w:val="00793337"/>
    <w:rsid w:val="00794354"/>
    <w:rsid w:val="0079517D"/>
    <w:rsid w:val="007955F2"/>
    <w:rsid w:val="00797281"/>
    <w:rsid w:val="007A130D"/>
    <w:rsid w:val="007A2E4D"/>
    <w:rsid w:val="007A65ED"/>
    <w:rsid w:val="007B09B4"/>
    <w:rsid w:val="007B1357"/>
    <w:rsid w:val="007B160E"/>
    <w:rsid w:val="007B3C0A"/>
    <w:rsid w:val="007B4531"/>
    <w:rsid w:val="007B4597"/>
    <w:rsid w:val="007B5541"/>
    <w:rsid w:val="007B628C"/>
    <w:rsid w:val="007B6714"/>
    <w:rsid w:val="007C1CC2"/>
    <w:rsid w:val="007C334B"/>
    <w:rsid w:val="007C43DC"/>
    <w:rsid w:val="007C461E"/>
    <w:rsid w:val="007C47BF"/>
    <w:rsid w:val="007C621B"/>
    <w:rsid w:val="007C6B93"/>
    <w:rsid w:val="007D1C7C"/>
    <w:rsid w:val="007D2B86"/>
    <w:rsid w:val="007D3F0F"/>
    <w:rsid w:val="007D6A56"/>
    <w:rsid w:val="007E04C4"/>
    <w:rsid w:val="007E2BF4"/>
    <w:rsid w:val="007E2D95"/>
    <w:rsid w:val="007E2E74"/>
    <w:rsid w:val="007E466E"/>
    <w:rsid w:val="007E56D8"/>
    <w:rsid w:val="007E78C6"/>
    <w:rsid w:val="007F0371"/>
    <w:rsid w:val="007F2EA9"/>
    <w:rsid w:val="007F3332"/>
    <w:rsid w:val="007F4E43"/>
    <w:rsid w:val="007F54E7"/>
    <w:rsid w:val="007F6680"/>
    <w:rsid w:val="007F72EC"/>
    <w:rsid w:val="007F759F"/>
    <w:rsid w:val="008000B4"/>
    <w:rsid w:val="00800967"/>
    <w:rsid w:val="008014B3"/>
    <w:rsid w:val="008017D7"/>
    <w:rsid w:val="00802287"/>
    <w:rsid w:val="0080235C"/>
    <w:rsid w:val="00802789"/>
    <w:rsid w:val="00802A5B"/>
    <w:rsid w:val="00804E73"/>
    <w:rsid w:val="008061ED"/>
    <w:rsid w:val="00807E7E"/>
    <w:rsid w:val="00807FF4"/>
    <w:rsid w:val="008103B1"/>
    <w:rsid w:val="008111EF"/>
    <w:rsid w:val="008112AE"/>
    <w:rsid w:val="0081157A"/>
    <w:rsid w:val="0081205C"/>
    <w:rsid w:val="00812230"/>
    <w:rsid w:val="0081294A"/>
    <w:rsid w:val="00812B95"/>
    <w:rsid w:val="0081300A"/>
    <w:rsid w:val="0081338D"/>
    <w:rsid w:val="00813699"/>
    <w:rsid w:val="0081413E"/>
    <w:rsid w:val="008144CE"/>
    <w:rsid w:val="00814CCC"/>
    <w:rsid w:val="0081721D"/>
    <w:rsid w:val="00817327"/>
    <w:rsid w:val="00817682"/>
    <w:rsid w:val="00817C52"/>
    <w:rsid w:val="00817D6D"/>
    <w:rsid w:val="00820022"/>
    <w:rsid w:val="008202E5"/>
    <w:rsid w:val="008218B5"/>
    <w:rsid w:val="0082192C"/>
    <w:rsid w:val="00821D18"/>
    <w:rsid w:val="00821ECD"/>
    <w:rsid w:val="00822474"/>
    <w:rsid w:val="008225D3"/>
    <w:rsid w:val="00824C83"/>
    <w:rsid w:val="0082686A"/>
    <w:rsid w:val="00827466"/>
    <w:rsid w:val="00827B2B"/>
    <w:rsid w:val="008301EF"/>
    <w:rsid w:val="008302D4"/>
    <w:rsid w:val="00832DE8"/>
    <w:rsid w:val="00835FEF"/>
    <w:rsid w:val="0083696B"/>
    <w:rsid w:val="0083746F"/>
    <w:rsid w:val="008378D9"/>
    <w:rsid w:val="0083793A"/>
    <w:rsid w:val="00841102"/>
    <w:rsid w:val="008419AD"/>
    <w:rsid w:val="00841D39"/>
    <w:rsid w:val="00841FB0"/>
    <w:rsid w:val="008428FC"/>
    <w:rsid w:val="00842BA3"/>
    <w:rsid w:val="00842C7C"/>
    <w:rsid w:val="00843ABA"/>
    <w:rsid w:val="00843BC3"/>
    <w:rsid w:val="00843DDD"/>
    <w:rsid w:val="0084452F"/>
    <w:rsid w:val="00844A63"/>
    <w:rsid w:val="00844B77"/>
    <w:rsid w:val="00844BA2"/>
    <w:rsid w:val="00844C66"/>
    <w:rsid w:val="0084695B"/>
    <w:rsid w:val="00846A4C"/>
    <w:rsid w:val="00846EDA"/>
    <w:rsid w:val="008501F4"/>
    <w:rsid w:val="00850305"/>
    <w:rsid w:val="00852CB9"/>
    <w:rsid w:val="00853B38"/>
    <w:rsid w:val="00853EF7"/>
    <w:rsid w:val="008540C0"/>
    <w:rsid w:val="00856FDD"/>
    <w:rsid w:val="0086133E"/>
    <w:rsid w:val="008625CF"/>
    <w:rsid w:val="00862C51"/>
    <w:rsid w:val="008630E7"/>
    <w:rsid w:val="0086328E"/>
    <w:rsid w:val="008635CA"/>
    <w:rsid w:val="0086363E"/>
    <w:rsid w:val="00864066"/>
    <w:rsid w:val="00864B96"/>
    <w:rsid w:val="00865A07"/>
    <w:rsid w:val="008700CF"/>
    <w:rsid w:val="008707CD"/>
    <w:rsid w:val="00871378"/>
    <w:rsid w:val="0087165E"/>
    <w:rsid w:val="00873689"/>
    <w:rsid w:val="00873D36"/>
    <w:rsid w:val="00876785"/>
    <w:rsid w:val="0088027B"/>
    <w:rsid w:val="00881B01"/>
    <w:rsid w:val="00881C91"/>
    <w:rsid w:val="0088349B"/>
    <w:rsid w:val="008853DD"/>
    <w:rsid w:val="0088569C"/>
    <w:rsid w:val="00885730"/>
    <w:rsid w:val="00885A6F"/>
    <w:rsid w:val="00886BF9"/>
    <w:rsid w:val="00890222"/>
    <w:rsid w:val="00890D52"/>
    <w:rsid w:val="00892603"/>
    <w:rsid w:val="00892764"/>
    <w:rsid w:val="008930B4"/>
    <w:rsid w:val="008937C9"/>
    <w:rsid w:val="00893F6A"/>
    <w:rsid w:val="00895AC5"/>
    <w:rsid w:val="008968CC"/>
    <w:rsid w:val="00896DA2"/>
    <w:rsid w:val="00896DF0"/>
    <w:rsid w:val="00897971"/>
    <w:rsid w:val="008A04AF"/>
    <w:rsid w:val="008A129F"/>
    <w:rsid w:val="008A16B6"/>
    <w:rsid w:val="008A1F45"/>
    <w:rsid w:val="008A4A86"/>
    <w:rsid w:val="008A6574"/>
    <w:rsid w:val="008A73BE"/>
    <w:rsid w:val="008B0118"/>
    <w:rsid w:val="008B2EFB"/>
    <w:rsid w:val="008B6721"/>
    <w:rsid w:val="008B7391"/>
    <w:rsid w:val="008B741B"/>
    <w:rsid w:val="008C0937"/>
    <w:rsid w:val="008C1A65"/>
    <w:rsid w:val="008C1F15"/>
    <w:rsid w:val="008C3D3B"/>
    <w:rsid w:val="008C4225"/>
    <w:rsid w:val="008C599B"/>
    <w:rsid w:val="008C6080"/>
    <w:rsid w:val="008C67ED"/>
    <w:rsid w:val="008C699E"/>
    <w:rsid w:val="008D0CA8"/>
    <w:rsid w:val="008D2059"/>
    <w:rsid w:val="008D2BB1"/>
    <w:rsid w:val="008D3D59"/>
    <w:rsid w:val="008D4970"/>
    <w:rsid w:val="008D60B2"/>
    <w:rsid w:val="008D7604"/>
    <w:rsid w:val="008D7678"/>
    <w:rsid w:val="008E02BC"/>
    <w:rsid w:val="008E1060"/>
    <w:rsid w:val="008E1B45"/>
    <w:rsid w:val="008E5455"/>
    <w:rsid w:val="008E6CCB"/>
    <w:rsid w:val="008E715B"/>
    <w:rsid w:val="008E78A6"/>
    <w:rsid w:val="008F0193"/>
    <w:rsid w:val="008F111D"/>
    <w:rsid w:val="008F1B9E"/>
    <w:rsid w:val="008F20ED"/>
    <w:rsid w:val="008F29B9"/>
    <w:rsid w:val="008F38BF"/>
    <w:rsid w:val="008F47F5"/>
    <w:rsid w:val="008F4D2F"/>
    <w:rsid w:val="008F53BA"/>
    <w:rsid w:val="008F6271"/>
    <w:rsid w:val="008F6C38"/>
    <w:rsid w:val="008F796B"/>
    <w:rsid w:val="008F7D54"/>
    <w:rsid w:val="00900638"/>
    <w:rsid w:val="00900AFB"/>
    <w:rsid w:val="00902500"/>
    <w:rsid w:val="00905291"/>
    <w:rsid w:val="00905387"/>
    <w:rsid w:val="00906D17"/>
    <w:rsid w:val="00907082"/>
    <w:rsid w:val="00907938"/>
    <w:rsid w:val="00907DAE"/>
    <w:rsid w:val="0091085A"/>
    <w:rsid w:val="00910CAE"/>
    <w:rsid w:val="00911790"/>
    <w:rsid w:val="0091203A"/>
    <w:rsid w:val="00912FAD"/>
    <w:rsid w:val="00913F9E"/>
    <w:rsid w:val="009141EC"/>
    <w:rsid w:val="00914452"/>
    <w:rsid w:val="009159F1"/>
    <w:rsid w:val="00916D8F"/>
    <w:rsid w:val="00917A29"/>
    <w:rsid w:val="00920266"/>
    <w:rsid w:val="00921B5B"/>
    <w:rsid w:val="00922210"/>
    <w:rsid w:val="009226FD"/>
    <w:rsid w:val="00922CF1"/>
    <w:rsid w:val="00922F80"/>
    <w:rsid w:val="0092445F"/>
    <w:rsid w:val="009270AA"/>
    <w:rsid w:val="00927307"/>
    <w:rsid w:val="00927437"/>
    <w:rsid w:val="00927CF1"/>
    <w:rsid w:val="00930006"/>
    <w:rsid w:val="00931388"/>
    <w:rsid w:val="00932501"/>
    <w:rsid w:val="00935422"/>
    <w:rsid w:val="0093582A"/>
    <w:rsid w:val="00936C06"/>
    <w:rsid w:val="00937060"/>
    <w:rsid w:val="00937619"/>
    <w:rsid w:val="009376FC"/>
    <w:rsid w:val="00937801"/>
    <w:rsid w:val="00937E4A"/>
    <w:rsid w:val="00937F6D"/>
    <w:rsid w:val="0094006B"/>
    <w:rsid w:val="009402A3"/>
    <w:rsid w:val="009412CB"/>
    <w:rsid w:val="009416EE"/>
    <w:rsid w:val="00943223"/>
    <w:rsid w:val="00944237"/>
    <w:rsid w:val="00944CF6"/>
    <w:rsid w:val="00945983"/>
    <w:rsid w:val="0094771C"/>
    <w:rsid w:val="00950176"/>
    <w:rsid w:val="00950574"/>
    <w:rsid w:val="00954AFD"/>
    <w:rsid w:val="00954DA9"/>
    <w:rsid w:val="0095514B"/>
    <w:rsid w:val="00955301"/>
    <w:rsid w:val="009562DC"/>
    <w:rsid w:val="009572F2"/>
    <w:rsid w:val="00960B4E"/>
    <w:rsid w:val="00960D4E"/>
    <w:rsid w:val="00961207"/>
    <w:rsid w:val="00962A02"/>
    <w:rsid w:val="0096370D"/>
    <w:rsid w:val="00963FC8"/>
    <w:rsid w:val="00964045"/>
    <w:rsid w:val="00965BEF"/>
    <w:rsid w:val="00965D8A"/>
    <w:rsid w:val="0096673B"/>
    <w:rsid w:val="00966814"/>
    <w:rsid w:val="00967342"/>
    <w:rsid w:val="0096766D"/>
    <w:rsid w:val="0097186E"/>
    <w:rsid w:val="00971E85"/>
    <w:rsid w:val="009743BA"/>
    <w:rsid w:val="00974586"/>
    <w:rsid w:val="0097463A"/>
    <w:rsid w:val="00974BE8"/>
    <w:rsid w:val="00974EB2"/>
    <w:rsid w:val="0097560E"/>
    <w:rsid w:val="009756D6"/>
    <w:rsid w:val="00976BBA"/>
    <w:rsid w:val="009806A3"/>
    <w:rsid w:val="00980AEF"/>
    <w:rsid w:val="00980C9F"/>
    <w:rsid w:val="00980CA8"/>
    <w:rsid w:val="00981EF2"/>
    <w:rsid w:val="00984DF9"/>
    <w:rsid w:val="00984F0B"/>
    <w:rsid w:val="009861C3"/>
    <w:rsid w:val="009876D9"/>
    <w:rsid w:val="0098786B"/>
    <w:rsid w:val="00987DE5"/>
    <w:rsid w:val="00990E85"/>
    <w:rsid w:val="0099232D"/>
    <w:rsid w:val="0099298C"/>
    <w:rsid w:val="00992B5C"/>
    <w:rsid w:val="00994A07"/>
    <w:rsid w:val="00994DB5"/>
    <w:rsid w:val="0099522D"/>
    <w:rsid w:val="00995461"/>
    <w:rsid w:val="0099729D"/>
    <w:rsid w:val="009973ED"/>
    <w:rsid w:val="009A2198"/>
    <w:rsid w:val="009A3075"/>
    <w:rsid w:val="009A3A57"/>
    <w:rsid w:val="009A4545"/>
    <w:rsid w:val="009A49F1"/>
    <w:rsid w:val="009A5762"/>
    <w:rsid w:val="009A5C1C"/>
    <w:rsid w:val="009A6478"/>
    <w:rsid w:val="009A65B4"/>
    <w:rsid w:val="009A7B37"/>
    <w:rsid w:val="009A7FAD"/>
    <w:rsid w:val="009B0F9C"/>
    <w:rsid w:val="009B7480"/>
    <w:rsid w:val="009B7CE2"/>
    <w:rsid w:val="009C03A6"/>
    <w:rsid w:val="009C041C"/>
    <w:rsid w:val="009C16BD"/>
    <w:rsid w:val="009C29B5"/>
    <w:rsid w:val="009C3989"/>
    <w:rsid w:val="009C5DEE"/>
    <w:rsid w:val="009C7CBE"/>
    <w:rsid w:val="009D05EE"/>
    <w:rsid w:val="009D20F8"/>
    <w:rsid w:val="009D21FE"/>
    <w:rsid w:val="009D2325"/>
    <w:rsid w:val="009D293D"/>
    <w:rsid w:val="009D3928"/>
    <w:rsid w:val="009D3EE7"/>
    <w:rsid w:val="009D5267"/>
    <w:rsid w:val="009D689F"/>
    <w:rsid w:val="009D708C"/>
    <w:rsid w:val="009D7C07"/>
    <w:rsid w:val="009E106A"/>
    <w:rsid w:val="009E3233"/>
    <w:rsid w:val="009E3F32"/>
    <w:rsid w:val="009E4220"/>
    <w:rsid w:val="009E50F8"/>
    <w:rsid w:val="009F0463"/>
    <w:rsid w:val="009F0494"/>
    <w:rsid w:val="009F0880"/>
    <w:rsid w:val="009F08F5"/>
    <w:rsid w:val="009F1B84"/>
    <w:rsid w:val="009F2B0C"/>
    <w:rsid w:val="009F2BBA"/>
    <w:rsid w:val="009F3AD9"/>
    <w:rsid w:val="009F4ABE"/>
    <w:rsid w:val="009F56EB"/>
    <w:rsid w:val="009F6164"/>
    <w:rsid w:val="009F712A"/>
    <w:rsid w:val="00A0000D"/>
    <w:rsid w:val="00A0045F"/>
    <w:rsid w:val="00A0047D"/>
    <w:rsid w:val="00A00764"/>
    <w:rsid w:val="00A012AE"/>
    <w:rsid w:val="00A017D7"/>
    <w:rsid w:val="00A037E5"/>
    <w:rsid w:val="00A03B30"/>
    <w:rsid w:val="00A044D9"/>
    <w:rsid w:val="00A05BC6"/>
    <w:rsid w:val="00A05F0F"/>
    <w:rsid w:val="00A07947"/>
    <w:rsid w:val="00A105A0"/>
    <w:rsid w:val="00A1182A"/>
    <w:rsid w:val="00A11A49"/>
    <w:rsid w:val="00A11A91"/>
    <w:rsid w:val="00A12082"/>
    <w:rsid w:val="00A120F9"/>
    <w:rsid w:val="00A12748"/>
    <w:rsid w:val="00A127F8"/>
    <w:rsid w:val="00A12A2B"/>
    <w:rsid w:val="00A13D3A"/>
    <w:rsid w:val="00A141E5"/>
    <w:rsid w:val="00A146F2"/>
    <w:rsid w:val="00A17939"/>
    <w:rsid w:val="00A17F06"/>
    <w:rsid w:val="00A2288B"/>
    <w:rsid w:val="00A22D27"/>
    <w:rsid w:val="00A232B2"/>
    <w:rsid w:val="00A23A28"/>
    <w:rsid w:val="00A24E17"/>
    <w:rsid w:val="00A25467"/>
    <w:rsid w:val="00A25619"/>
    <w:rsid w:val="00A27A95"/>
    <w:rsid w:val="00A3078D"/>
    <w:rsid w:val="00A30C34"/>
    <w:rsid w:val="00A328A5"/>
    <w:rsid w:val="00A3291F"/>
    <w:rsid w:val="00A345C3"/>
    <w:rsid w:val="00A35280"/>
    <w:rsid w:val="00A358B7"/>
    <w:rsid w:val="00A35E4B"/>
    <w:rsid w:val="00A362EC"/>
    <w:rsid w:val="00A36571"/>
    <w:rsid w:val="00A37231"/>
    <w:rsid w:val="00A37AAF"/>
    <w:rsid w:val="00A37EDC"/>
    <w:rsid w:val="00A409BE"/>
    <w:rsid w:val="00A4322E"/>
    <w:rsid w:val="00A4618E"/>
    <w:rsid w:val="00A4739F"/>
    <w:rsid w:val="00A5136F"/>
    <w:rsid w:val="00A519EC"/>
    <w:rsid w:val="00A521B2"/>
    <w:rsid w:val="00A53DAF"/>
    <w:rsid w:val="00A53EE4"/>
    <w:rsid w:val="00A564B2"/>
    <w:rsid w:val="00A61D5A"/>
    <w:rsid w:val="00A63D26"/>
    <w:rsid w:val="00A63D4B"/>
    <w:rsid w:val="00A63F91"/>
    <w:rsid w:val="00A6485C"/>
    <w:rsid w:val="00A650ED"/>
    <w:rsid w:val="00A6641E"/>
    <w:rsid w:val="00A66BA8"/>
    <w:rsid w:val="00A67053"/>
    <w:rsid w:val="00A705F1"/>
    <w:rsid w:val="00A70E6E"/>
    <w:rsid w:val="00A7502B"/>
    <w:rsid w:val="00A75502"/>
    <w:rsid w:val="00A76705"/>
    <w:rsid w:val="00A76A87"/>
    <w:rsid w:val="00A7757F"/>
    <w:rsid w:val="00A775B6"/>
    <w:rsid w:val="00A7795C"/>
    <w:rsid w:val="00A8022D"/>
    <w:rsid w:val="00A80865"/>
    <w:rsid w:val="00A810CC"/>
    <w:rsid w:val="00A83120"/>
    <w:rsid w:val="00A832B3"/>
    <w:rsid w:val="00A86877"/>
    <w:rsid w:val="00A876F6"/>
    <w:rsid w:val="00A879C8"/>
    <w:rsid w:val="00A90E4C"/>
    <w:rsid w:val="00A9145C"/>
    <w:rsid w:val="00A91590"/>
    <w:rsid w:val="00A92073"/>
    <w:rsid w:val="00A92947"/>
    <w:rsid w:val="00A92D8F"/>
    <w:rsid w:val="00A93FBF"/>
    <w:rsid w:val="00A95241"/>
    <w:rsid w:val="00A956ED"/>
    <w:rsid w:val="00A971BF"/>
    <w:rsid w:val="00AA0378"/>
    <w:rsid w:val="00AA1504"/>
    <w:rsid w:val="00AA1A87"/>
    <w:rsid w:val="00AA24EB"/>
    <w:rsid w:val="00AA299D"/>
    <w:rsid w:val="00AA3138"/>
    <w:rsid w:val="00AA3A56"/>
    <w:rsid w:val="00AA3C27"/>
    <w:rsid w:val="00AA55D6"/>
    <w:rsid w:val="00AB1404"/>
    <w:rsid w:val="00AB2BC6"/>
    <w:rsid w:val="00AB44C0"/>
    <w:rsid w:val="00AB4A74"/>
    <w:rsid w:val="00AB4AED"/>
    <w:rsid w:val="00AB67EE"/>
    <w:rsid w:val="00AB70DF"/>
    <w:rsid w:val="00AC2E40"/>
    <w:rsid w:val="00AC3A9D"/>
    <w:rsid w:val="00AC54B7"/>
    <w:rsid w:val="00AC5CCB"/>
    <w:rsid w:val="00AC6433"/>
    <w:rsid w:val="00AC6B08"/>
    <w:rsid w:val="00AD000E"/>
    <w:rsid w:val="00AD0BB4"/>
    <w:rsid w:val="00AD1915"/>
    <w:rsid w:val="00AD3029"/>
    <w:rsid w:val="00AD3248"/>
    <w:rsid w:val="00AD32C4"/>
    <w:rsid w:val="00AD5107"/>
    <w:rsid w:val="00AD53CA"/>
    <w:rsid w:val="00AD5799"/>
    <w:rsid w:val="00AD583A"/>
    <w:rsid w:val="00AD67D8"/>
    <w:rsid w:val="00AE039D"/>
    <w:rsid w:val="00AE0777"/>
    <w:rsid w:val="00AE12FC"/>
    <w:rsid w:val="00AE17F1"/>
    <w:rsid w:val="00AE255E"/>
    <w:rsid w:val="00AE793F"/>
    <w:rsid w:val="00AF1ED9"/>
    <w:rsid w:val="00AF2010"/>
    <w:rsid w:val="00AF2296"/>
    <w:rsid w:val="00AF2E7A"/>
    <w:rsid w:val="00AF7AC3"/>
    <w:rsid w:val="00B00F04"/>
    <w:rsid w:val="00B01ACF"/>
    <w:rsid w:val="00B02311"/>
    <w:rsid w:val="00B04231"/>
    <w:rsid w:val="00B04E1B"/>
    <w:rsid w:val="00B05FEF"/>
    <w:rsid w:val="00B0632B"/>
    <w:rsid w:val="00B06342"/>
    <w:rsid w:val="00B0647A"/>
    <w:rsid w:val="00B10ECB"/>
    <w:rsid w:val="00B10F23"/>
    <w:rsid w:val="00B1199F"/>
    <w:rsid w:val="00B122A3"/>
    <w:rsid w:val="00B1317E"/>
    <w:rsid w:val="00B1347C"/>
    <w:rsid w:val="00B16415"/>
    <w:rsid w:val="00B17AD8"/>
    <w:rsid w:val="00B17FD2"/>
    <w:rsid w:val="00B20595"/>
    <w:rsid w:val="00B20734"/>
    <w:rsid w:val="00B2093E"/>
    <w:rsid w:val="00B21CA6"/>
    <w:rsid w:val="00B2221D"/>
    <w:rsid w:val="00B22E8A"/>
    <w:rsid w:val="00B23930"/>
    <w:rsid w:val="00B23BE9"/>
    <w:rsid w:val="00B23DD8"/>
    <w:rsid w:val="00B24992"/>
    <w:rsid w:val="00B249B8"/>
    <w:rsid w:val="00B24F67"/>
    <w:rsid w:val="00B255A6"/>
    <w:rsid w:val="00B272F6"/>
    <w:rsid w:val="00B30B68"/>
    <w:rsid w:val="00B30ED9"/>
    <w:rsid w:val="00B312C5"/>
    <w:rsid w:val="00B31486"/>
    <w:rsid w:val="00B32192"/>
    <w:rsid w:val="00B32CFA"/>
    <w:rsid w:val="00B33210"/>
    <w:rsid w:val="00B339CA"/>
    <w:rsid w:val="00B344CE"/>
    <w:rsid w:val="00B34F03"/>
    <w:rsid w:val="00B36847"/>
    <w:rsid w:val="00B37398"/>
    <w:rsid w:val="00B37E43"/>
    <w:rsid w:val="00B41323"/>
    <w:rsid w:val="00B414E9"/>
    <w:rsid w:val="00B43D6A"/>
    <w:rsid w:val="00B450BA"/>
    <w:rsid w:val="00B453DE"/>
    <w:rsid w:val="00B5183E"/>
    <w:rsid w:val="00B52B46"/>
    <w:rsid w:val="00B53D0A"/>
    <w:rsid w:val="00B54186"/>
    <w:rsid w:val="00B547E8"/>
    <w:rsid w:val="00B55B26"/>
    <w:rsid w:val="00B55E99"/>
    <w:rsid w:val="00B561D5"/>
    <w:rsid w:val="00B569BC"/>
    <w:rsid w:val="00B57111"/>
    <w:rsid w:val="00B57C3B"/>
    <w:rsid w:val="00B57DC0"/>
    <w:rsid w:val="00B57E47"/>
    <w:rsid w:val="00B57F73"/>
    <w:rsid w:val="00B6146B"/>
    <w:rsid w:val="00B6278C"/>
    <w:rsid w:val="00B630FB"/>
    <w:rsid w:val="00B63135"/>
    <w:rsid w:val="00B6320D"/>
    <w:rsid w:val="00B63C59"/>
    <w:rsid w:val="00B64AD6"/>
    <w:rsid w:val="00B6648E"/>
    <w:rsid w:val="00B67F14"/>
    <w:rsid w:val="00B7016B"/>
    <w:rsid w:val="00B70F75"/>
    <w:rsid w:val="00B714EE"/>
    <w:rsid w:val="00B71CFB"/>
    <w:rsid w:val="00B72075"/>
    <w:rsid w:val="00B72811"/>
    <w:rsid w:val="00B72E6D"/>
    <w:rsid w:val="00B733CE"/>
    <w:rsid w:val="00B73C40"/>
    <w:rsid w:val="00B7512F"/>
    <w:rsid w:val="00B761A3"/>
    <w:rsid w:val="00B766E1"/>
    <w:rsid w:val="00B77093"/>
    <w:rsid w:val="00B77525"/>
    <w:rsid w:val="00B7754B"/>
    <w:rsid w:val="00B821BE"/>
    <w:rsid w:val="00B83058"/>
    <w:rsid w:val="00B8317C"/>
    <w:rsid w:val="00B8437F"/>
    <w:rsid w:val="00B84EC1"/>
    <w:rsid w:val="00B8636A"/>
    <w:rsid w:val="00B87160"/>
    <w:rsid w:val="00B87376"/>
    <w:rsid w:val="00B8751D"/>
    <w:rsid w:val="00B87989"/>
    <w:rsid w:val="00B90A74"/>
    <w:rsid w:val="00B917FE"/>
    <w:rsid w:val="00B91DAE"/>
    <w:rsid w:val="00B924C8"/>
    <w:rsid w:val="00B93717"/>
    <w:rsid w:val="00B93A81"/>
    <w:rsid w:val="00B9439E"/>
    <w:rsid w:val="00B9495A"/>
    <w:rsid w:val="00B94A74"/>
    <w:rsid w:val="00B94CFA"/>
    <w:rsid w:val="00B951FC"/>
    <w:rsid w:val="00B959FD"/>
    <w:rsid w:val="00B9680C"/>
    <w:rsid w:val="00B97608"/>
    <w:rsid w:val="00BA02A9"/>
    <w:rsid w:val="00BA2A86"/>
    <w:rsid w:val="00BA33CE"/>
    <w:rsid w:val="00BA340D"/>
    <w:rsid w:val="00BA3CF5"/>
    <w:rsid w:val="00BA4C00"/>
    <w:rsid w:val="00BA68FB"/>
    <w:rsid w:val="00BA6CCC"/>
    <w:rsid w:val="00BB00C5"/>
    <w:rsid w:val="00BB0852"/>
    <w:rsid w:val="00BB1552"/>
    <w:rsid w:val="00BB1569"/>
    <w:rsid w:val="00BB3A62"/>
    <w:rsid w:val="00BB4BA2"/>
    <w:rsid w:val="00BB4C16"/>
    <w:rsid w:val="00BB5272"/>
    <w:rsid w:val="00BB57F7"/>
    <w:rsid w:val="00BB5C01"/>
    <w:rsid w:val="00BB6F9C"/>
    <w:rsid w:val="00BC046C"/>
    <w:rsid w:val="00BC066E"/>
    <w:rsid w:val="00BC0760"/>
    <w:rsid w:val="00BC2F79"/>
    <w:rsid w:val="00BC3039"/>
    <w:rsid w:val="00BC38F8"/>
    <w:rsid w:val="00BC5E84"/>
    <w:rsid w:val="00BC6135"/>
    <w:rsid w:val="00BC6152"/>
    <w:rsid w:val="00BC73BF"/>
    <w:rsid w:val="00BD01B5"/>
    <w:rsid w:val="00BD0736"/>
    <w:rsid w:val="00BD0984"/>
    <w:rsid w:val="00BD1293"/>
    <w:rsid w:val="00BD39FB"/>
    <w:rsid w:val="00BD493C"/>
    <w:rsid w:val="00BD5903"/>
    <w:rsid w:val="00BD7705"/>
    <w:rsid w:val="00BD7744"/>
    <w:rsid w:val="00BE05CA"/>
    <w:rsid w:val="00BE1A24"/>
    <w:rsid w:val="00BE1F27"/>
    <w:rsid w:val="00BE2B19"/>
    <w:rsid w:val="00BE31D2"/>
    <w:rsid w:val="00BE49E1"/>
    <w:rsid w:val="00BF0449"/>
    <w:rsid w:val="00BF181B"/>
    <w:rsid w:val="00BF1C7E"/>
    <w:rsid w:val="00BF22FF"/>
    <w:rsid w:val="00BF37BB"/>
    <w:rsid w:val="00BF3F2C"/>
    <w:rsid w:val="00BF523E"/>
    <w:rsid w:val="00BF59A1"/>
    <w:rsid w:val="00BF60F2"/>
    <w:rsid w:val="00BF614D"/>
    <w:rsid w:val="00BF6527"/>
    <w:rsid w:val="00BF6B80"/>
    <w:rsid w:val="00BF71AA"/>
    <w:rsid w:val="00BF7C56"/>
    <w:rsid w:val="00C01513"/>
    <w:rsid w:val="00C03E37"/>
    <w:rsid w:val="00C041BF"/>
    <w:rsid w:val="00C056E4"/>
    <w:rsid w:val="00C06FED"/>
    <w:rsid w:val="00C078FA"/>
    <w:rsid w:val="00C109CB"/>
    <w:rsid w:val="00C116EF"/>
    <w:rsid w:val="00C11E2A"/>
    <w:rsid w:val="00C1208C"/>
    <w:rsid w:val="00C124CD"/>
    <w:rsid w:val="00C12BC2"/>
    <w:rsid w:val="00C13B93"/>
    <w:rsid w:val="00C13ED5"/>
    <w:rsid w:val="00C14AB5"/>
    <w:rsid w:val="00C14D55"/>
    <w:rsid w:val="00C157D2"/>
    <w:rsid w:val="00C1661C"/>
    <w:rsid w:val="00C168A8"/>
    <w:rsid w:val="00C16F72"/>
    <w:rsid w:val="00C17B6B"/>
    <w:rsid w:val="00C17CAA"/>
    <w:rsid w:val="00C17EAD"/>
    <w:rsid w:val="00C17F60"/>
    <w:rsid w:val="00C20096"/>
    <w:rsid w:val="00C2177C"/>
    <w:rsid w:val="00C233CC"/>
    <w:rsid w:val="00C233FE"/>
    <w:rsid w:val="00C2577D"/>
    <w:rsid w:val="00C25C51"/>
    <w:rsid w:val="00C2672D"/>
    <w:rsid w:val="00C3033E"/>
    <w:rsid w:val="00C331A1"/>
    <w:rsid w:val="00C34D63"/>
    <w:rsid w:val="00C35215"/>
    <w:rsid w:val="00C35306"/>
    <w:rsid w:val="00C356D2"/>
    <w:rsid w:val="00C362A9"/>
    <w:rsid w:val="00C3656D"/>
    <w:rsid w:val="00C3672B"/>
    <w:rsid w:val="00C40D6F"/>
    <w:rsid w:val="00C41C52"/>
    <w:rsid w:val="00C420B0"/>
    <w:rsid w:val="00C42134"/>
    <w:rsid w:val="00C42DEE"/>
    <w:rsid w:val="00C435D9"/>
    <w:rsid w:val="00C44558"/>
    <w:rsid w:val="00C4493C"/>
    <w:rsid w:val="00C46840"/>
    <w:rsid w:val="00C47D00"/>
    <w:rsid w:val="00C5024A"/>
    <w:rsid w:val="00C51222"/>
    <w:rsid w:val="00C5138F"/>
    <w:rsid w:val="00C5155A"/>
    <w:rsid w:val="00C51B0D"/>
    <w:rsid w:val="00C5482D"/>
    <w:rsid w:val="00C54DC8"/>
    <w:rsid w:val="00C55ECD"/>
    <w:rsid w:val="00C57294"/>
    <w:rsid w:val="00C577B4"/>
    <w:rsid w:val="00C60494"/>
    <w:rsid w:val="00C60669"/>
    <w:rsid w:val="00C624E4"/>
    <w:rsid w:val="00C62659"/>
    <w:rsid w:val="00C638A2"/>
    <w:rsid w:val="00C644AE"/>
    <w:rsid w:val="00C64D0E"/>
    <w:rsid w:val="00C7051D"/>
    <w:rsid w:val="00C70CAD"/>
    <w:rsid w:val="00C72217"/>
    <w:rsid w:val="00C725ED"/>
    <w:rsid w:val="00C73228"/>
    <w:rsid w:val="00C750B4"/>
    <w:rsid w:val="00C764D4"/>
    <w:rsid w:val="00C776CF"/>
    <w:rsid w:val="00C77C3C"/>
    <w:rsid w:val="00C829BC"/>
    <w:rsid w:val="00C85480"/>
    <w:rsid w:val="00C854FF"/>
    <w:rsid w:val="00C85EDC"/>
    <w:rsid w:val="00C8622C"/>
    <w:rsid w:val="00C869C5"/>
    <w:rsid w:val="00C87037"/>
    <w:rsid w:val="00C875D3"/>
    <w:rsid w:val="00C8767E"/>
    <w:rsid w:val="00C87D93"/>
    <w:rsid w:val="00C90435"/>
    <w:rsid w:val="00C905DA"/>
    <w:rsid w:val="00C919CE"/>
    <w:rsid w:val="00C92341"/>
    <w:rsid w:val="00C935C4"/>
    <w:rsid w:val="00C944B2"/>
    <w:rsid w:val="00C97433"/>
    <w:rsid w:val="00CA0EBE"/>
    <w:rsid w:val="00CA263F"/>
    <w:rsid w:val="00CA3710"/>
    <w:rsid w:val="00CA382D"/>
    <w:rsid w:val="00CA4297"/>
    <w:rsid w:val="00CA5B11"/>
    <w:rsid w:val="00CA6833"/>
    <w:rsid w:val="00CA7127"/>
    <w:rsid w:val="00CB0EBA"/>
    <w:rsid w:val="00CB1B8A"/>
    <w:rsid w:val="00CB27A5"/>
    <w:rsid w:val="00CB2EB9"/>
    <w:rsid w:val="00CB327B"/>
    <w:rsid w:val="00CB3CDB"/>
    <w:rsid w:val="00CB4280"/>
    <w:rsid w:val="00CB4BD7"/>
    <w:rsid w:val="00CB532C"/>
    <w:rsid w:val="00CB5833"/>
    <w:rsid w:val="00CB764F"/>
    <w:rsid w:val="00CC219E"/>
    <w:rsid w:val="00CC2779"/>
    <w:rsid w:val="00CC2BBE"/>
    <w:rsid w:val="00CC2DC7"/>
    <w:rsid w:val="00CC30B0"/>
    <w:rsid w:val="00CC3A4F"/>
    <w:rsid w:val="00CC41C6"/>
    <w:rsid w:val="00CC4DA0"/>
    <w:rsid w:val="00CC51C9"/>
    <w:rsid w:val="00CC72BD"/>
    <w:rsid w:val="00CC74D8"/>
    <w:rsid w:val="00CD07D5"/>
    <w:rsid w:val="00CD12BB"/>
    <w:rsid w:val="00CD393C"/>
    <w:rsid w:val="00CD3CF9"/>
    <w:rsid w:val="00CD4A3B"/>
    <w:rsid w:val="00CD4CAA"/>
    <w:rsid w:val="00CD698E"/>
    <w:rsid w:val="00CD6ABD"/>
    <w:rsid w:val="00CE052C"/>
    <w:rsid w:val="00CE192C"/>
    <w:rsid w:val="00CE1E19"/>
    <w:rsid w:val="00CE2E0F"/>
    <w:rsid w:val="00CE52DE"/>
    <w:rsid w:val="00CF02B2"/>
    <w:rsid w:val="00CF0A3A"/>
    <w:rsid w:val="00CF2929"/>
    <w:rsid w:val="00CF29C3"/>
    <w:rsid w:val="00CF2E58"/>
    <w:rsid w:val="00CF4583"/>
    <w:rsid w:val="00CF47AD"/>
    <w:rsid w:val="00CF66D7"/>
    <w:rsid w:val="00D00F6F"/>
    <w:rsid w:val="00D02123"/>
    <w:rsid w:val="00D0247D"/>
    <w:rsid w:val="00D0368A"/>
    <w:rsid w:val="00D05963"/>
    <w:rsid w:val="00D05C12"/>
    <w:rsid w:val="00D0793B"/>
    <w:rsid w:val="00D07FC0"/>
    <w:rsid w:val="00D105C5"/>
    <w:rsid w:val="00D10737"/>
    <w:rsid w:val="00D11405"/>
    <w:rsid w:val="00D122DF"/>
    <w:rsid w:val="00D12E4B"/>
    <w:rsid w:val="00D13747"/>
    <w:rsid w:val="00D13EFF"/>
    <w:rsid w:val="00D14FB5"/>
    <w:rsid w:val="00D15464"/>
    <w:rsid w:val="00D154CE"/>
    <w:rsid w:val="00D16A46"/>
    <w:rsid w:val="00D16CA9"/>
    <w:rsid w:val="00D1765F"/>
    <w:rsid w:val="00D222AF"/>
    <w:rsid w:val="00D22689"/>
    <w:rsid w:val="00D235D1"/>
    <w:rsid w:val="00D241FB"/>
    <w:rsid w:val="00D25EF1"/>
    <w:rsid w:val="00D26B9F"/>
    <w:rsid w:val="00D26DD7"/>
    <w:rsid w:val="00D27B45"/>
    <w:rsid w:val="00D31186"/>
    <w:rsid w:val="00D31ECB"/>
    <w:rsid w:val="00D326F4"/>
    <w:rsid w:val="00D32896"/>
    <w:rsid w:val="00D32BCB"/>
    <w:rsid w:val="00D32E58"/>
    <w:rsid w:val="00D3646C"/>
    <w:rsid w:val="00D37E9C"/>
    <w:rsid w:val="00D40054"/>
    <w:rsid w:val="00D425B7"/>
    <w:rsid w:val="00D42FD0"/>
    <w:rsid w:val="00D43FB3"/>
    <w:rsid w:val="00D44EB3"/>
    <w:rsid w:val="00D45F1E"/>
    <w:rsid w:val="00D46871"/>
    <w:rsid w:val="00D47F39"/>
    <w:rsid w:val="00D52067"/>
    <w:rsid w:val="00D546E6"/>
    <w:rsid w:val="00D54802"/>
    <w:rsid w:val="00D555E8"/>
    <w:rsid w:val="00D56230"/>
    <w:rsid w:val="00D5633C"/>
    <w:rsid w:val="00D56670"/>
    <w:rsid w:val="00D5712A"/>
    <w:rsid w:val="00D57136"/>
    <w:rsid w:val="00D578A3"/>
    <w:rsid w:val="00D619C1"/>
    <w:rsid w:val="00D6260D"/>
    <w:rsid w:val="00D63491"/>
    <w:rsid w:val="00D64834"/>
    <w:rsid w:val="00D65AA1"/>
    <w:rsid w:val="00D66F91"/>
    <w:rsid w:val="00D671D2"/>
    <w:rsid w:val="00D70290"/>
    <w:rsid w:val="00D70550"/>
    <w:rsid w:val="00D70CAC"/>
    <w:rsid w:val="00D71B12"/>
    <w:rsid w:val="00D72190"/>
    <w:rsid w:val="00D721AE"/>
    <w:rsid w:val="00D73045"/>
    <w:rsid w:val="00D73403"/>
    <w:rsid w:val="00D73B4D"/>
    <w:rsid w:val="00D74256"/>
    <w:rsid w:val="00D74E6E"/>
    <w:rsid w:val="00D7506D"/>
    <w:rsid w:val="00D7533B"/>
    <w:rsid w:val="00D76196"/>
    <w:rsid w:val="00D77CEF"/>
    <w:rsid w:val="00D80118"/>
    <w:rsid w:val="00D807F8"/>
    <w:rsid w:val="00D81D25"/>
    <w:rsid w:val="00D82484"/>
    <w:rsid w:val="00D82AA1"/>
    <w:rsid w:val="00D85965"/>
    <w:rsid w:val="00D871B8"/>
    <w:rsid w:val="00D92498"/>
    <w:rsid w:val="00D9306B"/>
    <w:rsid w:val="00D93CE7"/>
    <w:rsid w:val="00D94037"/>
    <w:rsid w:val="00D95FC8"/>
    <w:rsid w:val="00D96E86"/>
    <w:rsid w:val="00D976F9"/>
    <w:rsid w:val="00DA0828"/>
    <w:rsid w:val="00DA2909"/>
    <w:rsid w:val="00DA2A1B"/>
    <w:rsid w:val="00DA2BFE"/>
    <w:rsid w:val="00DA2DED"/>
    <w:rsid w:val="00DA3CA0"/>
    <w:rsid w:val="00DA4C2A"/>
    <w:rsid w:val="00DA6773"/>
    <w:rsid w:val="00DA72BD"/>
    <w:rsid w:val="00DA7CB7"/>
    <w:rsid w:val="00DB0195"/>
    <w:rsid w:val="00DB1F99"/>
    <w:rsid w:val="00DB2EAB"/>
    <w:rsid w:val="00DB397B"/>
    <w:rsid w:val="00DB3C4C"/>
    <w:rsid w:val="00DB415D"/>
    <w:rsid w:val="00DB5DE6"/>
    <w:rsid w:val="00DB6450"/>
    <w:rsid w:val="00DB69CA"/>
    <w:rsid w:val="00DC1DCE"/>
    <w:rsid w:val="00DC245A"/>
    <w:rsid w:val="00DC3B24"/>
    <w:rsid w:val="00DC3E51"/>
    <w:rsid w:val="00DC57A2"/>
    <w:rsid w:val="00DC7036"/>
    <w:rsid w:val="00DC7F2C"/>
    <w:rsid w:val="00DD1242"/>
    <w:rsid w:val="00DD1F98"/>
    <w:rsid w:val="00DD2E31"/>
    <w:rsid w:val="00DD3C79"/>
    <w:rsid w:val="00DD648C"/>
    <w:rsid w:val="00DE0A53"/>
    <w:rsid w:val="00DE10A6"/>
    <w:rsid w:val="00DE18A7"/>
    <w:rsid w:val="00DE18E5"/>
    <w:rsid w:val="00DE3C08"/>
    <w:rsid w:val="00DE3C4F"/>
    <w:rsid w:val="00DE3E8F"/>
    <w:rsid w:val="00DE5372"/>
    <w:rsid w:val="00DE5D80"/>
    <w:rsid w:val="00DE7A41"/>
    <w:rsid w:val="00DF18BB"/>
    <w:rsid w:val="00DF20A8"/>
    <w:rsid w:val="00DF2E2F"/>
    <w:rsid w:val="00DF39C2"/>
    <w:rsid w:val="00DF3D41"/>
    <w:rsid w:val="00DF78CB"/>
    <w:rsid w:val="00E000B0"/>
    <w:rsid w:val="00E00204"/>
    <w:rsid w:val="00E0023F"/>
    <w:rsid w:val="00E01A7D"/>
    <w:rsid w:val="00E01E2B"/>
    <w:rsid w:val="00E03C84"/>
    <w:rsid w:val="00E04C8F"/>
    <w:rsid w:val="00E04EA4"/>
    <w:rsid w:val="00E11702"/>
    <w:rsid w:val="00E120E2"/>
    <w:rsid w:val="00E123AC"/>
    <w:rsid w:val="00E126AD"/>
    <w:rsid w:val="00E12909"/>
    <w:rsid w:val="00E12F89"/>
    <w:rsid w:val="00E15E0D"/>
    <w:rsid w:val="00E2132C"/>
    <w:rsid w:val="00E21F09"/>
    <w:rsid w:val="00E22ACC"/>
    <w:rsid w:val="00E23339"/>
    <w:rsid w:val="00E26406"/>
    <w:rsid w:val="00E276A5"/>
    <w:rsid w:val="00E30294"/>
    <w:rsid w:val="00E30C3B"/>
    <w:rsid w:val="00E325B9"/>
    <w:rsid w:val="00E33B41"/>
    <w:rsid w:val="00E33C21"/>
    <w:rsid w:val="00E33DEC"/>
    <w:rsid w:val="00E344A7"/>
    <w:rsid w:val="00E349F7"/>
    <w:rsid w:val="00E356EA"/>
    <w:rsid w:val="00E35A5E"/>
    <w:rsid w:val="00E35BEB"/>
    <w:rsid w:val="00E367A3"/>
    <w:rsid w:val="00E37D55"/>
    <w:rsid w:val="00E37DF4"/>
    <w:rsid w:val="00E40BC0"/>
    <w:rsid w:val="00E440F9"/>
    <w:rsid w:val="00E44F02"/>
    <w:rsid w:val="00E454AD"/>
    <w:rsid w:val="00E476B2"/>
    <w:rsid w:val="00E50724"/>
    <w:rsid w:val="00E50DD8"/>
    <w:rsid w:val="00E5246D"/>
    <w:rsid w:val="00E530D4"/>
    <w:rsid w:val="00E53C18"/>
    <w:rsid w:val="00E53FB8"/>
    <w:rsid w:val="00E546B3"/>
    <w:rsid w:val="00E54BCA"/>
    <w:rsid w:val="00E601E3"/>
    <w:rsid w:val="00E60EC1"/>
    <w:rsid w:val="00E60F94"/>
    <w:rsid w:val="00E620DA"/>
    <w:rsid w:val="00E62168"/>
    <w:rsid w:val="00E63252"/>
    <w:rsid w:val="00E634F3"/>
    <w:rsid w:val="00E64401"/>
    <w:rsid w:val="00E660FD"/>
    <w:rsid w:val="00E70397"/>
    <w:rsid w:val="00E70DC7"/>
    <w:rsid w:val="00E74C68"/>
    <w:rsid w:val="00E74EA3"/>
    <w:rsid w:val="00E74EC0"/>
    <w:rsid w:val="00E767C4"/>
    <w:rsid w:val="00E76AD8"/>
    <w:rsid w:val="00E76CFE"/>
    <w:rsid w:val="00E76E8C"/>
    <w:rsid w:val="00E80A61"/>
    <w:rsid w:val="00E81043"/>
    <w:rsid w:val="00E82A97"/>
    <w:rsid w:val="00E83985"/>
    <w:rsid w:val="00E84F6F"/>
    <w:rsid w:val="00E863D4"/>
    <w:rsid w:val="00E86FA9"/>
    <w:rsid w:val="00E87D6E"/>
    <w:rsid w:val="00E914B3"/>
    <w:rsid w:val="00E9353E"/>
    <w:rsid w:val="00E97257"/>
    <w:rsid w:val="00E973FE"/>
    <w:rsid w:val="00EA0441"/>
    <w:rsid w:val="00EA0C0F"/>
    <w:rsid w:val="00EA1205"/>
    <w:rsid w:val="00EA1A00"/>
    <w:rsid w:val="00EA389C"/>
    <w:rsid w:val="00EA44F0"/>
    <w:rsid w:val="00EA652D"/>
    <w:rsid w:val="00EB0501"/>
    <w:rsid w:val="00EB10E3"/>
    <w:rsid w:val="00EB1851"/>
    <w:rsid w:val="00EB191C"/>
    <w:rsid w:val="00EB1B38"/>
    <w:rsid w:val="00EB2024"/>
    <w:rsid w:val="00EB2EDC"/>
    <w:rsid w:val="00EB371A"/>
    <w:rsid w:val="00EB37D5"/>
    <w:rsid w:val="00EB4971"/>
    <w:rsid w:val="00EB4D71"/>
    <w:rsid w:val="00EB4F37"/>
    <w:rsid w:val="00EB51ED"/>
    <w:rsid w:val="00EB5A09"/>
    <w:rsid w:val="00EB5A39"/>
    <w:rsid w:val="00EB5B24"/>
    <w:rsid w:val="00EB6D70"/>
    <w:rsid w:val="00EB79F4"/>
    <w:rsid w:val="00EC036E"/>
    <w:rsid w:val="00EC100C"/>
    <w:rsid w:val="00EC117C"/>
    <w:rsid w:val="00EC190B"/>
    <w:rsid w:val="00EC22BB"/>
    <w:rsid w:val="00EC2DBE"/>
    <w:rsid w:val="00EC327E"/>
    <w:rsid w:val="00EC51B9"/>
    <w:rsid w:val="00EC609B"/>
    <w:rsid w:val="00EC773D"/>
    <w:rsid w:val="00EC7886"/>
    <w:rsid w:val="00EC7C76"/>
    <w:rsid w:val="00ED0438"/>
    <w:rsid w:val="00ED0E0F"/>
    <w:rsid w:val="00ED19D7"/>
    <w:rsid w:val="00ED223D"/>
    <w:rsid w:val="00ED2656"/>
    <w:rsid w:val="00ED272E"/>
    <w:rsid w:val="00ED36B3"/>
    <w:rsid w:val="00ED36F1"/>
    <w:rsid w:val="00ED4420"/>
    <w:rsid w:val="00ED44EF"/>
    <w:rsid w:val="00ED48C7"/>
    <w:rsid w:val="00ED5AC8"/>
    <w:rsid w:val="00ED6991"/>
    <w:rsid w:val="00ED7BDA"/>
    <w:rsid w:val="00EE0F3E"/>
    <w:rsid w:val="00EE2556"/>
    <w:rsid w:val="00EE3DE9"/>
    <w:rsid w:val="00EE4265"/>
    <w:rsid w:val="00EE4640"/>
    <w:rsid w:val="00EE6F02"/>
    <w:rsid w:val="00EF0D02"/>
    <w:rsid w:val="00EF1336"/>
    <w:rsid w:val="00EF18BC"/>
    <w:rsid w:val="00EF1D3A"/>
    <w:rsid w:val="00EF25C6"/>
    <w:rsid w:val="00EF519C"/>
    <w:rsid w:val="00EF582A"/>
    <w:rsid w:val="00EF5E54"/>
    <w:rsid w:val="00EF651B"/>
    <w:rsid w:val="00EF654F"/>
    <w:rsid w:val="00EF6A7D"/>
    <w:rsid w:val="00EF6F8A"/>
    <w:rsid w:val="00EF7B11"/>
    <w:rsid w:val="00F010A4"/>
    <w:rsid w:val="00F010AB"/>
    <w:rsid w:val="00F01632"/>
    <w:rsid w:val="00F01DDC"/>
    <w:rsid w:val="00F0513C"/>
    <w:rsid w:val="00F0683F"/>
    <w:rsid w:val="00F07878"/>
    <w:rsid w:val="00F07C64"/>
    <w:rsid w:val="00F107F1"/>
    <w:rsid w:val="00F110D7"/>
    <w:rsid w:val="00F121BE"/>
    <w:rsid w:val="00F1325B"/>
    <w:rsid w:val="00F137A2"/>
    <w:rsid w:val="00F1490E"/>
    <w:rsid w:val="00F16DCA"/>
    <w:rsid w:val="00F217EA"/>
    <w:rsid w:val="00F226D7"/>
    <w:rsid w:val="00F234EB"/>
    <w:rsid w:val="00F243E6"/>
    <w:rsid w:val="00F248F4"/>
    <w:rsid w:val="00F250F0"/>
    <w:rsid w:val="00F25632"/>
    <w:rsid w:val="00F262BC"/>
    <w:rsid w:val="00F27D5A"/>
    <w:rsid w:val="00F31271"/>
    <w:rsid w:val="00F31DD0"/>
    <w:rsid w:val="00F32DDD"/>
    <w:rsid w:val="00F358C6"/>
    <w:rsid w:val="00F35DFC"/>
    <w:rsid w:val="00F4072B"/>
    <w:rsid w:val="00F40FCC"/>
    <w:rsid w:val="00F41785"/>
    <w:rsid w:val="00F41F99"/>
    <w:rsid w:val="00F424CE"/>
    <w:rsid w:val="00F437BC"/>
    <w:rsid w:val="00F43BDD"/>
    <w:rsid w:val="00F4434B"/>
    <w:rsid w:val="00F4546E"/>
    <w:rsid w:val="00F45A23"/>
    <w:rsid w:val="00F467C3"/>
    <w:rsid w:val="00F46951"/>
    <w:rsid w:val="00F46DE0"/>
    <w:rsid w:val="00F47354"/>
    <w:rsid w:val="00F47DC9"/>
    <w:rsid w:val="00F51337"/>
    <w:rsid w:val="00F51FF0"/>
    <w:rsid w:val="00F54B35"/>
    <w:rsid w:val="00F54D4F"/>
    <w:rsid w:val="00F5539F"/>
    <w:rsid w:val="00F55E3C"/>
    <w:rsid w:val="00F55E7A"/>
    <w:rsid w:val="00F603B8"/>
    <w:rsid w:val="00F609A8"/>
    <w:rsid w:val="00F60CB2"/>
    <w:rsid w:val="00F61E88"/>
    <w:rsid w:val="00F6295E"/>
    <w:rsid w:val="00F632D8"/>
    <w:rsid w:val="00F6475A"/>
    <w:rsid w:val="00F64BE2"/>
    <w:rsid w:val="00F65560"/>
    <w:rsid w:val="00F65736"/>
    <w:rsid w:val="00F65AA5"/>
    <w:rsid w:val="00F66CF0"/>
    <w:rsid w:val="00F67B88"/>
    <w:rsid w:val="00F71875"/>
    <w:rsid w:val="00F71D9E"/>
    <w:rsid w:val="00F71F41"/>
    <w:rsid w:val="00F7492A"/>
    <w:rsid w:val="00F75AE3"/>
    <w:rsid w:val="00F75FF1"/>
    <w:rsid w:val="00F7762D"/>
    <w:rsid w:val="00F80122"/>
    <w:rsid w:val="00F80D39"/>
    <w:rsid w:val="00F828EB"/>
    <w:rsid w:val="00F82ECC"/>
    <w:rsid w:val="00F84A3F"/>
    <w:rsid w:val="00F87D96"/>
    <w:rsid w:val="00F92AD5"/>
    <w:rsid w:val="00F92D75"/>
    <w:rsid w:val="00F95067"/>
    <w:rsid w:val="00F950B0"/>
    <w:rsid w:val="00F973B0"/>
    <w:rsid w:val="00F97966"/>
    <w:rsid w:val="00FA6E25"/>
    <w:rsid w:val="00FA73CB"/>
    <w:rsid w:val="00FA7916"/>
    <w:rsid w:val="00FB15E5"/>
    <w:rsid w:val="00FB217C"/>
    <w:rsid w:val="00FB2531"/>
    <w:rsid w:val="00FB3F30"/>
    <w:rsid w:val="00FB3F38"/>
    <w:rsid w:val="00FB430F"/>
    <w:rsid w:val="00FB479A"/>
    <w:rsid w:val="00FB4C09"/>
    <w:rsid w:val="00FB4E4D"/>
    <w:rsid w:val="00FB51BE"/>
    <w:rsid w:val="00FB6180"/>
    <w:rsid w:val="00FB7462"/>
    <w:rsid w:val="00FC0022"/>
    <w:rsid w:val="00FC0031"/>
    <w:rsid w:val="00FC07BD"/>
    <w:rsid w:val="00FC0B76"/>
    <w:rsid w:val="00FC2757"/>
    <w:rsid w:val="00FC3581"/>
    <w:rsid w:val="00FC524C"/>
    <w:rsid w:val="00FC61BB"/>
    <w:rsid w:val="00FD0593"/>
    <w:rsid w:val="00FD1BF0"/>
    <w:rsid w:val="00FD1E13"/>
    <w:rsid w:val="00FD264F"/>
    <w:rsid w:val="00FD2A07"/>
    <w:rsid w:val="00FD3527"/>
    <w:rsid w:val="00FD46ED"/>
    <w:rsid w:val="00FD490A"/>
    <w:rsid w:val="00FD4AC3"/>
    <w:rsid w:val="00FD57C8"/>
    <w:rsid w:val="00FD5828"/>
    <w:rsid w:val="00FD6474"/>
    <w:rsid w:val="00FD76ED"/>
    <w:rsid w:val="00FE0219"/>
    <w:rsid w:val="00FE0449"/>
    <w:rsid w:val="00FE12DE"/>
    <w:rsid w:val="00FE15D7"/>
    <w:rsid w:val="00FE4538"/>
    <w:rsid w:val="00FE51FF"/>
    <w:rsid w:val="00FE5662"/>
    <w:rsid w:val="00FE5AED"/>
    <w:rsid w:val="00FE7677"/>
    <w:rsid w:val="00FF0DC7"/>
    <w:rsid w:val="00FF1369"/>
    <w:rsid w:val="00FF18F2"/>
    <w:rsid w:val="00FF2820"/>
    <w:rsid w:val="00FF4DC7"/>
    <w:rsid w:val="00FF58D3"/>
    <w:rsid w:val="00FF5EDB"/>
    <w:rsid w:val="00FF6B53"/>
    <w:rsid w:val="00FF774E"/>
    <w:rsid w:val="00FF7D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0513FE8"/>
  <w15:docId w15:val="{CA0E5AEB-2C3A-4322-880C-E36BF27001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7D5A"/>
    <w:pPr>
      <w:spacing w:after="240"/>
    </w:pPr>
    <w:rPr>
      <w:sz w:val="24"/>
      <w:szCs w:val="24"/>
    </w:rPr>
  </w:style>
  <w:style w:type="paragraph" w:styleId="1">
    <w:name w:val="heading 1"/>
    <w:aliases w:val="OGC Header Level 1,numbered"/>
    <w:basedOn w:val="a"/>
    <w:next w:val="a"/>
    <w:qFormat/>
    <w:rsid w:val="00F27D5A"/>
    <w:pPr>
      <w:keepNext/>
      <w:numPr>
        <w:numId w:val="1"/>
      </w:numPr>
      <w:spacing w:before="480" w:line="360" w:lineRule="auto"/>
      <w:outlineLvl w:val="0"/>
    </w:pPr>
    <w:rPr>
      <w:b/>
      <w:bCs/>
      <w:sz w:val="28"/>
    </w:rPr>
  </w:style>
  <w:style w:type="paragraph" w:styleId="2">
    <w:name w:val="heading 2"/>
    <w:aliases w:val="OGC Heading 2"/>
    <w:basedOn w:val="a"/>
    <w:next w:val="a"/>
    <w:link w:val="20"/>
    <w:qFormat/>
    <w:rsid w:val="00F27D5A"/>
    <w:pPr>
      <w:keepNext/>
      <w:numPr>
        <w:ilvl w:val="1"/>
        <w:numId w:val="1"/>
      </w:numPr>
      <w:spacing w:before="240" w:after="60"/>
      <w:outlineLvl w:val="1"/>
    </w:pPr>
    <w:rPr>
      <w:rFonts w:cs="Arial"/>
      <w:b/>
      <w:bCs/>
      <w:iCs/>
      <w:szCs w:val="28"/>
    </w:rPr>
  </w:style>
  <w:style w:type="paragraph" w:styleId="3">
    <w:name w:val="heading 3"/>
    <w:aliases w:val="OGC Heading 3"/>
    <w:basedOn w:val="a"/>
    <w:next w:val="a"/>
    <w:qFormat/>
    <w:rsid w:val="00F27D5A"/>
    <w:pPr>
      <w:keepNext/>
      <w:numPr>
        <w:ilvl w:val="2"/>
        <w:numId w:val="1"/>
      </w:numPr>
      <w:spacing w:before="240" w:after="60"/>
      <w:outlineLvl w:val="2"/>
    </w:pPr>
    <w:rPr>
      <w:rFonts w:cs="Arial"/>
      <w:b/>
      <w:bCs/>
      <w:szCs w:val="26"/>
    </w:rPr>
  </w:style>
  <w:style w:type="paragraph" w:styleId="4">
    <w:name w:val="heading 4"/>
    <w:aliases w:val="OGC Heading 4"/>
    <w:basedOn w:val="a"/>
    <w:next w:val="a"/>
    <w:qFormat/>
    <w:rsid w:val="00F27D5A"/>
    <w:pPr>
      <w:keepNext/>
      <w:numPr>
        <w:ilvl w:val="3"/>
        <w:numId w:val="1"/>
      </w:numPr>
      <w:spacing w:before="240" w:after="60"/>
      <w:outlineLvl w:val="3"/>
    </w:pPr>
    <w:rPr>
      <w:b/>
      <w:bCs/>
      <w:szCs w:val="28"/>
    </w:rPr>
  </w:style>
  <w:style w:type="paragraph" w:styleId="5">
    <w:name w:val="heading 5"/>
    <w:basedOn w:val="a"/>
    <w:next w:val="a"/>
    <w:qFormat/>
    <w:rsid w:val="00F27D5A"/>
    <w:pPr>
      <w:numPr>
        <w:ilvl w:val="4"/>
        <w:numId w:val="1"/>
      </w:numPr>
      <w:spacing w:before="240" w:after="60"/>
      <w:outlineLvl w:val="4"/>
    </w:pPr>
    <w:rPr>
      <w:b/>
      <w:bCs/>
      <w:i/>
      <w:iCs/>
      <w:sz w:val="26"/>
      <w:szCs w:val="26"/>
    </w:rPr>
  </w:style>
  <w:style w:type="paragraph" w:styleId="6">
    <w:name w:val="heading 6"/>
    <w:basedOn w:val="a"/>
    <w:next w:val="a"/>
    <w:qFormat/>
    <w:rsid w:val="00F27D5A"/>
    <w:pPr>
      <w:numPr>
        <w:ilvl w:val="5"/>
        <w:numId w:val="1"/>
      </w:numPr>
      <w:spacing w:before="240" w:after="60"/>
      <w:outlineLvl w:val="5"/>
    </w:pPr>
    <w:rPr>
      <w:b/>
      <w:bCs/>
      <w:sz w:val="22"/>
      <w:szCs w:val="22"/>
    </w:rPr>
  </w:style>
  <w:style w:type="paragraph" w:styleId="7">
    <w:name w:val="heading 7"/>
    <w:basedOn w:val="a"/>
    <w:next w:val="a"/>
    <w:qFormat/>
    <w:rsid w:val="00F27D5A"/>
    <w:pPr>
      <w:numPr>
        <w:ilvl w:val="6"/>
        <w:numId w:val="1"/>
      </w:numPr>
      <w:spacing w:before="240" w:after="60"/>
      <w:outlineLvl w:val="6"/>
    </w:pPr>
  </w:style>
  <w:style w:type="paragraph" w:styleId="8">
    <w:name w:val="heading 8"/>
    <w:basedOn w:val="a"/>
    <w:next w:val="a"/>
    <w:qFormat/>
    <w:rsid w:val="00F27D5A"/>
    <w:pPr>
      <w:numPr>
        <w:ilvl w:val="7"/>
        <w:numId w:val="1"/>
      </w:numPr>
      <w:spacing w:before="240" w:after="60"/>
      <w:outlineLvl w:val="7"/>
    </w:pPr>
    <w:rPr>
      <w:i/>
      <w:iCs/>
    </w:rPr>
  </w:style>
  <w:style w:type="paragraph" w:styleId="9">
    <w:name w:val="heading 9"/>
    <w:basedOn w:val="a"/>
    <w:next w:val="a"/>
    <w:qFormat/>
    <w:rsid w:val="00F27D5A"/>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2">
    <w:name w:val="p2"/>
    <w:basedOn w:val="a"/>
    <w:next w:val="a"/>
    <w:rsid w:val="00F27D5A"/>
    <w:pPr>
      <w:tabs>
        <w:tab w:val="left" w:pos="560"/>
      </w:tabs>
    </w:pPr>
    <w:rPr>
      <w:szCs w:val="20"/>
      <w:lang w:val="en-GB"/>
    </w:rPr>
  </w:style>
  <w:style w:type="paragraph" w:customStyle="1" w:styleId="OGCClause">
    <w:name w:val="OGC Clause"/>
    <w:basedOn w:val="a"/>
    <w:next w:val="a"/>
    <w:autoRedefine/>
    <w:rsid w:val="00F27D5A"/>
    <w:pPr>
      <w:keepNext/>
      <w:numPr>
        <w:numId w:val="2"/>
      </w:numPr>
      <w:tabs>
        <w:tab w:val="left" w:pos="400"/>
      </w:tabs>
      <w:spacing w:before="960" w:after="310"/>
    </w:pPr>
    <w:rPr>
      <w:b/>
      <w:sz w:val="28"/>
      <w:szCs w:val="20"/>
    </w:rPr>
  </w:style>
  <w:style w:type="paragraph" w:customStyle="1" w:styleId="introelements">
    <w:name w:val="intro elements"/>
    <w:basedOn w:val="OGCClause"/>
    <w:qFormat/>
    <w:rsid w:val="007F6680"/>
    <w:pPr>
      <w:spacing w:before="360" w:after="70"/>
    </w:pPr>
  </w:style>
  <w:style w:type="paragraph" w:customStyle="1" w:styleId="zzCopyright">
    <w:name w:val="zzCopyright"/>
    <w:basedOn w:val="a"/>
    <w:next w:val="a"/>
    <w:rsid w:val="00F27D5A"/>
    <w:pPr>
      <w:pBdr>
        <w:top w:val="single" w:sz="6" w:space="1" w:color="auto"/>
        <w:left w:val="single" w:sz="6" w:space="4" w:color="auto"/>
        <w:bottom w:val="single" w:sz="6" w:space="1" w:color="auto"/>
        <w:right w:val="single" w:sz="6" w:space="4" w:color="auto"/>
      </w:pBdr>
      <w:tabs>
        <w:tab w:val="left" w:pos="514"/>
        <w:tab w:val="left" w:pos="9623"/>
      </w:tabs>
      <w:ind w:left="284" w:right="284"/>
    </w:pPr>
    <w:rPr>
      <w:color w:val="0000FF"/>
      <w:szCs w:val="20"/>
      <w:lang w:val="en-GB"/>
    </w:rPr>
  </w:style>
  <w:style w:type="paragraph" w:customStyle="1" w:styleId="zzCover">
    <w:name w:val="zzCover"/>
    <w:basedOn w:val="a"/>
    <w:rsid w:val="00F27D5A"/>
    <w:pPr>
      <w:spacing w:after="220"/>
      <w:jc w:val="right"/>
    </w:pPr>
    <w:rPr>
      <w:b/>
      <w:color w:val="000000"/>
      <w:szCs w:val="20"/>
      <w:lang w:val="en-GB"/>
    </w:rPr>
  </w:style>
  <w:style w:type="character" w:styleId="a3">
    <w:name w:val="Hyperlink"/>
    <w:basedOn w:val="a0"/>
    <w:uiPriority w:val="99"/>
    <w:rsid w:val="00F27D5A"/>
    <w:rPr>
      <w:rFonts w:cs="Times New Roman"/>
      <w:color w:val="0000FF"/>
      <w:u w:val="single"/>
    </w:rPr>
  </w:style>
  <w:style w:type="paragraph" w:customStyle="1" w:styleId="OGCtableheader">
    <w:name w:val="OGC table header"/>
    <w:basedOn w:val="a"/>
    <w:autoRedefine/>
    <w:qFormat/>
    <w:rsid w:val="009A4545"/>
    <w:pPr>
      <w:spacing w:before="60" w:after="60" w:line="211" w:lineRule="auto"/>
    </w:pPr>
    <w:rPr>
      <w:lang w:val="en-GB"/>
    </w:rPr>
  </w:style>
  <w:style w:type="paragraph" w:customStyle="1" w:styleId="OGCtabletext">
    <w:name w:val="OGC table text"/>
    <w:basedOn w:val="OGCtableheader"/>
    <w:autoRedefine/>
    <w:rsid w:val="00F27D5A"/>
    <w:rPr>
      <w:b/>
      <w:color w:val="008000"/>
    </w:rPr>
  </w:style>
  <w:style w:type="paragraph" w:customStyle="1" w:styleId="List1OGCletters">
    <w:name w:val="List 1 OGC letters"/>
    <w:basedOn w:val="a"/>
    <w:qFormat/>
    <w:rsid w:val="00F27D5A"/>
    <w:pPr>
      <w:numPr>
        <w:numId w:val="3"/>
      </w:numPr>
    </w:pPr>
    <w:rPr>
      <w:szCs w:val="20"/>
      <w:lang w:val="en-GB"/>
    </w:rPr>
  </w:style>
  <w:style w:type="paragraph" w:styleId="a4">
    <w:name w:val="footnote text"/>
    <w:basedOn w:val="a"/>
    <w:semiHidden/>
    <w:rsid w:val="00F27D5A"/>
    <w:rPr>
      <w:sz w:val="20"/>
      <w:szCs w:val="20"/>
    </w:rPr>
  </w:style>
  <w:style w:type="character" w:customStyle="1" w:styleId="Codefragment">
    <w:name w:val="Codefragment"/>
    <w:basedOn w:val="a0"/>
    <w:rsid w:val="00F27D5A"/>
    <w:rPr>
      <w:rFonts w:ascii="Courier New" w:hAnsi="Courier New" w:cs="Courier New"/>
      <w:noProof/>
      <w:sz w:val="22"/>
      <w:szCs w:val="22"/>
      <w:lang w:val="en-US"/>
    </w:rPr>
  </w:style>
  <w:style w:type="paragraph" w:customStyle="1" w:styleId="List2OGCbullets">
    <w:name w:val="List 2 OGC bullets"/>
    <w:basedOn w:val="a"/>
    <w:qFormat/>
    <w:rsid w:val="00F27D5A"/>
    <w:pPr>
      <w:numPr>
        <w:numId w:val="5"/>
      </w:numPr>
    </w:pPr>
  </w:style>
  <w:style w:type="paragraph" w:customStyle="1" w:styleId="Definition">
    <w:name w:val="Definition"/>
    <w:basedOn w:val="a"/>
    <w:next w:val="TermNum"/>
    <w:qFormat/>
    <w:rsid w:val="00F27D5A"/>
    <w:rPr>
      <w:szCs w:val="20"/>
      <w:lang w:val="en-GB"/>
    </w:rPr>
  </w:style>
  <w:style w:type="paragraph" w:customStyle="1" w:styleId="Terms">
    <w:name w:val="Term(s)"/>
    <w:basedOn w:val="a"/>
    <w:next w:val="Definition"/>
    <w:qFormat/>
    <w:rsid w:val="00F27D5A"/>
    <w:pPr>
      <w:keepNext/>
      <w:suppressAutoHyphens/>
      <w:spacing w:after="0"/>
    </w:pPr>
    <w:rPr>
      <w:b/>
      <w:szCs w:val="20"/>
      <w:lang w:val="en-GB"/>
    </w:rPr>
  </w:style>
  <w:style w:type="paragraph" w:customStyle="1" w:styleId="TermNum">
    <w:name w:val="TermNum"/>
    <w:basedOn w:val="a"/>
    <w:next w:val="Terms"/>
    <w:qFormat/>
    <w:rsid w:val="00F27D5A"/>
    <w:pPr>
      <w:keepNext/>
      <w:numPr>
        <w:numId w:val="6"/>
      </w:numPr>
      <w:spacing w:after="0"/>
    </w:pPr>
    <w:rPr>
      <w:b/>
      <w:szCs w:val="20"/>
      <w:lang w:val="en-GB"/>
    </w:rPr>
  </w:style>
  <w:style w:type="paragraph" w:customStyle="1" w:styleId="Requirement">
    <w:name w:val="Requirement"/>
    <w:basedOn w:val="a"/>
    <w:next w:val="a"/>
    <w:qFormat/>
    <w:rsid w:val="00F27D5A"/>
    <w:pPr>
      <w:numPr>
        <w:numId w:val="7"/>
      </w:numPr>
      <w:tabs>
        <w:tab w:val="left" w:pos="964"/>
      </w:tabs>
    </w:pPr>
    <w:rPr>
      <w:noProof/>
      <w:sz w:val="23"/>
      <w:lang w:val="en-GB"/>
    </w:rPr>
  </w:style>
  <w:style w:type="paragraph" w:customStyle="1" w:styleId="AnnexLevel1main">
    <w:name w:val="Annex Level 1 (main)"/>
    <w:basedOn w:val="a"/>
    <w:next w:val="a"/>
    <w:link w:val="AnnexLevel1mainChar"/>
    <w:rsid w:val="00F27D5A"/>
    <w:pPr>
      <w:spacing w:after="200" w:line="276" w:lineRule="auto"/>
      <w:jc w:val="center"/>
    </w:pPr>
    <w:rPr>
      <w:b/>
      <w:sz w:val="28"/>
      <w:szCs w:val="22"/>
    </w:rPr>
  </w:style>
  <w:style w:type="paragraph" w:customStyle="1" w:styleId="Annexlevel3">
    <w:name w:val="Annex level 3"/>
    <w:basedOn w:val="3"/>
    <w:next w:val="a"/>
    <w:rsid w:val="00F27D5A"/>
    <w:pPr>
      <w:numPr>
        <w:numId w:val="8"/>
      </w:numPr>
      <w:tabs>
        <w:tab w:val="left" w:pos="660"/>
        <w:tab w:val="left" w:pos="880"/>
      </w:tabs>
      <w:suppressAutoHyphens/>
      <w:spacing w:before="60" w:after="240" w:line="-230" w:lineRule="auto"/>
      <w:ind w:left="432" w:hanging="432"/>
    </w:pPr>
    <w:rPr>
      <w:rFonts w:cs="Times New Roman"/>
      <w:bCs w:val="0"/>
      <w:sz w:val="20"/>
      <w:szCs w:val="20"/>
      <w:lang w:val="en-AU" w:eastAsia="en-AU"/>
    </w:rPr>
  </w:style>
  <w:style w:type="paragraph" w:styleId="a5">
    <w:name w:val="No Spacing"/>
    <w:uiPriority w:val="1"/>
    <w:qFormat/>
    <w:rsid w:val="004A5507"/>
    <w:rPr>
      <w:sz w:val="24"/>
      <w:szCs w:val="24"/>
    </w:rPr>
  </w:style>
  <w:style w:type="paragraph" w:customStyle="1" w:styleId="AnnexLevel2">
    <w:name w:val="Annex Level 2"/>
    <w:basedOn w:val="2"/>
    <w:link w:val="AnnexLevel2Char"/>
    <w:rsid w:val="00F27D5A"/>
    <w:pPr>
      <w:numPr>
        <w:numId w:val="8"/>
      </w:numPr>
      <w:tabs>
        <w:tab w:val="left" w:pos="540"/>
        <w:tab w:val="left" w:pos="700"/>
      </w:tabs>
      <w:suppressAutoHyphens/>
      <w:spacing w:before="100" w:beforeAutospacing="1" w:after="240" w:line="250" w:lineRule="exact"/>
    </w:pPr>
    <w:rPr>
      <w:rFonts w:cs="Times New Roman"/>
      <w:bCs w:val="0"/>
      <w:iCs w:val="0"/>
      <w:sz w:val="22"/>
      <w:szCs w:val="20"/>
      <w:lang w:val="en-AU" w:eastAsia="en-AU"/>
    </w:rPr>
  </w:style>
  <w:style w:type="paragraph" w:styleId="a6">
    <w:name w:val="List Bullet"/>
    <w:basedOn w:val="a7"/>
    <w:autoRedefine/>
    <w:semiHidden/>
    <w:rsid w:val="00F27D5A"/>
    <w:pPr>
      <w:spacing w:after="120"/>
      <w:ind w:left="1440"/>
    </w:pPr>
    <w:rPr>
      <w:szCs w:val="20"/>
      <w:lang w:val="en-GB"/>
    </w:rPr>
  </w:style>
  <w:style w:type="paragraph" w:styleId="a7">
    <w:name w:val="List"/>
    <w:basedOn w:val="a"/>
    <w:semiHidden/>
    <w:rsid w:val="00F27D5A"/>
    <w:pPr>
      <w:ind w:left="360" w:hanging="360"/>
    </w:pPr>
  </w:style>
  <w:style w:type="paragraph" w:customStyle="1" w:styleId="Annex">
    <w:name w:val="Annex"/>
    <w:basedOn w:val="AnnexLevel1main"/>
    <w:next w:val="a"/>
    <w:link w:val="AnnexChar"/>
    <w:qFormat/>
    <w:rsid w:val="004A5507"/>
  </w:style>
  <w:style w:type="paragraph" w:customStyle="1" w:styleId="AnnexNumbered">
    <w:name w:val="Annex Numbered"/>
    <w:basedOn w:val="AnnexLevel2"/>
    <w:link w:val="AnnexNumberedChar"/>
    <w:qFormat/>
    <w:rsid w:val="004A5507"/>
  </w:style>
  <w:style w:type="character" w:customStyle="1" w:styleId="AnnexLevel1mainChar">
    <w:name w:val="Annex Level 1 (main) Char"/>
    <w:basedOn w:val="a0"/>
    <w:link w:val="AnnexLevel1main"/>
    <w:rsid w:val="004A5507"/>
    <w:rPr>
      <w:b/>
      <w:sz w:val="28"/>
      <w:szCs w:val="22"/>
    </w:rPr>
  </w:style>
  <w:style w:type="character" w:customStyle="1" w:styleId="AnnexChar">
    <w:name w:val="Annex Char"/>
    <w:basedOn w:val="AnnexLevel1mainChar"/>
    <w:link w:val="Annex"/>
    <w:rsid w:val="004A5507"/>
    <w:rPr>
      <w:b/>
      <w:sz w:val="28"/>
      <w:szCs w:val="22"/>
    </w:rPr>
  </w:style>
  <w:style w:type="paragraph" w:customStyle="1" w:styleId="a40">
    <w:name w:val="a4"/>
    <w:basedOn w:val="4"/>
    <w:next w:val="a"/>
    <w:rsid w:val="00F60CB2"/>
    <w:pPr>
      <w:numPr>
        <w:ilvl w:val="0"/>
        <w:numId w:val="0"/>
      </w:numPr>
      <w:tabs>
        <w:tab w:val="left" w:pos="860"/>
        <w:tab w:val="left" w:pos="1060"/>
      </w:tabs>
      <w:suppressAutoHyphens/>
      <w:spacing w:before="60" w:after="240" w:line="-230" w:lineRule="auto"/>
      <w:outlineLvl w:val="9"/>
    </w:pPr>
    <w:rPr>
      <w:noProof/>
      <w:sz w:val="22"/>
      <w:szCs w:val="20"/>
    </w:rPr>
  </w:style>
  <w:style w:type="character" w:customStyle="1" w:styleId="20">
    <w:name w:val="标题 2 字符"/>
    <w:aliases w:val="OGC Heading 2 字符"/>
    <w:basedOn w:val="a0"/>
    <w:link w:val="2"/>
    <w:rsid w:val="004A5507"/>
    <w:rPr>
      <w:rFonts w:cs="Arial"/>
      <w:b/>
      <w:bCs/>
      <w:iCs/>
      <w:sz w:val="24"/>
      <w:szCs w:val="28"/>
    </w:rPr>
  </w:style>
  <w:style w:type="character" w:customStyle="1" w:styleId="AnnexLevel2Char">
    <w:name w:val="Annex Level 2 Char"/>
    <w:basedOn w:val="20"/>
    <w:link w:val="AnnexLevel2"/>
    <w:rsid w:val="004A5507"/>
    <w:rPr>
      <w:rFonts w:cs="Arial"/>
      <w:b/>
      <w:bCs/>
      <w:iCs/>
      <w:sz w:val="22"/>
      <w:szCs w:val="28"/>
      <w:lang w:val="en-AU" w:eastAsia="en-AU"/>
    </w:rPr>
  </w:style>
  <w:style w:type="character" w:customStyle="1" w:styleId="AnnexNumberedChar">
    <w:name w:val="Annex Numbered Char"/>
    <w:basedOn w:val="AnnexLevel2Char"/>
    <w:link w:val="AnnexNumbered"/>
    <w:rsid w:val="004A5507"/>
    <w:rPr>
      <w:rFonts w:cs="Arial"/>
      <w:b/>
      <w:bCs/>
      <w:iCs/>
      <w:sz w:val="22"/>
      <w:szCs w:val="28"/>
      <w:lang w:val="en-AU" w:eastAsia="en-AU"/>
    </w:rPr>
  </w:style>
  <w:style w:type="paragraph" w:styleId="TOC">
    <w:name w:val="TOC Heading"/>
    <w:basedOn w:val="1"/>
    <w:next w:val="a"/>
    <w:uiPriority w:val="39"/>
    <w:semiHidden/>
    <w:unhideWhenUsed/>
    <w:qFormat/>
    <w:rsid w:val="00F60CB2"/>
    <w:pPr>
      <w:keepLines/>
      <w:numPr>
        <w:numId w:val="0"/>
      </w:numPr>
      <w:spacing w:after="0" w:line="276" w:lineRule="auto"/>
      <w:outlineLvl w:val="9"/>
    </w:pPr>
    <w:rPr>
      <w:rFonts w:ascii="Cambria" w:hAnsi="Cambria"/>
      <w:color w:val="365F91"/>
      <w:szCs w:val="28"/>
    </w:rPr>
  </w:style>
  <w:style w:type="paragraph" w:styleId="TOC1">
    <w:name w:val="toc 1"/>
    <w:basedOn w:val="a"/>
    <w:next w:val="a"/>
    <w:autoRedefine/>
    <w:uiPriority w:val="39"/>
    <w:unhideWhenUsed/>
    <w:rsid w:val="00691AF4"/>
    <w:pPr>
      <w:tabs>
        <w:tab w:val="left" w:pos="1260"/>
        <w:tab w:val="right" w:leader="dot" w:pos="8630"/>
      </w:tabs>
    </w:pPr>
  </w:style>
  <w:style w:type="paragraph" w:styleId="TOC2">
    <w:name w:val="toc 2"/>
    <w:basedOn w:val="a"/>
    <w:next w:val="a"/>
    <w:autoRedefine/>
    <w:uiPriority w:val="39"/>
    <w:unhideWhenUsed/>
    <w:rsid w:val="00691AF4"/>
    <w:pPr>
      <w:tabs>
        <w:tab w:val="left" w:pos="840"/>
        <w:tab w:val="right" w:leader="dot" w:pos="8630"/>
      </w:tabs>
      <w:ind w:left="238"/>
    </w:pPr>
  </w:style>
  <w:style w:type="paragraph" w:styleId="TOC3">
    <w:name w:val="toc 3"/>
    <w:basedOn w:val="a"/>
    <w:next w:val="a"/>
    <w:autoRedefine/>
    <w:uiPriority w:val="39"/>
    <w:unhideWhenUsed/>
    <w:rsid w:val="00F60CB2"/>
    <w:pPr>
      <w:ind w:left="480"/>
    </w:pPr>
  </w:style>
  <w:style w:type="paragraph" w:styleId="a8">
    <w:name w:val="header"/>
    <w:basedOn w:val="a"/>
    <w:link w:val="a9"/>
    <w:uiPriority w:val="99"/>
    <w:unhideWhenUsed/>
    <w:rsid w:val="0079517D"/>
    <w:pPr>
      <w:tabs>
        <w:tab w:val="center" w:pos="4680"/>
        <w:tab w:val="right" w:pos="9360"/>
      </w:tabs>
      <w:spacing w:after="0"/>
    </w:pPr>
  </w:style>
  <w:style w:type="character" w:customStyle="1" w:styleId="a9">
    <w:name w:val="页眉 字符"/>
    <w:basedOn w:val="a0"/>
    <w:link w:val="a8"/>
    <w:uiPriority w:val="99"/>
    <w:rsid w:val="0079517D"/>
    <w:rPr>
      <w:sz w:val="24"/>
      <w:szCs w:val="24"/>
    </w:rPr>
  </w:style>
  <w:style w:type="paragraph" w:styleId="aa">
    <w:name w:val="footer"/>
    <w:basedOn w:val="a"/>
    <w:link w:val="ab"/>
    <w:uiPriority w:val="99"/>
    <w:unhideWhenUsed/>
    <w:rsid w:val="0079517D"/>
    <w:pPr>
      <w:tabs>
        <w:tab w:val="center" w:pos="4680"/>
        <w:tab w:val="right" w:pos="9360"/>
      </w:tabs>
      <w:spacing w:after="0"/>
    </w:pPr>
  </w:style>
  <w:style w:type="character" w:customStyle="1" w:styleId="ab">
    <w:name w:val="页脚 字符"/>
    <w:basedOn w:val="a0"/>
    <w:link w:val="aa"/>
    <w:uiPriority w:val="99"/>
    <w:rsid w:val="0079517D"/>
    <w:rPr>
      <w:sz w:val="24"/>
      <w:szCs w:val="24"/>
    </w:rPr>
  </w:style>
  <w:style w:type="paragraph" w:styleId="ac">
    <w:name w:val="Body Text Indent"/>
    <w:basedOn w:val="a"/>
    <w:link w:val="ad"/>
    <w:rsid w:val="00FE0219"/>
    <w:pPr>
      <w:spacing w:before="40" w:after="40" w:line="211" w:lineRule="auto"/>
      <w:ind w:left="144" w:hanging="144"/>
    </w:pPr>
    <w:rPr>
      <w:sz w:val="22"/>
      <w:szCs w:val="22"/>
    </w:rPr>
  </w:style>
  <w:style w:type="character" w:customStyle="1" w:styleId="ad">
    <w:name w:val="正文文本缩进 字符"/>
    <w:basedOn w:val="a0"/>
    <w:link w:val="ac"/>
    <w:rsid w:val="00FE0219"/>
    <w:rPr>
      <w:sz w:val="22"/>
      <w:szCs w:val="22"/>
    </w:rPr>
  </w:style>
  <w:style w:type="paragraph" w:customStyle="1" w:styleId="TablefootnoteChar">
    <w:name w:val="Table footnote Char"/>
    <w:basedOn w:val="a"/>
    <w:rsid w:val="00FE0219"/>
    <w:pPr>
      <w:tabs>
        <w:tab w:val="left" w:pos="340"/>
      </w:tabs>
      <w:spacing w:before="60" w:after="60" w:line="210" w:lineRule="auto"/>
    </w:pPr>
    <w:rPr>
      <w:sz w:val="18"/>
      <w:szCs w:val="18"/>
    </w:rPr>
  </w:style>
  <w:style w:type="character" w:styleId="ae">
    <w:name w:val="FollowedHyperlink"/>
    <w:basedOn w:val="a0"/>
    <w:uiPriority w:val="99"/>
    <w:semiHidden/>
    <w:unhideWhenUsed/>
    <w:rsid w:val="004111ED"/>
    <w:rPr>
      <w:color w:val="800080" w:themeColor="followedHyperlink"/>
      <w:u w:val="single"/>
    </w:rPr>
  </w:style>
  <w:style w:type="paragraph" w:styleId="af">
    <w:name w:val="Document Map"/>
    <w:basedOn w:val="a"/>
    <w:link w:val="af0"/>
    <w:uiPriority w:val="99"/>
    <w:semiHidden/>
    <w:unhideWhenUsed/>
    <w:rsid w:val="006136E0"/>
    <w:pPr>
      <w:spacing w:after="0"/>
    </w:pPr>
  </w:style>
  <w:style w:type="character" w:customStyle="1" w:styleId="af0">
    <w:name w:val="文档结构图 字符"/>
    <w:basedOn w:val="a0"/>
    <w:link w:val="af"/>
    <w:uiPriority w:val="99"/>
    <w:semiHidden/>
    <w:rsid w:val="006136E0"/>
    <w:rPr>
      <w:sz w:val="24"/>
      <w:szCs w:val="24"/>
    </w:rPr>
  </w:style>
  <w:style w:type="table" w:styleId="af1">
    <w:name w:val="Table Grid"/>
    <w:basedOn w:val="a1"/>
    <w:uiPriority w:val="59"/>
    <w:rsid w:val="001038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未处理的提及1"/>
    <w:basedOn w:val="a0"/>
    <w:uiPriority w:val="99"/>
    <w:rsid w:val="00107D02"/>
    <w:rPr>
      <w:color w:val="605E5C"/>
      <w:shd w:val="clear" w:color="auto" w:fill="E1DFDD"/>
    </w:rPr>
  </w:style>
  <w:style w:type="character" w:styleId="af2">
    <w:name w:val="footnote reference"/>
    <w:basedOn w:val="a0"/>
    <w:uiPriority w:val="99"/>
    <w:semiHidden/>
    <w:unhideWhenUsed/>
    <w:rsid w:val="00107D02"/>
    <w:rPr>
      <w:vertAlign w:val="superscript"/>
    </w:rPr>
  </w:style>
  <w:style w:type="character" w:customStyle="1" w:styleId="hgkelc">
    <w:name w:val="hgkelc"/>
    <w:basedOn w:val="a0"/>
    <w:rsid w:val="0051398D"/>
  </w:style>
  <w:style w:type="paragraph" w:styleId="af3">
    <w:name w:val="List Paragraph"/>
    <w:basedOn w:val="a"/>
    <w:uiPriority w:val="34"/>
    <w:rsid w:val="00892603"/>
    <w:pPr>
      <w:ind w:firstLineChars="200" w:firstLine="420"/>
    </w:pPr>
  </w:style>
  <w:style w:type="paragraph" w:styleId="af4">
    <w:name w:val="caption"/>
    <w:basedOn w:val="a"/>
    <w:next w:val="a"/>
    <w:uiPriority w:val="35"/>
    <w:unhideWhenUsed/>
    <w:qFormat/>
    <w:rsid w:val="00B8636A"/>
    <w:rPr>
      <w:rFonts w:eastAsia="黑体" w:cstheme="majorBidi"/>
      <w:szCs w:val="20"/>
    </w:rPr>
  </w:style>
  <w:style w:type="character" w:customStyle="1" w:styleId="AnnexNumbered0">
    <w:name w:val="Annex Numbered 字符"/>
    <w:basedOn w:val="AnnexLevel2Char"/>
    <w:rsid w:val="00BA3CF5"/>
    <w:rPr>
      <w:rFonts w:cs="Arial"/>
      <w:b/>
      <w:bCs w:val="0"/>
      <w:iCs w:val="0"/>
      <w:sz w:val="22"/>
      <w:szCs w:val="28"/>
      <w:lang w:val="en-AU" w:eastAsia="en-AU"/>
    </w:rPr>
  </w:style>
  <w:style w:type="character" w:styleId="af5">
    <w:name w:val="annotation reference"/>
    <w:basedOn w:val="a0"/>
    <w:uiPriority w:val="99"/>
    <w:semiHidden/>
    <w:unhideWhenUsed/>
    <w:rsid w:val="00126855"/>
    <w:rPr>
      <w:sz w:val="21"/>
      <w:szCs w:val="21"/>
    </w:rPr>
  </w:style>
  <w:style w:type="paragraph" w:styleId="af6">
    <w:name w:val="annotation text"/>
    <w:basedOn w:val="a"/>
    <w:link w:val="af7"/>
    <w:uiPriority w:val="99"/>
    <w:semiHidden/>
    <w:unhideWhenUsed/>
    <w:rsid w:val="00126855"/>
  </w:style>
  <w:style w:type="character" w:customStyle="1" w:styleId="af7">
    <w:name w:val="批注文字 字符"/>
    <w:basedOn w:val="a0"/>
    <w:link w:val="af6"/>
    <w:uiPriority w:val="99"/>
    <w:semiHidden/>
    <w:rsid w:val="00126855"/>
    <w:rPr>
      <w:sz w:val="24"/>
      <w:szCs w:val="24"/>
    </w:rPr>
  </w:style>
  <w:style w:type="paragraph" w:styleId="af8">
    <w:name w:val="Balloon Text"/>
    <w:basedOn w:val="a"/>
    <w:link w:val="af9"/>
    <w:uiPriority w:val="99"/>
    <w:semiHidden/>
    <w:unhideWhenUsed/>
    <w:rsid w:val="00126855"/>
    <w:pPr>
      <w:spacing w:after="0"/>
    </w:pPr>
    <w:rPr>
      <w:sz w:val="18"/>
      <w:szCs w:val="18"/>
    </w:rPr>
  </w:style>
  <w:style w:type="character" w:customStyle="1" w:styleId="af9">
    <w:name w:val="批注框文本 字符"/>
    <w:basedOn w:val="a0"/>
    <w:link w:val="af8"/>
    <w:uiPriority w:val="99"/>
    <w:semiHidden/>
    <w:rsid w:val="00126855"/>
    <w:rPr>
      <w:sz w:val="18"/>
      <w:szCs w:val="18"/>
    </w:rPr>
  </w:style>
  <w:style w:type="paragraph" w:styleId="afa">
    <w:name w:val="Revision"/>
    <w:hidden/>
    <w:uiPriority w:val="99"/>
    <w:semiHidden/>
    <w:rsid w:val="003B10C9"/>
    <w:rPr>
      <w:sz w:val="24"/>
      <w:szCs w:val="24"/>
    </w:rPr>
  </w:style>
  <w:style w:type="character" w:customStyle="1" w:styleId="21">
    <w:name w:val="未处理的提及2"/>
    <w:basedOn w:val="a0"/>
    <w:uiPriority w:val="99"/>
    <w:semiHidden/>
    <w:unhideWhenUsed/>
    <w:rsid w:val="006B6B26"/>
    <w:rPr>
      <w:color w:val="605E5C"/>
      <w:shd w:val="clear" w:color="auto" w:fill="E1DFDD"/>
    </w:rPr>
  </w:style>
  <w:style w:type="paragraph" w:styleId="afb">
    <w:name w:val="annotation subject"/>
    <w:basedOn w:val="af6"/>
    <w:next w:val="af6"/>
    <w:link w:val="afc"/>
    <w:uiPriority w:val="99"/>
    <w:semiHidden/>
    <w:unhideWhenUsed/>
    <w:rsid w:val="00F97966"/>
    <w:rPr>
      <w:b/>
      <w:bCs/>
    </w:rPr>
  </w:style>
  <w:style w:type="character" w:customStyle="1" w:styleId="afc">
    <w:name w:val="批注主题 字符"/>
    <w:basedOn w:val="af7"/>
    <w:link w:val="afb"/>
    <w:uiPriority w:val="99"/>
    <w:semiHidden/>
    <w:rsid w:val="00F97966"/>
    <w:rPr>
      <w:b/>
      <w:bCs/>
      <w:sz w:val="24"/>
      <w:szCs w:val="24"/>
    </w:rPr>
  </w:style>
  <w:style w:type="paragraph" w:styleId="HTML">
    <w:name w:val="HTML Preformatted"/>
    <w:basedOn w:val="a"/>
    <w:link w:val="HTML0"/>
    <w:uiPriority w:val="99"/>
    <w:unhideWhenUsed/>
    <w:rsid w:val="00265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宋体" w:hAnsi="宋体" w:cs="宋体"/>
      <w:lang w:eastAsia="zh-CN"/>
    </w:rPr>
  </w:style>
  <w:style w:type="character" w:customStyle="1" w:styleId="HTML0">
    <w:name w:val="HTML 预设格式 字符"/>
    <w:basedOn w:val="a0"/>
    <w:link w:val="HTML"/>
    <w:uiPriority w:val="99"/>
    <w:rsid w:val="002659DA"/>
    <w:rPr>
      <w:rFonts w:ascii="宋体" w:hAnsi="宋体" w:cs="宋体"/>
      <w:sz w:val="24"/>
      <w:szCs w:val="24"/>
      <w:lang w:eastAsia="zh-CN"/>
    </w:rPr>
  </w:style>
  <w:style w:type="character" w:customStyle="1" w:styleId="30">
    <w:name w:val="未处理的提及3"/>
    <w:basedOn w:val="a0"/>
    <w:uiPriority w:val="99"/>
    <w:semiHidden/>
    <w:unhideWhenUsed/>
    <w:rsid w:val="00681323"/>
    <w:rPr>
      <w:color w:val="605E5C"/>
      <w:shd w:val="clear" w:color="auto" w:fill="E1DFDD"/>
    </w:rPr>
  </w:style>
  <w:style w:type="character" w:customStyle="1" w:styleId="40">
    <w:name w:val="未处理的提及4"/>
    <w:basedOn w:val="a0"/>
    <w:uiPriority w:val="99"/>
    <w:semiHidden/>
    <w:unhideWhenUsed/>
    <w:rsid w:val="0034401A"/>
    <w:rPr>
      <w:color w:val="605E5C"/>
      <w:shd w:val="clear" w:color="auto" w:fill="E1DFDD"/>
    </w:rPr>
  </w:style>
  <w:style w:type="character" w:styleId="afd">
    <w:name w:val="Unresolved Mention"/>
    <w:basedOn w:val="a0"/>
    <w:uiPriority w:val="99"/>
    <w:semiHidden/>
    <w:unhideWhenUsed/>
    <w:rsid w:val="00DF39C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36793">
      <w:bodyDiv w:val="1"/>
      <w:marLeft w:val="0"/>
      <w:marRight w:val="0"/>
      <w:marTop w:val="0"/>
      <w:marBottom w:val="0"/>
      <w:divBdr>
        <w:top w:val="none" w:sz="0" w:space="0" w:color="auto"/>
        <w:left w:val="none" w:sz="0" w:space="0" w:color="auto"/>
        <w:bottom w:val="none" w:sz="0" w:space="0" w:color="auto"/>
        <w:right w:val="none" w:sz="0" w:space="0" w:color="auto"/>
      </w:divBdr>
    </w:div>
    <w:div w:id="158230824">
      <w:bodyDiv w:val="1"/>
      <w:marLeft w:val="0"/>
      <w:marRight w:val="0"/>
      <w:marTop w:val="0"/>
      <w:marBottom w:val="0"/>
      <w:divBdr>
        <w:top w:val="none" w:sz="0" w:space="0" w:color="auto"/>
        <w:left w:val="none" w:sz="0" w:space="0" w:color="auto"/>
        <w:bottom w:val="none" w:sz="0" w:space="0" w:color="auto"/>
        <w:right w:val="none" w:sz="0" w:space="0" w:color="auto"/>
      </w:divBdr>
    </w:div>
    <w:div w:id="231695457">
      <w:bodyDiv w:val="1"/>
      <w:marLeft w:val="0"/>
      <w:marRight w:val="0"/>
      <w:marTop w:val="0"/>
      <w:marBottom w:val="0"/>
      <w:divBdr>
        <w:top w:val="none" w:sz="0" w:space="0" w:color="auto"/>
        <w:left w:val="none" w:sz="0" w:space="0" w:color="auto"/>
        <w:bottom w:val="none" w:sz="0" w:space="0" w:color="auto"/>
        <w:right w:val="none" w:sz="0" w:space="0" w:color="auto"/>
      </w:divBdr>
    </w:div>
    <w:div w:id="264584257">
      <w:bodyDiv w:val="1"/>
      <w:marLeft w:val="0"/>
      <w:marRight w:val="0"/>
      <w:marTop w:val="0"/>
      <w:marBottom w:val="0"/>
      <w:divBdr>
        <w:top w:val="none" w:sz="0" w:space="0" w:color="auto"/>
        <w:left w:val="none" w:sz="0" w:space="0" w:color="auto"/>
        <w:bottom w:val="none" w:sz="0" w:space="0" w:color="auto"/>
        <w:right w:val="none" w:sz="0" w:space="0" w:color="auto"/>
      </w:divBdr>
    </w:div>
    <w:div w:id="323626856">
      <w:bodyDiv w:val="1"/>
      <w:marLeft w:val="0"/>
      <w:marRight w:val="0"/>
      <w:marTop w:val="0"/>
      <w:marBottom w:val="0"/>
      <w:divBdr>
        <w:top w:val="none" w:sz="0" w:space="0" w:color="auto"/>
        <w:left w:val="none" w:sz="0" w:space="0" w:color="auto"/>
        <w:bottom w:val="none" w:sz="0" w:space="0" w:color="auto"/>
        <w:right w:val="none" w:sz="0" w:space="0" w:color="auto"/>
      </w:divBdr>
    </w:div>
    <w:div w:id="464391740">
      <w:bodyDiv w:val="1"/>
      <w:marLeft w:val="0"/>
      <w:marRight w:val="0"/>
      <w:marTop w:val="0"/>
      <w:marBottom w:val="0"/>
      <w:divBdr>
        <w:top w:val="none" w:sz="0" w:space="0" w:color="auto"/>
        <w:left w:val="none" w:sz="0" w:space="0" w:color="auto"/>
        <w:bottom w:val="none" w:sz="0" w:space="0" w:color="auto"/>
        <w:right w:val="none" w:sz="0" w:space="0" w:color="auto"/>
      </w:divBdr>
    </w:div>
    <w:div w:id="669531090">
      <w:bodyDiv w:val="1"/>
      <w:marLeft w:val="0"/>
      <w:marRight w:val="0"/>
      <w:marTop w:val="0"/>
      <w:marBottom w:val="0"/>
      <w:divBdr>
        <w:top w:val="none" w:sz="0" w:space="0" w:color="auto"/>
        <w:left w:val="none" w:sz="0" w:space="0" w:color="auto"/>
        <w:bottom w:val="none" w:sz="0" w:space="0" w:color="auto"/>
        <w:right w:val="none" w:sz="0" w:space="0" w:color="auto"/>
      </w:divBdr>
    </w:div>
    <w:div w:id="690840216">
      <w:bodyDiv w:val="1"/>
      <w:marLeft w:val="0"/>
      <w:marRight w:val="0"/>
      <w:marTop w:val="0"/>
      <w:marBottom w:val="0"/>
      <w:divBdr>
        <w:top w:val="none" w:sz="0" w:space="0" w:color="auto"/>
        <w:left w:val="none" w:sz="0" w:space="0" w:color="auto"/>
        <w:bottom w:val="none" w:sz="0" w:space="0" w:color="auto"/>
        <w:right w:val="none" w:sz="0" w:space="0" w:color="auto"/>
      </w:divBdr>
    </w:div>
    <w:div w:id="814949508">
      <w:bodyDiv w:val="1"/>
      <w:marLeft w:val="0"/>
      <w:marRight w:val="0"/>
      <w:marTop w:val="0"/>
      <w:marBottom w:val="0"/>
      <w:divBdr>
        <w:top w:val="none" w:sz="0" w:space="0" w:color="auto"/>
        <w:left w:val="none" w:sz="0" w:space="0" w:color="auto"/>
        <w:bottom w:val="none" w:sz="0" w:space="0" w:color="auto"/>
        <w:right w:val="none" w:sz="0" w:space="0" w:color="auto"/>
      </w:divBdr>
    </w:div>
    <w:div w:id="862598779">
      <w:bodyDiv w:val="1"/>
      <w:marLeft w:val="0"/>
      <w:marRight w:val="0"/>
      <w:marTop w:val="0"/>
      <w:marBottom w:val="0"/>
      <w:divBdr>
        <w:top w:val="none" w:sz="0" w:space="0" w:color="auto"/>
        <w:left w:val="none" w:sz="0" w:space="0" w:color="auto"/>
        <w:bottom w:val="none" w:sz="0" w:space="0" w:color="auto"/>
        <w:right w:val="none" w:sz="0" w:space="0" w:color="auto"/>
      </w:divBdr>
    </w:div>
    <w:div w:id="898244975">
      <w:bodyDiv w:val="1"/>
      <w:marLeft w:val="0"/>
      <w:marRight w:val="0"/>
      <w:marTop w:val="0"/>
      <w:marBottom w:val="0"/>
      <w:divBdr>
        <w:top w:val="none" w:sz="0" w:space="0" w:color="auto"/>
        <w:left w:val="none" w:sz="0" w:space="0" w:color="auto"/>
        <w:bottom w:val="none" w:sz="0" w:space="0" w:color="auto"/>
        <w:right w:val="none" w:sz="0" w:space="0" w:color="auto"/>
      </w:divBdr>
    </w:div>
    <w:div w:id="938215534">
      <w:bodyDiv w:val="1"/>
      <w:marLeft w:val="0"/>
      <w:marRight w:val="0"/>
      <w:marTop w:val="0"/>
      <w:marBottom w:val="0"/>
      <w:divBdr>
        <w:top w:val="none" w:sz="0" w:space="0" w:color="auto"/>
        <w:left w:val="none" w:sz="0" w:space="0" w:color="auto"/>
        <w:bottom w:val="none" w:sz="0" w:space="0" w:color="auto"/>
        <w:right w:val="none" w:sz="0" w:space="0" w:color="auto"/>
      </w:divBdr>
    </w:div>
    <w:div w:id="1129202466">
      <w:bodyDiv w:val="1"/>
      <w:marLeft w:val="0"/>
      <w:marRight w:val="0"/>
      <w:marTop w:val="0"/>
      <w:marBottom w:val="0"/>
      <w:divBdr>
        <w:top w:val="none" w:sz="0" w:space="0" w:color="auto"/>
        <w:left w:val="none" w:sz="0" w:space="0" w:color="auto"/>
        <w:bottom w:val="none" w:sz="0" w:space="0" w:color="auto"/>
        <w:right w:val="none" w:sz="0" w:space="0" w:color="auto"/>
      </w:divBdr>
    </w:div>
    <w:div w:id="1234589188">
      <w:bodyDiv w:val="1"/>
      <w:marLeft w:val="0"/>
      <w:marRight w:val="0"/>
      <w:marTop w:val="0"/>
      <w:marBottom w:val="0"/>
      <w:divBdr>
        <w:top w:val="none" w:sz="0" w:space="0" w:color="auto"/>
        <w:left w:val="none" w:sz="0" w:space="0" w:color="auto"/>
        <w:bottom w:val="none" w:sz="0" w:space="0" w:color="auto"/>
        <w:right w:val="none" w:sz="0" w:space="0" w:color="auto"/>
      </w:divBdr>
    </w:div>
    <w:div w:id="1432166424">
      <w:bodyDiv w:val="1"/>
      <w:marLeft w:val="0"/>
      <w:marRight w:val="0"/>
      <w:marTop w:val="0"/>
      <w:marBottom w:val="0"/>
      <w:divBdr>
        <w:top w:val="none" w:sz="0" w:space="0" w:color="auto"/>
        <w:left w:val="none" w:sz="0" w:space="0" w:color="auto"/>
        <w:bottom w:val="none" w:sz="0" w:space="0" w:color="auto"/>
        <w:right w:val="none" w:sz="0" w:space="0" w:color="auto"/>
      </w:divBdr>
    </w:div>
    <w:div w:id="1434084988">
      <w:bodyDiv w:val="1"/>
      <w:marLeft w:val="0"/>
      <w:marRight w:val="0"/>
      <w:marTop w:val="0"/>
      <w:marBottom w:val="0"/>
      <w:divBdr>
        <w:top w:val="none" w:sz="0" w:space="0" w:color="auto"/>
        <w:left w:val="none" w:sz="0" w:space="0" w:color="auto"/>
        <w:bottom w:val="none" w:sz="0" w:space="0" w:color="auto"/>
        <w:right w:val="none" w:sz="0" w:space="0" w:color="auto"/>
      </w:divBdr>
    </w:div>
    <w:div w:id="1629579387">
      <w:bodyDiv w:val="1"/>
      <w:marLeft w:val="0"/>
      <w:marRight w:val="0"/>
      <w:marTop w:val="0"/>
      <w:marBottom w:val="0"/>
      <w:divBdr>
        <w:top w:val="none" w:sz="0" w:space="0" w:color="auto"/>
        <w:left w:val="none" w:sz="0" w:space="0" w:color="auto"/>
        <w:bottom w:val="none" w:sz="0" w:space="0" w:color="auto"/>
        <w:right w:val="none" w:sz="0" w:space="0" w:color="auto"/>
      </w:divBdr>
    </w:div>
    <w:div w:id="1629705545">
      <w:bodyDiv w:val="1"/>
      <w:marLeft w:val="0"/>
      <w:marRight w:val="0"/>
      <w:marTop w:val="0"/>
      <w:marBottom w:val="0"/>
      <w:divBdr>
        <w:top w:val="none" w:sz="0" w:space="0" w:color="auto"/>
        <w:left w:val="none" w:sz="0" w:space="0" w:color="auto"/>
        <w:bottom w:val="none" w:sz="0" w:space="0" w:color="auto"/>
        <w:right w:val="none" w:sz="0" w:space="0" w:color="auto"/>
      </w:divBdr>
    </w:div>
    <w:div w:id="1949701177">
      <w:bodyDiv w:val="1"/>
      <w:marLeft w:val="0"/>
      <w:marRight w:val="0"/>
      <w:marTop w:val="0"/>
      <w:marBottom w:val="0"/>
      <w:divBdr>
        <w:top w:val="none" w:sz="0" w:space="0" w:color="auto"/>
        <w:left w:val="none" w:sz="0" w:space="0" w:color="auto"/>
        <w:bottom w:val="none" w:sz="0" w:space="0" w:color="auto"/>
        <w:right w:val="none" w:sz="0" w:space="0" w:color="auto"/>
      </w:divBdr>
      <w:divsChild>
        <w:div w:id="911934644">
          <w:marLeft w:val="0"/>
          <w:marRight w:val="0"/>
          <w:marTop w:val="0"/>
          <w:marBottom w:val="0"/>
          <w:divBdr>
            <w:top w:val="none" w:sz="0" w:space="0" w:color="auto"/>
            <w:left w:val="none" w:sz="0" w:space="0" w:color="auto"/>
            <w:bottom w:val="none" w:sz="0" w:space="0" w:color="auto"/>
            <w:right w:val="none" w:sz="0" w:space="0" w:color="auto"/>
          </w:divBdr>
          <w:divsChild>
            <w:div w:id="212415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59065">
      <w:bodyDiv w:val="1"/>
      <w:marLeft w:val="0"/>
      <w:marRight w:val="0"/>
      <w:marTop w:val="0"/>
      <w:marBottom w:val="0"/>
      <w:divBdr>
        <w:top w:val="none" w:sz="0" w:space="0" w:color="auto"/>
        <w:left w:val="none" w:sz="0" w:space="0" w:color="auto"/>
        <w:bottom w:val="none" w:sz="0" w:space="0" w:color="auto"/>
        <w:right w:val="none" w:sz="0" w:space="0" w:color="auto"/>
      </w:divBdr>
    </w:div>
    <w:div w:id="2001229836">
      <w:bodyDiv w:val="1"/>
      <w:marLeft w:val="0"/>
      <w:marRight w:val="0"/>
      <w:marTop w:val="0"/>
      <w:marBottom w:val="0"/>
      <w:divBdr>
        <w:top w:val="none" w:sz="0" w:space="0" w:color="auto"/>
        <w:left w:val="none" w:sz="0" w:space="0" w:color="auto"/>
        <w:bottom w:val="none" w:sz="0" w:space="0" w:color="auto"/>
        <w:right w:val="none" w:sz="0" w:space="0" w:color="auto"/>
      </w:divBdr>
      <w:divsChild>
        <w:div w:id="1738361767">
          <w:marLeft w:val="0"/>
          <w:marRight w:val="0"/>
          <w:marTop w:val="0"/>
          <w:marBottom w:val="0"/>
          <w:divBdr>
            <w:top w:val="none" w:sz="0" w:space="0" w:color="auto"/>
            <w:left w:val="none" w:sz="0" w:space="0" w:color="auto"/>
            <w:bottom w:val="none" w:sz="0" w:space="0" w:color="auto"/>
            <w:right w:val="none" w:sz="0" w:space="0" w:color="auto"/>
          </w:divBdr>
          <w:divsChild>
            <w:div w:id="1648972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905003">
      <w:bodyDiv w:val="1"/>
      <w:marLeft w:val="0"/>
      <w:marRight w:val="0"/>
      <w:marTop w:val="0"/>
      <w:marBottom w:val="0"/>
      <w:divBdr>
        <w:top w:val="none" w:sz="0" w:space="0" w:color="auto"/>
        <w:left w:val="none" w:sz="0" w:space="0" w:color="auto"/>
        <w:bottom w:val="none" w:sz="0" w:space="0" w:color="auto"/>
        <w:right w:val="none" w:sz="0" w:space="0" w:color="auto"/>
      </w:divBdr>
    </w:div>
    <w:div w:id="210514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3.org/TR/xmlschema11-1/" TargetMode="External"/><Relationship Id="rId18" Type="http://schemas.openxmlformats.org/officeDocument/2006/relationships/hyperlink" Target="https://www.w3.org/XML/" TargetMode="External"/><Relationship Id="rId26" Type="http://schemas.openxmlformats.org/officeDocument/2006/relationships/hyperlink" Target="https://schemas.isotc211.org/19115/-1/mcc/1.3.0/commonClasses.xsd" TargetMode="External"/><Relationship Id="rId39" Type="http://schemas.openxmlformats.org/officeDocument/2006/relationships/hyperlink" Target="https://github.com/opengeospatial/TrainingDML-AI_SWG/blob/main/use-cases/examples/1.0/UiT_HCD_California_2017.xml" TargetMode="External"/><Relationship Id="rId21" Type="http://schemas.openxmlformats.org/officeDocument/2006/relationships/hyperlink" Target="https://www.w3.org/TR/xmlschema11-2/" TargetMode="External"/><Relationship Id="rId34" Type="http://schemas.openxmlformats.org/officeDocument/2006/relationships/hyperlink" Target="https://github.com/WeikaiTan/Toronto-3D" TargetMode="External"/><Relationship Id="rId42" Type="http://schemas.openxmlformats.org/officeDocument/2006/relationships/hyperlink" Target="https://captain-whu.github.io/iSAID/" TargetMode="External"/><Relationship Id="rId47" Type="http://schemas.openxmlformats.org/officeDocument/2006/relationships/hyperlink" Target="https://github.com/opengeospatial/TrainingDML-AI_SWG/blob/main/use-cases/examples/1.0/ERA5_hourly_data.xml" TargetMode="External"/><Relationship Id="rId50" Type="http://schemas.openxmlformats.org/officeDocument/2006/relationships/hyperlink" Target="https://www.nuscenes.org/nuscenes" TargetMode="External"/><Relationship Id="rId55" Type="http://schemas.openxmlformats.org/officeDocument/2006/relationships/hyperlink" Target="https://www.w3.org/XML/Schema"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iso.org/standard/53798.html" TargetMode="External"/><Relationship Id="rId29" Type="http://schemas.openxmlformats.org/officeDocument/2006/relationships/hyperlink" Target="https://github.com/opengeospatial/TrainingDML-AI_SWG/blob/main/use-cases/examples/1.0/DOTA-v1.5.xml" TargetMode="External"/><Relationship Id="rId11" Type="http://schemas.openxmlformats.org/officeDocument/2006/relationships/hyperlink" Target="https://docs.ogc.org/is/23-008r3/23-008r3.html" TargetMode="External"/><Relationship Id="rId24" Type="http://schemas.openxmlformats.org/officeDocument/2006/relationships/hyperlink" Target="https://schemas.isotc211.org/19115/-1/gex/1.3.0/extent.xsd" TargetMode="External"/><Relationship Id="rId32" Type="http://schemas.openxmlformats.org/officeDocument/2006/relationships/hyperlink" Target="https://x-ytong.github.io/project/GID.html" TargetMode="External"/><Relationship Id="rId37" Type="http://schemas.openxmlformats.org/officeDocument/2006/relationships/hyperlink" Target="https://github.com/opengeospatial/TrainingDML-AI_SWG/blob/main/use-cases/examples/1.0/WHU-building.xml" TargetMode="External"/><Relationship Id="rId40" Type="http://schemas.openxmlformats.org/officeDocument/2006/relationships/hyperlink" Target="http://gpcv.whu.edu.cn/data/WHU_MVS_Stereo_dataset.html" TargetMode="External"/><Relationship Id="rId45" Type="http://schemas.openxmlformats.org/officeDocument/2006/relationships/hyperlink" Target="https://github.com/opengeospatial/TrainingDML-AI_SWG/blob/main/use-cases/examples/1.0/DOTA-v1.5-changeset.xml" TargetMode="External"/><Relationship Id="rId53" Type="http://schemas.openxmlformats.org/officeDocument/2006/relationships/hyperlink" Target="https://portal.ogc.org/files/?artifact_id=20509" TargetMode="External"/><Relationship Id="rId58" Type="http://schemas.openxmlformats.org/officeDocument/2006/relationships/hyperlink" Target="https://docs.ogc.org/per/19-027r2.html" TargetMode="External"/><Relationship Id="rId5" Type="http://schemas.openxmlformats.org/officeDocument/2006/relationships/webSettings" Target="webSettings.xml"/><Relationship Id="rId61" Type="http://schemas.openxmlformats.org/officeDocument/2006/relationships/footer" Target="footer1.xml"/><Relationship Id="rId19" Type="http://schemas.openxmlformats.org/officeDocument/2006/relationships/hyperlink" Target="https://www.w3.org/XML/Schema" TargetMode="External"/><Relationship Id="rId14" Type="http://schemas.openxmlformats.org/officeDocument/2006/relationships/hyperlink" Target="https://www.w3.org/TR/xmlschema11-2/" TargetMode="External"/><Relationship Id="rId22" Type="http://schemas.openxmlformats.org/officeDocument/2006/relationships/hyperlink" Target="https://www.w3.org/TR/xmlschema11-2/" TargetMode="External"/><Relationship Id="rId27" Type="http://schemas.openxmlformats.org/officeDocument/2006/relationships/hyperlink" Target="https://github.com/opengeospatial/TrainingDML-AI_SWG/blob/main/use-cases/examples/1.0/WHU-RS19.xml" TargetMode="External"/><Relationship Id="rId30" Type="http://schemas.openxmlformats.org/officeDocument/2006/relationships/hyperlink" Target="http://www.cvlibs.net/datasets/kitti/eval_object.php?obj_benchmark=2d" TargetMode="External"/><Relationship Id="rId35" Type="http://schemas.openxmlformats.org/officeDocument/2006/relationships/hyperlink" Target="https://github.com/opengeospatial/TrainingDML-AI_SWG/blob/main/use-cases/examples/1.0/Toronto_3D.xml" TargetMode="External"/><Relationship Id="rId43" Type="http://schemas.openxmlformats.org/officeDocument/2006/relationships/hyperlink" Target="https://github.com/opengeospatial/TrainingDML-AI_SWG/blob/main/use-cases/examples/1.0/iSAID.xml" TargetMode="External"/><Relationship Id="rId48" Type="http://schemas.openxmlformats.org/officeDocument/2006/relationships/hyperlink" Target="https://nlp.cs.washington.edu/sciIE/" TargetMode="External"/><Relationship Id="rId56" Type="http://schemas.openxmlformats.org/officeDocument/2006/relationships/hyperlink" Target="https://www.iso.org/standard/53798.html" TargetMode="External"/><Relationship Id="rId64" Type="http://schemas.openxmlformats.org/officeDocument/2006/relationships/theme" Target="theme/theme1.xml"/><Relationship Id="rId8" Type="http://schemas.openxmlformats.org/officeDocument/2006/relationships/hyperlink" Target="http://www.opengis.net/def/%5b%7bdoc-type/%7d%5d%7bstandard%7d/%7bm.n%7d" TargetMode="External"/><Relationship Id="rId51" Type="http://schemas.openxmlformats.org/officeDocument/2006/relationships/hyperlink" Target="https://github.com/opengeospatial/TrainingDML-AI_SWG/blob/main/use-cases/examples/1.0/nuScenes.xml" TargetMode="External"/><Relationship Id="rId3" Type="http://schemas.openxmlformats.org/officeDocument/2006/relationships/styles" Target="styles.xml"/><Relationship Id="rId12" Type="http://schemas.openxmlformats.org/officeDocument/2006/relationships/hyperlink" Target="https://portal.ogc.org/files/?artifact_id=20509" TargetMode="External"/><Relationship Id="rId17" Type="http://schemas.openxmlformats.org/officeDocument/2006/relationships/hyperlink" Target="https://portal.ogc.org/public_ogc/directives/directives.php" TargetMode="External"/><Relationship Id="rId25" Type="http://schemas.openxmlformats.org/officeDocument/2006/relationships/hyperlink" Target="https://schemas.isotc211.org/19115/-1/cit/1.3.0/citation.xsd" TargetMode="External"/><Relationship Id="rId33" Type="http://schemas.openxmlformats.org/officeDocument/2006/relationships/hyperlink" Target="https://github.com/opengeospatial/TrainingDML-AI_SWG/blob/main/use-cases/examples/1.0/GID-5C.xml" TargetMode="External"/><Relationship Id="rId38" Type="http://schemas.openxmlformats.org/officeDocument/2006/relationships/hyperlink" Target="https://arxiv.org/abs/1909.05948" TargetMode="External"/><Relationship Id="rId46" Type="http://schemas.openxmlformats.org/officeDocument/2006/relationships/hyperlink" Target="https://cds.climate.copernicus.eu/cdsapp" TargetMode="External"/><Relationship Id="rId59" Type="http://schemas.openxmlformats.org/officeDocument/2006/relationships/hyperlink" Target="https://docs.ogc.org/per/20-015r2.html" TargetMode="External"/><Relationship Id="rId20" Type="http://schemas.openxmlformats.org/officeDocument/2006/relationships/hyperlink" Target="https://www.w3.org/TR/xmlschema11-2/" TargetMode="External"/><Relationship Id="rId41" Type="http://schemas.openxmlformats.org/officeDocument/2006/relationships/hyperlink" Target="https://github.com/opengeospatial/TrainingDML-AI_SWG/blob/main/use-cases/examples/1.0/WHU_MVS.xml" TargetMode="External"/><Relationship Id="rId54" Type="http://schemas.openxmlformats.org/officeDocument/2006/relationships/hyperlink" Target="https://www.w3.org/XML/"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iso.org/standard/66175.html" TargetMode="External"/><Relationship Id="rId23" Type="http://schemas.openxmlformats.org/officeDocument/2006/relationships/hyperlink" Target="https://www.w3.org/TR/xmlschema11-2/" TargetMode="External"/><Relationship Id="rId28" Type="http://schemas.openxmlformats.org/officeDocument/2006/relationships/hyperlink" Target="https://captain-whu.github.io/DOTA/" TargetMode="External"/><Relationship Id="rId36" Type="http://schemas.openxmlformats.org/officeDocument/2006/relationships/hyperlink" Target="http://gpcv.whu.edu.cn/data/building_dataset.html" TargetMode="External"/><Relationship Id="rId49" Type="http://schemas.openxmlformats.org/officeDocument/2006/relationships/hyperlink" Target="https://github.com/opengeospatial/TrainingDML-AI_SWG/blob/main/use-cases/examples/1.0/SCIRec.xml" TargetMode="External"/><Relationship Id="rId57" Type="http://schemas.openxmlformats.org/officeDocument/2006/relationships/hyperlink" Target="https://docs.ogc.org/per/18-038r2.html" TargetMode="External"/><Relationship Id="rId10" Type="http://schemas.openxmlformats.org/officeDocument/2006/relationships/hyperlink" Target="https://www.ogc.org/license" TargetMode="External"/><Relationship Id="rId31" Type="http://schemas.openxmlformats.org/officeDocument/2006/relationships/hyperlink" Target="%20https://github.com/opengeospatial/TrainingDML-AI_SWG/blob/main/use-cases/examples/1.0/KITTI.xml" TargetMode="External"/><Relationship Id="rId44" Type="http://schemas.openxmlformats.org/officeDocument/2006/relationships/hyperlink" Target="https://github.com/opengeospatial/TrainingDML-AI_SWG/blob/main/use-cases/examples/1.0/WHU-RS19-quality.xml" TargetMode="External"/><Relationship Id="rId52" Type="http://schemas.openxmlformats.org/officeDocument/2006/relationships/hyperlink" Target="https://docs.ogc.org/is/23-008r3/23-008r3.html" TargetMode="External"/><Relationship Id="rId60" Type="http://schemas.openxmlformats.org/officeDocument/2006/relationships/hyperlink" Target="https://doi.org/10.1080/13658816.2022.2087223" TargetMode="External"/><Relationship Id="rId4" Type="http://schemas.openxmlformats.org/officeDocument/2006/relationships/settings" Target="settings.xml"/><Relationship Id="rId9" Type="http://schemas.openxmlformats.org/officeDocument/2006/relationships/hyperlink" Target="https://www.ogc.org/ogc/Documen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opengeospatial.org/c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A1244C-8CC3-46E9-8B84-4D73D8AD14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3935</TotalTime>
  <Pages>61</Pages>
  <Words>11529</Words>
  <Characters>65718</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Open Geospatial Consortium</vt:lpstr>
    </vt:vector>
  </TitlesOfParts>
  <Company>OGC</Company>
  <LinksUpToDate>false</LinksUpToDate>
  <CharactersWithSpaces>77093</CharactersWithSpaces>
  <SharedDoc>false</SharedDoc>
  <HLinks>
    <vt:vector size="24" baseType="variant">
      <vt:variant>
        <vt:i4>2097207</vt:i4>
      </vt:variant>
      <vt:variant>
        <vt:i4>9</vt:i4>
      </vt:variant>
      <vt:variant>
        <vt:i4>0</vt:i4>
      </vt:variant>
      <vt:variant>
        <vt:i4>5</vt:i4>
      </vt:variant>
      <vt:variant>
        <vt:lpwstr>http://opengis.net/spec/WCS/2.0/core/exception</vt:lpwstr>
      </vt:variant>
      <vt:variant>
        <vt:lpwstr/>
      </vt:variant>
      <vt:variant>
        <vt:i4>1310803</vt:i4>
      </vt:variant>
      <vt:variant>
        <vt:i4>3</vt:i4>
      </vt:variant>
      <vt:variant>
        <vt:i4>0</vt:i4>
      </vt:variant>
      <vt:variant>
        <vt:i4>5</vt:i4>
      </vt:variant>
      <vt:variant>
        <vt:lpwstr>http://www.opengeospatial.org/legal/</vt:lpwstr>
      </vt:variant>
      <vt:variant>
        <vt:lpwstr/>
      </vt:variant>
      <vt:variant>
        <vt:i4>1572887</vt:i4>
      </vt:variant>
      <vt:variant>
        <vt:i4>0</vt:i4>
      </vt:variant>
      <vt:variant>
        <vt:i4>0</vt:i4>
      </vt:variant>
      <vt:variant>
        <vt:i4>5</vt:i4>
      </vt:variant>
      <vt:variant>
        <vt:lpwstr>http://www.opengis.net/doc/template/standard/1.0</vt:lpwstr>
      </vt:variant>
      <vt:variant>
        <vt:lpwstr/>
      </vt:variant>
      <vt:variant>
        <vt:i4>3342371</vt:i4>
      </vt:variant>
      <vt:variant>
        <vt:i4>0</vt:i4>
      </vt:variant>
      <vt:variant>
        <vt:i4>0</vt:i4>
      </vt:variant>
      <vt:variant>
        <vt:i4>5</vt:i4>
      </vt:variant>
      <vt:variant>
        <vt:lpwstr>http://www.opengeospatial.org/cite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Geospatial Consortium</dc:title>
  <dc:subject>OGC Standards document template</dc:subject>
  <dc:creator>Scott Simmons</dc:creator>
  <cp:keywords/>
  <dc:description/>
  <cp:lastModifiedBy>Ruixiang Liu</cp:lastModifiedBy>
  <cp:revision>455</cp:revision>
  <dcterms:created xsi:type="dcterms:W3CDTF">2023-07-06T03:37:00Z</dcterms:created>
  <dcterms:modified xsi:type="dcterms:W3CDTF">2024-02-22T15:44:00Z</dcterms:modified>
</cp:coreProperties>
</file>